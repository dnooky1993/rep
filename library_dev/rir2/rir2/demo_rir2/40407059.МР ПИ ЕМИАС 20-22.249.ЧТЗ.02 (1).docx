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277" w:type="pct"/>
        <w:jc w:val="center"/>
        <w:tblLook w:val="0000" w:firstRow="0" w:lastRow="0" w:firstColumn="0" w:lastColumn="0" w:noHBand="0" w:noVBand="0"/>
      </w:tblPr>
      <w:tblGrid>
        <w:gridCol w:w="4532"/>
        <w:gridCol w:w="1025"/>
        <w:gridCol w:w="4316"/>
      </w:tblGrid>
      <w:tr w:rsidR="00F90FC7" w:rsidRPr="00E23117" w14:paraId="68AD3C4D" w14:textId="77777777" w:rsidTr="62D56BCC">
        <w:trPr>
          <w:jc w:val="center"/>
        </w:trPr>
        <w:tc>
          <w:tcPr>
            <w:tcW w:w="2295" w:type="pct"/>
          </w:tcPr>
          <w:p w14:paraId="4BB3A1BE" w14:textId="58EA881A" w:rsidR="00856BB3" w:rsidRPr="00AE591F" w:rsidRDefault="00856BB3" w:rsidP="00AE591F">
            <w:pPr>
              <w:pStyle w:val="affff2"/>
              <w:spacing w:line="240" w:lineRule="auto"/>
              <w:ind w:left="0"/>
              <w:jc w:val="left"/>
              <w:rPr>
                <w:rStyle w:val="affff1"/>
                <w:rFonts w:eastAsia="Calibri"/>
                <w:lang w:val="en-US"/>
              </w:rPr>
            </w:pPr>
            <w:bookmarkStart w:id="3" w:name="_GoBack"/>
            <w:bookmarkEnd w:id="3"/>
            <w:r w:rsidRPr="005418E0">
              <w:rPr>
                <w:rStyle w:val="affff1"/>
                <w:rFonts w:eastAsia="Calibri"/>
              </w:rPr>
              <w:t>УТВЕРЖДАЮ</w:t>
            </w:r>
            <w:r w:rsidR="000111BD">
              <w:rPr>
                <w:rStyle w:val="affff1"/>
                <w:rFonts w:eastAsia="Calibri"/>
                <w:lang w:val="en-US"/>
              </w:rPr>
              <w:t xml:space="preserve"> </w:t>
            </w:r>
          </w:p>
        </w:tc>
        <w:tc>
          <w:tcPr>
            <w:tcW w:w="519" w:type="pct"/>
          </w:tcPr>
          <w:p w14:paraId="4550C07C" w14:textId="77777777" w:rsidR="00856BB3" w:rsidRPr="00E23117" w:rsidRDefault="00856BB3" w:rsidP="00A44007">
            <w:pPr>
              <w:spacing w:after="0"/>
              <w:rPr>
                <w:rStyle w:val="affff1"/>
                <w:bCs/>
              </w:rPr>
            </w:pPr>
          </w:p>
        </w:tc>
        <w:tc>
          <w:tcPr>
            <w:tcW w:w="2186" w:type="pct"/>
          </w:tcPr>
          <w:p w14:paraId="45F52585" w14:textId="77777777" w:rsidR="00856BB3" w:rsidRPr="00AE591F" w:rsidRDefault="00856BB3" w:rsidP="00AE591F">
            <w:pPr>
              <w:pStyle w:val="affff2"/>
              <w:spacing w:line="240" w:lineRule="auto"/>
              <w:ind w:left="3"/>
              <w:jc w:val="left"/>
              <w:rPr>
                <w:rStyle w:val="affff1"/>
                <w:rFonts w:eastAsia="Calibri"/>
              </w:rPr>
            </w:pPr>
            <w:r w:rsidRPr="005418E0">
              <w:rPr>
                <w:rStyle w:val="affff1"/>
                <w:rFonts w:eastAsia="Calibri"/>
              </w:rPr>
              <w:t>УТВЕРЖДАЮ</w:t>
            </w:r>
          </w:p>
        </w:tc>
      </w:tr>
      <w:tr w:rsidR="00B5197A" w:rsidRPr="00E23117" w14:paraId="2546CED0" w14:textId="77777777" w:rsidTr="62D56BCC">
        <w:trPr>
          <w:trHeight w:val="531"/>
          <w:jc w:val="center"/>
        </w:trPr>
        <w:tc>
          <w:tcPr>
            <w:tcW w:w="2295" w:type="pct"/>
          </w:tcPr>
          <w:p w14:paraId="292D15FD" w14:textId="77777777" w:rsidR="00B5197A" w:rsidRPr="00AE591F" w:rsidRDefault="00B5197A" w:rsidP="00AE591F">
            <w:pPr>
              <w:pStyle w:val="afff5"/>
              <w:spacing w:after="0"/>
              <w:jc w:val="left"/>
              <w:rPr>
                <w:b/>
                <w:lang w:val="ru-RU"/>
              </w:rPr>
            </w:pPr>
            <w:r w:rsidRPr="62D56BCC">
              <w:rPr>
                <w:b/>
                <w:lang w:val="ru-RU"/>
              </w:rPr>
              <w:t>Заказчик</w:t>
            </w:r>
          </w:p>
          <w:p w14:paraId="41B15E15" w14:textId="1D5607BE" w:rsidR="00B5197A" w:rsidRPr="007D7802" w:rsidRDefault="007D7802" w:rsidP="00AE591F">
            <w:pPr>
              <w:pStyle w:val="afff5"/>
              <w:spacing w:after="0"/>
              <w:jc w:val="left"/>
              <w:rPr>
                <w:lang w:val="ru-RU"/>
              </w:rPr>
            </w:pPr>
            <w:r w:rsidRPr="007D7802">
              <w:rPr>
                <w:rFonts w:eastAsia="Calibri"/>
                <w:color w:val="000000"/>
                <w:szCs w:val="24"/>
                <w:lang w:val="ru-RU"/>
              </w:rPr>
              <w:t>Директор</w:t>
            </w:r>
            <w:r w:rsidR="000111BD">
              <w:rPr>
                <w:rFonts w:eastAsia="Calibri"/>
                <w:color w:val="000000"/>
                <w:szCs w:val="24"/>
                <w:lang w:val="ru-RU"/>
              </w:rPr>
              <w:t xml:space="preserve"> </w:t>
            </w:r>
            <w:r w:rsidRPr="007D7802">
              <w:rPr>
                <w:rFonts w:eastAsia="Calibri"/>
                <w:color w:val="000000"/>
                <w:szCs w:val="24"/>
                <w:lang w:val="ru-RU"/>
              </w:rPr>
              <w:t>департамента</w:t>
            </w:r>
            <w:r w:rsidR="000111BD">
              <w:rPr>
                <w:rFonts w:eastAsia="Calibri"/>
                <w:color w:val="000000"/>
                <w:szCs w:val="24"/>
                <w:lang w:val="ru-RU"/>
              </w:rPr>
              <w:t xml:space="preserve"> </w:t>
            </w:r>
            <w:r w:rsidRPr="007D7802">
              <w:rPr>
                <w:rFonts w:eastAsia="Calibri"/>
                <w:color w:val="000000"/>
                <w:szCs w:val="24"/>
                <w:lang w:val="ru-RU"/>
              </w:rPr>
              <w:t>ЕМИАС</w:t>
            </w:r>
            <w:r w:rsidR="000111BD">
              <w:rPr>
                <w:rFonts w:eastAsia="Calibri"/>
                <w:color w:val="000000"/>
                <w:szCs w:val="24"/>
                <w:lang w:val="ru-RU"/>
              </w:rPr>
              <w:t xml:space="preserve"> </w:t>
            </w:r>
            <w:r w:rsidRPr="007D7802">
              <w:rPr>
                <w:rFonts w:eastAsia="Calibri"/>
                <w:color w:val="000000"/>
                <w:szCs w:val="24"/>
                <w:lang w:val="ru-RU"/>
              </w:rPr>
              <w:t>в</w:t>
            </w:r>
            <w:r w:rsidR="000111BD">
              <w:rPr>
                <w:rFonts w:eastAsia="Calibri"/>
                <w:color w:val="000000"/>
                <w:szCs w:val="24"/>
                <w:lang w:val="ru-RU"/>
              </w:rPr>
              <w:t xml:space="preserve"> </w:t>
            </w:r>
            <w:r w:rsidRPr="007D7802">
              <w:rPr>
                <w:rFonts w:eastAsia="Calibri"/>
                <w:color w:val="000000"/>
                <w:szCs w:val="24"/>
                <w:lang w:val="ru-RU"/>
              </w:rPr>
              <w:t>амбулаторных</w:t>
            </w:r>
            <w:r w:rsidR="000111BD">
              <w:rPr>
                <w:rFonts w:eastAsia="Calibri"/>
                <w:color w:val="000000"/>
                <w:szCs w:val="24"/>
                <w:lang w:val="ru-RU"/>
              </w:rPr>
              <w:t xml:space="preserve"> </w:t>
            </w:r>
            <w:r w:rsidRPr="007D7802">
              <w:rPr>
                <w:rFonts w:eastAsia="Calibri"/>
                <w:color w:val="000000"/>
                <w:szCs w:val="24"/>
                <w:lang w:val="ru-RU"/>
              </w:rPr>
              <w:t>медицинских</w:t>
            </w:r>
            <w:r w:rsidR="000111BD">
              <w:rPr>
                <w:rFonts w:eastAsia="Calibri"/>
                <w:color w:val="000000"/>
                <w:szCs w:val="24"/>
                <w:lang w:val="ru-RU"/>
              </w:rPr>
              <w:t xml:space="preserve"> </w:t>
            </w:r>
            <w:r w:rsidRPr="007D7802">
              <w:rPr>
                <w:rFonts w:eastAsia="Calibri"/>
                <w:color w:val="000000"/>
                <w:szCs w:val="24"/>
                <w:lang w:val="ru-RU"/>
              </w:rPr>
              <w:t>организациях</w:t>
            </w:r>
          </w:p>
          <w:p w14:paraId="4C7316EE" w14:textId="5DCBA0FB" w:rsidR="00B5197A" w:rsidRPr="00AE591F" w:rsidRDefault="00B5197A" w:rsidP="00AE591F">
            <w:pPr>
              <w:pStyle w:val="afff5"/>
              <w:spacing w:after="0"/>
              <w:jc w:val="left"/>
              <w:rPr>
                <w:lang w:val="ru-RU"/>
              </w:rPr>
            </w:pPr>
            <w:r w:rsidRPr="005418E0">
              <w:rPr>
                <w:lang w:val="ru-RU"/>
              </w:rPr>
              <w:t>Государственного</w:t>
            </w:r>
            <w:r w:rsidR="000111BD">
              <w:rPr>
                <w:lang w:val="ru-RU"/>
              </w:rPr>
              <w:t xml:space="preserve"> </w:t>
            </w:r>
            <w:r w:rsidRPr="005418E0">
              <w:rPr>
                <w:lang w:val="ru-RU"/>
              </w:rPr>
              <w:t>казенного</w:t>
            </w:r>
            <w:r w:rsidR="000111BD">
              <w:rPr>
                <w:lang w:val="ru-RU"/>
              </w:rPr>
              <w:t xml:space="preserve"> </w:t>
            </w:r>
            <w:r w:rsidRPr="005418E0">
              <w:rPr>
                <w:lang w:val="ru-RU"/>
              </w:rPr>
              <w:t>учреждения</w:t>
            </w:r>
            <w:r w:rsidR="000111BD">
              <w:rPr>
                <w:lang w:val="ru-RU"/>
              </w:rPr>
              <w:t xml:space="preserve"> </w:t>
            </w:r>
            <w:r w:rsidRPr="005418E0">
              <w:rPr>
                <w:lang w:val="ru-RU"/>
              </w:rPr>
              <w:t>города</w:t>
            </w:r>
            <w:r w:rsidR="000111BD">
              <w:rPr>
                <w:lang w:val="ru-RU"/>
              </w:rPr>
              <w:t xml:space="preserve"> </w:t>
            </w:r>
            <w:r w:rsidRPr="005418E0">
              <w:rPr>
                <w:lang w:val="ru-RU"/>
              </w:rPr>
              <w:t>Москвы</w:t>
            </w:r>
          </w:p>
          <w:p w14:paraId="7643975A" w14:textId="32961E9A" w:rsidR="00B5197A" w:rsidRPr="00AE591F" w:rsidRDefault="00B5197A" w:rsidP="00AE591F">
            <w:pPr>
              <w:pStyle w:val="afff5"/>
              <w:spacing w:after="0"/>
              <w:jc w:val="left"/>
              <w:rPr>
                <w:lang w:val="ru-RU"/>
              </w:rPr>
            </w:pPr>
            <w:r w:rsidRPr="005418E0">
              <w:rPr>
                <w:lang w:val="ru-RU"/>
              </w:rPr>
              <w:t>«Информационно-аналитический</w:t>
            </w:r>
            <w:r w:rsidR="000111BD">
              <w:rPr>
                <w:lang w:val="ru-RU"/>
              </w:rPr>
              <w:t xml:space="preserve"> </w:t>
            </w:r>
            <w:r w:rsidRPr="005418E0">
              <w:rPr>
                <w:lang w:val="ru-RU"/>
              </w:rPr>
              <w:t>центр</w:t>
            </w:r>
            <w:r w:rsidR="000111BD">
              <w:rPr>
                <w:lang w:val="ru-RU"/>
              </w:rPr>
              <w:t xml:space="preserve"> </w:t>
            </w:r>
            <w:r w:rsidRPr="005418E0">
              <w:rPr>
                <w:lang w:val="ru-RU"/>
              </w:rPr>
              <w:t>в</w:t>
            </w:r>
            <w:r w:rsidR="000111BD">
              <w:rPr>
                <w:lang w:val="ru-RU"/>
              </w:rPr>
              <w:t xml:space="preserve"> </w:t>
            </w:r>
            <w:r w:rsidRPr="005418E0">
              <w:rPr>
                <w:lang w:val="ru-RU"/>
              </w:rPr>
              <w:t>сфере</w:t>
            </w:r>
            <w:r w:rsidR="000111BD">
              <w:rPr>
                <w:lang w:val="ru-RU"/>
              </w:rPr>
              <w:t xml:space="preserve"> </w:t>
            </w:r>
            <w:r w:rsidRPr="005418E0">
              <w:rPr>
                <w:lang w:val="ru-RU"/>
              </w:rPr>
              <w:t>здравоохранения»</w:t>
            </w:r>
          </w:p>
          <w:p w14:paraId="57226600" w14:textId="38D3A552" w:rsidR="00B5197A" w:rsidRPr="00EE36FB" w:rsidRDefault="00B5197A" w:rsidP="00A44007">
            <w:pPr>
              <w:spacing w:after="0" w:line="240" w:lineRule="auto"/>
              <w:ind w:firstLine="37"/>
              <w:jc w:val="left"/>
            </w:pPr>
          </w:p>
        </w:tc>
        <w:tc>
          <w:tcPr>
            <w:tcW w:w="519" w:type="pct"/>
          </w:tcPr>
          <w:p w14:paraId="5DAFF8D9" w14:textId="77777777" w:rsidR="00B5197A" w:rsidRPr="00E23117" w:rsidRDefault="00B5197A" w:rsidP="00A44007">
            <w:pPr>
              <w:pStyle w:val="afff5"/>
              <w:spacing w:after="0"/>
              <w:jc w:val="left"/>
              <w:rPr>
                <w:szCs w:val="24"/>
                <w:lang w:val="ru-RU"/>
              </w:rPr>
            </w:pPr>
          </w:p>
        </w:tc>
        <w:tc>
          <w:tcPr>
            <w:tcW w:w="2186" w:type="pct"/>
          </w:tcPr>
          <w:p w14:paraId="42EA776C" w14:textId="4DA8F8CC" w:rsidR="00B5197A" w:rsidRPr="00AE591F" w:rsidRDefault="00B5197A" w:rsidP="00AE591F">
            <w:pPr>
              <w:pStyle w:val="afff5"/>
              <w:spacing w:after="0"/>
              <w:jc w:val="left"/>
              <w:rPr>
                <w:lang w:val="ru-RU"/>
              </w:rPr>
            </w:pPr>
            <w:r w:rsidRPr="62D56BCC">
              <w:rPr>
                <w:b/>
                <w:lang w:val="ru-RU"/>
              </w:rPr>
              <w:t>Подрядчик</w:t>
            </w:r>
          </w:p>
          <w:p w14:paraId="2E9CD8D4" w14:textId="08FB2279" w:rsidR="00B5197A" w:rsidRPr="00AE591F" w:rsidRDefault="00B5197A" w:rsidP="00AE591F">
            <w:pPr>
              <w:pStyle w:val="afff5"/>
              <w:spacing w:after="0"/>
              <w:jc w:val="left"/>
              <w:rPr>
                <w:lang w:val="ru-RU"/>
              </w:rPr>
            </w:pPr>
            <w:r w:rsidRPr="005418E0">
              <w:rPr>
                <w:lang w:val="ru-RU"/>
              </w:rPr>
              <w:t>Генеральный</w:t>
            </w:r>
            <w:r w:rsidR="000111BD">
              <w:rPr>
                <w:lang w:val="ru-RU"/>
              </w:rPr>
              <w:t xml:space="preserve"> </w:t>
            </w:r>
            <w:r w:rsidRPr="005418E0">
              <w:rPr>
                <w:lang w:val="ru-RU"/>
              </w:rPr>
              <w:t>директор</w:t>
            </w:r>
            <w:r w:rsidR="000111BD">
              <w:rPr>
                <w:lang w:val="ru-RU"/>
              </w:rPr>
              <w:t xml:space="preserve"> </w:t>
            </w:r>
          </w:p>
          <w:p w14:paraId="2EF6D06F" w14:textId="0F4217FA" w:rsidR="00B5197A" w:rsidRPr="00AE591F" w:rsidRDefault="00B5197A" w:rsidP="00AE591F">
            <w:pPr>
              <w:pStyle w:val="afff5"/>
              <w:spacing w:after="0"/>
              <w:jc w:val="left"/>
              <w:rPr>
                <w:lang w:val="ru-RU"/>
              </w:rPr>
            </w:pPr>
            <w:r w:rsidRPr="005418E0">
              <w:rPr>
                <w:lang w:val="ru-RU"/>
              </w:rPr>
              <w:t>Общества</w:t>
            </w:r>
            <w:r w:rsidR="000111BD">
              <w:rPr>
                <w:lang w:val="ru-RU"/>
              </w:rPr>
              <w:t xml:space="preserve"> </w:t>
            </w:r>
            <w:r w:rsidRPr="005418E0">
              <w:rPr>
                <w:lang w:val="ru-RU"/>
              </w:rPr>
              <w:t>с</w:t>
            </w:r>
            <w:r w:rsidR="000111BD">
              <w:rPr>
                <w:lang w:val="ru-RU"/>
              </w:rPr>
              <w:t xml:space="preserve"> </w:t>
            </w:r>
            <w:r w:rsidRPr="005418E0">
              <w:rPr>
                <w:lang w:val="ru-RU"/>
              </w:rPr>
              <w:t>ограниченной</w:t>
            </w:r>
            <w:r w:rsidR="000111BD">
              <w:rPr>
                <w:lang w:val="ru-RU"/>
              </w:rPr>
              <w:t xml:space="preserve"> </w:t>
            </w:r>
            <w:r w:rsidRPr="005418E0">
              <w:rPr>
                <w:lang w:val="ru-RU"/>
              </w:rPr>
              <w:t>ответственностью</w:t>
            </w:r>
            <w:r w:rsidR="000111BD">
              <w:rPr>
                <w:lang w:val="ru-RU"/>
              </w:rPr>
              <w:t xml:space="preserve"> </w:t>
            </w:r>
            <w:r w:rsidRPr="005418E0">
              <w:rPr>
                <w:lang w:val="ru-RU"/>
              </w:rPr>
              <w:t>«Солит</w:t>
            </w:r>
            <w:r w:rsidR="000111BD">
              <w:rPr>
                <w:lang w:val="ru-RU"/>
              </w:rPr>
              <w:t xml:space="preserve"> </w:t>
            </w:r>
            <w:r w:rsidRPr="005418E0">
              <w:rPr>
                <w:lang w:val="ru-RU"/>
              </w:rPr>
              <w:t>Клаудз»</w:t>
            </w:r>
          </w:p>
          <w:p w14:paraId="52370EFD" w14:textId="77777777" w:rsidR="00B5197A" w:rsidRPr="00E23117" w:rsidRDefault="00B5197A" w:rsidP="00A44007">
            <w:pPr>
              <w:pStyle w:val="afff5"/>
              <w:spacing w:after="0"/>
              <w:jc w:val="left"/>
              <w:rPr>
                <w:szCs w:val="24"/>
                <w:lang w:val="ru-RU"/>
              </w:rPr>
            </w:pPr>
          </w:p>
        </w:tc>
      </w:tr>
      <w:tr w:rsidR="00B5197A" w:rsidRPr="00E23117" w14:paraId="610D8093" w14:textId="77777777" w:rsidTr="62D56BCC">
        <w:trPr>
          <w:trHeight w:val="315"/>
          <w:jc w:val="center"/>
        </w:trPr>
        <w:tc>
          <w:tcPr>
            <w:tcW w:w="2295" w:type="pct"/>
          </w:tcPr>
          <w:p w14:paraId="2878BF4E" w14:textId="66A74D58" w:rsidR="00B5197A" w:rsidRPr="00AE591F" w:rsidRDefault="00B5197A" w:rsidP="00AE591F">
            <w:pPr>
              <w:pStyle w:val="afff5"/>
              <w:spacing w:after="0"/>
              <w:rPr>
                <w:lang w:val="ru-RU"/>
              </w:rPr>
            </w:pPr>
            <w:r w:rsidRPr="005418E0">
              <w:t>__________________</w:t>
            </w:r>
            <w:r w:rsidR="000111BD">
              <w:t xml:space="preserve"> </w:t>
            </w:r>
            <w:r w:rsidRPr="005418E0">
              <w:t>Е.А.</w:t>
            </w:r>
            <w:r w:rsidR="000111BD">
              <w:t xml:space="preserve"> </w:t>
            </w:r>
            <w:r w:rsidRPr="005418E0">
              <w:t>Царева</w:t>
            </w:r>
          </w:p>
        </w:tc>
        <w:tc>
          <w:tcPr>
            <w:tcW w:w="519" w:type="pct"/>
          </w:tcPr>
          <w:p w14:paraId="3B4FE096" w14:textId="77777777" w:rsidR="00B5197A" w:rsidRPr="00E23117" w:rsidRDefault="00B5197A" w:rsidP="00A44007">
            <w:pPr>
              <w:pStyle w:val="afff5"/>
              <w:spacing w:after="0"/>
              <w:rPr>
                <w:szCs w:val="24"/>
              </w:rPr>
            </w:pPr>
          </w:p>
        </w:tc>
        <w:tc>
          <w:tcPr>
            <w:tcW w:w="2186" w:type="pct"/>
          </w:tcPr>
          <w:p w14:paraId="0267BEC0" w14:textId="50FA7188" w:rsidR="00B5197A" w:rsidRPr="00AE591F" w:rsidRDefault="00B5197A" w:rsidP="00AE591F">
            <w:pPr>
              <w:pStyle w:val="afff5"/>
              <w:spacing w:after="0"/>
              <w:rPr>
                <w:lang w:val="ru-RU"/>
              </w:rPr>
            </w:pPr>
            <w:r w:rsidRPr="005418E0">
              <w:t>__________________</w:t>
            </w:r>
            <w:r w:rsidR="000111BD">
              <w:rPr>
                <w:lang w:val="ru-RU"/>
              </w:rPr>
              <w:t xml:space="preserve"> </w:t>
            </w:r>
            <w:r w:rsidRPr="005418E0">
              <w:rPr>
                <w:lang w:val="ru-RU"/>
              </w:rPr>
              <w:t>А.В.</w:t>
            </w:r>
            <w:r w:rsidR="000111BD">
              <w:rPr>
                <w:lang w:val="ru-RU"/>
              </w:rPr>
              <w:t xml:space="preserve"> </w:t>
            </w:r>
            <w:r w:rsidRPr="005418E0">
              <w:rPr>
                <w:lang w:val="ru-RU"/>
              </w:rPr>
              <w:t>Носков</w:t>
            </w:r>
          </w:p>
        </w:tc>
      </w:tr>
      <w:tr w:rsidR="00E02943" w:rsidRPr="00E23117" w14:paraId="7489A41F" w14:textId="77777777" w:rsidTr="62D56BCC">
        <w:trPr>
          <w:trHeight w:val="315"/>
          <w:jc w:val="center"/>
        </w:trPr>
        <w:tc>
          <w:tcPr>
            <w:tcW w:w="2295" w:type="pct"/>
          </w:tcPr>
          <w:p w14:paraId="5E0A636A" w14:textId="68466CBA" w:rsidR="00E02943" w:rsidRPr="00E23117" w:rsidRDefault="00E02943" w:rsidP="62D56BCC">
            <w:pPr>
              <w:pStyle w:val="afff5"/>
              <w:spacing w:after="0"/>
              <w:rPr>
                <w:szCs w:val="24"/>
              </w:rPr>
            </w:pPr>
            <w:r w:rsidRPr="005418E0">
              <w:rPr>
                <w:lang w:val="ru-RU"/>
              </w:rPr>
              <w:t>М.П.</w:t>
            </w:r>
          </w:p>
        </w:tc>
        <w:tc>
          <w:tcPr>
            <w:tcW w:w="519" w:type="pct"/>
          </w:tcPr>
          <w:p w14:paraId="4F94CC72" w14:textId="77777777" w:rsidR="00E02943" w:rsidRPr="00E23117" w:rsidRDefault="00E02943" w:rsidP="00A44007">
            <w:pPr>
              <w:pStyle w:val="afff5"/>
              <w:spacing w:after="0"/>
              <w:rPr>
                <w:szCs w:val="24"/>
              </w:rPr>
            </w:pPr>
          </w:p>
        </w:tc>
        <w:tc>
          <w:tcPr>
            <w:tcW w:w="2186" w:type="pct"/>
          </w:tcPr>
          <w:p w14:paraId="1A7423AF" w14:textId="3CA18A95" w:rsidR="00E02943" w:rsidRPr="00E23117" w:rsidRDefault="00E02943" w:rsidP="62D56BCC">
            <w:pPr>
              <w:pStyle w:val="afff5"/>
              <w:spacing w:after="0"/>
              <w:rPr>
                <w:szCs w:val="24"/>
              </w:rPr>
            </w:pPr>
            <w:r w:rsidRPr="005418E0">
              <w:rPr>
                <w:lang w:val="ru-RU"/>
              </w:rPr>
              <w:t>М.П.</w:t>
            </w:r>
          </w:p>
        </w:tc>
      </w:tr>
      <w:tr w:rsidR="00E756AA" w:rsidRPr="00E23117" w14:paraId="4E35EB3E" w14:textId="77777777" w:rsidTr="62D56BCC">
        <w:trPr>
          <w:trHeight w:val="315"/>
          <w:jc w:val="center"/>
        </w:trPr>
        <w:tc>
          <w:tcPr>
            <w:tcW w:w="2295" w:type="pct"/>
          </w:tcPr>
          <w:p w14:paraId="5D7F0406" w14:textId="77777777" w:rsidR="00E756AA" w:rsidRPr="00E23117" w:rsidRDefault="00E756AA" w:rsidP="00A44007">
            <w:pPr>
              <w:pStyle w:val="afff5"/>
              <w:spacing w:after="0"/>
              <w:rPr>
                <w:szCs w:val="24"/>
              </w:rPr>
            </w:pPr>
          </w:p>
        </w:tc>
        <w:tc>
          <w:tcPr>
            <w:tcW w:w="519" w:type="pct"/>
          </w:tcPr>
          <w:p w14:paraId="6CCA369A" w14:textId="77777777" w:rsidR="00E756AA" w:rsidRPr="00E23117" w:rsidRDefault="00E756AA" w:rsidP="00A44007">
            <w:pPr>
              <w:pStyle w:val="afff5"/>
              <w:spacing w:after="0"/>
              <w:rPr>
                <w:szCs w:val="24"/>
              </w:rPr>
            </w:pPr>
          </w:p>
        </w:tc>
        <w:tc>
          <w:tcPr>
            <w:tcW w:w="2186" w:type="pct"/>
          </w:tcPr>
          <w:p w14:paraId="249DA0FE" w14:textId="77777777" w:rsidR="00E756AA" w:rsidRPr="00E23117" w:rsidRDefault="00E756AA" w:rsidP="00A44007">
            <w:pPr>
              <w:pStyle w:val="afff5"/>
              <w:spacing w:after="0"/>
              <w:rPr>
                <w:szCs w:val="24"/>
              </w:rPr>
            </w:pPr>
          </w:p>
        </w:tc>
      </w:tr>
      <w:tr w:rsidR="00E756AA" w:rsidRPr="00E23117" w14:paraId="20D69559" w14:textId="77777777" w:rsidTr="62D56BCC">
        <w:trPr>
          <w:trHeight w:val="329"/>
          <w:jc w:val="center"/>
        </w:trPr>
        <w:tc>
          <w:tcPr>
            <w:tcW w:w="2295" w:type="pct"/>
          </w:tcPr>
          <w:p w14:paraId="6A7F7EB1" w14:textId="29E1F6EC" w:rsidR="00E756AA" w:rsidRPr="00E23117" w:rsidRDefault="00E756AA" w:rsidP="00A44007">
            <w:pPr>
              <w:spacing w:after="0" w:line="240" w:lineRule="auto"/>
              <w:ind w:firstLine="37"/>
              <w:rPr>
                <w:rStyle w:val="affff1"/>
                <w:rFonts w:eastAsia="Times New Roman"/>
                <w:b w:val="0"/>
                <w:color w:val="000000"/>
                <w:sz w:val="27"/>
                <w:szCs w:val="27"/>
              </w:rPr>
            </w:pPr>
            <w:r w:rsidRPr="00E23117">
              <w:rPr>
                <w:b/>
                <w:bCs/>
                <w:noProof/>
              </w:rPr>
              <w:t>СОГЛАСОВАНО</w:t>
            </w:r>
          </w:p>
        </w:tc>
        <w:tc>
          <w:tcPr>
            <w:tcW w:w="519" w:type="pct"/>
          </w:tcPr>
          <w:p w14:paraId="382C4B01" w14:textId="77777777" w:rsidR="00E756AA" w:rsidRPr="00E23117" w:rsidRDefault="00E756AA" w:rsidP="00A44007">
            <w:pPr>
              <w:pStyle w:val="afff5"/>
              <w:spacing w:after="0"/>
              <w:rPr>
                <w:rStyle w:val="affff1"/>
                <w:b w:val="0"/>
                <w:szCs w:val="24"/>
                <w:lang w:val="ru-RU"/>
              </w:rPr>
            </w:pPr>
          </w:p>
        </w:tc>
        <w:tc>
          <w:tcPr>
            <w:tcW w:w="2186" w:type="pct"/>
          </w:tcPr>
          <w:p w14:paraId="16464520" w14:textId="7430BDAF" w:rsidR="00E756AA" w:rsidRPr="00E23117" w:rsidRDefault="00E756AA" w:rsidP="00A44007">
            <w:pPr>
              <w:pStyle w:val="afff5"/>
              <w:spacing w:after="0"/>
              <w:rPr>
                <w:rStyle w:val="affff1"/>
                <w:b w:val="0"/>
                <w:szCs w:val="24"/>
                <w:lang w:val="ru-RU"/>
              </w:rPr>
            </w:pPr>
          </w:p>
        </w:tc>
      </w:tr>
      <w:tr w:rsidR="00E756AA" w:rsidRPr="00E23117" w14:paraId="1396F69A" w14:textId="77777777" w:rsidTr="62D56BCC">
        <w:trPr>
          <w:gridAfter w:val="2"/>
          <w:wAfter w:w="2705" w:type="pct"/>
          <w:trHeight w:val="315"/>
          <w:jc w:val="center"/>
        </w:trPr>
        <w:tc>
          <w:tcPr>
            <w:tcW w:w="2295" w:type="pct"/>
          </w:tcPr>
          <w:p w14:paraId="4629794E" w14:textId="77777777" w:rsidR="00E756AA" w:rsidRPr="00AE591F" w:rsidRDefault="00E756AA" w:rsidP="00AE591F">
            <w:pPr>
              <w:spacing w:after="0" w:line="240" w:lineRule="auto"/>
              <w:ind w:firstLine="37"/>
              <w:rPr>
                <w:b/>
                <w:bCs/>
              </w:rPr>
            </w:pPr>
            <w:r w:rsidRPr="005418E0">
              <w:rPr>
                <w:b/>
                <w:bCs/>
              </w:rPr>
              <w:t>Пользователь</w:t>
            </w:r>
          </w:p>
          <w:p w14:paraId="4D6767D4" w14:textId="30A68BC8" w:rsidR="001778CC" w:rsidRPr="00E23117" w:rsidRDefault="00EA5FD9" w:rsidP="00A44007">
            <w:pPr>
              <w:spacing w:after="0" w:line="240" w:lineRule="auto"/>
              <w:ind w:firstLine="0"/>
            </w:pPr>
            <w:r w:rsidRPr="00E23117">
              <w:t>Заместитель</w:t>
            </w:r>
            <w:r w:rsidR="000111BD">
              <w:t xml:space="preserve"> </w:t>
            </w:r>
            <w:r w:rsidRPr="00E23117">
              <w:t>руководителя</w:t>
            </w:r>
          </w:p>
          <w:p w14:paraId="53D98327" w14:textId="0EADBA48" w:rsidR="00E756AA" w:rsidRPr="00E23117" w:rsidRDefault="007D51FB" w:rsidP="00A44007">
            <w:pPr>
              <w:spacing w:after="0" w:line="240" w:lineRule="auto"/>
              <w:ind w:firstLine="0"/>
            </w:pPr>
            <w:r w:rsidRPr="00E23117">
              <w:t>Департамента</w:t>
            </w:r>
            <w:r w:rsidR="000111BD">
              <w:t xml:space="preserve"> </w:t>
            </w:r>
            <w:r w:rsidRPr="00E23117">
              <w:t>здравоохранения</w:t>
            </w:r>
            <w:r w:rsidR="000111BD">
              <w:t xml:space="preserve"> </w:t>
            </w:r>
            <w:r w:rsidRPr="00E23117">
              <w:t>города</w:t>
            </w:r>
            <w:r w:rsidR="000111BD">
              <w:t xml:space="preserve"> </w:t>
            </w:r>
            <w:r w:rsidRPr="00E23117">
              <w:t>Москвы</w:t>
            </w:r>
          </w:p>
          <w:p w14:paraId="13B54DC2" w14:textId="272BBC0A" w:rsidR="00C748D2" w:rsidRPr="00E23117" w:rsidRDefault="00C748D2" w:rsidP="00A44007">
            <w:pPr>
              <w:spacing w:after="0" w:line="240" w:lineRule="auto"/>
              <w:ind w:firstLine="37"/>
            </w:pPr>
          </w:p>
        </w:tc>
      </w:tr>
      <w:tr w:rsidR="00E756AA" w:rsidRPr="00E23117" w14:paraId="4FF3A7BE" w14:textId="77777777" w:rsidTr="62D56BCC">
        <w:trPr>
          <w:gridAfter w:val="2"/>
          <w:wAfter w:w="2705" w:type="pct"/>
          <w:trHeight w:val="315"/>
          <w:jc w:val="center"/>
        </w:trPr>
        <w:tc>
          <w:tcPr>
            <w:tcW w:w="2295" w:type="pct"/>
          </w:tcPr>
          <w:p w14:paraId="217F2BB8" w14:textId="7C63389F" w:rsidR="00E756AA" w:rsidRPr="00E23117" w:rsidRDefault="00E756AA" w:rsidP="00A44007">
            <w:pPr>
              <w:spacing w:after="0" w:line="240" w:lineRule="auto"/>
              <w:ind w:firstLine="37"/>
            </w:pPr>
            <w:r w:rsidRPr="00E23117">
              <w:t>________________</w:t>
            </w:r>
            <w:r w:rsidR="000111BD">
              <w:t xml:space="preserve"> </w:t>
            </w:r>
            <w:r w:rsidR="00EA5FD9" w:rsidRPr="00E23117">
              <w:t>А.В.</w:t>
            </w:r>
            <w:r w:rsidR="000111BD">
              <w:t xml:space="preserve"> </w:t>
            </w:r>
            <w:r w:rsidR="00EA5FD9" w:rsidRPr="00E23117">
              <w:t>Старшинин</w:t>
            </w:r>
          </w:p>
        </w:tc>
      </w:tr>
      <w:tr w:rsidR="00E756AA" w:rsidRPr="00E23117" w14:paraId="790F50CD" w14:textId="77777777" w:rsidTr="62D56BCC">
        <w:trPr>
          <w:gridAfter w:val="2"/>
          <w:wAfter w:w="2705" w:type="pct"/>
          <w:trHeight w:val="315"/>
          <w:jc w:val="center"/>
        </w:trPr>
        <w:tc>
          <w:tcPr>
            <w:tcW w:w="2295" w:type="pct"/>
          </w:tcPr>
          <w:p w14:paraId="5176FADD" w14:textId="1C4E4089" w:rsidR="00E756AA" w:rsidRPr="00E23117" w:rsidRDefault="00B5197A" w:rsidP="62D56BCC">
            <w:pPr>
              <w:pStyle w:val="afff5"/>
              <w:spacing w:after="0"/>
              <w:rPr>
                <w:szCs w:val="24"/>
              </w:rPr>
            </w:pPr>
            <w:r w:rsidRPr="005418E0">
              <w:rPr>
                <w:lang w:val="ru-RU"/>
              </w:rPr>
              <w:t>М.П.</w:t>
            </w:r>
          </w:p>
        </w:tc>
      </w:tr>
    </w:tbl>
    <w:p w14:paraId="5F6A3843" w14:textId="77777777" w:rsidR="00856BB3" w:rsidRPr="00E23117" w:rsidRDefault="00856BB3" w:rsidP="00856BB3">
      <w:pPr>
        <w:pStyle w:val="1f1"/>
        <w:rPr>
          <w:sz w:val="24"/>
          <w:szCs w:val="24"/>
        </w:rPr>
      </w:pPr>
    </w:p>
    <w:p w14:paraId="7B0DC7ED" w14:textId="3EF5AC41" w:rsidR="00856BB3" w:rsidRPr="00AE591F" w:rsidRDefault="00856BB3" w:rsidP="00AE591F">
      <w:pPr>
        <w:suppressAutoHyphens/>
        <w:spacing w:before="120" w:after="120" w:line="288" w:lineRule="auto"/>
        <w:ind w:right="284" w:firstLine="0"/>
        <w:jc w:val="center"/>
        <w:rPr>
          <w:rFonts w:eastAsia="Times New Roman"/>
          <w:b/>
          <w:bCs/>
          <w:caps/>
          <w:lang w:eastAsia="ru-RU"/>
        </w:rPr>
      </w:pPr>
      <w:r w:rsidRPr="005418E0">
        <w:rPr>
          <w:rFonts w:eastAsia="Times New Roman"/>
          <w:b/>
          <w:bCs/>
          <w:caps/>
          <w:lang w:eastAsia="ru-RU"/>
        </w:rPr>
        <w:t>Государственное</w:t>
      </w:r>
      <w:r w:rsidR="000111BD">
        <w:rPr>
          <w:rFonts w:eastAsia="Times New Roman"/>
          <w:b/>
          <w:bCs/>
          <w:caps/>
          <w:lang w:eastAsia="ru-RU"/>
        </w:rPr>
        <w:t xml:space="preserve"> </w:t>
      </w:r>
      <w:r w:rsidRPr="005418E0">
        <w:rPr>
          <w:rFonts w:eastAsia="Times New Roman"/>
          <w:b/>
          <w:bCs/>
          <w:caps/>
          <w:lang w:eastAsia="ru-RU"/>
        </w:rPr>
        <w:t>казенное</w:t>
      </w:r>
      <w:r w:rsidR="000111BD">
        <w:rPr>
          <w:rFonts w:eastAsia="Times New Roman"/>
          <w:b/>
          <w:bCs/>
          <w:caps/>
          <w:lang w:eastAsia="ru-RU"/>
        </w:rPr>
        <w:t xml:space="preserve"> </w:t>
      </w:r>
      <w:r w:rsidRPr="005418E0">
        <w:rPr>
          <w:rFonts w:eastAsia="Times New Roman"/>
          <w:b/>
          <w:bCs/>
          <w:caps/>
          <w:lang w:eastAsia="ru-RU"/>
        </w:rPr>
        <w:t>учреждение</w:t>
      </w:r>
      <w:r w:rsidR="000111BD">
        <w:rPr>
          <w:rFonts w:eastAsia="Times New Roman"/>
          <w:b/>
          <w:bCs/>
          <w:caps/>
          <w:lang w:eastAsia="ru-RU"/>
        </w:rPr>
        <w:t xml:space="preserve"> </w:t>
      </w:r>
      <w:r w:rsidRPr="005418E0">
        <w:rPr>
          <w:rFonts w:eastAsia="Times New Roman"/>
          <w:b/>
          <w:bCs/>
          <w:caps/>
          <w:lang w:eastAsia="ru-RU"/>
        </w:rPr>
        <w:t>города</w:t>
      </w:r>
      <w:r w:rsidR="000111BD">
        <w:rPr>
          <w:rFonts w:eastAsia="Times New Roman"/>
          <w:b/>
          <w:bCs/>
          <w:caps/>
          <w:lang w:eastAsia="ru-RU"/>
        </w:rPr>
        <w:t xml:space="preserve"> </w:t>
      </w:r>
      <w:r w:rsidRPr="005418E0">
        <w:rPr>
          <w:rFonts w:eastAsia="Times New Roman"/>
          <w:b/>
          <w:bCs/>
          <w:caps/>
          <w:lang w:eastAsia="ru-RU"/>
        </w:rPr>
        <w:t>Москвы</w:t>
      </w:r>
      <w:r w:rsidR="000111BD">
        <w:rPr>
          <w:rFonts w:eastAsia="Times New Roman"/>
          <w:b/>
          <w:bCs/>
          <w:caps/>
          <w:lang w:eastAsia="ru-RU"/>
        </w:rPr>
        <w:t xml:space="preserve"> </w:t>
      </w:r>
      <w:r w:rsidRPr="005418E0">
        <w:rPr>
          <w:rFonts w:eastAsia="Times New Roman"/>
          <w:b/>
          <w:bCs/>
          <w:caps/>
          <w:lang w:eastAsia="ru-RU"/>
        </w:rPr>
        <w:t>«Информационно-аналитический</w:t>
      </w:r>
      <w:r w:rsidR="000111BD">
        <w:rPr>
          <w:rFonts w:eastAsia="Times New Roman"/>
          <w:b/>
          <w:bCs/>
          <w:caps/>
          <w:lang w:eastAsia="ru-RU"/>
        </w:rPr>
        <w:t xml:space="preserve"> </w:t>
      </w:r>
      <w:r w:rsidRPr="005418E0">
        <w:rPr>
          <w:rFonts w:eastAsia="Times New Roman"/>
          <w:b/>
          <w:bCs/>
          <w:caps/>
          <w:lang w:eastAsia="ru-RU"/>
        </w:rPr>
        <w:t>центр</w:t>
      </w:r>
      <w:r w:rsidR="000111BD">
        <w:rPr>
          <w:rFonts w:eastAsia="Times New Roman"/>
          <w:b/>
          <w:bCs/>
          <w:caps/>
          <w:lang w:eastAsia="ru-RU"/>
        </w:rPr>
        <w:t xml:space="preserve"> </w:t>
      </w:r>
      <w:r w:rsidRPr="005418E0">
        <w:rPr>
          <w:rFonts w:eastAsia="Times New Roman"/>
          <w:b/>
          <w:bCs/>
          <w:caps/>
          <w:lang w:eastAsia="ru-RU"/>
        </w:rPr>
        <w:t>в</w:t>
      </w:r>
      <w:r w:rsidR="000111BD">
        <w:rPr>
          <w:rFonts w:eastAsia="Times New Roman"/>
          <w:b/>
          <w:bCs/>
          <w:caps/>
          <w:lang w:eastAsia="ru-RU"/>
        </w:rPr>
        <w:t xml:space="preserve"> </w:t>
      </w:r>
      <w:r w:rsidRPr="005418E0">
        <w:rPr>
          <w:rFonts w:eastAsia="Times New Roman"/>
          <w:b/>
          <w:bCs/>
          <w:caps/>
          <w:lang w:eastAsia="ru-RU"/>
        </w:rPr>
        <w:t>сфере</w:t>
      </w:r>
      <w:r w:rsidR="000111BD">
        <w:rPr>
          <w:rFonts w:eastAsia="Times New Roman"/>
          <w:b/>
          <w:bCs/>
          <w:caps/>
          <w:lang w:eastAsia="ru-RU"/>
        </w:rPr>
        <w:t xml:space="preserve"> </w:t>
      </w:r>
      <w:r w:rsidRPr="005418E0">
        <w:rPr>
          <w:rFonts w:eastAsia="Times New Roman"/>
          <w:b/>
          <w:bCs/>
          <w:caps/>
          <w:lang w:eastAsia="ru-RU"/>
        </w:rPr>
        <w:t>здравоохранения»</w:t>
      </w:r>
    </w:p>
    <w:p w14:paraId="714AE88B" w14:textId="77777777" w:rsidR="00063D68" w:rsidRPr="00E23117" w:rsidRDefault="00063D68" w:rsidP="00063D68">
      <w:pPr>
        <w:suppressAutoHyphens/>
        <w:spacing w:before="120" w:after="120" w:line="288" w:lineRule="auto"/>
        <w:ind w:right="284" w:firstLine="0"/>
        <w:jc w:val="center"/>
        <w:rPr>
          <w:rFonts w:eastAsia="Times New Roman"/>
          <w:b/>
          <w:caps/>
          <w:szCs w:val="24"/>
          <w:lang w:eastAsia="ru-RU"/>
        </w:rPr>
      </w:pPr>
    </w:p>
    <w:p w14:paraId="61C81820" w14:textId="608F3B4D" w:rsidR="00063D68" w:rsidRPr="00AE591F" w:rsidRDefault="007D7802" w:rsidP="00AE591F">
      <w:pPr>
        <w:suppressAutoHyphens/>
        <w:spacing w:before="120" w:after="120" w:line="288" w:lineRule="auto"/>
        <w:ind w:right="284" w:firstLine="0"/>
        <w:jc w:val="center"/>
        <w:rPr>
          <w:rFonts w:eastAsia="Times New Roman"/>
          <w:b/>
          <w:bCs/>
          <w:caps/>
          <w:lang w:eastAsia="ru-RU"/>
        </w:rPr>
      </w:pPr>
      <w:r w:rsidRPr="006F0D11">
        <w:rPr>
          <w:b/>
        </w:rPr>
        <w:t>ВЫПОЛНЕНИЕ</w:t>
      </w:r>
      <w:r w:rsidR="000111BD">
        <w:rPr>
          <w:b/>
        </w:rPr>
        <w:t xml:space="preserve"> </w:t>
      </w:r>
      <w:r w:rsidRPr="006F0D11">
        <w:rPr>
          <w:b/>
        </w:rPr>
        <w:t>РАБОТ</w:t>
      </w:r>
      <w:r w:rsidR="000111BD">
        <w:rPr>
          <w:b/>
        </w:rPr>
        <w:t xml:space="preserve"> </w:t>
      </w:r>
      <w:r w:rsidRPr="006F0D11">
        <w:rPr>
          <w:b/>
        </w:rPr>
        <w:t>ПО</w:t>
      </w:r>
      <w:r w:rsidR="000111BD">
        <w:rPr>
          <w:b/>
        </w:rPr>
        <w:t xml:space="preserve"> </w:t>
      </w:r>
      <w:r w:rsidRPr="006F0D11">
        <w:rPr>
          <w:b/>
        </w:rPr>
        <w:t>МОДЕРНИЗАЦИИ</w:t>
      </w:r>
      <w:r w:rsidR="000111BD">
        <w:rPr>
          <w:b/>
        </w:rPr>
        <w:t xml:space="preserve"> </w:t>
      </w:r>
      <w:r w:rsidRPr="006F0D11">
        <w:rPr>
          <w:b/>
        </w:rPr>
        <w:t>АВТОМАТИЗИРОВАННОЙ</w:t>
      </w:r>
      <w:r w:rsidR="000111BD">
        <w:rPr>
          <w:b/>
        </w:rPr>
        <w:t xml:space="preserve"> </w:t>
      </w:r>
      <w:r w:rsidRPr="006F0D11">
        <w:rPr>
          <w:b/>
        </w:rPr>
        <w:t>ИНФОРМАЦИОННОЙ</w:t>
      </w:r>
      <w:r w:rsidR="000111BD">
        <w:rPr>
          <w:b/>
        </w:rPr>
        <w:t xml:space="preserve"> </w:t>
      </w:r>
      <w:r w:rsidRPr="006F0D11">
        <w:rPr>
          <w:b/>
        </w:rPr>
        <w:t>СИСТЕМЫ</w:t>
      </w:r>
      <w:r w:rsidR="000111BD">
        <w:rPr>
          <w:b/>
        </w:rPr>
        <w:t xml:space="preserve"> </w:t>
      </w:r>
      <w:r w:rsidRPr="006F0D11">
        <w:rPr>
          <w:b/>
        </w:rPr>
        <w:t>ГОРОДА</w:t>
      </w:r>
      <w:r w:rsidR="000111BD">
        <w:rPr>
          <w:b/>
        </w:rPr>
        <w:t xml:space="preserve"> </w:t>
      </w:r>
      <w:r w:rsidRPr="006F0D11">
        <w:rPr>
          <w:b/>
        </w:rPr>
        <w:t>МОСКВЫ</w:t>
      </w:r>
      <w:r w:rsidR="000111BD">
        <w:rPr>
          <w:b/>
        </w:rPr>
        <w:t xml:space="preserve"> </w:t>
      </w:r>
      <w:r w:rsidRPr="006F0D11">
        <w:rPr>
          <w:b/>
        </w:rPr>
        <w:t>«ЕДИНАЯ</w:t>
      </w:r>
      <w:r w:rsidR="000111BD">
        <w:rPr>
          <w:b/>
        </w:rPr>
        <w:t xml:space="preserve"> </w:t>
      </w:r>
      <w:r w:rsidRPr="006F0D11">
        <w:rPr>
          <w:b/>
        </w:rPr>
        <w:t>МЕДИЦИНСКАЯ</w:t>
      </w:r>
      <w:r w:rsidR="000111BD">
        <w:rPr>
          <w:b/>
        </w:rPr>
        <w:t xml:space="preserve"> </w:t>
      </w:r>
      <w:r w:rsidRPr="006F0D11">
        <w:rPr>
          <w:b/>
        </w:rPr>
        <w:t>ИНФОРМАЦИОННО-АНАЛИТИЧЕСКАЯ</w:t>
      </w:r>
      <w:r w:rsidR="000111BD">
        <w:rPr>
          <w:b/>
        </w:rPr>
        <w:t xml:space="preserve"> </w:t>
      </w:r>
      <w:r w:rsidRPr="006F0D11">
        <w:rPr>
          <w:b/>
        </w:rPr>
        <w:t>СИСТЕМА</w:t>
      </w:r>
      <w:r w:rsidR="000111BD">
        <w:rPr>
          <w:b/>
        </w:rPr>
        <w:t xml:space="preserve"> </w:t>
      </w:r>
      <w:r w:rsidRPr="006F0D11">
        <w:rPr>
          <w:b/>
        </w:rPr>
        <w:t>ГОРОДА</w:t>
      </w:r>
      <w:r w:rsidR="000111BD">
        <w:rPr>
          <w:b/>
        </w:rPr>
        <w:t xml:space="preserve"> </w:t>
      </w:r>
      <w:r w:rsidRPr="006F0D11">
        <w:rPr>
          <w:b/>
        </w:rPr>
        <w:t>МОСКВЫ»</w:t>
      </w:r>
      <w:r w:rsidR="000111BD">
        <w:rPr>
          <w:b/>
        </w:rPr>
        <w:t xml:space="preserve"> </w:t>
      </w:r>
      <w:r w:rsidRPr="006F0D11">
        <w:rPr>
          <w:b/>
        </w:rPr>
        <w:t>В</w:t>
      </w:r>
      <w:r w:rsidR="000111BD">
        <w:rPr>
          <w:b/>
        </w:rPr>
        <w:t xml:space="preserve"> </w:t>
      </w:r>
      <w:r w:rsidRPr="006F0D11">
        <w:rPr>
          <w:b/>
        </w:rPr>
        <w:t>ЧАСТИ</w:t>
      </w:r>
      <w:r w:rsidR="000111BD">
        <w:rPr>
          <w:b/>
        </w:rPr>
        <w:t xml:space="preserve"> </w:t>
      </w:r>
      <w:r w:rsidRPr="006F0D11">
        <w:rPr>
          <w:b/>
        </w:rPr>
        <w:t>РАЗВИТИЯ</w:t>
      </w:r>
      <w:r w:rsidR="000111BD">
        <w:rPr>
          <w:b/>
        </w:rPr>
        <w:t xml:space="preserve"> </w:t>
      </w:r>
      <w:r w:rsidRPr="006F0D11">
        <w:rPr>
          <w:b/>
        </w:rPr>
        <w:t>ПРОГРАММНЫХ</w:t>
      </w:r>
      <w:r w:rsidR="000111BD">
        <w:rPr>
          <w:b/>
        </w:rPr>
        <w:t xml:space="preserve"> </w:t>
      </w:r>
      <w:r w:rsidRPr="006F0D11">
        <w:rPr>
          <w:b/>
        </w:rPr>
        <w:t>ИНТЕРФЕЙСОВ</w:t>
      </w:r>
      <w:r w:rsidR="000111BD">
        <w:rPr>
          <w:b/>
        </w:rPr>
        <w:t xml:space="preserve"> </w:t>
      </w:r>
      <w:r w:rsidRPr="006F0D11">
        <w:rPr>
          <w:b/>
        </w:rPr>
        <w:t>В</w:t>
      </w:r>
      <w:r w:rsidR="000111BD">
        <w:rPr>
          <w:b/>
        </w:rPr>
        <w:t xml:space="preserve"> </w:t>
      </w:r>
      <w:r w:rsidRPr="006F0D11">
        <w:rPr>
          <w:b/>
        </w:rPr>
        <w:t>2020-2022</w:t>
      </w:r>
      <w:r w:rsidR="000111BD">
        <w:rPr>
          <w:b/>
        </w:rPr>
        <w:t xml:space="preserve"> </w:t>
      </w:r>
      <w:r w:rsidRPr="006F0D11">
        <w:rPr>
          <w:b/>
        </w:rPr>
        <w:t>ГОДАХ</w:t>
      </w:r>
    </w:p>
    <w:p w14:paraId="545278BD" w14:textId="77777777" w:rsidR="00063D68" w:rsidRPr="00E23117" w:rsidRDefault="00063D68" w:rsidP="00063D68">
      <w:pPr>
        <w:spacing w:after="0" w:line="240" w:lineRule="auto"/>
        <w:ind w:firstLine="0"/>
        <w:jc w:val="center"/>
        <w:rPr>
          <w:rFonts w:eastAsia="Times New Roman"/>
          <w:b/>
          <w:szCs w:val="24"/>
          <w:lang w:eastAsia="ru-RU"/>
        </w:rPr>
      </w:pPr>
    </w:p>
    <w:p w14:paraId="7AEEC0D3" w14:textId="4CF991D9" w:rsidR="00063D68" w:rsidRPr="00AE591F" w:rsidRDefault="00F90FC7" w:rsidP="00AE591F">
      <w:pPr>
        <w:spacing w:after="0" w:line="240" w:lineRule="auto"/>
        <w:ind w:firstLine="0"/>
        <w:jc w:val="center"/>
        <w:rPr>
          <w:rFonts w:eastAsia="Times New Roman"/>
          <w:b/>
          <w:bCs/>
          <w:lang w:eastAsia="ru-RU"/>
        </w:rPr>
      </w:pPr>
      <w:r w:rsidRPr="005418E0">
        <w:rPr>
          <w:b/>
          <w:bCs/>
          <w:caps/>
        </w:rPr>
        <w:t>ЗАЯВКА</w:t>
      </w:r>
      <w:r w:rsidR="000111BD">
        <w:rPr>
          <w:b/>
          <w:bCs/>
          <w:caps/>
        </w:rPr>
        <w:t xml:space="preserve"> </w:t>
      </w:r>
      <w:r w:rsidR="00CF2198" w:rsidRPr="005418E0">
        <w:rPr>
          <w:b/>
          <w:bCs/>
          <w:caps/>
        </w:rPr>
        <w:t>№</w:t>
      </w:r>
      <w:r w:rsidR="000111BD">
        <w:rPr>
          <w:b/>
          <w:bCs/>
          <w:caps/>
        </w:rPr>
        <w:t xml:space="preserve"> </w:t>
      </w:r>
      <w:r w:rsidR="007D7802">
        <w:rPr>
          <w:b/>
          <w:bCs/>
          <w:caps/>
        </w:rPr>
        <w:t>2</w:t>
      </w:r>
    </w:p>
    <w:p w14:paraId="34685A83" w14:textId="7B3E30A6" w:rsidR="00063D68" w:rsidRPr="00AE591F" w:rsidRDefault="00063D68" w:rsidP="00AE591F">
      <w:pPr>
        <w:spacing w:after="0" w:line="240" w:lineRule="auto"/>
        <w:ind w:firstLine="0"/>
        <w:jc w:val="center"/>
        <w:rPr>
          <w:rFonts w:eastAsia="Times New Roman"/>
          <w:b/>
          <w:bCs/>
          <w:sz w:val="28"/>
          <w:szCs w:val="28"/>
          <w:lang w:eastAsia="ru-RU"/>
        </w:rPr>
      </w:pPr>
      <w:r w:rsidRPr="005418E0">
        <w:rPr>
          <w:rFonts w:eastAsia="Times New Roman"/>
          <w:b/>
          <w:bCs/>
          <w:sz w:val="28"/>
          <w:szCs w:val="28"/>
          <w:lang w:eastAsia="ru-RU"/>
        </w:rPr>
        <w:t>Частное</w:t>
      </w:r>
      <w:r w:rsidR="000111BD">
        <w:rPr>
          <w:rFonts w:eastAsia="Times New Roman"/>
          <w:b/>
          <w:bCs/>
          <w:sz w:val="28"/>
          <w:szCs w:val="28"/>
          <w:lang w:eastAsia="ru-RU"/>
        </w:rPr>
        <w:t xml:space="preserve"> </w:t>
      </w:r>
      <w:r w:rsidRPr="005418E0">
        <w:rPr>
          <w:rFonts w:eastAsia="Times New Roman"/>
          <w:b/>
          <w:bCs/>
          <w:sz w:val="28"/>
          <w:szCs w:val="28"/>
          <w:lang w:eastAsia="ru-RU"/>
        </w:rPr>
        <w:t>техническое</w:t>
      </w:r>
      <w:r w:rsidR="000111BD">
        <w:rPr>
          <w:rFonts w:eastAsia="Times New Roman"/>
          <w:b/>
          <w:bCs/>
          <w:sz w:val="28"/>
          <w:szCs w:val="28"/>
          <w:lang w:eastAsia="ru-RU"/>
        </w:rPr>
        <w:t xml:space="preserve"> </w:t>
      </w:r>
      <w:r w:rsidRPr="005418E0">
        <w:rPr>
          <w:rFonts w:eastAsia="Times New Roman"/>
          <w:b/>
          <w:bCs/>
          <w:sz w:val="28"/>
          <w:szCs w:val="28"/>
          <w:lang w:eastAsia="ru-RU"/>
        </w:rPr>
        <w:t>задание</w:t>
      </w:r>
      <w:r w:rsidR="000111BD">
        <w:rPr>
          <w:rFonts w:eastAsia="Times New Roman"/>
          <w:b/>
          <w:bCs/>
          <w:sz w:val="28"/>
          <w:szCs w:val="28"/>
          <w:lang w:eastAsia="ru-RU"/>
        </w:rPr>
        <w:t xml:space="preserve"> </w:t>
      </w:r>
    </w:p>
    <w:p w14:paraId="226510CF" w14:textId="77777777" w:rsidR="00063D68" w:rsidRPr="00E23117" w:rsidRDefault="00063D68" w:rsidP="00063D68">
      <w:pPr>
        <w:spacing w:after="0" w:line="240" w:lineRule="auto"/>
        <w:ind w:firstLine="0"/>
        <w:jc w:val="center"/>
        <w:rPr>
          <w:rFonts w:eastAsia="Times New Roman"/>
          <w:b/>
          <w:caps/>
          <w:sz w:val="28"/>
          <w:szCs w:val="28"/>
          <w:lang w:eastAsia="ru-RU"/>
        </w:rPr>
      </w:pPr>
    </w:p>
    <w:p w14:paraId="1A42980A" w14:textId="77777777" w:rsidR="00063D68" w:rsidRPr="00E23117" w:rsidRDefault="00063D68" w:rsidP="00063D68">
      <w:pPr>
        <w:spacing w:after="0" w:line="240" w:lineRule="auto"/>
        <w:ind w:firstLine="0"/>
        <w:jc w:val="center"/>
        <w:rPr>
          <w:rFonts w:eastAsia="Times New Roman"/>
          <w:b/>
          <w:szCs w:val="24"/>
          <w:lang w:eastAsia="ru-RU"/>
        </w:rPr>
      </w:pPr>
    </w:p>
    <w:p w14:paraId="07CF6C03" w14:textId="15B3CDF9" w:rsidR="00063D68" w:rsidRPr="00AE591F" w:rsidRDefault="00063D68" w:rsidP="00AE591F">
      <w:pPr>
        <w:spacing w:after="0" w:line="240" w:lineRule="auto"/>
        <w:ind w:firstLine="0"/>
        <w:jc w:val="center"/>
        <w:rPr>
          <w:rFonts w:eastAsia="Times New Roman"/>
          <w:b/>
          <w:bCs/>
          <w:lang w:eastAsia="ru-RU"/>
        </w:rPr>
      </w:pPr>
      <w:r w:rsidRPr="005418E0">
        <w:rPr>
          <w:rFonts w:eastAsia="Times New Roman"/>
          <w:b/>
          <w:bCs/>
          <w:lang w:eastAsia="ru-RU"/>
        </w:rPr>
        <w:t>ЛИСТ</w:t>
      </w:r>
      <w:r w:rsidR="000111BD">
        <w:rPr>
          <w:rFonts w:eastAsia="Times New Roman"/>
          <w:b/>
          <w:bCs/>
          <w:lang w:eastAsia="ru-RU"/>
        </w:rPr>
        <w:t xml:space="preserve"> </w:t>
      </w:r>
      <w:r w:rsidRPr="005418E0">
        <w:rPr>
          <w:rFonts w:eastAsia="Times New Roman"/>
          <w:b/>
          <w:bCs/>
          <w:lang w:eastAsia="ru-RU"/>
        </w:rPr>
        <w:t>УТВЕРЖДЕНИЯ</w:t>
      </w:r>
    </w:p>
    <w:p w14:paraId="3B6F614B" w14:textId="77777777" w:rsidR="00063D68" w:rsidRPr="00E23117" w:rsidRDefault="00063D68" w:rsidP="00063D68">
      <w:pPr>
        <w:spacing w:after="0" w:line="240" w:lineRule="auto"/>
        <w:ind w:firstLine="0"/>
        <w:jc w:val="center"/>
        <w:rPr>
          <w:rFonts w:eastAsia="Times New Roman"/>
          <w:szCs w:val="24"/>
          <w:lang w:eastAsia="ru-RU"/>
        </w:rPr>
      </w:pPr>
    </w:p>
    <w:p w14:paraId="3AF4488C" w14:textId="0021E12E" w:rsidR="00063D68" w:rsidRPr="00AE591F" w:rsidRDefault="009A1AF0" w:rsidP="00AE591F">
      <w:pPr>
        <w:spacing w:after="0" w:line="480" w:lineRule="auto"/>
        <w:ind w:firstLine="0"/>
        <w:jc w:val="center"/>
        <w:rPr>
          <w:rFonts w:eastAsia="Times New Roman"/>
          <w:lang w:eastAsia="ru-RU"/>
        </w:rPr>
      </w:pPr>
      <w:r w:rsidRPr="005418E0">
        <w:t>40407059</w:t>
      </w:r>
      <w:r w:rsidR="00856BB3" w:rsidRPr="005418E0">
        <w:t>.</w:t>
      </w:r>
      <w:r w:rsidR="007D7802" w:rsidRPr="006F0D11">
        <w:t>МР</w:t>
      </w:r>
      <w:r w:rsidR="000111BD">
        <w:t xml:space="preserve"> </w:t>
      </w:r>
      <w:r w:rsidR="007D7802" w:rsidRPr="006F0D11">
        <w:t>ПИ</w:t>
      </w:r>
      <w:r w:rsidR="000111BD">
        <w:t xml:space="preserve"> </w:t>
      </w:r>
      <w:r w:rsidR="007D7802" w:rsidRPr="006F0D11">
        <w:t>ЕМИАС</w:t>
      </w:r>
      <w:r w:rsidR="000111BD">
        <w:t xml:space="preserve"> </w:t>
      </w:r>
      <w:r w:rsidR="007D7802" w:rsidRPr="006F0D11">
        <w:t>20-22.249.</w:t>
      </w:r>
      <w:r w:rsidR="00063D68" w:rsidRPr="00AE591F">
        <w:rPr>
          <w:rFonts w:eastAsia="Times New Roman"/>
          <w:lang w:eastAsia="ru-RU"/>
        </w:rPr>
        <w:t>ЧТЗ.0</w:t>
      </w:r>
      <w:r w:rsidR="007D7802">
        <w:rPr>
          <w:rFonts w:eastAsia="Times New Roman"/>
          <w:lang w:eastAsia="ru-RU"/>
        </w:rPr>
        <w:t>2</w:t>
      </w:r>
      <w:r w:rsidR="00063D68" w:rsidRPr="00AE591F">
        <w:rPr>
          <w:rFonts w:eastAsia="Times New Roman"/>
          <w:lang w:eastAsia="ru-RU"/>
        </w:rPr>
        <w:t>–ЛУ</w:t>
      </w:r>
    </w:p>
    <w:p w14:paraId="2E103B90" w14:textId="3EA17BCB" w:rsidR="00063D68" w:rsidRDefault="00063D68" w:rsidP="00063D68">
      <w:pPr>
        <w:spacing w:after="0" w:line="240" w:lineRule="auto"/>
        <w:ind w:firstLine="0"/>
        <w:jc w:val="center"/>
        <w:rPr>
          <w:rFonts w:eastAsia="Times New Roman"/>
          <w:szCs w:val="24"/>
          <w:lang w:eastAsia="ru-RU"/>
        </w:rPr>
      </w:pPr>
    </w:p>
    <w:p w14:paraId="5416FB07" w14:textId="10A9250C" w:rsidR="007D7802" w:rsidRDefault="007D7802" w:rsidP="00063D68">
      <w:pPr>
        <w:spacing w:after="0" w:line="240" w:lineRule="auto"/>
        <w:ind w:firstLine="0"/>
        <w:jc w:val="center"/>
        <w:rPr>
          <w:rFonts w:eastAsia="Times New Roman"/>
          <w:szCs w:val="24"/>
          <w:lang w:eastAsia="ru-RU"/>
        </w:rPr>
      </w:pPr>
    </w:p>
    <w:p w14:paraId="43FEE73F" w14:textId="24FA23F8" w:rsidR="007D7802" w:rsidRDefault="007D7802" w:rsidP="00063D68">
      <w:pPr>
        <w:spacing w:after="0" w:line="240" w:lineRule="auto"/>
        <w:ind w:firstLine="0"/>
        <w:jc w:val="center"/>
        <w:rPr>
          <w:rFonts w:eastAsia="Times New Roman"/>
          <w:szCs w:val="24"/>
          <w:lang w:eastAsia="ru-RU"/>
        </w:rPr>
      </w:pPr>
    </w:p>
    <w:p w14:paraId="2B42B0E5" w14:textId="388905D4" w:rsidR="007D7802" w:rsidRDefault="007D7802" w:rsidP="00063D68">
      <w:pPr>
        <w:spacing w:after="0" w:line="240" w:lineRule="auto"/>
        <w:ind w:firstLine="0"/>
        <w:jc w:val="center"/>
        <w:rPr>
          <w:rFonts w:eastAsia="Times New Roman"/>
          <w:szCs w:val="24"/>
          <w:lang w:eastAsia="ru-RU"/>
        </w:rPr>
      </w:pPr>
    </w:p>
    <w:p w14:paraId="7BB1582D" w14:textId="5D909F19" w:rsidR="007D7802" w:rsidRDefault="007D7802" w:rsidP="00063D68">
      <w:pPr>
        <w:spacing w:after="0" w:line="240" w:lineRule="auto"/>
        <w:ind w:firstLine="0"/>
        <w:jc w:val="center"/>
        <w:rPr>
          <w:rFonts w:eastAsia="Times New Roman"/>
          <w:szCs w:val="24"/>
          <w:lang w:eastAsia="ru-RU"/>
        </w:rPr>
      </w:pPr>
    </w:p>
    <w:p w14:paraId="10345987" w14:textId="77777777" w:rsidR="007D7802" w:rsidRPr="00E23117" w:rsidRDefault="007D7802" w:rsidP="00063D68">
      <w:pPr>
        <w:spacing w:after="0" w:line="240" w:lineRule="auto"/>
        <w:ind w:firstLine="0"/>
        <w:jc w:val="center"/>
        <w:rPr>
          <w:rFonts w:eastAsia="Times New Roman"/>
          <w:szCs w:val="24"/>
          <w:lang w:eastAsia="ru-RU"/>
        </w:rPr>
      </w:pPr>
    </w:p>
    <w:p w14:paraId="3FC9D549" w14:textId="5553B14D" w:rsidR="00063D68" w:rsidRPr="00AE591F" w:rsidRDefault="00063D68" w:rsidP="00AE591F">
      <w:pPr>
        <w:spacing w:after="0" w:line="240" w:lineRule="auto"/>
        <w:ind w:firstLine="0"/>
        <w:jc w:val="center"/>
        <w:rPr>
          <w:rFonts w:eastAsia="Times New Roman"/>
          <w:lang w:eastAsia="ru-RU"/>
        </w:rPr>
      </w:pPr>
      <w:r w:rsidRPr="005418E0">
        <w:rPr>
          <w:rFonts w:eastAsia="Times New Roman"/>
          <w:lang w:eastAsia="ru-RU"/>
        </w:rPr>
        <w:t>Москва,</w:t>
      </w:r>
      <w:r w:rsidR="000111BD">
        <w:rPr>
          <w:rFonts w:eastAsia="Times New Roman"/>
          <w:lang w:eastAsia="ru-RU"/>
        </w:rPr>
        <w:t xml:space="preserve"> </w:t>
      </w:r>
      <w:r w:rsidR="00295F31" w:rsidRPr="005418E0">
        <w:rPr>
          <w:rFonts w:eastAsia="Times New Roman"/>
          <w:lang w:eastAsia="ru-RU"/>
        </w:rPr>
        <w:t>20</w:t>
      </w:r>
      <w:r w:rsidR="00F90FC7" w:rsidRPr="005418E0">
        <w:rPr>
          <w:rFonts w:eastAsia="Times New Roman"/>
          <w:lang w:eastAsia="ru-RU"/>
        </w:rPr>
        <w:t>2</w:t>
      </w:r>
      <w:r w:rsidR="007D7802">
        <w:rPr>
          <w:rFonts w:eastAsia="Times New Roman"/>
          <w:lang w:eastAsia="ru-RU"/>
        </w:rPr>
        <w:t>1</w:t>
      </w:r>
    </w:p>
    <w:p w14:paraId="3D08206B" w14:textId="77777777" w:rsidR="00063D68" w:rsidRPr="00E23117" w:rsidRDefault="00063D68" w:rsidP="00063D68">
      <w:pPr>
        <w:spacing w:after="0" w:line="240" w:lineRule="auto"/>
        <w:ind w:firstLine="0"/>
        <w:jc w:val="center"/>
        <w:rPr>
          <w:rFonts w:eastAsia="Times New Roman"/>
          <w:szCs w:val="24"/>
          <w:lang w:eastAsia="ru-RU"/>
        </w:rPr>
        <w:sectPr w:rsidR="00063D68" w:rsidRPr="00E23117" w:rsidSect="00785565">
          <w:headerReference w:type="default" r:id="rId12"/>
          <w:footerReference w:type="default" r:id="rId13"/>
          <w:type w:val="continuous"/>
          <w:pgSz w:w="11906" w:h="16838"/>
          <w:pgMar w:top="1134" w:right="850" w:bottom="1134" w:left="1701" w:header="397" w:footer="397" w:gutter="0"/>
          <w:pgNumType w:start="1"/>
          <w:cols w:space="708"/>
          <w:titlePg/>
          <w:docGrid w:linePitch="360"/>
        </w:sectPr>
      </w:pPr>
    </w:p>
    <w:p w14:paraId="7BD08CF9" w14:textId="5763FBB0" w:rsidR="00063D68" w:rsidRPr="00AE591F" w:rsidRDefault="004503B3" w:rsidP="00AE591F">
      <w:pPr>
        <w:spacing w:after="0" w:line="276" w:lineRule="auto"/>
        <w:ind w:firstLine="0"/>
        <w:jc w:val="left"/>
        <w:rPr>
          <w:rFonts w:eastAsia="Times New Roman"/>
          <w:lang w:eastAsia="ru-RU"/>
        </w:rPr>
      </w:pPr>
      <w:r w:rsidRPr="005418E0">
        <w:rPr>
          <w:b/>
          <w:bCs/>
        </w:rPr>
        <w:lastRenderedPageBreak/>
        <w:t>Утвержден</w:t>
      </w:r>
    </w:p>
    <w:p w14:paraId="0ABD2013" w14:textId="1D62AC1E" w:rsidR="00063D68" w:rsidRPr="00AE591F" w:rsidRDefault="0087067C" w:rsidP="00AE591F">
      <w:pPr>
        <w:spacing w:after="0" w:line="276" w:lineRule="auto"/>
        <w:ind w:firstLine="0"/>
        <w:jc w:val="left"/>
        <w:rPr>
          <w:rFonts w:eastAsia="Times New Roman"/>
          <w:lang w:eastAsia="ru-RU"/>
        </w:rPr>
      </w:pPr>
      <w:r w:rsidRPr="00AE591F">
        <w:t>40407059.</w:t>
      </w:r>
      <w:r w:rsidR="007D7802" w:rsidRPr="006F0D11">
        <w:t>МР</w:t>
      </w:r>
      <w:r w:rsidR="000111BD">
        <w:t xml:space="preserve"> </w:t>
      </w:r>
      <w:r w:rsidR="007D7802" w:rsidRPr="006F0D11">
        <w:t>ПИ</w:t>
      </w:r>
      <w:r w:rsidR="000111BD">
        <w:t xml:space="preserve"> </w:t>
      </w:r>
      <w:r w:rsidR="007D7802" w:rsidRPr="006F0D11">
        <w:t>ЕМИАС</w:t>
      </w:r>
      <w:r w:rsidR="000111BD">
        <w:t xml:space="preserve"> </w:t>
      </w:r>
      <w:r w:rsidR="007D7802" w:rsidRPr="006F0D11">
        <w:t>20-22.249.</w:t>
      </w:r>
      <w:r w:rsidR="00A44007" w:rsidRPr="00AE591F">
        <w:t>ЧТЗ.0</w:t>
      </w:r>
      <w:r w:rsidR="007D7802">
        <w:t>2</w:t>
      </w:r>
      <w:r w:rsidR="00063D68" w:rsidRPr="00AE591F">
        <w:rPr>
          <w:rFonts w:eastAsia="Times New Roman"/>
          <w:lang w:eastAsia="ru-RU"/>
        </w:rPr>
        <w:t>–ЛУ</w:t>
      </w:r>
    </w:p>
    <w:p w14:paraId="148436DF" w14:textId="77777777" w:rsidR="00063D68" w:rsidRPr="00E23117" w:rsidRDefault="00063D68" w:rsidP="00063D68">
      <w:pPr>
        <w:spacing w:after="0" w:line="480" w:lineRule="auto"/>
        <w:ind w:firstLine="0"/>
        <w:jc w:val="left"/>
        <w:rPr>
          <w:rFonts w:eastAsia="Times New Roman"/>
          <w:szCs w:val="24"/>
          <w:lang w:eastAsia="ru-RU"/>
        </w:rPr>
      </w:pPr>
    </w:p>
    <w:p w14:paraId="2F39C4CE" w14:textId="77777777" w:rsidR="00063D68" w:rsidRPr="00E23117" w:rsidRDefault="00063D68" w:rsidP="00063D68">
      <w:pPr>
        <w:spacing w:after="0" w:line="480" w:lineRule="auto"/>
        <w:ind w:firstLine="0"/>
        <w:jc w:val="left"/>
        <w:rPr>
          <w:rFonts w:eastAsia="Times New Roman"/>
          <w:szCs w:val="24"/>
          <w:lang w:eastAsia="ru-RU"/>
        </w:rPr>
      </w:pPr>
    </w:p>
    <w:p w14:paraId="59497154" w14:textId="091EFABA" w:rsidR="00CE7EA0" w:rsidRPr="00E23117" w:rsidRDefault="00CE7EA0" w:rsidP="00063D68">
      <w:pPr>
        <w:spacing w:after="0" w:line="480" w:lineRule="auto"/>
        <w:ind w:firstLine="0"/>
        <w:jc w:val="left"/>
        <w:rPr>
          <w:rFonts w:eastAsia="Times New Roman"/>
          <w:szCs w:val="24"/>
          <w:lang w:eastAsia="ru-RU"/>
        </w:rPr>
      </w:pPr>
    </w:p>
    <w:p w14:paraId="68AD3EC3" w14:textId="7F01D994" w:rsidR="00D506D3" w:rsidRPr="00E23117" w:rsidRDefault="00D506D3" w:rsidP="00063D68">
      <w:pPr>
        <w:spacing w:after="0" w:line="480" w:lineRule="auto"/>
        <w:ind w:firstLine="0"/>
        <w:jc w:val="left"/>
        <w:rPr>
          <w:rFonts w:eastAsia="Times New Roman"/>
          <w:szCs w:val="24"/>
          <w:lang w:eastAsia="ru-RU"/>
        </w:rPr>
      </w:pPr>
    </w:p>
    <w:p w14:paraId="0505055F" w14:textId="60934062" w:rsidR="00D506D3" w:rsidRPr="00E23117" w:rsidRDefault="00D506D3" w:rsidP="00063D68">
      <w:pPr>
        <w:spacing w:after="0" w:line="480" w:lineRule="auto"/>
        <w:ind w:firstLine="0"/>
        <w:jc w:val="left"/>
        <w:rPr>
          <w:rFonts w:eastAsia="Times New Roman"/>
          <w:szCs w:val="24"/>
          <w:lang w:eastAsia="ru-RU"/>
        </w:rPr>
      </w:pPr>
    </w:p>
    <w:p w14:paraId="0C19D97B" w14:textId="45A8B697" w:rsidR="00D506D3" w:rsidRPr="00E23117" w:rsidRDefault="00D506D3" w:rsidP="00063D68">
      <w:pPr>
        <w:spacing w:after="0" w:line="480" w:lineRule="auto"/>
        <w:ind w:firstLine="0"/>
        <w:jc w:val="left"/>
        <w:rPr>
          <w:rFonts w:eastAsia="Times New Roman"/>
          <w:szCs w:val="24"/>
          <w:lang w:eastAsia="ru-RU"/>
        </w:rPr>
      </w:pPr>
    </w:p>
    <w:p w14:paraId="7471947F" w14:textId="77777777" w:rsidR="00D506D3" w:rsidRPr="00E23117" w:rsidRDefault="00D506D3" w:rsidP="00063D68">
      <w:pPr>
        <w:spacing w:after="0" w:line="480" w:lineRule="auto"/>
        <w:ind w:firstLine="0"/>
        <w:jc w:val="left"/>
        <w:rPr>
          <w:rFonts w:eastAsia="Times New Roman"/>
          <w:szCs w:val="24"/>
          <w:lang w:eastAsia="ru-RU"/>
        </w:rPr>
      </w:pPr>
    </w:p>
    <w:p w14:paraId="718D8AD7" w14:textId="77777777" w:rsidR="00CE7EA0" w:rsidRPr="00E23117" w:rsidRDefault="00CE7EA0" w:rsidP="00063D68">
      <w:pPr>
        <w:spacing w:after="0" w:line="480" w:lineRule="auto"/>
        <w:ind w:firstLine="0"/>
        <w:jc w:val="left"/>
        <w:rPr>
          <w:rFonts w:eastAsia="Times New Roman"/>
          <w:szCs w:val="24"/>
          <w:lang w:eastAsia="ru-RU"/>
        </w:rPr>
      </w:pPr>
    </w:p>
    <w:p w14:paraId="5E144673" w14:textId="77777777" w:rsidR="00CE7EA0" w:rsidRPr="00E23117" w:rsidRDefault="00CE7EA0" w:rsidP="001B29DB">
      <w:pPr>
        <w:spacing w:after="0" w:line="276" w:lineRule="auto"/>
        <w:ind w:firstLine="0"/>
        <w:jc w:val="left"/>
        <w:rPr>
          <w:rFonts w:eastAsia="Times New Roman"/>
          <w:szCs w:val="24"/>
          <w:lang w:eastAsia="ru-RU"/>
        </w:rPr>
      </w:pPr>
    </w:p>
    <w:p w14:paraId="4ADF9CCB" w14:textId="77777777" w:rsidR="00CE7EA0" w:rsidRPr="00E23117" w:rsidRDefault="00CE7EA0" w:rsidP="001B29DB">
      <w:pPr>
        <w:pStyle w:val="affff3"/>
        <w:spacing w:line="276" w:lineRule="auto"/>
        <w:rPr>
          <w:sz w:val="24"/>
          <w:shd w:val="clear" w:color="auto" w:fill="FFFFFF"/>
        </w:rPr>
      </w:pPr>
    </w:p>
    <w:p w14:paraId="0FCE6F9B" w14:textId="074A3626" w:rsidR="004503B3" w:rsidRPr="00AE591F" w:rsidRDefault="00F90FC7" w:rsidP="00AE591F">
      <w:pPr>
        <w:pStyle w:val="affff3"/>
        <w:spacing w:line="276" w:lineRule="auto"/>
        <w:rPr>
          <w:sz w:val="24"/>
        </w:rPr>
      </w:pPr>
      <w:r w:rsidRPr="62D56BCC">
        <w:rPr>
          <w:sz w:val="24"/>
          <w:shd w:val="clear" w:color="auto" w:fill="FFFFFF"/>
        </w:rPr>
        <w:t>ГОСУДАРСТВЕННОЕ</w:t>
      </w:r>
      <w:r w:rsidR="000111BD">
        <w:rPr>
          <w:sz w:val="24"/>
          <w:shd w:val="clear" w:color="auto" w:fill="FFFFFF"/>
        </w:rPr>
        <w:t xml:space="preserve"> </w:t>
      </w:r>
      <w:r w:rsidRPr="62D56BCC">
        <w:rPr>
          <w:sz w:val="24"/>
          <w:shd w:val="clear" w:color="auto" w:fill="FFFFFF"/>
        </w:rPr>
        <w:t>КАЗЕННОЕ</w:t>
      </w:r>
      <w:r w:rsidR="000111BD">
        <w:rPr>
          <w:sz w:val="24"/>
          <w:shd w:val="clear" w:color="auto" w:fill="FFFFFF"/>
        </w:rPr>
        <w:t xml:space="preserve"> </w:t>
      </w:r>
      <w:r w:rsidRPr="62D56BCC">
        <w:rPr>
          <w:sz w:val="24"/>
          <w:shd w:val="clear" w:color="auto" w:fill="FFFFFF"/>
        </w:rPr>
        <w:t>УЧРЕЖДЕНИЕ</w:t>
      </w:r>
      <w:r w:rsidR="000111BD">
        <w:rPr>
          <w:sz w:val="24"/>
          <w:shd w:val="clear" w:color="auto" w:fill="FFFFFF"/>
        </w:rPr>
        <w:t xml:space="preserve"> </w:t>
      </w:r>
      <w:r w:rsidRPr="62D56BCC">
        <w:rPr>
          <w:sz w:val="24"/>
          <w:shd w:val="clear" w:color="auto" w:fill="FFFFFF"/>
        </w:rPr>
        <w:t>ГОРОДА</w:t>
      </w:r>
      <w:r w:rsidR="000111BD">
        <w:rPr>
          <w:sz w:val="24"/>
          <w:shd w:val="clear" w:color="auto" w:fill="FFFFFF"/>
        </w:rPr>
        <w:t xml:space="preserve"> </w:t>
      </w:r>
      <w:r w:rsidRPr="62D56BCC">
        <w:rPr>
          <w:sz w:val="24"/>
          <w:shd w:val="clear" w:color="auto" w:fill="FFFFFF"/>
        </w:rPr>
        <w:t>МОСКВЫ</w:t>
      </w:r>
      <w:r w:rsidR="000111BD">
        <w:rPr>
          <w:sz w:val="24"/>
          <w:shd w:val="clear" w:color="auto" w:fill="FFFFFF"/>
        </w:rPr>
        <w:t xml:space="preserve"> </w:t>
      </w:r>
      <w:r w:rsidRPr="62D56BCC">
        <w:rPr>
          <w:sz w:val="24"/>
          <w:shd w:val="clear" w:color="auto" w:fill="FFFFFF"/>
        </w:rPr>
        <w:t>«ИНФОРМАЦИОННО-АНАЛИТИЧЕСКИЙ</w:t>
      </w:r>
      <w:r w:rsidR="000111BD">
        <w:rPr>
          <w:sz w:val="24"/>
          <w:shd w:val="clear" w:color="auto" w:fill="FFFFFF"/>
        </w:rPr>
        <w:t xml:space="preserve"> </w:t>
      </w:r>
      <w:r w:rsidRPr="62D56BCC">
        <w:rPr>
          <w:sz w:val="24"/>
          <w:shd w:val="clear" w:color="auto" w:fill="FFFFFF"/>
        </w:rPr>
        <w:t>ЦЕНТР</w:t>
      </w:r>
      <w:r w:rsidR="000111BD">
        <w:rPr>
          <w:sz w:val="24"/>
          <w:shd w:val="clear" w:color="auto" w:fill="FFFFFF"/>
        </w:rPr>
        <w:t xml:space="preserve"> </w:t>
      </w:r>
      <w:r w:rsidRPr="62D56BCC">
        <w:rPr>
          <w:sz w:val="24"/>
          <w:shd w:val="clear" w:color="auto" w:fill="FFFFFF"/>
        </w:rPr>
        <w:t>В</w:t>
      </w:r>
      <w:r w:rsidR="000111BD">
        <w:rPr>
          <w:sz w:val="24"/>
          <w:shd w:val="clear" w:color="auto" w:fill="FFFFFF"/>
        </w:rPr>
        <w:t xml:space="preserve"> </w:t>
      </w:r>
      <w:r w:rsidRPr="62D56BCC">
        <w:rPr>
          <w:sz w:val="24"/>
          <w:shd w:val="clear" w:color="auto" w:fill="FFFFFF"/>
        </w:rPr>
        <w:t>СФЕРЕ</w:t>
      </w:r>
      <w:r w:rsidR="000111BD">
        <w:rPr>
          <w:sz w:val="24"/>
          <w:shd w:val="clear" w:color="auto" w:fill="FFFFFF"/>
        </w:rPr>
        <w:t xml:space="preserve"> </w:t>
      </w:r>
      <w:r w:rsidRPr="62D56BCC">
        <w:rPr>
          <w:sz w:val="24"/>
          <w:shd w:val="clear" w:color="auto" w:fill="FFFFFF"/>
        </w:rPr>
        <w:t>ЗДРАВООХРАНЕНИЯ»</w:t>
      </w:r>
    </w:p>
    <w:p w14:paraId="563FEABA" w14:textId="6D13130B" w:rsidR="00063D68" w:rsidRPr="00E23117" w:rsidRDefault="00063D68" w:rsidP="001B29DB">
      <w:pPr>
        <w:spacing w:after="0" w:line="276" w:lineRule="auto"/>
        <w:ind w:firstLine="0"/>
        <w:jc w:val="center"/>
        <w:rPr>
          <w:rFonts w:eastAsia="Times New Roman"/>
          <w:b/>
          <w:caps/>
          <w:sz w:val="28"/>
          <w:szCs w:val="24"/>
          <w:lang w:eastAsia="ru-RU"/>
        </w:rPr>
      </w:pPr>
    </w:p>
    <w:p w14:paraId="02AD588D" w14:textId="77777777" w:rsidR="00063D68" w:rsidRPr="00E23117" w:rsidRDefault="00063D68" w:rsidP="001B29DB">
      <w:pPr>
        <w:spacing w:after="0" w:line="276" w:lineRule="auto"/>
        <w:ind w:firstLine="0"/>
        <w:jc w:val="center"/>
        <w:rPr>
          <w:rFonts w:eastAsia="Times New Roman"/>
          <w:b/>
          <w:caps/>
          <w:sz w:val="28"/>
          <w:szCs w:val="24"/>
          <w:lang w:eastAsia="ru-RU"/>
        </w:rPr>
      </w:pPr>
    </w:p>
    <w:p w14:paraId="13F42F5D" w14:textId="4A4790DD" w:rsidR="00A44007" w:rsidRPr="00AE591F" w:rsidRDefault="007D7802" w:rsidP="00AE591F">
      <w:pPr>
        <w:suppressAutoHyphens/>
        <w:spacing w:before="120" w:after="120" w:line="288" w:lineRule="auto"/>
        <w:ind w:right="284" w:firstLine="0"/>
        <w:jc w:val="center"/>
        <w:rPr>
          <w:rFonts w:eastAsia="Times New Roman"/>
          <w:b/>
          <w:bCs/>
          <w:caps/>
          <w:lang w:eastAsia="ru-RU"/>
        </w:rPr>
      </w:pPr>
      <w:r w:rsidRPr="006F0D11">
        <w:rPr>
          <w:b/>
        </w:rPr>
        <w:t>ВЫПОЛНЕНИЕ</w:t>
      </w:r>
      <w:r w:rsidR="000111BD">
        <w:rPr>
          <w:b/>
        </w:rPr>
        <w:t xml:space="preserve"> </w:t>
      </w:r>
      <w:r w:rsidRPr="006F0D11">
        <w:rPr>
          <w:b/>
        </w:rPr>
        <w:t>РАБОТ</w:t>
      </w:r>
      <w:r w:rsidR="000111BD">
        <w:rPr>
          <w:b/>
        </w:rPr>
        <w:t xml:space="preserve"> </w:t>
      </w:r>
      <w:r w:rsidRPr="006F0D11">
        <w:rPr>
          <w:b/>
        </w:rPr>
        <w:t>ПО</w:t>
      </w:r>
      <w:r w:rsidR="000111BD">
        <w:rPr>
          <w:b/>
        </w:rPr>
        <w:t xml:space="preserve"> </w:t>
      </w:r>
      <w:r w:rsidRPr="006F0D11">
        <w:rPr>
          <w:b/>
        </w:rPr>
        <w:t>МОДЕРНИЗАЦИИ</w:t>
      </w:r>
      <w:r w:rsidR="000111BD">
        <w:rPr>
          <w:b/>
        </w:rPr>
        <w:t xml:space="preserve"> </w:t>
      </w:r>
      <w:r w:rsidRPr="006F0D11">
        <w:rPr>
          <w:b/>
        </w:rPr>
        <w:t>АВТОМАТИЗИРОВАННОЙ</w:t>
      </w:r>
      <w:r w:rsidR="000111BD">
        <w:rPr>
          <w:b/>
        </w:rPr>
        <w:t xml:space="preserve"> </w:t>
      </w:r>
      <w:r w:rsidRPr="006F0D11">
        <w:rPr>
          <w:b/>
        </w:rPr>
        <w:t>ИНФОРМАЦИОННОЙ</w:t>
      </w:r>
      <w:r w:rsidR="000111BD">
        <w:rPr>
          <w:b/>
        </w:rPr>
        <w:t xml:space="preserve"> </w:t>
      </w:r>
      <w:r w:rsidRPr="006F0D11">
        <w:rPr>
          <w:b/>
        </w:rPr>
        <w:t>СИСТЕМЫ</w:t>
      </w:r>
      <w:r w:rsidR="000111BD">
        <w:rPr>
          <w:b/>
        </w:rPr>
        <w:t xml:space="preserve"> </w:t>
      </w:r>
      <w:r w:rsidRPr="006F0D11">
        <w:rPr>
          <w:b/>
        </w:rPr>
        <w:t>ГОРОДА</w:t>
      </w:r>
      <w:r w:rsidR="000111BD">
        <w:rPr>
          <w:b/>
        </w:rPr>
        <w:t xml:space="preserve"> </w:t>
      </w:r>
      <w:r w:rsidRPr="006F0D11">
        <w:rPr>
          <w:b/>
        </w:rPr>
        <w:t>МОСКВЫ</w:t>
      </w:r>
      <w:r w:rsidR="000111BD">
        <w:rPr>
          <w:b/>
        </w:rPr>
        <w:t xml:space="preserve"> </w:t>
      </w:r>
      <w:r w:rsidRPr="006F0D11">
        <w:rPr>
          <w:b/>
        </w:rPr>
        <w:t>«ЕДИНАЯ</w:t>
      </w:r>
      <w:r w:rsidR="000111BD">
        <w:rPr>
          <w:b/>
        </w:rPr>
        <w:t xml:space="preserve"> </w:t>
      </w:r>
      <w:r w:rsidRPr="006F0D11">
        <w:rPr>
          <w:b/>
        </w:rPr>
        <w:t>МЕДИЦИНСКАЯ</w:t>
      </w:r>
      <w:r w:rsidR="000111BD">
        <w:rPr>
          <w:b/>
        </w:rPr>
        <w:t xml:space="preserve"> </w:t>
      </w:r>
      <w:r w:rsidRPr="006F0D11">
        <w:rPr>
          <w:b/>
        </w:rPr>
        <w:t>ИНФОРМАЦИОННО-АНАЛИТИЧЕСКАЯ</w:t>
      </w:r>
      <w:r w:rsidR="000111BD">
        <w:rPr>
          <w:b/>
        </w:rPr>
        <w:t xml:space="preserve"> </w:t>
      </w:r>
      <w:r w:rsidRPr="006F0D11">
        <w:rPr>
          <w:b/>
        </w:rPr>
        <w:t>СИСТЕМА</w:t>
      </w:r>
      <w:r w:rsidR="000111BD">
        <w:rPr>
          <w:b/>
        </w:rPr>
        <w:t xml:space="preserve"> </w:t>
      </w:r>
      <w:r w:rsidRPr="006F0D11">
        <w:rPr>
          <w:b/>
        </w:rPr>
        <w:t>ГОРОДА</w:t>
      </w:r>
      <w:r w:rsidR="000111BD">
        <w:rPr>
          <w:b/>
        </w:rPr>
        <w:t xml:space="preserve"> </w:t>
      </w:r>
      <w:r w:rsidRPr="006F0D11">
        <w:rPr>
          <w:b/>
        </w:rPr>
        <w:t>МОСКВЫ»</w:t>
      </w:r>
      <w:r w:rsidR="000111BD">
        <w:rPr>
          <w:b/>
        </w:rPr>
        <w:t xml:space="preserve"> </w:t>
      </w:r>
      <w:r w:rsidRPr="006F0D11">
        <w:rPr>
          <w:b/>
        </w:rPr>
        <w:t>В</w:t>
      </w:r>
      <w:r w:rsidR="000111BD">
        <w:rPr>
          <w:b/>
        </w:rPr>
        <w:t xml:space="preserve"> </w:t>
      </w:r>
      <w:r w:rsidRPr="006F0D11">
        <w:rPr>
          <w:b/>
        </w:rPr>
        <w:t>ЧАСТИ</w:t>
      </w:r>
      <w:r w:rsidR="000111BD">
        <w:rPr>
          <w:b/>
        </w:rPr>
        <w:t xml:space="preserve"> </w:t>
      </w:r>
      <w:r w:rsidRPr="006F0D11">
        <w:rPr>
          <w:b/>
        </w:rPr>
        <w:t>РАЗВИТИЯ</w:t>
      </w:r>
      <w:r w:rsidR="000111BD">
        <w:rPr>
          <w:b/>
        </w:rPr>
        <w:t xml:space="preserve"> </w:t>
      </w:r>
      <w:r w:rsidRPr="006F0D11">
        <w:rPr>
          <w:b/>
        </w:rPr>
        <w:t>ПРОГРАММНЫХ</w:t>
      </w:r>
      <w:r w:rsidR="000111BD">
        <w:rPr>
          <w:b/>
        </w:rPr>
        <w:t xml:space="preserve"> </w:t>
      </w:r>
      <w:r w:rsidRPr="006F0D11">
        <w:rPr>
          <w:b/>
        </w:rPr>
        <w:t>ИНТЕРФЕЙСОВ</w:t>
      </w:r>
      <w:r w:rsidR="000111BD">
        <w:rPr>
          <w:b/>
        </w:rPr>
        <w:t xml:space="preserve"> </w:t>
      </w:r>
      <w:r w:rsidRPr="006F0D11">
        <w:rPr>
          <w:b/>
        </w:rPr>
        <w:t>В</w:t>
      </w:r>
      <w:r w:rsidR="000111BD">
        <w:rPr>
          <w:b/>
        </w:rPr>
        <w:t xml:space="preserve"> </w:t>
      </w:r>
      <w:r w:rsidRPr="006F0D11">
        <w:rPr>
          <w:b/>
        </w:rPr>
        <w:t>2020-2022</w:t>
      </w:r>
      <w:r w:rsidR="000111BD">
        <w:rPr>
          <w:b/>
        </w:rPr>
        <w:t xml:space="preserve"> </w:t>
      </w:r>
      <w:r w:rsidRPr="006F0D11">
        <w:rPr>
          <w:b/>
        </w:rPr>
        <w:t>ГОДАХ</w:t>
      </w:r>
    </w:p>
    <w:p w14:paraId="3A8B2337" w14:textId="77777777" w:rsidR="00063D68" w:rsidRPr="00E23117" w:rsidRDefault="00063D68" w:rsidP="00063D68">
      <w:pPr>
        <w:suppressAutoHyphens/>
        <w:spacing w:before="120" w:after="120" w:line="240" w:lineRule="auto"/>
        <w:ind w:right="284" w:firstLine="0"/>
        <w:jc w:val="center"/>
        <w:rPr>
          <w:rFonts w:eastAsia="Times New Roman"/>
          <w:b/>
          <w:caps/>
          <w:szCs w:val="24"/>
          <w:lang w:eastAsia="ru-RU"/>
        </w:rPr>
      </w:pPr>
    </w:p>
    <w:p w14:paraId="2EE9088D" w14:textId="5E6B37D2" w:rsidR="00CE7EA0" w:rsidRPr="00AE591F" w:rsidRDefault="00F90FC7" w:rsidP="00AE591F">
      <w:pPr>
        <w:spacing w:after="0" w:line="240" w:lineRule="auto"/>
        <w:ind w:firstLine="0"/>
        <w:jc w:val="center"/>
        <w:rPr>
          <w:rFonts w:eastAsia="Times New Roman"/>
          <w:b/>
          <w:bCs/>
          <w:lang w:eastAsia="ru-RU"/>
        </w:rPr>
      </w:pPr>
      <w:r w:rsidRPr="005418E0">
        <w:rPr>
          <w:b/>
          <w:bCs/>
          <w:caps/>
        </w:rPr>
        <w:t>ЗАявка</w:t>
      </w:r>
      <w:r w:rsidR="000111BD">
        <w:rPr>
          <w:b/>
          <w:bCs/>
          <w:caps/>
        </w:rPr>
        <w:t xml:space="preserve"> </w:t>
      </w:r>
      <w:r w:rsidR="00CE7EA0" w:rsidRPr="005418E0">
        <w:rPr>
          <w:b/>
          <w:bCs/>
          <w:caps/>
        </w:rPr>
        <w:t>№</w:t>
      </w:r>
      <w:r w:rsidR="000111BD">
        <w:rPr>
          <w:b/>
          <w:bCs/>
          <w:caps/>
        </w:rPr>
        <w:t xml:space="preserve"> </w:t>
      </w:r>
      <w:r w:rsidR="00272EA9">
        <w:rPr>
          <w:b/>
          <w:bCs/>
          <w:caps/>
        </w:rPr>
        <w:t>2</w:t>
      </w:r>
    </w:p>
    <w:p w14:paraId="3CF9E16A" w14:textId="1B2A978A" w:rsidR="00CE7EA0" w:rsidRPr="00AE591F" w:rsidRDefault="00CE7EA0" w:rsidP="00AE591F">
      <w:pPr>
        <w:spacing w:after="0" w:line="240" w:lineRule="auto"/>
        <w:ind w:firstLine="0"/>
        <w:jc w:val="center"/>
        <w:rPr>
          <w:rFonts w:eastAsia="Times New Roman"/>
          <w:b/>
          <w:bCs/>
          <w:sz w:val="28"/>
          <w:szCs w:val="28"/>
          <w:lang w:eastAsia="ru-RU"/>
        </w:rPr>
      </w:pPr>
      <w:r w:rsidRPr="005418E0">
        <w:rPr>
          <w:rFonts w:eastAsia="Times New Roman"/>
          <w:b/>
          <w:bCs/>
          <w:sz w:val="28"/>
          <w:szCs w:val="28"/>
          <w:lang w:eastAsia="ru-RU"/>
        </w:rPr>
        <w:t>Частное</w:t>
      </w:r>
      <w:r w:rsidR="000111BD">
        <w:rPr>
          <w:rFonts w:eastAsia="Times New Roman"/>
          <w:b/>
          <w:bCs/>
          <w:sz w:val="28"/>
          <w:szCs w:val="28"/>
          <w:lang w:eastAsia="ru-RU"/>
        </w:rPr>
        <w:t xml:space="preserve"> </w:t>
      </w:r>
      <w:r w:rsidRPr="005418E0">
        <w:rPr>
          <w:rFonts w:eastAsia="Times New Roman"/>
          <w:b/>
          <w:bCs/>
          <w:sz w:val="28"/>
          <w:szCs w:val="28"/>
          <w:lang w:eastAsia="ru-RU"/>
        </w:rPr>
        <w:t>техническое</w:t>
      </w:r>
      <w:r w:rsidR="000111BD">
        <w:rPr>
          <w:rFonts w:eastAsia="Times New Roman"/>
          <w:b/>
          <w:bCs/>
          <w:sz w:val="28"/>
          <w:szCs w:val="28"/>
          <w:lang w:eastAsia="ru-RU"/>
        </w:rPr>
        <w:t xml:space="preserve"> </w:t>
      </w:r>
      <w:r w:rsidRPr="005418E0">
        <w:rPr>
          <w:rFonts w:eastAsia="Times New Roman"/>
          <w:b/>
          <w:bCs/>
          <w:sz w:val="28"/>
          <w:szCs w:val="28"/>
          <w:lang w:eastAsia="ru-RU"/>
        </w:rPr>
        <w:t>задание</w:t>
      </w:r>
      <w:r w:rsidR="000111BD">
        <w:rPr>
          <w:rFonts w:eastAsia="Times New Roman"/>
          <w:b/>
          <w:bCs/>
          <w:sz w:val="28"/>
          <w:szCs w:val="28"/>
          <w:lang w:eastAsia="ru-RU"/>
        </w:rPr>
        <w:t xml:space="preserve"> </w:t>
      </w:r>
    </w:p>
    <w:p w14:paraId="2A0D37C7" w14:textId="77777777" w:rsidR="009A1AF0" w:rsidRPr="00E23117" w:rsidRDefault="009A1AF0" w:rsidP="00F90FC7">
      <w:pPr>
        <w:spacing w:after="0" w:line="480" w:lineRule="auto"/>
        <w:ind w:firstLine="0"/>
        <w:jc w:val="center"/>
        <w:rPr>
          <w:szCs w:val="28"/>
        </w:rPr>
      </w:pPr>
    </w:p>
    <w:p w14:paraId="10AF7EB8" w14:textId="02F14F95" w:rsidR="00F90FC7" w:rsidRPr="00AE591F" w:rsidRDefault="0087067C" w:rsidP="00AE591F">
      <w:pPr>
        <w:spacing w:after="0" w:line="480" w:lineRule="auto"/>
        <w:ind w:firstLine="0"/>
        <w:jc w:val="center"/>
        <w:rPr>
          <w:rFonts w:eastAsia="Times New Roman"/>
          <w:lang w:eastAsia="ru-RU"/>
        </w:rPr>
      </w:pPr>
      <w:r w:rsidRPr="005418E0">
        <w:t>40407059.</w:t>
      </w:r>
      <w:r w:rsidR="007D7802" w:rsidRPr="006F0D11">
        <w:t>МР</w:t>
      </w:r>
      <w:r w:rsidR="000111BD">
        <w:t xml:space="preserve"> </w:t>
      </w:r>
      <w:r w:rsidR="007D7802" w:rsidRPr="006F0D11">
        <w:t>ПИ</w:t>
      </w:r>
      <w:r w:rsidR="000111BD">
        <w:t xml:space="preserve"> </w:t>
      </w:r>
      <w:r w:rsidR="007D7802" w:rsidRPr="006F0D11">
        <w:t>ЕМИАС</w:t>
      </w:r>
      <w:r w:rsidR="000111BD">
        <w:t xml:space="preserve"> </w:t>
      </w:r>
      <w:r w:rsidR="007D7802" w:rsidRPr="006F0D11">
        <w:t>20-22.249.</w:t>
      </w:r>
      <w:r w:rsidR="007D7802" w:rsidRPr="00AE591F">
        <w:rPr>
          <w:rFonts w:eastAsia="Times New Roman"/>
          <w:lang w:eastAsia="ru-RU"/>
        </w:rPr>
        <w:t>ЧТЗ.</w:t>
      </w:r>
      <w:r w:rsidR="00A44007" w:rsidRPr="005418E0">
        <w:t>0</w:t>
      </w:r>
      <w:r w:rsidR="007D7802">
        <w:t>2</w:t>
      </w:r>
    </w:p>
    <w:p w14:paraId="3EB673D6" w14:textId="77777777" w:rsidR="00063D68" w:rsidRPr="00E23117" w:rsidRDefault="00063D68" w:rsidP="00063D68">
      <w:pPr>
        <w:spacing w:after="0" w:line="240" w:lineRule="auto"/>
        <w:ind w:firstLine="0"/>
        <w:jc w:val="center"/>
        <w:rPr>
          <w:rFonts w:eastAsia="Times New Roman"/>
          <w:szCs w:val="24"/>
          <w:lang w:eastAsia="ru-RU"/>
        </w:rPr>
      </w:pPr>
    </w:p>
    <w:p w14:paraId="558E4447" w14:textId="69E51F27" w:rsidR="001B29DB" w:rsidRPr="00E23117" w:rsidRDefault="001B29DB" w:rsidP="00063D68">
      <w:pPr>
        <w:spacing w:after="0" w:line="240" w:lineRule="auto"/>
        <w:ind w:firstLine="0"/>
        <w:jc w:val="center"/>
        <w:rPr>
          <w:rFonts w:eastAsia="Times New Roman"/>
          <w:szCs w:val="24"/>
          <w:lang w:eastAsia="ru-RU"/>
        </w:rPr>
      </w:pPr>
    </w:p>
    <w:p w14:paraId="15EA02AB" w14:textId="140D42D4" w:rsidR="00063D68" w:rsidRPr="00AE591F" w:rsidRDefault="00063D68" w:rsidP="00AE591F">
      <w:pPr>
        <w:spacing w:after="0"/>
        <w:ind w:firstLine="0"/>
        <w:jc w:val="center"/>
        <w:rPr>
          <w:rFonts w:eastAsia="Times New Roman"/>
          <w:b/>
          <w:bCs/>
          <w:lang w:eastAsia="ru-RU"/>
        </w:rPr>
      </w:pPr>
      <w:r w:rsidRPr="005418E0">
        <w:rPr>
          <w:rFonts w:eastAsia="Times New Roman"/>
          <w:b/>
          <w:bCs/>
          <w:lang w:eastAsia="ru-RU"/>
        </w:rPr>
        <w:t>Листов</w:t>
      </w:r>
      <w:r w:rsidR="000111BD">
        <w:rPr>
          <w:rFonts w:eastAsia="Times New Roman"/>
          <w:b/>
          <w:bCs/>
          <w:lang w:eastAsia="ru-RU"/>
        </w:rPr>
        <w:t xml:space="preserve"> </w:t>
      </w:r>
      <w:r w:rsidRPr="00AE591F">
        <w:fldChar w:fldCharType="begin"/>
      </w:r>
      <w:r w:rsidRPr="00E23117">
        <w:rPr>
          <w:b/>
        </w:rPr>
        <w:instrText xml:space="preserve"> =</w:instrText>
      </w:r>
      <w:r w:rsidRPr="00E23117">
        <w:rPr>
          <w:b/>
        </w:rPr>
        <w:fldChar w:fldCharType="begin"/>
      </w:r>
      <w:r w:rsidRPr="00E23117">
        <w:rPr>
          <w:b/>
        </w:rPr>
        <w:instrText xml:space="preserve"> NUMPAGES   \* MERGEFORMAT </w:instrText>
      </w:r>
      <w:r w:rsidRPr="00E23117">
        <w:rPr>
          <w:b/>
        </w:rPr>
        <w:fldChar w:fldCharType="separate"/>
      </w:r>
      <w:r w:rsidR="007D7802">
        <w:rPr>
          <w:b/>
          <w:noProof/>
        </w:rPr>
        <w:instrText>52</w:instrText>
      </w:r>
      <w:r w:rsidRPr="00E23117">
        <w:rPr>
          <w:b/>
          <w:noProof/>
        </w:rPr>
        <w:fldChar w:fldCharType="end"/>
      </w:r>
      <w:r w:rsidRPr="00E23117">
        <w:rPr>
          <w:b/>
        </w:rPr>
        <w:instrText xml:space="preserve">-1 </w:instrText>
      </w:r>
      <w:r w:rsidRPr="00AE591F">
        <w:rPr>
          <w:b/>
        </w:rPr>
        <w:fldChar w:fldCharType="separate"/>
      </w:r>
      <w:r w:rsidR="007D7802">
        <w:rPr>
          <w:b/>
          <w:noProof/>
        </w:rPr>
        <w:t>51</w:t>
      </w:r>
      <w:r w:rsidRPr="00AE591F">
        <w:fldChar w:fldCharType="end"/>
      </w:r>
    </w:p>
    <w:p w14:paraId="5C7EA34F" w14:textId="24EA581E" w:rsidR="00063D68" w:rsidRDefault="00063D68" w:rsidP="00E91598">
      <w:pPr>
        <w:spacing w:after="0"/>
        <w:ind w:firstLine="0"/>
        <w:rPr>
          <w:rFonts w:eastAsia="Times New Roman"/>
          <w:szCs w:val="24"/>
          <w:lang w:eastAsia="ru-RU"/>
        </w:rPr>
      </w:pPr>
    </w:p>
    <w:p w14:paraId="4D434A85" w14:textId="298E9F11" w:rsidR="007D7802" w:rsidRDefault="007D7802" w:rsidP="00E91598">
      <w:pPr>
        <w:spacing w:after="0"/>
        <w:ind w:firstLine="0"/>
        <w:rPr>
          <w:rFonts w:eastAsia="Times New Roman"/>
          <w:szCs w:val="24"/>
          <w:lang w:eastAsia="ru-RU"/>
        </w:rPr>
      </w:pPr>
    </w:p>
    <w:p w14:paraId="0F762DE3" w14:textId="1156B6EA" w:rsidR="007D7802" w:rsidRDefault="007D7802" w:rsidP="00E91598">
      <w:pPr>
        <w:spacing w:after="0"/>
        <w:ind w:firstLine="0"/>
        <w:rPr>
          <w:rFonts w:eastAsia="Times New Roman"/>
          <w:szCs w:val="24"/>
          <w:lang w:eastAsia="ru-RU"/>
        </w:rPr>
      </w:pPr>
    </w:p>
    <w:p w14:paraId="3C912AD2" w14:textId="77777777" w:rsidR="00D506D3" w:rsidRPr="00E23117" w:rsidRDefault="00D506D3" w:rsidP="00E91598">
      <w:pPr>
        <w:spacing w:after="0"/>
        <w:ind w:firstLine="0"/>
        <w:rPr>
          <w:rFonts w:eastAsia="Times New Roman"/>
          <w:szCs w:val="24"/>
          <w:lang w:eastAsia="ru-RU"/>
        </w:rPr>
      </w:pPr>
    </w:p>
    <w:p w14:paraId="1DAD7466" w14:textId="5A681B60" w:rsidR="00311AF3" w:rsidRPr="00AE591F" w:rsidRDefault="00063D68" w:rsidP="00AE591F">
      <w:pPr>
        <w:spacing w:after="0" w:line="240" w:lineRule="auto"/>
        <w:ind w:firstLine="0"/>
        <w:jc w:val="center"/>
        <w:rPr>
          <w:rFonts w:eastAsia="Times New Roman"/>
          <w:lang w:eastAsia="ru-RU"/>
        </w:rPr>
        <w:sectPr w:rsidR="00311AF3" w:rsidRPr="00AE591F" w:rsidSect="00785565">
          <w:headerReference w:type="default" r:id="rId14"/>
          <w:footerReference w:type="default" r:id="rId15"/>
          <w:pgSz w:w="11906" w:h="16838"/>
          <w:pgMar w:top="1134" w:right="850" w:bottom="1134" w:left="1701" w:header="397" w:footer="397" w:gutter="0"/>
          <w:pgNumType w:start="1"/>
          <w:cols w:space="708"/>
          <w:docGrid w:linePitch="360"/>
        </w:sectPr>
      </w:pPr>
      <w:r w:rsidRPr="005418E0">
        <w:rPr>
          <w:rFonts w:eastAsia="Times New Roman"/>
          <w:lang w:eastAsia="ru-RU"/>
        </w:rPr>
        <w:t>Москва,</w:t>
      </w:r>
      <w:r w:rsidR="000111BD">
        <w:rPr>
          <w:rFonts w:eastAsia="Times New Roman"/>
          <w:lang w:eastAsia="ru-RU"/>
        </w:rPr>
        <w:t xml:space="preserve"> </w:t>
      </w:r>
      <w:r w:rsidRPr="005418E0">
        <w:rPr>
          <w:rFonts w:eastAsia="Times New Roman"/>
          <w:lang w:eastAsia="ru-RU"/>
        </w:rPr>
        <w:t>20</w:t>
      </w:r>
      <w:r w:rsidR="00F90FC7" w:rsidRPr="005418E0">
        <w:rPr>
          <w:rFonts w:eastAsia="Times New Roman"/>
          <w:lang w:eastAsia="ru-RU"/>
        </w:rPr>
        <w:t>2</w:t>
      </w:r>
      <w:r w:rsidR="007D7802">
        <w:rPr>
          <w:rFonts w:eastAsia="Times New Roman"/>
          <w:lang w:eastAsia="ru-RU"/>
        </w:rPr>
        <w:t>1</w:t>
      </w:r>
    </w:p>
    <w:p w14:paraId="1437A480" w14:textId="77777777" w:rsidR="005C4994" w:rsidRPr="005C4994" w:rsidRDefault="005C4994">
      <w:pPr>
        <w:pStyle w:val="afff9"/>
        <w:rPr>
          <w:ins w:id="4" w:author="emias\dbarishev" w:date="2021-03-29T11:40:00Z"/>
        </w:rPr>
      </w:pPr>
      <w:bookmarkStart w:id="5" w:name="_Toc61513695"/>
      <w:bookmarkStart w:id="6" w:name="_Toc492461816"/>
      <w:bookmarkStart w:id="7" w:name="_Toc492462675"/>
      <w:bookmarkStart w:id="8" w:name="_Toc496778991"/>
      <w:bookmarkStart w:id="9" w:name="_Toc496858072"/>
      <w:bookmarkStart w:id="10" w:name="_Toc496861049"/>
      <w:bookmarkStart w:id="11" w:name="_Toc34438078"/>
      <w:ins w:id="12" w:author="emias\dbarishev" w:date="2021-03-29T11:40:00Z">
        <w:r w:rsidRPr="005C4994">
          <w:lastRenderedPageBreak/>
          <w:t>Аннотация</w:t>
        </w:r>
        <w:bookmarkEnd w:id="5"/>
      </w:ins>
    </w:p>
    <w:p w14:paraId="55A5F3F7" w14:textId="77777777" w:rsidR="005C4994" w:rsidRDefault="005C4994" w:rsidP="005C4994">
      <w:pPr>
        <w:rPr>
          <w:ins w:id="13" w:author="emias\dbarishev" w:date="2021-03-29T11:43:00Z"/>
        </w:rPr>
        <w:sectPr w:rsidR="005C4994" w:rsidSect="00CE32B0">
          <w:headerReference w:type="default" r:id="rId16"/>
          <w:pgSz w:w="11906" w:h="16838"/>
          <w:pgMar w:top="1134" w:right="850" w:bottom="1134" w:left="1701" w:header="567" w:footer="397" w:gutter="0"/>
          <w:cols w:space="708"/>
          <w:docGrid w:linePitch="360"/>
        </w:sectPr>
      </w:pPr>
      <w:ins w:id="14" w:author="emias\dbarishev" w:date="2021-03-29T11:40:00Z">
        <w:r w:rsidRPr="00183BB8">
          <w:t xml:space="preserve">Настоящее Частное техническое задание содержит требования и порядок </w:t>
        </w:r>
        <w:bookmarkStart w:id="15" w:name="_Hlk35944029"/>
        <w:bookmarkStart w:id="16" w:name="_Hlk35944273"/>
        <w:r>
          <w:t xml:space="preserve">выполнения </w:t>
        </w:r>
        <w:bookmarkStart w:id="17" w:name="_Hlk35954242"/>
        <w:r w:rsidRPr="009F5CE1">
          <w:t xml:space="preserve">Заявки от </w:t>
        </w:r>
      </w:ins>
      <w:ins w:id="18" w:author="emias\dbarishev" w:date="2021-03-29T11:41:00Z">
        <w:r>
          <w:t>1</w:t>
        </w:r>
      </w:ins>
      <w:ins w:id="19" w:author="emias\dbarishev" w:date="2021-03-29T11:40:00Z">
        <w:r w:rsidRPr="009F5CE1">
          <w:t xml:space="preserve"> </w:t>
        </w:r>
      </w:ins>
      <w:ins w:id="20" w:author="emias\dbarishev" w:date="2021-03-29T11:41:00Z">
        <w:r>
          <w:t>декабря</w:t>
        </w:r>
      </w:ins>
      <w:ins w:id="21" w:author="emias\dbarishev" w:date="2021-03-29T11:40:00Z">
        <w:r w:rsidRPr="009F5CE1">
          <w:t xml:space="preserve"> 2020 г. №</w:t>
        </w:r>
      </w:ins>
      <w:ins w:id="22" w:author="emias\dbarishev" w:date="2021-03-29T11:41:00Z">
        <w:r>
          <w:t>2</w:t>
        </w:r>
      </w:ins>
      <w:ins w:id="23" w:author="emias\dbarishev" w:date="2021-03-29T11:40:00Z">
        <w:r w:rsidRPr="009F5CE1">
          <w:t xml:space="preserve"> по Государственному</w:t>
        </w:r>
        <w:r w:rsidRPr="0082130B">
          <w:t xml:space="preserve"> контракту </w:t>
        </w:r>
      </w:ins>
      <w:bookmarkStart w:id="24" w:name="_Hlk35944509"/>
      <w:bookmarkEnd w:id="15"/>
      <w:ins w:id="25" w:author="emias\dbarishev" w:date="2021-03-29T11:41:00Z">
        <w:r w:rsidRPr="00AE591F">
          <w:t>от</w:t>
        </w:r>
        <w:r>
          <w:t xml:space="preserve"> 17 декабря </w:t>
        </w:r>
        <w:r w:rsidRPr="0079169F">
          <w:t>2020</w:t>
        </w:r>
        <w:r>
          <w:t xml:space="preserve"> </w:t>
        </w:r>
        <w:r w:rsidRPr="0079169F">
          <w:t>г.</w:t>
        </w:r>
        <w:r>
          <w:t xml:space="preserve"> </w:t>
        </w:r>
        <w:r w:rsidRPr="0079169F">
          <w:t>№</w:t>
        </w:r>
        <w:r>
          <w:t xml:space="preserve"> 69-Р-204/20 </w:t>
        </w:r>
        <w:r w:rsidRPr="0079169F">
          <w:t>на</w:t>
        </w:r>
        <w:r>
          <w:t xml:space="preserve"> </w:t>
        </w:r>
        <w:r w:rsidRPr="002F550F">
          <w:rPr>
            <w:bCs/>
          </w:rPr>
          <w:t>выполнение</w:t>
        </w:r>
        <w:r>
          <w:rPr>
            <w:bCs/>
          </w:rPr>
          <w:t xml:space="preserve"> </w:t>
        </w:r>
        <w:r w:rsidRPr="002F550F">
          <w:rPr>
            <w:bCs/>
          </w:rPr>
          <w:t>работ</w:t>
        </w:r>
        <w:r>
          <w:rPr>
            <w:bCs/>
          </w:rPr>
          <w:t xml:space="preserve"> </w:t>
        </w:r>
        <w:r w:rsidRPr="002F550F">
          <w:rPr>
            <w:bCs/>
          </w:rPr>
          <w:t>по</w:t>
        </w:r>
        <w:r>
          <w:rPr>
            <w:bCs/>
          </w:rPr>
          <w:t xml:space="preserve"> </w:t>
        </w:r>
        <w:r w:rsidRPr="002F550F">
          <w:rPr>
            <w:bCs/>
          </w:rPr>
          <w:t>модернизации</w:t>
        </w:r>
        <w:r>
          <w:rPr>
            <w:bCs/>
          </w:rPr>
          <w:t xml:space="preserve"> </w:t>
        </w:r>
        <w:r w:rsidRPr="002F550F">
          <w:rPr>
            <w:bCs/>
          </w:rPr>
          <w:t>автоматизированной</w:t>
        </w:r>
        <w:r>
          <w:rPr>
            <w:bCs/>
          </w:rPr>
          <w:t xml:space="preserve"> </w:t>
        </w:r>
        <w:r w:rsidRPr="002F550F">
          <w:rPr>
            <w:bCs/>
          </w:rPr>
          <w:t>информационной</w:t>
        </w:r>
        <w:r>
          <w:rPr>
            <w:bCs/>
          </w:rPr>
          <w:t xml:space="preserve"> </w:t>
        </w:r>
        <w:r w:rsidRPr="002F550F">
          <w:rPr>
            <w:bCs/>
          </w:rPr>
          <w:t>системы</w:t>
        </w:r>
        <w:r>
          <w:rPr>
            <w:bCs/>
          </w:rPr>
          <w:t xml:space="preserve"> </w:t>
        </w:r>
        <w:r w:rsidRPr="002F550F">
          <w:rPr>
            <w:bCs/>
          </w:rPr>
          <w:t>города</w:t>
        </w:r>
        <w:r>
          <w:rPr>
            <w:bCs/>
          </w:rPr>
          <w:t xml:space="preserve"> </w:t>
        </w:r>
        <w:r w:rsidRPr="002F550F">
          <w:rPr>
            <w:bCs/>
          </w:rPr>
          <w:t>Москвы</w:t>
        </w:r>
        <w:r>
          <w:rPr>
            <w:bCs/>
          </w:rPr>
          <w:t xml:space="preserve"> </w:t>
        </w:r>
        <w:r w:rsidRPr="002F550F">
          <w:rPr>
            <w:bCs/>
          </w:rPr>
          <w:t>«Единая</w:t>
        </w:r>
        <w:r>
          <w:rPr>
            <w:bCs/>
          </w:rPr>
          <w:t xml:space="preserve"> </w:t>
        </w:r>
        <w:r w:rsidRPr="002F550F">
          <w:rPr>
            <w:bCs/>
          </w:rPr>
          <w:t>медицинская</w:t>
        </w:r>
        <w:r>
          <w:rPr>
            <w:bCs/>
          </w:rPr>
          <w:t xml:space="preserve"> </w:t>
        </w:r>
        <w:r w:rsidRPr="002F550F">
          <w:rPr>
            <w:bCs/>
          </w:rPr>
          <w:t>информационно-аналитическая</w:t>
        </w:r>
        <w:r>
          <w:rPr>
            <w:bCs/>
          </w:rPr>
          <w:t xml:space="preserve"> </w:t>
        </w:r>
        <w:r w:rsidRPr="002F550F">
          <w:rPr>
            <w:bCs/>
          </w:rPr>
          <w:t>система</w:t>
        </w:r>
        <w:r>
          <w:rPr>
            <w:bCs/>
          </w:rPr>
          <w:t xml:space="preserve"> </w:t>
        </w:r>
        <w:r w:rsidRPr="002F550F">
          <w:rPr>
            <w:bCs/>
          </w:rPr>
          <w:t>города</w:t>
        </w:r>
        <w:r>
          <w:rPr>
            <w:bCs/>
          </w:rPr>
          <w:t xml:space="preserve"> </w:t>
        </w:r>
        <w:r w:rsidRPr="002F550F">
          <w:rPr>
            <w:bCs/>
          </w:rPr>
          <w:t>Москвы»</w:t>
        </w:r>
        <w:r>
          <w:rPr>
            <w:bCs/>
          </w:rPr>
          <w:t xml:space="preserve"> </w:t>
        </w:r>
        <w:r w:rsidRPr="002F550F">
          <w:rPr>
            <w:bCs/>
          </w:rPr>
          <w:t>в</w:t>
        </w:r>
        <w:r>
          <w:rPr>
            <w:bCs/>
          </w:rPr>
          <w:t xml:space="preserve"> </w:t>
        </w:r>
        <w:r w:rsidRPr="002F550F">
          <w:rPr>
            <w:bCs/>
          </w:rPr>
          <w:t>части</w:t>
        </w:r>
        <w:r>
          <w:rPr>
            <w:bCs/>
          </w:rPr>
          <w:t xml:space="preserve"> </w:t>
        </w:r>
        <w:r w:rsidRPr="002F550F">
          <w:rPr>
            <w:bCs/>
          </w:rPr>
          <w:t>развития</w:t>
        </w:r>
        <w:r>
          <w:rPr>
            <w:bCs/>
          </w:rPr>
          <w:t xml:space="preserve"> </w:t>
        </w:r>
        <w:r w:rsidRPr="002F550F">
          <w:rPr>
            <w:bCs/>
          </w:rPr>
          <w:t>программных</w:t>
        </w:r>
        <w:r>
          <w:rPr>
            <w:bCs/>
          </w:rPr>
          <w:t xml:space="preserve"> </w:t>
        </w:r>
        <w:r w:rsidRPr="002F550F">
          <w:rPr>
            <w:bCs/>
          </w:rPr>
          <w:t>интерфейсов</w:t>
        </w:r>
        <w:r>
          <w:rPr>
            <w:bCs/>
          </w:rPr>
          <w:t xml:space="preserve"> </w:t>
        </w:r>
        <w:r w:rsidRPr="002F550F">
          <w:rPr>
            <w:bCs/>
          </w:rPr>
          <w:t>в</w:t>
        </w:r>
        <w:r>
          <w:rPr>
            <w:bCs/>
          </w:rPr>
          <w:t xml:space="preserve"> </w:t>
        </w:r>
        <w:r w:rsidRPr="002F550F">
          <w:rPr>
            <w:bCs/>
          </w:rPr>
          <w:t>2020-2022</w:t>
        </w:r>
        <w:r>
          <w:rPr>
            <w:bCs/>
          </w:rPr>
          <w:t xml:space="preserve"> </w:t>
        </w:r>
        <w:r w:rsidRPr="002F550F">
          <w:rPr>
            <w:bCs/>
          </w:rPr>
          <w:t>годах</w:t>
        </w:r>
      </w:ins>
      <w:ins w:id="26" w:author="emias\dbarishev" w:date="2021-03-29T11:40:00Z">
        <w:r>
          <w:t>.</w:t>
        </w:r>
      </w:ins>
      <w:bookmarkEnd w:id="16"/>
      <w:bookmarkEnd w:id="17"/>
      <w:bookmarkEnd w:id="24"/>
    </w:p>
    <w:customXmlInsRangeStart w:id="27" w:author="emias\dbarishev" w:date="2021-03-29T11:43:00Z"/>
    <w:sdt>
      <w:sdtPr>
        <w:id w:val="-274784832"/>
        <w:docPartObj>
          <w:docPartGallery w:val="Table of Contents"/>
          <w:docPartUnique/>
        </w:docPartObj>
      </w:sdtPr>
      <w:sdtEndPr>
        <w:rPr>
          <w:b/>
          <w:bCs/>
        </w:rPr>
      </w:sdtEndPr>
      <w:sdtContent>
        <w:customXmlInsRangeEnd w:id="27"/>
        <w:p w14:paraId="3902FE51" w14:textId="77777777" w:rsidR="005C4994" w:rsidRPr="000D4329" w:rsidRDefault="005C4994" w:rsidP="005C4994">
          <w:pPr>
            <w:ind w:firstLine="0"/>
            <w:jc w:val="center"/>
            <w:rPr>
              <w:ins w:id="28" w:author="emias\dbarishev" w:date="2021-03-29T11:43:00Z"/>
              <w:b/>
              <w:sz w:val="28"/>
              <w:szCs w:val="28"/>
            </w:rPr>
          </w:pPr>
          <w:ins w:id="29" w:author="emias\dbarishev" w:date="2021-03-29T11:43:00Z">
            <w:r w:rsidRPr="000D4329">
              <w:rPr>
                <w:b/>
                <w:sz w:val="28"/>
                <w:szCs w:val="28"/>
              </w:rPr>
              <w:t>Содержание</w:t>
            </w:r>
          </w:ins>
        </w:p>
        <w:p w14:paraId="112BB3E4" w14:textId="21B25A14" w:rsidR="005C4994" w:rsidRDefault="005C4994">
          <w:pPr>
            <w:pStyle w:val="1f0"/>
            <w:rPr>
              <w:ins w:id="30" w:author="emias\dbarishev" w:date="2021-03-29T11:45:00Z"/>
              <w:rFonts w:asciiTheme="minorHAnsi" w:eastAsiaTheme="minorEastAsia" w:hAnsiTheme="minorHAnsi" w:cstheme="minorBidi"/>
              <w:caps w:val="0"/>
              <w:noProof/>
              <w:sz w:val="22"/>
              <w:lang w:eastAsia="ru-RU"/>
            </w:rPr>
          </w:pPr>
          <w:ins w:id="31" w:author="emias\dbarishev" w:date="2021-03-29T11:45:00Z">
            <w:r>
              <w:rPr>
                <w:caps w:val="0"/>
              </w:rPr>
              <w:fldChar w:fldCharType="begin"/>
            </w:r>
            <w:r>
              <w:rPr>
                <w:caps w:val="0"/>
              </w:rPr>
              <w:instrText xml:space="preserve"> TOC \o "2-3" \h \z \t "Заголовок 1;1;Приложение А;1;ORG_H1;1;ORG_H0;1;Head1;1;Заголовок 1 Приложение;1;ORG_H;1;Гост-1заг;1;ДИТ-приложение;1;1-Заголовок 1;1" </w:instrText>
            </w:r>
          </w:ins>
          <w:r>
            <w:rPr>
              <w:caps w:val="0"/>
            </w:rPr>
            <w:fldChar w:fldCharType="separate"/>
          </w:r>
          <w:ins w:id="32" w:author="emias\dbarishev" w:date="2021-03-29T11:45:00Z">
            <w:r w:rsidRPr="00547D73">
              <w:rPr>
                <w:rStyle w:val="aff8"/>
                <w:noProof/>
              </w:rPr>
              <w:fldChar w:fldCharType="begin"/>
            </w:r>
            <w:r w:rsidRPr="00547D73">
              <w:rPr>
                <w:rStyle w:val="aff8"/>
                <w:noProof/>
              </w:rPr>
              <w:instrText xml:space="preserve"> </w:instrText>
            </w:r>
            <w:r>
              <w:rPr>
                <w:noProof/>
              </w:rPr>
              <w:instrText>HYPERLINK \l "_Toc67910716"</w:instrText>
            </w:r>
            <w:r w:rsidRPr="00547D73">
              <w:rPr>
                <w:rStyle w:val="aff8"/>
                <w:noProof/>
              </w:rPr>
              <w:instrText xml:space="preserve"> </w:instrText>
            </w:r>
            <w:r w:rsidRPr="00547D73">
              <w:rPr>
                <w:rStyle w:val="aff8"/>
                <w:noProof/>
              </w:rPr>
              <w:fldChar w:fldCharType="separate"/>
            </w:r>
            <w:r w:rsidRPr="00547D73">
              <w:rPr>
                <w:rStyle w:val="aff8"/>
                <w:noProof/>
              </w:rPr>
              <w:t>1</w:t>
            </w:r>
            <w:r>
              <w:rPr>
                <w:rFonts w:asciiTheme="minorHAnsi" w:eastAsiaTheme="minorEastAsia" w:hAnsiTheme="minorHAnsi" w:cstheme="minorBidi"/>
                <w:caps w:val="0"/>
                <w:noProof/>
                <w:sz w:val="22"/>
                <w:lang w:eastAsia="ru-RU"/>
              </w:rPr>
              <w:tab/>
            </w:r>
            <w:r w:rsidRPr="00547D73">
              <w:rPr>
                <w:rStyle w:val="aff8"/>
                <w:noProof/>
              </w:rPr>
              <w:t>Общая информация</w:t>
            </w:r>
            <w:r>
              <w:rPr>
                <w:noProof/>
                <w:webHidden/>
              </w:rPr>
              <w:tab/>
            </w:r>
            <w:r>
              <w:rPr>
                <w:noProof/>
                <w:webHidden/>
              </w:rPr>
              <w:fldChar w:fldCharType="begin"/>
            </w:r>
            <w:r>
              <w:rPr>
                <w:noProof/>
                <w:webHidden/>
              </w:rPr>
              <w:instrText xml:space="preserve"> PAGEREF _Toc67910716 \h </w:instrText>
            </w:r>
          </w:ins>
          <w:r>
            <w:rPr>
              <w:noProof/>
              <w:webHidden/>
            </w:rPr>
          </w:r>
          <w:r>
            <w:rPr>
              <w:noProof/>
              <w:webHidden/>
            </w:rPr>
            <w:fldChar w:fldCharType="separate"/>
          </w:r>
          <w:ins w:id="33" w:author="emias\dbarishev" w:date="2021-03-29T11:45:00Z">
            <w:r>
              <w:rPr>
                <w:noProof/>
                <w:webHidden/>
              </w:rPr>
              <w:t>10</w:t>
            </w:r>
            <w:r>
              <w:rPr>
                <w:noProof/>
                <w:webHidden/>
              </w:rPr>
              <w:fldChar w:fldCharType="end"/>
            </w:r>
            <w:r w:rsidRPr="00547D73">
              <w:rPr>
                <w:rStyle w:val="aff8"/>
                <w:noProof/>
              </w:rPr>
              <w:fldChar w:fldCharType="end"/>
            </w:r>
          </w:ins>
        </w:p>
        <w:p w14:paraId="54A0F8B6" w14:textId="6689BC3F" w:rsidR="005C4994" w:rsidRDefault="005C4994">
          <w:pPr>
            <w:pStyle w:val="1f0"/>
            <w:rPr>
              <w:ins w:id="34" w:author="emias\dbarishev" w:date="2021-03-29T11:45:00Z"/>
              <w:rFonts w:asciiTheme="minorHAnsi" w:eastAsiaTheme="minorEastAsia" w:hAnsiTheme="minorHAnsi" w:cstheme="minorBidi"/>
              <w:caps w:val="0"/>
              <w:noProof/>
              <w:sz w:val="22"/>
              <w:lang w:eastAsia="ru-RU"/>
            </w:rPr>
          </w:pPr>
          <w:ins w:id="35" w:author="emias\dbarishev" w:date="2021-03-29T11:45:00Z">
            <w:r w:rsidRPr="00547D73">
              <w:rPr>
                <w:rStyle w:val="aff8"/>
                <w:noProof/>
              </w:rPr>
              <w:fldChar w:fldCharType="begin"/>
            </w:r>
            <w:r w:rsidRPr="00547D73">
              <w:rPr>
                <w:rStyle w:val="aff8"/>
                <w:noProof/>
              </w:rPr>
              <w:instrText xml:space="preserve"> </w:instrText>
            </w:r>
            <w:r>
              <w:rPr>
                <w:noProof/>
              </w:rPr>
              <w:instrText>HYPERLINK \l "_Toc67910717"</w:instrText>
            </w:r>
            <w:r w:rsidRPr="00547D73">
              <w:rPr>
                <w:rStyle w:val="aff8"/>
                <w:noProof/>
              </w:rPr>
              <w:instrText xml:space="preserve"> </w:instrText>
            </w:r>
            <w:r w:rsidRPr="00547D73">
              <w:rPr>
                <w:rStyle w:val="aff8"/>
                <w:noProof/>
              </w:rPr>
              <w:fldChar w:fldCharType="separate"/>
            </w:r>
            <w:r w:rsidRPr="00547D73">
              <w:rPr>
                <w:rStyle w:val="aff8"/>
                <w:noProof/>
              </w:rPr>
              <w:t>2</w:t>
            </w:r>
            <w:r>
              <w:rPr>
                <w:rFonts w:asciiTheme="minorHAnsi" w:eastAsiaTheme="minorEastAsia" w:hAnsiTheme="minorHAnsi" w:cstheme="minorBidi"/>
                <w:caps w:val="0"/>
                <w:noProof/>
                <w:sz w:val="22"/>
                <w:lang w:eastAsia="ru-RU"/>
              </w:rPr>
              <w:tab/>
            </w:r>
            <w:r w:rsidRPr="00547D73">
              <w:rPr>
                <w:rStyle w:val="aff8"/>
                <w:noProof/>
              </w:rPr>
              <w:t>Состав работ</w:t>
            </w:r>
            <w:r>
              <w:rPr>
                <w:noProof/>
                <w:webHidden/>
              </w:rPr>
              <w:tab/>
            </w:r>
            <w:r>
              <w:rPr>
                <w:noProof/>
                <w:webHidden/>
              </w:rPr>
              <w:fldChar w:fldCharType="begin"/>
            </w:r>
            <w:r>
              <w:rPr>
                <w:noProof/>
                <w:webHidden/>
              </w:rPr>
              <w:instrText xml:space="preserve"> PAGEREF _Toc67910717 \h </w:instrText>
            </w:r>
          </w:ins>
          <w:r>
            <w:rPr>
              <w:noProof/>
              <w:webHidden/>
            </w:rPr>
          </w:r>
          <w:r>
            <w:rPr>
              <w:noProof/>
              <w:webHidden/>
            </w:rPr>
            <w:fldChar w:fldCharType="separate"/>
          </w:r>
          <w:ins w:id="36" w:author="emias\dbarishev" w:date="2021-03-29T11:45:00Z">
            <w:r>
              <w:rPr>
                <w:noProof/>
                <w:webHidden/>
              </w:rPr>
              <w:t>12</w:t>
            </w:r>
            <w:r>
              <w:rPr>
                <w:noProof/>
                <w:webHidden/>
              </w:rPr>
              <w:fldChar w:fldCharType="end"/>
            </w:r>
            <w:r w:rsidRPr="00547D73">
              <w:rPr>
                <w:rStyle w:val="aff8"/>
                <w:noProof/>
              </w:rPr>
              <w:fldChar w:fldCharType="end"/>
            </w:r>
          </w:ins>
        </w:p>
        <w:p w14:paraId="3E723183" w14:textId="6092A4F5" w:rsidR="005C4994" w:rsidRDefault="005C4994">
          <w:pPr>
            <w:pStyle w:val="27"/>
            <w:rPr>
              <w:ins w:id="37" w:author="emias\dbarishev" w:date="2021-03-29T11:45:00Z"/>
              <w:rFonts w:asciiTheme="minorHAnsi" w:eastAsiaTheme="minorEastAsia" w:hAnsiTheme="minorHAnsi" w:cstheme="minorBidi"/>
              <w:sz w:val="22"/>
              <w:lang w:eastAsia="ru-RU"/>
            </w:rPr>
          </w:pPr>
          <w:ins w:id="38" w:author="emias\dbarishev" w:date="2021-03-29T11:45:00Z">
            <w:r w:rsidRPr="00547D73">
              <w:rPr>
                <w:rStyle w:val="aff8"/>
              </w:rPr>
              <w:fldChar w:fldCharType="begin"/>
            </w:r>
            <w:r w:rsidRPr="00547D73">
              <w:rPr>
                <w:rStyle w:val="aff8"/>
              </w:rPr>
              <w:instrText xml:space="preserve"> </w:instrText>
            </w:r>
            <w:r>
              <w:instrText>HYPERLINK \l "_Toc67910718"</w:instrText>
            </w:r>
            <w:r w:rsidRPr="00547D73">
              <w:rPr>
                <w:rStyle w:val="aff8"/>
              </w:rPr>
              <w:instrText xml:space="preserve"> </w:instrText>
            </w:r>
            <w:r w:rsidRPr="00547D73">
              <w:rPr>
                <w:rStyle w:val="aff8"/>
              </w:rPr>
              <w:fldChar w:fldCharType="separate"/>
            </w:r>
            <w:r w:rsidRPr="00547D73">
              <w:rPr>
                <w:rStyle w:val="aff8"/>
                <w:bCs/>
              </w:rPr>
              <w:t>2.1</w:t>
            </w:r>
            <w:r>
              <w:rPr>
                <w:rFonts w:asciiTheme="minorHAnsi" w:eastAsiaTheme="minorEastAsia" w:hAnsiTheme="minorHAnsi" w:cstheme="minorBidi"/>
                <w:sz w:val="22"/>
                <w:lang w:eastAsia="ru-RU"/>
              </w:rPr>
              <w:tab/>
            </w:r>
            <w:r w:rsidRPr="00547D73">
              <w:rPr>
                <w:rStyle w:val="aff8"/>
              </w:rPr>
              <w:t>Функциональные требования к работам</w:t>
            </w:r>
            <w:r>
              <w:rPr>
                <w:webHidden/>
              </w:rPr>
              <w:tab/>
            </w:r>
            <w:r>
              <w:rPr>
                <w:webHidden/>
              </w:rPr>
              <w:fldChar w:fldCharType="begin"/>
            </w:r>
            <w:r>
              <w:rPr>
                <w:webHidden/>
              </w:rPr>
              <w:instrText xml:space="preserve"> PAGEREF _Toc67910718 \h </w:instrText>
            </w:r>
          </w:ins>
          <w:r>
            <w:rPr>
              <w:webHidden/>
            </w:rPr>
          </w:r>
          <w:r>
            <w:rPr>
              <w:webHidden/>
            </w:rPr>
            <w:fldChar w:fldCharType="separate"/>
          </w:r>
          <w:ins w:id="39" w:author="emias\dbarishev" w:date="2021-03-29T11:45:00Z">
            <w:r>
              <w:rPr>
                <w:webHidden/>
              </w:rPr>
              <w:t>12</w:t>
            </w:r>
            <w:r>
              <w:rPr>
                <w:webHidden/>
              </w:rPr>
              <w:fldChar w:fldCharType="end"/>
            </w:r>
            <w:r w:rsidRPr="00547D73">
              <w:rPr>
                <w:rStyle w:val="aff8"/>
              </w:rPr>
              <w:fldChar w:fldCharType="end"/>
            </w:r>
          </w:ins>
        </w:p>
        <w:p w14:paraId="3DE24ECC" w14:textId="2597C9D2" w:rsidR="005C4994" w:rsidRDefault="005C4994">
          <w:pPr>
            <w:pStyle w:val="36"/>
            <w:rPr>
              <w:ins w:id="40" w:author="emias\dbarishev" w:date="2021-03-29T11:45:00Z"/>
              <w:rFonts w:asciiTheme="minorHAnsi" w:eastAsiaTheme="minorEastAsia" w:hAnsiTheme="minorHAnsi" w:cstheme="minorBidi"/>
              <w:sz w:val="22"/>
              <w:lang w:eastAsia="ru-RU"/>
            </w:rPr>
          </w:pPr>
          <w:ins w:id="41" w:author="emias\dbarishev" w:date="2021-03-29T11:45:00Z">
            <w:r w:rsidRPr="00547D73">
              <w:rPr>
                <w:rStyle w:val="aff8"/>
              </w:rPr>
              <w:fldChar w:fldCharType="begin"/>
            </w:r>
            <w:r w:rsidRPr="00547D73">
              <w:rPr>
                <w:rStyle w:val="aff8"/>
              </w:rPr>
              <w:instrText xml:space="preserve"> </w:instrText>
            </w:r>
            <w:r>
              <w:instrText>HYPERLINK \l "_Toc67910719"</w:instrText>
            </w:r>
            <w:r w:rsidRPr="00547D73">
              <w:rPr>
                <w:rStyle w:val="aff8"/>
              </w:rPr>
              <w:instrText xml:space="preserve"> </w:instrText>
            </w:r>
            <w:r w:rsidRPr="00547D73">
              <w:rPr>
                <w:rStyle w:val="aff8"/>
              </w:rPr>
              <w:fldChar w:fldCharType="separate"/>
            </w:r>
            <w:r w:rsidRPr="00547D73">
              <w:rPr>
                <w:rStyle w:val="aff8"/>
                <w:bCs/>
                <w:lang w:bidi="x-none"/>
                <w14:scene3d>
                  <w14:camera w14:prst="orthographicFront"/>
                  <w14:lightRig w14:rig="threePt" w14:dir="t">
                    <w14:rot w14:lat="0" w14:lon="0" w14:rev="0"/>
                  </w14:lightRig>
                </w14:scene3d>
              </w:rPr>
              <w:t>2.1.1</w:t>
            </w:r>
            <w:r>
              <w:rPr>
                <w:rFonts w:asciiTheme="minorHAnsi" w:eastAsiaTheme="minorEastAsia" w:hAnsiTheme="minorHAnsi" w:cstheme="minorBidi"/>
                <w:sz w:val="22"/>
                <w:lang w:eastAsia="ru-RU"/>
              </w:rPr>
              <w:tab/>
            </w:r>
            <w:r w:rsidRPr="00547D73">
              <w:rPr>
                <w:rStyle w:val="aff8"/>
              </w:rPr>
              <w:t>Требования к работам по модернизации Сервиса управления медицинскими событиями (фактами оказания медицинской помощи)</w:t>
            </w:r>
            <w:r>
              <w:rPr>
                <w:webHidden/>
              </w:rPr>
              <w:tab/>
            </w:r>
            <w:r>
              <w:rPr>
                <w:webHidden/>
              </w:rPr>
              <w:fldChar w:fldCharType="begin"/>
            </w:r>
            <w:r>
              <w:rPr>
                <w:webHidden/>
              </w:rPr>
              <w:instrText xml:space="preserve"> PAGEREF _Toc67910719 \h </w:instrText>
            </w:r>
          </w:ins>
          <w:r>
            <w:rPr>
              <w:webHidden/>
            </w:rPr>
          </w:r>
          <w:r>
            <w:rPr>
              <w:webHidden/>
            </w:rPr>
            <w:fldChar w:fldCharType="separate"/>
          </w:r>
          <w:ins w:id="42" w:author="emias\dbarishev" w:date="2021-03-29T11:45:00Z">
            <w:r>
              <w:rPr>
                <w:webHidden/>
              </w:rPr>
              <w:t>12</w:t>
            </w:r>
            <w:r>
              <w:rPr>
                <w:webHidden/>
              </w:rPr>
              <w:fldChar w:fldCharType="end"/>
            </w:r>
            <w:r w:rsidRPr="00547D73">
              <w:rPr>
                <w:rStyle w:val="aff8"/>
              </w:rPr>
              <w:fldChar w:fldCharType="end"/>
            </w:r>
          </w:ins>
        </w:p>
        <w:p w14:paraId="2DF5CAA4" w14:textId="5EAA03EC" w:rsidR="005C4994" w:rsidRDefault="005C4994">
          <w:pPr>
            <w:pStyle w:val="36"/>
            <w:rPr>
              <w:ins w:id="43" w:author="emias\dbarishev" w:date="2021-03-29T11:45:00Z"/>
              <w:rFonts w:asciiTheme="minorHAnsi" w:eastAsiaTheme="minorEastAsia" w:hAnsiTheme="minorHAnsi" w:cstheme="minorBidi"/>
              <w:sz w:val="22"/>
              <w:lang w:eastAsia="ru-RU"/>
            </w:rPr>
          </w:pPr>
          <w:ins w:id="44" w:author="emias\dbarishev" w:date="2021-03-29T11:45:00Z">
            <w:r w:rsidRPr="00547D73">
              <w:rPr>
                <w:rStyle w:val="aff8"/>
              </w:rPr>
              <w:fldChar w:fldCharType="begin"/>
            </w:r>
            <w:r w:rsidRPr="00547D73">
              <w:rPr>
                <w:rStyle w:val="aff8"/>
              </w:rPr>
              <w:instrText xml:space="preserve"> </w:instrText>
            </w:r>
            <w:r>
              <w:instrText>HYPERLINK \l "_Toc67910720"</w:instrText>
            </w:r>
            <w:r w:rsidRPr="00547D73">
              <w:rPr>
                <w:rStyle w:val="aff8"/>
              </w:rPr>
              <w:instrText xml:space="preserve"> </w:instrText>
            </w:r>
            <w:r w:rsidRPr="00547D73">
              <w:rPr>
                <w:rStyle w:val="aff8"/>
              </w:rPr>
              <w:fldChar w:fldCharType="separate"/>
            </w:r>
            <w:r w:rsidRPr="00547D73">
              <w:rPr>
                <w:rStyle w:val="aff8"/>
                <w:bCs/>
                <w:lang w:bidi="x-none"/>
                <w14:scene3d>
                  <w14:camera w14:prst="orthographicFront"/>
                  <w14:lightRig w14:rig="threePt" w14:dir="t">
                    <w14:rot w14:lat="0" w14:lon="0" w14:rev="0"/>
                  </w14:lightRig>
                </w14:scene3d>
              </w:rPr>
              <w:t>2.1.2</w:t>
            </w:r>
            <w:r>
              <w:rPr>
                <w:rFonts w:asciiTheme="minorHAnsi" w:eastAsiaTheme="minorEastAsia" w:hAnsiTheme="minorHAnsi" w:cstheme="minorBidi"/>
                <w:sz w:val="22"/>
                <w:lang w:eastAsia="ru-RU"/>
              </w:rPr>
              <w:tab/>
            </w:r>
            <w:r w:rsidRPr="00547D73">
              <w:rPr>
                <w:rStyle w:val="aff8"/>
              </w:rPr>
              <w:t>Требования к работам по модернизации Cервиса управления записью на использование ресурсов, включая прием к врачу</w:t>
            </w:r>
            <w:r>
              <w:rPr>
                <w:webHidden/>
              </w:rPr>
              <w:tab/>
            </w:r>
            <w:r>
              <w:rPr>
                <w:webHidden/>
              </w:rPr>
              <w:fldChar w:fldCharType="begin"/>
            </w:r>
            <w:r>
              <w:rPr>
                <w:webHidden/>
              </w:rPr>
              <w:instrText xml:space="preserve"> PAGEREF _Toc67910720 \h </w:instrText>
            </w:r>
          </w:ins>
          <w:r>
            <w:rPr>
              <w:webHidden/>
            </w:rPr>
          </w:r>
          <w:r>
            <w:rPr>
              <w:webHidden/>
            </w:rPr>
            <w:fldChar w:fldCharType="separate"/>
          </w:r>
          <w:ins w:id="45" w:author="emias\dbarishev" w:date="2021-03-29T11:45:00Z">
            <w:r>
              <w:rPr>
                <w:webHidden/>
              </w:rPr>
              <w:t>17</w:t>
            </w:r>
            <w:r>
              <w:rPr>
                <w:webHidden/>
              </w:rPr>
              <w:fldChar w:fldCharType="end"/>
            </w:r>
            <w:r w:rsidRPr="00547D73">
              <w:rPr>
                <w:rStyle w:val="aff8"/>
              </w:rPr>
              <w:fldChar w:fldCharType="end"/>
            </w:r>
          </w:ins>
        </w:p>
        <w:p w14:paraId="496BC9F2" w14:textId="28F8C412" w:rsidR="005C4994" w:rsidRDefault="005C4994">
          <w:pPr>
            <w:pStyle w:val="36"/>
            <w:rPr>
              <w:ins w:id="46" w:author="emias\dbarishev" w:date="2021-03-29T11:45:00Z"/>
              <w:rFonts w:asciiTheme="minorHAnsi" w:eastAsiaTheme="minorEastAsia" w:hAnsiTheme="minorHAnsi" w:cstheme="minorBidi"/>
              <w:sz w:val="22"/>
              <w:lang w:eastAsia="ru-RU"/>
            </w:rPr>
          </w:pPr>
          <w:ins w:id="47" w:author="emias\dbarishev" w:date="2021-03-29T11:45:00Z">
            <w:r w:rsidRPr="00547D73">
              <w:rPr>
                <w:rStyle w:val="aff8"/>
              </w:rPr>
              <w:fldChar w:fldCharType="begin"/>
            </w:r>
            <w:r w:rsidRPr="00547D73">
              <w:rPr>
                <w:rStyle w:val="aff8"/>
              </w:rPr>
              <w:instrText xml:space="preserve"> </w:instrText>
            </w:r>
            <w:r>
              <w:instrText>HYPERLINK \l "_Toc67910721"</w:instrText>
            </w:r>
            <w:r w:rsidRPr="00547D73">
              <w:rPr>
                <w:rStyle w:val="aff8"/>
              </w:rPr>
              <w:instrText xml:space="preserve"> </w:instrText>
            </w:r>
            <w:r w:rsidRPr="00547D73">
              <w:rPr>
                <w:rStyle w:val="aff8"/>
              </w:rPr>
              <w:fldChar w:fldCharType="separate"/>
            </w:r>
            <w:r w:rsidRPr="00547D73">
              <w:rPr>
                <w:rStyle w:val="aff8"/>
                <w:bCs/>
                <w:lang w:bidi="x-none"/>
                <w14:scene3d>
                  <w14:camera w14:prst="orthographicFront"/>
                  <w14:lightRig w14:rig="threePt" w14:dir="t">
                    <w14:rot w14:lat="0" w14:lon="0" w14:rev="0"/>
                  </w14:lightRig>
                </w14:scene3d>
              </w:rPr>
              <w:t>2.1.3</w:t>
            </w:r>
            <w:r>
              <w:rPr>
                <w:rFonts w:asciiTheme="minorHAnsi" w:eastAsiaTheme="minorEastAsia" w:hAnsiTheme="minorHAnsi" w:cstheme="minorBidi"/>
                <w:sz w:val="22"/>
                <w:lang w:eastAsia="ru-RU"/>
              </w:rPr>
              <w:tab/>
            </w:r>
            <w:r w:rsidRPr="00547D73">
              <w:rPr>
                <w:rStyle w:val="aff8"/>
              </w:rPr>
              <w:t>Требования к работам по модернизации Сервиса управления ресурсами и правилами их использования</w:t>
            </w:r>
            <w:r>
              <w:rPr>
                <w:webHidden/>
              </w:rPr>
              <w:tab/>
            </w:r>
            <w:r>
              <w:rPr>
                <w:webHidden/>
              </w:rPr>
              <w:fldChar w:fldCharType="begin"/>
            </w:r>
            <w:r>
              <w:rPr>
                <w:webHidden/>
              </w:rPr>
              <w:instrText xml:space="preserve"> PAGEREF _Toc67910721 \h </w:instrText>
            </w:r>
          </w:ins>
          <w:r>
            <w:rPr>
              <w:webHidden/>
            </w:rPr>
          </w:r>
          <w:r>
            <w:rPr>
              <w:webHidden/>
            </w:rPr>
            <w:fldChar w:fldCharType="separate"/>
          </w:r>
          <w:ins w:id="48" w:author="emias\dbarishev" w:date="2021-03-29T11:45:00Z">
            <w:r>
              <w:rPr>
                <w:webHidden/>
              </w:rPr>
              <w:t>23</w:t>
            </w:r>
            <w:r>
              <w:rPr>
                <w:webHidden/>
              </w:rPr>
              <w:fldChar w:fldCharType="end"/>
            </w:r>
            <w:r w:rsidRPr="00547D73">
              <w:rPr>
                <w:rStyle w:val="aff8"/>
              </w:rPr>
              <w:fldChar w:fldCharType="end"/>
            </w:r>
          </w:ins>
        </w:p>
        <w:p w14:paraId="472F36FC" w14:textId="07364302" w:rsidR="005C4994" w:rsidRDefault="005C4994">
          <w:pPr>
            <w:pStyle w:val="36"/>
            <w:rPr>
              <w:ins w:id="49" w:author="emias\dbarishev" w:date="2021-03-29T11:45:00Z"/>
              <w:rFonts w:asciiTheme="minorHAnsi" w:eastAsiaTheme="minorEastAsia" w:hAnsiTheme="minorHAnsi" w:cstheme="minorBidi"/>
              <w:sz w:val="22"/>
              <w:lang w:eastAsia="ru-RU"/>
            </w:rPr>
          </w:pPr>
          <w:ins w:id="50" w:author="emias\dbarishev" w:date="2021-03-29T11:45:00Z">
            <w:r w:rsidRPr="00547D73">
              <w:rPr>
                <w:rStyle w:val="aff8"/>
              </w:rPr>
              <w:fldChar w:fldCharType="begin"/>
            </w:r>
            <w:r w:rsidRPr="00547D73">
              <w:rPr>
                <w:rStyle w:val="aff8"/>
              </w:rPr>
              <w:instrText xml:space="preserve"> </w:instrText>
            </w:r>
            <w:r>
              <w:instrText>HYPERLINK \l "_Toc67910722"</w:instrText>
            </w:r>
            <w:r w:rsidRPr="00547D73">
              <w:rPr>
                <w:rStyle w:val="aff8"/>
              </w:rPr>
              <w:instrText xml:space="preserve"> </w:instrText>
            </w:r>
            <w:r w:rsidRPr="00547D73">
              <w:rPr>
                <w:rStyle w:val="aff8"/>
              </w:rPr>
              <w:fldChar w:fldCharType="separate"/>
            </w:r>
            <w:r w:rsidRPr="00547D73">
              <w:rPr>
                <w:rStyle w:val="aff8"/>
                <w:bCs/>
                <w:lang w:bidi="x-none"/>
                <w14:scene3d>
                  <w14:camera w14:prst="orthographicFront"/>
                  <w14:lightRig w14:rig="threePt" w14:dir="t">
                    <w14:rot w14:lat="0" w14:lon="0" w14:rev="0"/>
                  </w14:lightRig>
                </w14:scene3d>
              </w:rPr>
              <w:t>2.1.4</w:t>
            </w:r>
            <w:r>
              <w:rPr>
                <w:rFonts w:asciiTheme="minorHAnsi" w:eastAsiaTheme="minorEastAsia" w:hAnsiTheme="minorHAnsi" w:cstheme="minorBidi"/>
                <w:sz w:val="22"/>
                <w:lang w:eastAsia="ru-RU"/>
              </w:rPr>
              <w:tab/>
            </w:r>
            <w:r w:rsidRPr="00547D73">
              <w:rPr>
                <w:rStyle w:val="aff8"/>
              </w:rPr>
              <w:t>Требования к работам по разработке Сервиса управления принадлежностью пациентов к группам диспансерного наблюдения</w:t>
            </w:r>
            <w:r>
              <w:rPr>
                <w:webHidden/>
              </w:rPr>
              <w:tab/>
            </w:r>
            <w:r>
              <w:rPr>
                <w:webHidden/>
              </w:rPr>
              <w:fldChar w:fldCharType="begin"/>
            </w:r>
            <w:r>
              <w:rPr>
                <w:webHidden/>
              </w:rPr>
              <w:instrText xml:space="preserve"> PAGEREF _Toc67910722 \h </w:instrText>
            </w:r>
          </w:ins>
          <w:r>
            <w:rPr>
              <w:webHidden/>
            </w:rPr>
          </w:r>
          <w:r>
            <w:rPr>
              <w:webHidden/>
            </w:rPr>
            <w:fldChar w:fldCharType="separate"/>
          </w:r>
          <w:ins w:id="51" w:author="emias\dbarishev" w:date="2021-03-29T11:45:00Z">
            <w:r>
              <w:rPr>
                <w:webHidden/>
              </w:rPr>
              <w:t>35</w:t>
            </w:r>
            <w:r>
              <w:rPr>
                <w:webHidden/>
              </w:rPr>
              <w:fldChar w:fldCharType="end"/>
            </w:r>
            <w:r w:rsidRPr="00547D73">
              <w:rPr>
                <w:rStyle w:val="aff8"/>
              </w:rPr>
              <w:fldChar w:fldCharType="end"/>
            </w:r>
          </w:ins>
        </w:p>
        <w:p w14:paraId="795D34DD" w14:textId="0BD5B4B3" w:rsidR="005C4994" w:rsidRDefault="005C4994">
          <w:pPr>
            <w:pStyle w:val="36"/>
            <w:rPr>
              <w:ins w:id="52" w:author="emias\dbarishev" w:date="2021-03-29T11:45:00Z"/>
              <w:rFonts w:asciiTheme="minorHAnsi" w:eastAsiaTheme="minorEastAsia" w:hAnsiTheme="minorHAnsi" w:cstheme="minorBidi"/>
              <w:sz w:val="22"/>
              <w:lang w:eastAsia="ru-RU"/>
            </w:rPr>
          </w:pPr>
          <w:ins w:id="53" w:author="emias\dbarishev" w:date="2021-03-29T11:45:00Z">
            <w:r w:rsidRPr="00547D73">
              <w:rPr>
                <w:rStyle w:val="aff8"/>
              </w:rPr>
              <w:fldChar w:fldCharType="begin"/>
            </w:r>
            <w:r w:rsidRPr="00547D73">
              <w:rPr>
                <w:rStyle w:val="aff8"/>
              </w:rPr>
              <w:instrText xml:space="preserve"> </w:instrText>
            </w:r>
            <w:r>
              <w:instrText>HYPERLINK \l "_Toc67910723"</w:instrText>
            </w:r>
            <w:r w:rsidRPr="00547D73">
              <w:rPr>
                <w:rStyle w:val="aff8"/>
              </w:rPr>
              <w:instrText xml:space="preserve"> </w:instrText>
            </w:r>
            <w:r w:rsidRPr="00547D73">
              <w:rPr>
                <w:rStyle w:val="aff8"/>
              </w:rPr>
              <w:fldChar w:fldCharType="separate"/>
            </w:r>
            <w:r w:rsidRPr="00547D73">
              <w:rPr>
                <w:rStyle w:val="aff8"/>
                <w:bCs/>
                <w:lang w:bidi="x-none"/>
                <w14:scene3d>
                  <w14:camera w14:prst="orthographicFront"/>
                  <w14:lightRig w14:rig="threePt" w14:dir="t">
                    <w14:rot w14:lat="0" w14:lon="0" w14:rev="0"/>
                  </w14:lightRig>
                </w14:scene3d>
              </w:rPr>
              <w:t>2.1.5</w:t>
            </w:r>
            <w:r>
              <w:rPr>
                <w:rFonts w:asciiTheme="minorHAnsi" w:eastAsiaTheme="minorEastAsia" w:hAnsiTheme="minorHAnsi" w:cstheme="minorBidi"/>
                <w:sz w:val="22"/>
                <w:lang w:eastAsia="ru-RU"/>
              </w:rPr>
              <w:tab/>
            </w:r>
            <w:r w:rsidRPr="00547D73">
              <w:rPr>
                <w:rStyle w:val="aff8"/>
              </w:rPr>
              <w:t>Требования к работам по разработке Сервиса управления шаблонами пакетов назначений и их доступностью в МО</w:t>
            </w:r>
            <w:r>
              <w:rPr>
                <w:webHidden/>
              </w:rPr>
              <w:tab/>
            </w:r>
            <w:r>
              <w:rPr>
                <w:webHidden/>
              </w:rPr>
              <w:fldChar w:fldCharType="begin"/>
            </w:r>
            <w:r>
              <w:rPr>
                <w:webHidden/>
              </w:rPr>
              <w:instrText xml:space="preserve"> PAGEREF _Toc67910723 \h </w:instrText>
            </w:r>
          </w:ins>
          <w:r>
            <w:rPr>
              <w:webHidden/>
            </w:rPr>
          </w:r>
          <w:r>
            <w:rPr>
              <w:webHidden/>
            </w:rPr>
            <w:fldChar w:fldCharType="separate"/>
          </w:r>
          <w:ins w:id="54" w:author="emias\dbarishev" w:date="2021-03-29T11:45:00Z">
            <w:r>
              <w:rPr>
                <w:webHidden/>
              </w:rPr>
              <w:t>38</w:t>
            </w:r>
            <w:r>
              <w:rPr>
                <w:webHidden/>
              </w:rPr>
              <w:fldChar w:fldCharType="end"/>
            </w:r>
            <w:r w:rsidRPr="00547D73">
              <w:rPr>
                <w:rStyle w:val="aff8"/>
              </w:rPr>
              <w:fldChar w:fldCharType="end"/>
            </w:r>
          </w:ins>
        </w:p>
        <w:p w14:paraId="07C201E4" w14:textId="448B242D" w:rsidR="005C4994" w:rsidRDefault="005C4994">
          <w:pPr>
            <w:pStyle w:val="36"/>
            <w:rPr>
              <w:ins w:id="55" w:author="emias\dbarishev" w:date="2021-03-29T11:45:00Z"/>
              <w:rFonts w:asciiTheme="minorHAnsi" w:eastAsiaTheme="minorEastAsia" w:hAnsiTheme="minorHAnsi" w:cstheme="minorBidi"/>
              <w:sz w:val="22"/>
              <w:lang w:eastAsia="ru-RU"/>
            </w:rPr>
          </w:pPr>
          <w:ins w:id="56" w:author="emias\dbarishev" w:date="2021-03-29T11:45:00Z">
            <w:r w:rsidRPr="00547D73">
              <w:rPr>
                <w:rStyle w:val="aff8"/>
              </w:rPr>
              <w:fldChar w:fldCharType="begin"/>
            </w:r>
            <w:r w:rsidRPr="00547D73">
              <w:rPr>
                <w:rStyle w:val="aff8"/>
              </w:rPr>
              <w:instrText xml:space="preserve"> </w:instrText>
            </w:r>
            <w:r>
              <w:instrText>HYPERLINK \l "_Toc67910724"</w:instrText>
            </w:r>
            <w:r w:rsidRPr="00547D73">
              <w:rPr>
                <w:rStyle w:val="aff8"/>
              </w:rPr>
              <w:instrText xml:space="preserve"> </w:instrText>
            </w:r>
            <w:r w:rsidRPr="00547D73">
              <w:rPr>
                <w:rStyle w:val="aff8"/>
              </w:rPr>
              <w:fldChar w:fldCharType="separate"/>
            </w:r>
            <w:r w:rsidRPr="00547D73">
              <w:rPr>
                <w:rStyle w:val="aff8"/>
                <w:bCs/>
                <w:lang w:bidi="x-none"/>
                <w14:scene3d>
                  <w14:camera w14:prst="orthographicFront"/>
                  <w14:lightRig w14:rig="threePt" w14:dir="t">
                    <w14:rot w14:lat="0" w14:lon="0" w14:rev="0"/>
                  </w14:lightRig>
                </w14:scene3d>
              </w:rPr>
              <w:t>2.1.6</w:t>
            </w:r>
            <w:r>
              <w:rPr>
                <w:rFonts w:asciiTheme="minorHAnsi" w:eastAsiaTheme="minorEastAsia" w:hAnsiTheme="minorHAnsi" w:cstheme="minorBidi"/>
                <w:sz w:val="22"/>
                <w:lang w:eastAsia="ru-RU"/>
              </w:rPr>
              <w:tab/>
            </w:r>
            <w:r w:rsidRPr="00547D73">
              <w:rPr>
                <w:rStyle w:val="aff8"/>
              </w:rPr>
              <w:t xml:space="preserve">Требования к работам по разработке Сервиса нумерации медицинских </w:t>
            </w:r>
          </w:ins>
          <w:ins w:id="57" w:author="emias\dbarishev" w:date="2021-03-29T11:46:00Z">
            <w:r w:rsidR="00095E10">
              <w:rPr>
                <w:rStyle w:val="aff8"/>
              </w:rPr>
              <w:br/>
            </w:r>
          </w:ins>
          <w:ins w:id="58" w:author="emias\dbarishev" w:date="2021-03-29T11:45:00Z">
            <w:r w:rsidRPr="00547D73">
              <w:rPr>
                <w:rStyle w:val="aff8"/>
              </w:rPr>
              <w:t>документов</w:t>
            </w:r>
            <w:r>
              <w:rPr>
                <w:webHidden/>
              </w:rPr>
              <w:tab/>
            </w:r>
            <w:r>
              <w:rPr>
                <w:webHidden/>
              </w:rPr>
              <w:fldChar w:fldCharType="begin"/>
            </w:r>
            <w:r>
              <w:rPr>
                <w:webHidden/>
              </w:rPr>
              <w:instrText xml:space="preserve"> PAGEREF _Toc67910724 \h </w:instrText>
            </w:r>
          </w:ins>
          <w:r>
            <w:rPr>
              <w:webHidden/>
            </w:rPr>
          </w:r>
          <w:r>
            <w:rPr>
              <w:webHidden/>
            </w:rPr>
            <w:fldChar w:fldCharType="separate"/>
          </w:r>
          <w:ins w:id="59" w:author="emias\dbarishev" w:date="2021-03-29T11:45:00Z">
            <w:r>
              <w:rPr>
                <w:webHidden/>
              </w:rPr>
              <w:t>43</w:t>
            </w:r>
            <w:r>
              <w:rPr>
                <w:webHidden/>
              </w:rPr>
              <w:fldChar w:fldCharType="end"/>
            </w:r>
            <w:r w:rsidRPr="00547D73">
              <w:rPr>
                <w:rStyle w:val="aff8"/>
              </w:rPr>
              <w:fldChar w:fldCharType="end"/>
            </w:r>
          </w:ins>
        </w:p>
        <w:p w14:paraId="38CF4831" w14:textId="21A6C305" w:rsidR="005C4994" w:rsidRDefault="005C4994">
          <w:pPr>
            <w:pStyle w:val="36"/>
            <w:rPr>
              <w:ins w:id="60" w:author="emias\dbarishev" w:date="2021-03-29T11:45:00Z"/>
              <w:rFonts w:asciiTheme="minorHAnsi" w:eastAsiaTheme="minorEastAsia" w:hAnsiTheme="minorHAnsi" w:cstheme="minorBidi"/>
              <w:sz w:val="22"/>
              <w:lang w:eastAsia="ru-RU"/>
            </w:rPr>
          </w:pPr>
          <w:ins w:id="61" w:author="emias\dbarishev" w:date="2021-03-29T11:45:00Z">
            <w:r w:rsidRPr="00547D73">
              <w:rPr>
                <w:rStyle w:val="aff8"/>
              </w:rPr>
              <w:fldChar w:fldCharType="begin"/>
            </w:r>
            <w:r w:rsidRPr="00547D73">
              <w:rPr>
                <w:rStyle w:val="aff8"/>
              </w:rPr>
              <w:instrText xml:space="preserve"> </w:instrText>
            </w:r>
            <w:r>
              <w:instrText>HYPERLINK \l "_Toc67910725"</w:instrText>
            </w:r>
            <w:r w:rsidRPr="00547D73">
              <w:rPr>
                <w:rStyle w:val="aff8"/>
              </w:rPr>
              <w:instrText xml:space="preserve"> </w:instrText>
            </w:r>
            <w:r w:rsidRPr="00547D73">
              <w:rPr>
                <w:rStyle w:val="aff8"/>
              </w:rPr>
              <w:fldChar w:fldCharType="separate"/>
            </w:r>
            <w:r w:rsidRPr="00547D73">
              <w:rPr>
                <w:rStyle w:val="aff8"/>
                <w:bCs/>
                <w:lang w:bidi="x-none"/>
                <w14:scene3d>
                  <w14:camera w14:prst="orthographicFront"/>
                  <w14:lightRig w14:rig="threePt" w14:dir="t">
                    <w14:rot w14:lat="0" w14:lon="0" w14:rev="0"/>
                  </w14:lightRig>
                </w14:scene3d>
              </w:rPr>
              <w:t>2.1.7</w:t>
            </w:r>
            <w:r>
              <w:rPr>
                <w:rFonts w:asciiTheme="minorHAnsi" w:eastAsiaTheme="minorEastAsia" w:hAnsiTheme="minorHAnsi" w:cstheme="minorBidi"/>
                <w:sz w:val="22"/>
                <w:lang w:eastAsia="ru-RU"/>
              </w:rPr>
              <w:tab/>
            </w:r>
            <w:r w:rsidRPr="00547D73">
              <w:rPr>
                <w:rStyle w:val="aff8"/>
              </w:rPr>
              <w:t>Требования к работам по разработке Сервиса дополнительной идентификации личности</w:t>
            </w:r>
            <w:r>
              <w:rPr>
                <w:webHidden/>
              </w:rPr>
              <w:tab/>
            </w:r>
            <w:r>
              <w:rPr>
                <w:webHidden/>
              </w:rPr>
              <w:fldChar w:fldCharType="begin"/>
            </w:r>
            <w:r>
              <w:rPr>
                <w:webHidden/>
              </w:rPr>
              <w:instrText xml:space="preserve"> PAGEREF _Toc67910725 \h </w:instrText>
            </w:r>
          </w:ins>
          <w:r>
            <w:rPr>
              <w:webHidden/>
            </w:rPr>
          </w:r>
          <w:r>
            <w:rPr>
              <w:webHidden/>
            </w:rPr>
            <w:fldChar w:fldCharType="separate"/>
          </w:r>
          <w:ins w:id="62" w:author="emias\dbarishev" w:date="2021-03-29T11:45:00Z">
            <w:r>
              <w:rPr>
                <w:webHidden/>
              </w:rPr>
              <w:t>44</w:t>
            </w:r>
            <w:r>
              <w:rPr>
                <w:webHidden/>
              </w:rPr>
              <w:fldChar w:fldCharType="end"/>
            </w:r>
            <w:r w:rsidRPr="00547D73">
              <w:rPr>
                <w:rStyle w:val="aff8"/>
              </w:rPr>
              <w:fldChar w:fldCharType="end"/>
            </w:r>
          </w:ins>
        </w:p>
        <w:p w14:paraId="03115AC5" w14:textId="31340AC0" w:rsidR="005C4994" w:rsidRDefault="005C4994">
          <w:pPr>
            <w:pStyle w:val="36"/>
            <w:rPr>
              <w:ins w:id="63" w:author="emias\dbarishev" w:date="2021-03-29T11:45:00Z"/>
              <w:rFonts w:asciiTheme="minorHAnsi" w:eastAsiaTheme="minorEastAsia" w:hAnsiTheme="minorHAnsi" w:cstheme="minorBidi"/>
              <w:sz w:val="22"/>
              <w:lang w:eastAsia="ru-RU"/>
            </w:rPr>
          </w:pPr>
          <w:ins w:id="64" w:author="emias\dbarishev" w:date="2021-03-29T11:45:00Z">
            <w:r w:rsidRPr="00547D73">
              <w:rPr>
                <w:rStyle w:val="aff8"/>
              </w:rPr>
              <w:fldChar w:fldCharType="begin"/>
            </w:r>
            <w:r w:rsidRPr="00547D73">
              <w:rPr>
                <w:rStyle w:val="aff8"/>
              </w:rPr>
              <w:instrText xml:space="preserve"> </w:instrText>
            </w:r>
            <w:r>
              <w:instrText>HYPERLINK \l "_Toc67910726"</w:instrText>
            </w:r>
            <w:r w:rsidRPr="00547D73">
              <w:rPr>
                <w:rStyle w:val="aff8"/>
              </w:rPr>
              <w:instrText xml:space="preserve"> </w:instrText>
            </w:r>
            <w:r w:rsidRPr="00547D73">
              <w:rPr>
                <w:rStyle w:val="aff8"/>
              </w:rPr>
              <w:fldChar w:fldCharType="separate"/>
            </w:r>
            <w:r w:rsidRPr="00547D73">
              <w:rPr>
                <w:rStyle w:val="aff8"/>
                <w:bCs/>
                <w:lang w:bidi="x-none"/>
                <w14:scene3d>
                  <w14:camera w14:prst="orthographicFront"/>
                  <w14:lightRig w14:rig="threePt" w14:dir="t">
                    <w14:rot w14:lat="0" w14:lon="0" w14:rev="0"/>
                  </w14:lightRig>
                </w14:scene3d>
              </w:rPr>
              <w:t>2.1.8</w:t>
            </w:r>
            <w:r>
              <w:rPr>
                <w:rFonts w:asciiTheme="minorHAnsi" w:eastAsiaTheme="minorEastAsia" w:hAnsiTheme="minorHAnsi" w:cstheme="minorBidi"/>
                <w:sz w:val="22"/>
                <w:lang w:eastAsia="ru-RU"/>
              </w:rPr>
              <w:tab/>
            </w:r>
            <w:r w:rsidRPr="00547D73">
              <w:rPr>
                <w:rStyle w:val="aff8"/>
              </w:rPr>
              <w:t>Требования к работам по разработке Сервиса хранения и предоставления информации об уточенных диагнозах</w:t>
            </w:r>
            <w:r>
              <w:rPr>
                <w:webHidden/>
              </w:rPr>
              <w:tab/>
            </w:r>
            <w:r>
              <w:rPr>
                <w:webHidden/>
              </w:rPr>
              <w:fldChar w:fldCharType="begin"/>
            </w:r>
            <w:r>
              <w:rPr>
                <w:webHidden/>
              </w:rPr>
              <w:instrText xml:space="preserve"> PAGEREF _Toc67910726 \h </w:instrText>
            </w:r>
          </w:ins>
          <w:r>
            <w:rPr>
              <w:webHidden/>
            </w:rPr>
          </w:r>
          <w:r>
            <w:rPr>
              <w:webHidden/>
            </w:rPr>
            <w:fldChar w:fldCharType="separate"/>
          </w:r>
          <w:ins w:id="65" w:author="emias\dbarishev" w:date="2021-03-29T11:45:00Z">
            <w:r>
              <w:rPr>
                <w:webHidden/>
              </w:rPr>
              <w:t>45</w:t>
            </w:r>
            <w:r>
              <w:rPr>
                <w:webHidden/>
              </w:rPr>
              <w:fldChar w:fldCharType="end"/>
            </w:r>
            <w:r w:rsidRPr="00547D73">
              <w:rPr>
                <w:rStyle w:val="aff8"/>
              </w:rPr>
              <w:fldChar w:fldCharType="end"/>
            </w:r>
          </w:ins>
        </w:p>
        <w:p w14:paraId="4BD3D84F" w14:textId="04E5DFB2" w:rsidR="005C4994" w:rsidRDefault="005C4994">
          <w:pPr>
            <w:pStyle w:val="36"/>
            <w:rPr>
              <w:ins w:id="66" w:author="emias\dbarishev" w:date="2021-03-29T11:45:00Z"/>
              <w:rFonts w:asciiTheme="minorHAnsi" w:eastAsiaTheme="minorEastAsia" w:hAnsiTheme="minorHAnsi" w:cstheme="minorBidi"/>
              <w:sz w:val="22"/>
              <w:lang w:eastAsia="ru-RU"/>
            </w:rPr>
          </w:pPr>
          <w:ins w:id="67" w:author="emias\dbarishev" w:date="2021-03-29T11:45:00Z">
            <w:r w:rsidRPr="00547D73">
              <w:rPr>
                <w:rStyle w:val="aff8"/>
              </w:rPr>
              <w:fldChar w:fldCharType="begin"/>
            </w:r>
            <w:r w:rsidRPr="00547D73">
              <w:rPr>
                <w:rStyle w:val="aff8"/>
              </w:rPr>
              <w:instrText xml:space="preserve"> </w:instrText>
            </w:r>
            <w:r>
              <w:instrText>HYPERLINK \l "_Toc67910727"</w:instrText>
            </w:r>
            <w:r w:rsidRPr="00547D73">
              <w:rPr>
                <w:rStyle w:val="aff8"/>
              </w:rPr>
              <w:instrText xml:space="preserve"> </w:instrText>
            </w:r>
            <w:r w:rsidRPr="00547D73">
              <w:rPr>
                <w:rStyle w:val="aff8"/>
              </w:rPr>
              <w:fldChar w:fldCharType="separate"/>
            </w:r>
            <w:r w:rsidRPr="00547D73">
              <w:rPr>
                <w:rStyle w:val="aff8"/>
                <w:bCs/>
                <w:lang w:bidi="x-none"/>
                <w14:scene3d>
                  <w14:camera w14:prst="orthographicFront"/>
                  <w14:lightRig w14:rig="threePt" w14:dir="t">
                    <w14:rot w14:lat="0" w14:lon="0" w14:rev="0"/>
                  </w14:lightRig>
                </w14:scene3d>
              </w:rPr>
              <w:t>2.1.9</w:t>
            </w:r>
            <w:r>
              <w:rPr>
                <w:rFonts w:asciiTheme="minorHAnsi" w:eastAsiaTheme="minorEastAsia" w:hAnsiTheme="minorHAnsi" w:cstheme="minorBidi"/>
                <w:sz w:val="22"/>
                <w:lang w:eastAsia="ru-RU"/>
              </w:rPr>
              <w:tab/>
            </w:r>
            <w:r w:rsidRPr="00547D73">
              <w:rPr>
                <w:rStyle w:val="aff8"/>
              </w:rPr>
              <w:t>Требования к работам по разработке Сервиса по обработке и хранению сведений о целях обращений пациентов к врачу</w:t>
            </w:r>
            <w:r>
              <w:rPr>
                <w:webHidden/>
              </w:rPr>
              <w:tab/>
            </w:r>
            <w:r>
              <w:rPr>
                <w:webHidden/>
              </w:rPr>
              <w:fldChar w:fldCharType="begin"/>
            </w:r>
            <w:r>
              <w:rPr>
                <w:webHidden/>
              </w:rPr>
              <w:instrText xml:space="preserve"> PAGEREF _Toc67910727 \h </w:instrText>
            </w:r>
          </w:ins>
          <w:r>
            <w:rPr>
              <w:webHidden/>
            </w:rPr>
          </w:r>
          <w:r>
            <w:rPr>
              <w:webHidden/>
            </w:rPr>
            <w:fldChar w:fldCharType="separate"/>
          </w:r>
          <w:ins w:id="68" w:author="emias\dbarishev" w:date="2021-03-29T11:45:00Z">
            <w:r>
              <w:rPr>
                <w:webHidden/>
              </w:rPr>
              <w:t>48</w:t>
            </w:r>
            <w:r>
              <w:rPr>
                <w:webHidden/>
              </w:rPr>
              <w:fldChar w:fldCharType="end"/>
            </w:r>
            <w:r w:rsidRPr="00547D73">
              <w:rPr>
                <w:rStyle w:val="aff8"/>
              </w:rPr>
              <w:fldChar w:fldCharType="end"/>
            </w:r>
          </w:ins>
        </w:p>
        <w:p w14:paraId="191E3701" w14:textId="5A9AB202" w:rsidR="005C4994" w:rsidRDefault="005C4994">
          <w:pPr>
            <w:pStyle w:val="36"/>
            <w:rPr>
              <w:ins w:id="69" w:author="emias\dbarishev" w:date="2021-03-29T11:45:00Z"/>
              <w:rFonts w:asciiTheme="minorHAnsi" w:eastAsiaTheme="minorEastAsia" w:hAnsiTheme="minorHAnsi" w:cstheme="minorBidi"/>
              <w:sz w:val="22"/>
              <w:lang w:eastAsia="ru-RU"/>
            </w:rPr>
          </w:pPr>
          <w:ins w:id="70" w:author="emias\dbarishev" w:date="2021-03-29T11:45:00Z">
            <w:r w:rsidRPr="00547D73">
              <w:rPr>
                <w:rStyle w:val="aff8"/>
              </w:rPr>
              <w:fldChar w:fldCharType="begin"/>
            </w:r>
            <w:r w:rsidRPr="00547D73">
              <w:rPr>
                <w:rStyle w:val="aff8"/>
              </w:rPr>
              <w:instrText xml:space="preserve"> </w:instrText>
            </w:r>
            <w:r>
              <w:instrText>HYPERLINK \l "_Toc67910728"</w:instrText>
            </w:r>
            <w:r w:rsidRPr="00547D73">
              <w:rPr>
                <w:rStyle w:val="aff8"/>
              </w:rPr>
              <w:instrText xml:space="preserve"> </w:instrText>
            </w:r>
            <w:r w:rsidRPr="00547D73">
              <w:rPr>
                <w:rStyle w:val="aff8"/>
              </w:rPr>
              <w:fldChar w:fldCharType="separate"/>
            </w:r>
            <w:r w:rsidRPr="00547D73">
              <w:rPr>
                <w:rStyle w:val="aff8"/>
                <w:bCs/>
                <w:lang w:bidi="x-none"/>
                <w14:scene3d>
                  <w14:camera w14:prst="orthographicFront"/>
                  <w14:lightRig w14:rig="threePt" w14:dir="t">
                    <w14:rot w14:lat="0" w14:lon="0" w14:rev="0"/>
                  </w14:lightRig>
                </w14:scene3d>
              </w:rPr>
              <w:t>2.1.10</w:t>
            </w:r>
            <w:r>
              <w:rPr>
                <w:rFonts w:asciiTheme="minorHAnsi" w:eastAsiaTheme="minorEastAsia" w:hAnsiTheme="minorHAnsi" w:cstheme="minorBidi"/>
                <w:sz w:val="22"/>
                <w:lang w:eastAsia="ru-RU"/>
              </w:rPr>
              <w:tab/>
            </w:r>
            <w:r w:rsidRPr="00547D73">
              <w:rPr>
                <w:rStyle w:val="aff8"/>
              </w:rPr>
              <w:t>Требования к работам по модернизации интеграционной шины</w:t>
            </w:r>
            <w:r>
              <w:rPr>
                <w:webHidden/>
              </w:rPr>
              <w:tab/>
            </w:r>
            <w:r>
              <w:rPr>
                <w:webHidden/>
              </w:rPr>
              <w:fldChar w:fldCharType="begin"/>
            </w:r>
            <w:r>
              <w:rPr>
                <w:webHidden/>
              </w:rPr>
              <w:instrText xml:space="preserve"> PAGEREF _Toc67910728 \h </w:instrText>
            </w:r>
          </w:ins>
          <w:r>
            <w:rPr>
              <w:webHidden/>
            </w:rPr>
          </w:r>
          <w:r>
            <w:rPr>
              <w:webHidden/>
            </w:rPr>
            <w:fldChar w:fldCharType="separate"/>
          </w:r>
          <w:ins w:id="71" w:author="emias\dbarishev" w:date="2021-03-29T11:45:00Z">
            <w:r>
              <w:rPr>
                <w:webHidden/>
              </w:rPr>
              <w:t>50</w:t>
            </w:r>
            <w:r>
              <w:rPr>
                <w:webHidden/>
              </w:rPr>
              <w:fldChar w:fldCharType="end"/>
            </w:r>
            <w:r w:rsidRPr="00547D73">
              <w:rPr>
                <w:rStyle w:val="aff8"/>
              </w:rPr>
              <w:fldChar w:fldCharType="end"/>
            </w:r>
          </w:ins>
        </w:p>
        <w:p w14:paraId="3730E5D9" w14:textId="1B7A59F6" w:rsidR="005C4994" w:rsidRDefault="005C4994">
          <w:pPr>
            <w:pStyle w:val="36"/>
            <w:rPr>
              <w:ins w:id="72" w:author="emias\dbarishev" w:date="2021-03-29T11:45:00Z"/>
              <w:rFonts w:asciiTheme="minorHAnsi" w:eastAsiaTheme="minorEastAsia" w:hAnsiTheme="minorHAnsi" w:cstheme="minorBidi"/>
              <w:sz w:val="22"/>
              <w:lang w:eastAsia="ru-RU"/>
            </w:rPr>
          </w:pPr>
          <w:ins w:id="73" w:author="emias\dbarishev" w:date="2021-03-29T11:45:00Z">
            <w:r w:rsidRPr="00547D73">
              <w:rPr>
                <w:rStyle w:val="aff8"/>
              </w:rPr>
              <w:fldChar w:fldCharType="begin"/>
            </w:r>
            <w:r w:rsidRPr="00547D73">
              <w:rPr>
                <w:rStyle w:val="aff8"/>
              </w:rPr>
              <w:instrText xml:space="preserve"> </w:instrText>
            </w:r>
            <w:r>
              <w:instrText>HYPERLINK \l "_Toc67910729"</w:instrText>
            </w:r>
            <w:r w:rsidRPr="00547D73">
              <w:rPr>
                <w:rStyle w:val="aff8"/>
              </w:rPr>
              <w:instrText xml:space="preserve"> </w:instrText>
            </w:r>
            <w:r w:rsidRPr="00547D73">
              <w:rPr>
                <w:rStyle w:val="aff8"/>
              </w:rPr>
              <w:fldChar w:fldCharType="separate"/>
            </w:r>
            <w:r w:rsidRPr="00547D73">
              <w:rPr>
                <w:rStyle w:val="aff8"/>
                <w:bCs/>
                <w:lang w:bidi="x-none"/>
                <w14:scene3d>
                  <w14:camera w14:prst="orthographicFront"/>
                  <w14:lightRig w14:rig="threePt" w14:dir="t">
                    <w14:rot w14:lat="0" w14:lon="0" w14:rev="0"/>
                  </w14:lightRig>
                </w14:scene3d>
              </w:rPr>
              <w:t>2.1.11</w:t>
            </w:r>
            <w:r>
              <w:rPr>
                <w:rFonts w:asciiTheme="minorHAnsi" w:eastAsiaTheme="minorEastAsia" w:hAnsiTheme="minorHAnsi" w:cstheme="minorBidi"/>
                <w:sz w:val="22"/>
                <w:lang w:eastAsia="ru-RU"/>
              </w:rPr>
              <w:tab/>
            </w:r>
            <w:r w:rsidRPr="00547D73">
              <w:rPr>
                <w:rStyle w:val="aff8"/>
              </w:rPr>
              <w:t>Требования к работам по разработке интеграционной шины внешних взаимодействий</w:t>
            </w:r>
            <w:r>
              <w:rPr>
                <w:webHidden/>
              </w:rPr>
              <w:tab/>
            </w:r>
            <w:r>
              <w:rPr>
                <w:webHidden/>
              </w:rPr>
              <w:fldChar w:fldCharType="begin"/>
            </w:r>
            <w:r>
              <w:rPr>
                <w:webHidden/>
              </w:rPr>
              <w:instrText xml:space="preserve"> PAGEREF _Toc67910729 \h </w:instrText>
            </w:r>
          </w:ins>
          <w:r>
            <w:rPr>
              <w:webHidden/>
            </w:rPr>
          </w:r>
          <w:r>
            <w:rPr>
              <w:webHidden/>
            </w:rPr>
            <w:fldChar w:fldCharType="separate"/>
          </w:r>
          <w:ins w:id="74" w:author="emias\dbarishev" w:date="2021-03-29T11:45:00Z">
            <w:r>
              <w:rPr>
                <w:webHidden/>
              </w:rPr>
              <w:t>52</w:t>
            </w:r>
            <w:r>
              <w:rPr>
                <w:webHidden/>
              </w:rPr>
              <w:fldChar w:fldCharType="end"/>
            </w:r>
            <w:r w:rsidRPr="00547D73">
              <w:rPr>
                <w:rStyle w:val="aff8"/>
              </w:rPr>
              <w:fldChar w:fldCharType="end"/>
            </w:r>
          </w:ins>
        </w:p>
        <w:p w14:paraId="69EE906B" w14:textId="69349ABC" w:rsidR="005C4994" w:rsidRDefault="005C4994">
          <w:pPr>
            <w:pStyle w:val="36"/>
            <w:rPr>
              <w:ins w:id="75" w:author="emias\dbarishev" w:date="2021-03-29T11:45:00Z"/>
              <w:rFonts w:asciiTheme="minorHAnsi" w:eastAsiaTheme="minorEastAsia" w:hAnsiTheme="minorHAnsi" w:cstheme="minorBidi"/>
              <w:sz w:val="22"/>
              <w:lang w:eastAsia="ru-RU"/>
            </w:rPr>
          </w:pPr>
          <w:ins w:id="76" w:author="emias\dbarishev" w:date="2021-03-29T11:45:00Z">
            <w:r w:rsidRPr="00547D73">
              <w:rPr>
                <w:rStyle w:val="aff8"/>
              </w:rPr>
              <w:fldChar w:fldCharType="begin"/>
            </w:r>
            <w:r w:rsidRPr="00547D73">
              <w:rPr>
                <w:rStyle w:val="aff8"/>
              </w:rPr>
              <w:instrText xml:space="preserve"> </w:instrText>
            </w:r>
            <w:r>
              <w:instrText>HYPERLINK \l "_Toc67910730"</w:instrText>
            </w:r>
            <w:r w:rsidRPr="00547D73">
              <w:rPr>
                <w:rStyle w:val="aff8"/>
              </w:rPr>
              <w:instrText xml:space="preserve"> </w:instrText>
            </w:r>
            <w:r w:rsidRPr="00547D73">
              <w:rPr>
                <w:rStyle w:val="aff8"/>
              </w:rPr>
              <w:fldChar w:fldCharType="separate"/>
            </w:r>
            <w:r w:rsidRPr="00547D73">
              <w:rPr>
                <w:rStyle w:val="aff8"/>
                <w:bCs/>
                <w:lang w:bidi="x-none"/>
                <w14:scene3d>
                  <w14:camera w14:prst="orthographicFront"/>
                  <w14:lightRig w14:rig="threePt" w14:dir="t">
                    <w14:rot w14:lat="0" w14:lon="0" w14:rev="0"/>
                  </w14:lightRig>
                </w14:scene3d>
              </w:rPr>
              <w:t>2.1.12</w:t>
            </w:r>
            <w:r>
              <w:rPr>
                <w:rFonts w:asciiTheme="minorHAnsi" w:eastAsiaTheme="minorEastAsia" w:hAnsiTheme="minorHAnsi" w:cstheme="minorBidi"/>
                <w:sz w:val="22"/>
                <w:lang w:eastAsia="ru-RU"/>
              </w:rPr>
              <w:tab/>
            </w:r>
            <w:r w:rsidRPr="00547D73">
              <w:rPr>
                <w:rStyle w:val="aff8"/>
              </w:rPr>
              <w:t>Требования к работам по разработке Сервиса обеспечения хранения и обработки жизненных данных пациентов</w:t>
            </w:r>
            <w:r>
              <w:rPr>
                <w:webHidden/>
              </w:rPr>
              <w:tab/>
            </w:r>
            <w:r>
              <w:rPr>
                <w:webHidden/>
              </w:rPr>
              <w:fldChar w:fldCharType="begin"/>
            </w:r>
            <w:r>
              <w:rPr>
                <w:webHidden/>
              </w:rPr>
              <w:instrText xml:space="preserve"> PAGEREF _Toc67910730 \h </w:instrText>
            </w:r>
          </w:ins>
          <w:r>
            <w:rPr>
              <w:webHidden/>
            </w:rPr>
          </w:r>
          <w:r>
            <w:rPr>
              <w:webHidden/>
            </w:rPr>
            <w:fldChar w:fldCharType="separate"/>
          </w:r>
          <w:ins w:id="77" w:author="emias\dbarishev" w:date="2021-03-29T11:45:00Z">
            <w:r>
              <w:rPr>
                <w:webHidden/>
              </w:rPr>
              <w:t>53</w:t>
            </w:r>
            <w:r>
              <w:rPr>
                <w:webHidden/>
              </w:rPr>
              <w:fldChar w:fldCharType="end"/>
            </w:r>
            <w:r w:rsidRPr="00547D73">
              <w:rPr>
                <w:rStyle w:val="aff8"/>
              </w:rPr>
              <w:fldChar w:fldCharType="end"/>
            </w:r>
          </w:ins>
        </w:p>
        <w:p w14:paraId="002749DE" w14:textId="3F5B8B55" w:rsidR="005C4994" w:rsidRDefault="005C4994">
          <w:pPr>
            <w:pStyle w:val="36"/>
            <w:rPr>
              <w:ins w:id="78" w:author="emias\dbarishev" w:date="2021-03-29T11:45:00Z"/>
              <w:rFonts w:asciiTheme="minorHAnsi" w:eastAsiaTheme="minorEastAsia" w:hAnsiTheme="minorHAnsi" w:cstheme="minorBidi"/>
              <w:sz w:val="22"/>
              <w:lang w:eastAsia="ru-RU"/>
            </w:rPr>
          </w:pPr>
          <w:ins w:id="79" w:author="emias\dbarishev" w:date="2021-03-29T11:45:00Z">
            <w:r w:rsidRPr="00547D73">
              <w:rPr>
                <w:rStyle w:val="aff8"/>
              </w:rPr>
              <w:fldChar w:fldCharType="begin"/>
            </w:r>
            <w:r w:rsidRPr="00547D73">
              <w:rPr>
                <w:rStyle w:val="aff8"/>
              </w:rPr>
              <w:instrText xml:space="preserve"> </w:instrText>
            </w:r>
            <w:r>
              <w:instrText>HYPERLINK \l "_Toc67910731"</w:instrText>
            </w:r>
            <w:r w:rsidRPr="00547D73">
              <w:rPr>
                <w:rStyle w:val="aff8"/>
              </w:rPr>
              <w:instrText xml:space="preserve"> </w:instrText>
            </w:r>
            <w:r w:rsidRPr="00547D73">
              <w:rPr>
                <w:rStyle w:val="aff8"/>
              </w:rPr>
              <w:fldChar w:fldCharType="separate"/>
            </w:r>
            <w:r w:rsidRPr="00547D73">
              <w:rPr>
                <w:rStyle w:val="aff8"/>
                <w:bCs/>
                <w:lang w:bidi="x-none"/>
                <w14:scene3d>
                  <w14:camera w14:prst="orthographicFront"/>
                  <w14:lightRig w14:rig="threePt" w14:dir="t">
                    <w14:rot w14:lat="0" w14:lon="0" w14:rev="0"/>
                  </w14:lightRig>
                </w14:scene3d>
              </w:rPr>
              <w:t>2.1.13</w:t>
            </w:r>
            <w:r>
              <w:rPr>
                <w:rFonts w:asciiTheme="minorHAnsi" w:eastAsiaTheme="minorEastAsia" w:hAnsiTheme="minorHAnsi" w:cstheme="minorBidi"/>
                <w:sz w:val="22"/>
                <w:lang w:eastAsia="ru-RU"/>
              </w:rPr>
              <w:tab/>
            </w:r>
            <w:r w:rsidRPr="00547D73">
              <w:rPr>
                <w:rStyle w:val="aff8"/>
              </w:rPr>
              <w:t>Требования к работам по разработке комплекса программных средств для асинхронного обмена сообщениями между программными интерфейсами ЕМИАС</w:t>
            </w:r>
            <w:r>
              <w:rPr>
                <w:webHidden/>
              </w:rPr>
              <w:tab/>
            </w:r>
            <w:r>
              <w:rPr>
                <w:webHidden/>
              </w:rPr>
              <w:fldChar w:fldCharType="begin"/>
            </w:r>
            <w:r>
              <w:rPr>
                <w:webHidden/>
              </w:rPr>
              <w:instrText xml:space="preserve"> PAGEREF _Toc67910731 \h </w:instrText>
            </w:r>
          </w:ins>
          <w:r>
            <w:rPr>
              <w:webHidden/>
            </w:rPr>
          </w:r>
          <w:r>
            <w:rPr>
              <w:webHidden/>
            </w:rPr>
            <w:fldChar w:fldCharType="separate"/>
          </w:r>
          <w:ins w:id="80" w:author="emias\dbarishev" w:date="2021-03-29T11:45:00Z">
            <w:r>
              <w:rPr>
                <w:webHidden/>
              </w:rPr>
              <w:t>57</w:t>
            </w:r>
            <w:r>
              <w:rPr>
                <w:webHidden/>
              </w:rPr>
              <w:fldChar w:fldCharType="end"/>
            </w:r>
            <w:r w:rsidRPr="00547D73">
              <w:rPr>
                <w:rStyle w:val="aff8"/>
              </w:rPr>
              <w:fldChar w:fldCharType="end"/>
            </w:r>
          </w:ins>
        </w:p>
        <w:p w14:paraId="7E4979D3" w14:textId="3CEE436B" w:rsidR="005C4994" w:rsidRDefault="005C4994">
          <w:pPr>
            <w:pStyle w:val="36"/>
            <w:rPr>
              <w:ins w:id="81" w:author="emias\dbarishev" w:date="2021-03-29T11:45:00Z"/>
              <w:rFonts w:asciiTheme="minorHAnsi" w:eastAsiaTheme="minorEastAsia" w:hAnsiTheme="minorHAnsi" w:cstheme="minorBidi"/>
              <w:sz w:val="22"/>
              <w:lang w:eastAsia="ru-RU"/>
            </w:rPr>
          </w:pPr>
          <w:ins w:id="82" w:author="emias\dbarishev" w:date="2021-03-29T11:45:00Z">
            <w:r w:rsidRPr="00547D73">
              <w:rPr>
                <w:rStyle w:val="aff8"/>
              </w:rPr>
              <w:fldChar w:fldCharType="begin"/>
            </w:r>
            <w:r w:rsidRPr="00547D73">
              <w:rPr>
                <w:rStyle w:val="aff8"/>
              </w:rPr>
              <w:instrText xml:space="preserve"> </w:instrText>
            </w:r>
            <w:r>
              <w:instrText>HYPERLINK \l "_Toc67910732"</w:instrText>
            </w:r>
            <w:r w:rsidRPr="00547D73">
              <w:rPr>
                <w:rStyle w:val="aff8"/>
              </w:rPr>
              <w:instrText xml:space="preserve"> </w:instrText>
            </w:r>
            <w:r w:rsidRPr="00547D73">
              <w:rPr>
                <w:rStyle w:val="aff8"/>
              </w:rPr>
              <w:fldChar w:fldCharType="separate"/>
            </w:r>
            <w:r w:rsidRPr="00547D73">
              <w:rPr>
                <w:rStyle w:val="aff8"/>
                <w:bCs/>
                <w:lang w:bidi="x-none"/>
                <w14:scene3d>
                  <w14:camera w14:prst="orthographicFront"/>
                  <w14:lightRig w14:rig="threePt" w14:dir="t">
                    <w14:rot w14:lat="0" w14:lon="0" w14:rev="0"/>
                  </w14:lightRig>
                </w14:scene3d>
              </w:rPr>
              <w:t>2.1.14</w:t>
            </w:r>
            <w:r>
              <w:rPr>
                <w:rFonts w:asciiTheme="minorHAnsi" w:eastAsiaTheme="minorEastAsia" w:hAnsiTheme="minorHAnsi" w:cstheme="minorBidi"/>
                <w:sz w:val="22"/>
                <w:lang w:eastAsia="ru-RU"/>
              </w:rPr>
              <w:tab/>
            </w:r>
            <w:r w:rsidRPr="00547D73">
              <w:rPr>
                <w:rStyle w:val="aff8"/>
              </w:rPr>
              <w:t>Требования к работам по разработке комплекса программных средств для асинхронного обмена сообщениями между программными интерфейсами ЕМИАС и внешними системами</w:t>
            </w:r>
            <w:r>
              <w:rPr>
                <w:webHidden/>
              </w:rPr>
              <w:tab/>
            </w:r>
            <w:r>
              <w:rPr>
                <w:webHidden/>
              </w:rPr>
              <w:fldChar w:fldCharType="begin"/>
            </w:r>
            <w:r>
              <w:rPr>
                <w:webHidden/>
              </w:rPr>
              <w:instrText xml:space="preserve"> PAGEREF _Toc67910732 \h </w:instrText>
            </w:r>
          </w:ins>
          <w:r>
            <w:rPr>
              <w:webHidden/>
            </w:rPr>
          </w:r>
          <w:r>
            <w:rPr>
              <w:webHidden/>
            </w:rPr>
            <w:fldChar w:fldCharType="separate"/>
          </w:r>
          <w:ins w:id="83" w:author="emias\dbarishev" w:date="2021-03-29T11:45:00Z">
            <w:r>
              <w:rPr>
                <w:webHidden/>
              </w:rPr>
              <w:t>58</w:t>
            </w:r>
            <w:r>
              <w:rPr>
                <w:webHidden/>
              </w:rPr>
              <w:fldChar w:fldCharType="end"/>
            </w:r>
            <w:r w:rsidRPr="00547D73">
              <w:rPr>
                <w:rStyle w:val="aff8"/>
              </w:rPr>
              <w:fldChar w:fldCharType="end"/>
            </w:r>
          </w:ins>
        </w:p>
        <w:p w14:paraId="63D38BFD" w14:textId="141584A6" w:rsidR="005C4994" w:rsidRDefault="005C4994">
          <w:pPr>
            <w:pStyle w:val="36"/>
            <w:rPr>
              <w:ins w:id="84" w:author="emias\dbarishev" w:date="2021-03-29T11:45:00Z"/>
              <w:rFonts w:asciiTheme="minorHAnsi" w:eastAsiaTheme="minorEastAsia" w:hAnsiTheme="minorHAnsi" w:cstheme="minorBidi"/>
              <w:sz w:val="22"/>
              <w:lang w:eastAsia="ru-RU"/>
            </w:rPr>
          </w:pPr>
          <w:ins w:id="85" w:author="emias\dbarishev" w:date="2021-03-29T11:45:00Z">
            <w:r w:rsidRPr="00547D73">
              <w:rPr>
                <w:rStyle w:val="aff8"/>
              </w:rPr>
              <w:fldChar w:fldCharType="begin"/>
            </w:r>
            <w:r w:rsidRPr="00547D73">
              <w:rPr>
                <w:rStyle w:val="aff8"/>
              </w:rPr>
              <w:instrText xml:space="preserve"> </w:instrText>
            </w:r>
            <w:r>
              <w:instrText>HYPERLINK \l "_Toc67910733"</w:instrText>
            </w:r>
            <w:r w:rsidRPr="00547D73">
              <w:rPr>
                <w:rStyle w:val="aff8"/>
              </w:rPr>
              <w:instrText xml:space="preserve"> </w:instrText>
            </w:r>
            <w:r w:rsidRPr="00547D73">
              <w:rPr>
                <w:rStyle w:val="aff8"/>
              </w:rPr>
              <w:fldChar w:fldCharType="separate"/>
            </w:r>
            <w:r w:rsidRPr="00547D73">
              <w:rPr>
                <w:rStyle w:val="aff8"/>
                <w:bCs/>
                <w:lang w:bidi="x-none"/>
                <w14:scene3d>
                  <w14:camera w14:prst="orthographicFront"/>
                  <w14:lightRig w14:rig="threePt" w14:dir="t">
                    <w14:rot w14:lat="0" w14:lon="0" w14:rev="0"/>
                  </w14:lightRig>
                </w14:scene3d>
              </w:rPr>
              <w:t>2.1.15</w:t>
            </w:r>
            <w:r>
              <w:rPr>
                <w:rFonts w:asciiTheme="minorHAnsi" w:eastAsiaTheme="minorEastAsia" w:hAnsiTheme="minorHAnsi" w:cstheme="minorBidi"/>
                <w:sz w:val="22"/>
                <w:lang w:eastAsia="ru-RU"/>
              </w:rPr>
              <w:tab/>
            </w:r>
            <w:r w:rsidRPr="00547D73">
              <w:rPr>
                <w:rStyle w:val="aff8"/>
              </w:rPr>
              <w:t>Требования к работам по разработке Сервиса управления доступом к функциям ЕМИАС</w:t>
            </w:r>
            <w:r>
              <w:rPr>
                <w:webHidden/>
              </w:rPr>
              <w:tab/>
            </w:r>
            <w:r>
              <w:rPr>
                <w:webHidden/>
              </w:rPr>
              <w:fldChar w:fldCharType="begin"/>
            </w:r>
            <w:r>
              <w:rPr>
                <w:webHidden/>
              </w:rPr>
              <w:instrText xml:space="preserve"> PAGEREF _Toc67910733 \h </w:instrText>
            </w:r>
          </w:ins>
          <w:r>
            <w:rPr>
              <w:webHidden/>
            </w:rPr>
          </w:r>
          <w:r>
            <w:rPr>
              <w:webHidden/>
            </w:rPr>
            <w:fldChar w:fldCharType="separate"/>
          </w:r>
          <w:ins w:id="86" w:author="emias\dbarishev" w:date="2021-03-29T11:45:00Z">
            <w:r>
              <w:rPr>
                <w:webHidden/>
              </w:rPr>
              <w:t>60</w:t>
            </w:r>
            <w:r>
              <w:rPr>
                <w:webHidden/>
              </w:rPr>
              <w:fldChar w:fldCharType="end"/>
            </w:r>
            <w:r w:rsidRPr="00547D73">
              <w:rPr>
                <w:rStyle w:val="aff8"/>
              </w:rPr>
              <w:fldChar w:fldCharType="end"/>
            </w:r>
          </w:ins>
        </w:p>
        <w:p w14:paraId="45AE4632" w14:textId="5257BD26" w:rsidR="005C4994" w:rsidRDefault="005C4994">
          <w:pPr>
            <w:pStyle w:val="1f0"/>
            <w:rPr>
              <w:ins w:id="87" w:author="emias\dbarishev" w:date="2021-03-29T11:45:00Z"/>
              <w:rFonts w:asciiTheme="minorHAnsi" w:eastAsiaTheme="minorEastAsia" w:hAnsiTheme="minorHAnsi" w:cstheme="minorBidi"/>
              <w:caps w:val="0"/>
              <w:noProof/>
              <w:sz w:val="22"/>
              <w:lang w:eastAsia="ru-RU"/>
            </w:rPr>
          </w:pPr>
          <w:ins w:id="88" w:author="emias\dbarishev" w:date="2021-03-29T11:45:00Z">
            <w:r w:rsidRPr="00547D73">
              <w:rPr>
                <w:rStyle w:val="aff8"/>
                <w:noProof/>
              </w:rPr>
              <w:fldChar w:fldCharType="begin"/>
            </w:r>
            <w:r w:rsidRPr="00547D73">
              <w:rPr>
                <w:rStyle w:val="aff8"/>
                <w:noProof/>
              </w:rPr>
              <w:instrText xml:space="preserve"> </w:instrText>
            </w:r>
            <w:r>
              <w:rPr>
                <w:noProof/>
              </w:rPr>
              <w:instrText>HYPERLINK \l "_Toc67910734"</w:instrText>
            </w:r>
            <w:r w:rsidRPr="00547D73">
              <w:rPr>
                <w:rStyle w:val="aff8"/>
                <w:noProof/>
              </w:rPr>
              <w:instrText xml:space="preserve"> </w:instrText>
            </w:r>
            <w:r w:rsidRPr="00547D73">
              <w:rPr>
                <w:rStyle w:val="aff8"/>
                <w:noProof/>
              </w:rPr>
              <w:fldChar w:fldCharType="separate"/>
            </w:r>
            <w:r w:rsidRPr="00547D73">
              <w:rPr>
                <w:rStyle w:val="aff8"/>
                <w:noProof/>
              </w:rPr>
              <w:t>3</w:t>
            </w:r>
            <w:r>
              <w:rPr>
                <w:rFonts w:asciiTheme="minorHAnsi" w:eastAsiaTheme="minorEastAsia" w:hAnsiTheme="minorHAnsi" w:cstheme="minorBidi"/>
                <w:caps w:val="0"/>
                <w:noProof/>
                <w:sz w:val="22"/>
                <w:lang w:eastAsia="ru-RU"/>
              </w:rPr>
              <w:tab/>
            </w:r>
            <w:r w:rsidRPr="00547D73">
              <w:rPr>
                <w:rStyle w:val="aff8"/>
                <w:noProof/>
              </w:rPr>
              <w:t>Календарный план выполнения работ по Заявке № 2</w:t>
            </w:r>
            <w:r>
              <w:rPr>
                <w:noProof/>
                <w:webHidden/>
              </w:rPr>
              <w:tab/>
            </w:r>
            <w:r>
              <w:rPr>
                <w:noProof/>
                <w:webHidden/>
              </w:rPr>
              <w:fldChar w:fldCharType="begin"/>
            </w:r>
            <w:r>
              <w:rPr>
                <w:noProof/>
                <w:webHidden/>
              </w:rPr>
              <w:instrText xml:space="preserve"> PAGEREF _Toc67910734 \h </w:instrText>
            </w:r>
          </w:ins>
          <w:r>
            <w:rPr>
              <w:noProof/>
              <w:webHidden/>
            </w:rPr>
          </w:r>
          <w:r>
            <w:rPr>
              <w:noProof/>
              <w:webHidden/>
            </w:rPr>
            <w:fldChar w:fldCharType="separate"/>
          </w:r>
          <w:ins w:id="89" w:author="emias\dbarishev" w:date="2021-03-29T11:45:00Z">
            <w:r>
              <w:rPr>
                <w:noProof/>
                <w:webHidden/>
              </w:rPr>
              <w:t>68</w:t>
            </w:r>
            <w:r>
              <w:rPr>
                <w:noProof/>
                <w:webHidden/>
              </w:rPr>
              <w:fldChar w:fldCharType="end"/>
            </w:r>
            <w:r w:rsidRPr="00547D73">
              <w:rPr>
                <w:rStyle w:val="aff8"/>
                <w:noProof/>
              </w:rPr>
              <w:fldChar w:fldCharType="end"/>
            </w:r>
          </w:ins>
        </w:p>
        <w:p w14:paraId="49C7CB79" w14:textId="31D3780E" w:rsidR="005C4994" w:rsidRDefault="005C4994">
          <w:pPr>
            <w:pStyle w:val="1f0"/>
            <w:rPr>
              <w:ins w:id="90" w:author="emias\dbarishev" w:date="2021-03-29T11:45:00Z"/>
              <w:rFonts w:asciiTheme="minorHAnsi" w:eastAsiaTheme="minorEastAsia" w:hAnsiTheme="minorHAnsi" w:cstheme="minorBidi"/>
              <w:caps w:val="0"/>
              <w:noProof/>
              <w:sz w:val="22"/>
              <w:lang w:eastAsia="ru-RU"/>
            </w:rPr>
          </w:pPr>
          <w:ins w:id="91" w:author="emias\dbarishev" w:date="2021-03-29T11:45:00Z">
            <w:r w:rsidRPr="00547D73">
              <w:rPr>
                <w:rStyle w:val="aff8"/>
                <w:noProof/>
              </w:rPr>
              <w:fldChar w:fldCharType="begin"/>
            </w:r>
            <w:r w:rsidRPr="00547D73">
              <w:rPr>
                <w:rStyle w:val="aff8"/>
                <w:noProof/>
              </w:rPr>
              <w:instrText xml:space="preserve"> </w:instrText>
            </w:r>
            <w:r>
              <w:rPr>
                <w:noProof/>
              </w:rPr>
              <w:instrText>HYPERLINK \l "_Toc67910735"</w:instrText>
            </w:r>
            <w:r w:rsidRPr="00547D73">
              <w:rPr>
                <w:rStyle w:val="aff8"/>
                <w:noProof/>
              </w:rPr>
              <w:instrText xml:space="preserve"> </w:instrText>
            </w:r>
            <w:r w:rsidRPr="00547D73">
              <w:rPr>
                <w:rStyle w:val="aff8"/>
                <w:noProof/>
              </w:rPr>
              <w:fldChar w:fldCharType="separate"/>
            </w:r>
            <w:r w:rsidRPr="00547D73">
              <w:rPr>
                <w:rStyle w:val="aff8"/>
                <w:noProof/>
              </w:rPr>
              <w:t>4</w:t>
            </w:r>
            <w:r>
              <w:rPr>
                <w:rFonts w:asciiTheme="minorHAnsi" w:eastAsiaTheme="minorEastAsia" w:hAnsiTheme="minorHAnsi" w:cstheme="minorBidi"/>
                <w:caps w:val="0"/>
                <w:noProof/>
                <w:sz w:val="22"/>
                <w:lang w:eastAsia="ru-RU"/>
              </w:rPr>
              <w:tab/>
            </w:r>
            <w:r w:rsidRPr="00547D73">
              <w:rPr>
                <w:rStyle w:val="aff8"/>
                <w:noProof/>
              </w:rPr>
              <w:t>План документирования</w:t>
            </w:r>
            <w:r>
              <w:rPr>
                <w:noProof/>
                <w:webHidden/>
              </w:rPr>
              <w:tab/>
            </w:r>
            <w:r>
              <w:rPr>
                <w:noProof/>
                <w:webHidden/>
              </w:rPr>
              <w:fldChar w:fldCharType="begin"/>
            </w:r>
            <w:r>
              <w:rPr>
                <w:noProof/>
                <w:webHidden/>
              </w:rPr>
              <w:instrText xml:space="preserve"> PAGEREF _Toc67910735 \h </w:instrText>
            </w:r>
          </w:ins>
          <w:r>
            <w:rPr>
              <w:noProof/>
              <w:webHidden/>
            </w:rPr>
          </w:r>
          <w:r>
            <w:rPr>
              <w:noProof/>
              <w:webHidden/>
            </w:rPr>
            <w:fldChar w:fldCharType="separate"/>
          </w:r>
          <w:ins w:id="92" w:author="emias\dbarishev" w:date="2021-03-29T11:45:00Z">
            <w:r>
              <w:rPr>
                <w:noProof/>
                <w:webHidden/>
              </w:rPr>
              <w:t>71</w:t>
            </w:r>
            <w:r>
              <w:rPr>
                <w:noProof/>
                <w:webHidden/>
              </w:rPr>
              <w:fldChar w:fldCharType="end"/>
            </w:r>
            <w:r w:rsidRPr="00547D73">
              <w:rPr>
                <w:rStyle w:val="aff8"/>
                <w:noProof/>
              </w:rPr>
              <w:fldChar w:fldCharType="end"/>
            </w:r>
          </w:ins>
        </w:p>
        <w:p w14:paraId="10D5BC99" w14:textId="1B3786A4" w:rsidR="005C4994" w:rsidRDefault="005C4994">
          <w:pPr>
            <w:pStyle w:val="1f0"/>
            <w:rPr>
              <w:ins w:id="93" w:author="emias\dbarishev" w:date="2021-03-29T11:45:00Z"/>
              <w:rFonts w:asciiTheme="minorHAnsi" w:eastAsiaTheme="minorEastAsia" w:hAnsiTheme="minorHAnsi" w:cstheme="minorBidi"/>
              <w:caps w:val="0"/>
              <w:noProof/>
              <w:sz w:val="22"/>
              <w:lang w:eastAsia="ru-RU"/>
            </w:rPr>
          </w:pPr>
          <w:ins w:id="94" w:author="emias\dbarishev" w:date="2021-03-29T11:45:00Z">
            <w:r w:rsidRPr="00547D73">
              <w:rPr>
                <w:rStyle w:val="aff8"/>
                <w:noProof/>
              </w:rPr>
              <w:fldChar w:fldCharType="begin"/>
            </w:r>
            <w:r w:rsidRPr="00547D73">
              <w:rPr>
                <w:rStyle w:val="aff8"/>
                <w:noProof/>
              </w:rPr>
              <w:instrText xml:space="preserve"> </w:instrText>
            </w:r>
            <w:r>
              <w:rPr>
                <w:noProof/>
              </w:rPr>
              <w:instrText>HYPERLINK \l "_Toc67910736"</w:instrText>
            </w:r>
            <w:r w:rsidRPr="00547D73">
              <w:rPr>
                <w:rStyle w:val="aff8"/>
                <w:noProof/>
              </w:rPr>
              <w:instrText xml:space="preserve"> </w:instrText>
            </w:r>
            <w:r w:rsidRPr="00547D73">
              <w:rPr>
                <w:rStyle w:val="aff8"/>
                <w:noProof/>
              </w:rPr>
              <w:fldChar w:fldCharType="separate"/>
            </w:r>
            <w:r w:rsidRPr="00547D73">
              <w:rPr>
                <w:rStyle w:val="aff8"/>
                <w:noProof/>
              </w:rPr>
              <w:t>5</w:t>
            </w:r>
            <w:r>
              <w:rPr>
                <w:rFonts w:asciiTheme="minorHAnsi" w:eastAsiaTheme="minorEastAsia" w:hAnsiTheme="minorHAnsi" w:cstheme="minorBidi"/>
                <w:caps w:val="0"/>
                <w:noProof/>
                <w:sz w:val="22"/>
                <w:lang w:eastAsia="ru-RU"/>
              </w:rPr>
              <w:tab/>
            </w:r>
            <w:r w:rsidRPr="00547D73">
              <w:rPr>
                <w:rStyle w:val="aff8"/>
                <w:noProof/>
              </w:rPr>
              <w:t>Порядок проведения испытаний, сроки и этапы испытаний</w:t>
            </w:r>
            <w:r>
              <w:rPr>
                <w:noProof/>
                <w:webHidden/>
              </w:rPr>
              <w:tab/>
            </w:r>
            <w:r>
              <w:rPr>
                <w:noProof/>
                <w:webHidden/>
              </w:rPr>
              <w:fldChar w:fldCharType="begin"/>
            </w:r>
            <w:r>
              <w:rPr>
                <w:noProof/>
                <w:webHidden/>
              </w:rPr>
              <w:instrText xml:space="preserve"> PAGEREF _Toc67910736 \h </w:instrText>
            </w:r>
          </w:ins>
          <w:r>
            <w:rPr>
              <w:noProof/>
              <w:webHidden/>
            </w:rPr>
          </w:r>
          <w:r>
            <w:rPr>
              <w:noProof/>
              <w:webHidden/>
            </w:rPr>
            <w:fldChar w:fldCharType="separate"/>
          </w:r>
          <w:ins w:id="95" w:author="emias\dbarishev" w:date="2021-03-29T11:45:00Z">
            <w:r>
              <w:rPr>
                <w:noProof/>
                <w:webHidden/>
              </w:rPr>
              <w:t>73</w:t>
            </w:r>
            <w:r>
              <w:rPr>
                <w:noProof/>
                <w:webHidden/>
              </w:rPr>
              <w:fldChar w:fldCharType="end"/>
            </w:r>
            <w:r w:rsidRPr="00547D73">
              <w:rPr>
                <w:rStyle w:val="aff8"/>
                <w:noProof/>
              </w:rPr>
              <w:fldChar w:fldCharType="end"/>
            </w:r>
          </w:ins>
        </w:p>
        <w:p w14:paraId="7D5175F7" w14:textId="72B0F2AD" w:rsidR="005C4994" w:rsidRDefault="005C4994" w:rsidP="005C4994">
          <w:pPr>
            <w:spacing w:after="160"/>
            <w:contextualSpacing/>
            <w:rPr>
              <w:ins w:id="96" w:author="emias\dbarishev" w:date="2021-03-29T11:43:00Z"/>
              <w:b/>
              <w:bCs/>
            </w:rPr>
          </w:pPr>
          <w:ins w:id="97" w:author="emias\dbarishev" w:date="2021-03-29T11:45:00Z">
            <w:r>
              <w:rPr>
                <w:caps/>
              </w:rPr>
              <w:fldChar w:fldCharType="end"/>
            </w:r>
          </w:ins>
        </w:p>
        <w:customXmlInsRangeStart w:id="98" w:author="emias\dbarishev" w:date="2021-03-29T11:43:00Z"/>
      </w:sdtContent>
    </w:sdt>
    <w:customXmlInsRangeEnd w:id="98"/>
    <w:p w14:paraId="5B10B39D" w14:textId="77777777" w:rsidR="005C4994" w:rsidRDefault="005C4994">
      <w:pPr>
        <w:pStyle w:val="-e"/>
        <w:rPr>
          <w:ins w:id="99" w:author="emias\dbarishev" w:date="2021-03-29T11:39:00Z"/>
        </w:rPr>
        <w:pPrChange w:id="100" w:author="emias\dbarishev" w:date="2021-03-29T11:40:00Z">
          <w:pPr>
            <w:pStyle w:val="afff9"/>
          </w:pPr>
        </w:pPrChange>
      </w:pPr>
    </w:p>
    <w:p w14:paraId="037B76F5" w14:textId="7594731A" w:rsidR="00063D68" w:rsidRPr="00E23117" w:rsidRDefault="00063D68">
      <w:pPr>
        <w:pStyle w:val="afff9"/>
      </w:pPr>
      <w:r w:rsidRPr="005C4994">
        <w:t>Термины</w:t>
      </w:r>
      <w:r w:rsidR="000111BD">
        <w:t xml:space="preserve"> </w:t>
      </w:r>
      <w:r w:rsidRPr="00E23117">
        <w:t>и</w:t>
      </w:r>
      <w:r w:rsidR="000111BD">
        <w:t xml:space="preserve"> </w:t>
      </w:r>
      <w:r w:rsidRPr="00E23117">
        <w:t>определения</w:t>
      </w:r>
      <w:bookmarkEnd w:id="6"/>
      <w:bookmarkEnd w:id="7"/>
      <w:bookmarkEnd w:id="8"/>
      <w:bookmarkEnd w:id="9"/>
      <w:bookmarkEnd w:id="10"/>
      <w:bookmarkEnd w:id="11"/>
    </w:p>
    <w:p w14:paraId="328F3B4B" w14:textId="2060690E" w:rsidR="00063D68" w:rsidRPr="00E23117" w:rsidRDefault="00063D68" w:rsidP="00F77362">
      <w:pPr>
        <w:keepNext/>
        <w:widowControl w:val="0"/>
      </w:pPr>
      <w:r w:rsidRPr="00E23117">
        <w:t>Используемые</w:t>
      </w:r>
      <w:r w:rsidR="000111BD">
        <w:t xml:space="preserve"> </w:t>
      </w:r>
      <w:r w:rsidRPr="00E23117">
        <w:t>в</w:t>
      </w:r>
      <w:r w:rsidR="000111BD">
        <w:t xml:space="preserve"> </w:t>
      </w:r>
      <w:r w:rsidRPr="00E23117">
        <w:t>настоящем</w:t>
      </w:r>
      <w:r w:rsidR="000111BD">
        <w:t xml:space="preserve"> </w:t>
      </w:r>
      <w:r w:rsidRPr="00E23117">
        <w:t>документе</w:t>
      </w:r>
      <w:r w:rsidR="000111BD">
        <w:t xml:space="preserve"> </w:t>
      </w:r>
      <w:r w:rsidRPr="00E23117">
        <w:t>термины</w:t>
      </w:r>
      <w:r w:rsidR="000111BD">
        <w:t xml:space="preserve"> </w:t>
      </w:r>
      <w:r w:rsidRPr="00E23117">
        <w:t>и</w:t>
      </w:r>
      <w:r w:rsidR="000111BD">
        <w:t xml:space="preserve"> </w:t>
      </w:r>
      <w:r w:rsidRPr="00E23117">
        <w:t>основные</w:t>
      </w:r>
      <w:r w:rsidR="000111BD">
        <w:t xml:space="preserve"> </w:t>
      </w:r>
      <w:r w:rsidRPr="00E23117">
        <w:t>понятия</w:t>
      </w:r>
      <w:r w:rsidR="000111BD">
        <w:t xml:space="preserve"> </w:t>
      </w:r>
      <w:r w:rsidRPr="00E23117">
        <w:t>области</w:t>
      </w:r>
      <w:r w:rsidR="000111BD">
        <w:t xml:space="preserve"> </w:t>
      </w:r>
      <w:r w:rsidRPr="00E23117">
        <w:t>автоматизированных</w:t>
      </w:r>
      <w:r w:rsidR="000111BD">
        <w:t xml:space="preserve"> </w:t>
      </w:r>
      <w:r w:rsidRPr="00E23117">
        <w:t>систем</w:t>
      </w:r>
      <w:r w:rsidR="000111BD">
        <w:t xml:space="preserve"> </w:t>
      </w:r>
      <w:r w:rsidRPr="00E23117">
        <w:t>определены</w:t>
      </w:r>
      <w:r w:rsidR="000111BD">
        <w:t xml:space="preserve"> </w:t>
      </w:r>
      <w:r w:rsidRPr="00E23117">
        <w:t>в</w:t>
      </w:r>
      <w:r w:rsidR="000111BD">
        <w:t xml:space="preserve"> </w:t>
      </w:r>
      <w:r w:rsidRPr="00E23117">
        <w:t>ГОСТ</w:t>
      </w:r>
      <w:r w:rsidR="000111BD">
        <w:t xml:space="preserve"> </w:t>
      </w:r>
      <w:r w:rsidRPr="00E23117">
        <w:t>34.003-90.</w:t>
      </w:r>
      <w:r w:rsidR="000111BD">
        <w:t xml:space="preserve"> </w:t>
      </w:r>
      <w:r w:rsidRPr="00E23117">
        <w:t>Также</w:t>
      </w:r>
      <w:r w:rsidR="000111BD">
        <w:t xml:space="preserve"> </w:t>
      </w:r>
      <w:r w:rsidRPr="00E23117">
        <w:t>в</w:t>
      </w:r>
      <w:r w:rsidR="000111BD">
        <w:t xml:space="preserve"> </w:t>
      </w:r>
      <w:r w:rsidRPr="00E23117">
        <w:t>тексте</w:t>
      </w:r>
      <w:r w:rsidR="000111BD">
        <w:t xml:space="preserve"> </w:t>
      </w:r>
      <w:r w:rsidRPr="00E23117">
        <w:t>настоящего</w:t>
      </w:r>
      <w:r w:rsidR="000111BD">
        <w:t xml:space="preserve"> </w:t>
      </w:r>
      <w:r w:rsidRPr="00E23117">
        <w:t>документа</w:t>
      </w:r>
      <w:r w:rsidR="000111BD">
        <w:t xml:space="preserve"> </w:t>
      </w:r>
      <w:r w:rsidRPr="00E23117">
        <w:t>введены</w:t>
      </w:r>
      <w:r w:rsidR="000111BD">
        <w:t xml:space="preserve"> </w:t>
      </w:r>
      <w:r w:rsidRPr="00E23117">
        <w:t>специальные</w:t>
      </w:r>
      <w:r w:rsidR="000111BD">
        <w:t xml:space="preserve"> </w:t>
      </w:r>
      <w:r w:rsidRPr="00E23117">
        <w:t>термины:</w:t>
      </w:r>
    </w:p>
    <w:tbl>
      <w:tblPr>
        <w:tblW w:w="4941"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33"/>
        <w:gridCol w:w="6102"/>
        <w:tblGridChange w:id="101">
          <w:tblGrid>
            <w:gridCol w:w="113"/>
            <w:gridCol w:w="3095"/>
            <w:gridCol w:w="38"/>
            <w:gridCol w:w="6102"/>
            <w:gridCol w:w="110"/>
          </w:tblGrid>
        </w:tblGridChange>
      </w:tblGrid>
      <w:tr w:rsidR="008746BA" w:rsidRPr="00E23117" w14:paraId="5586FD71" w14:textId="77777777" w:rsidTr="00FD74E3">
        <w:trPr>
          <w:cantSplit/>
          <w:tblHeader/>
        </w:trPr>
        <w:tc>
          <w:tcPr>
            <w:tcW w:w="1696" w:type="pct"/>
            <w:shd w:val="clear" w:color="auto" w:fill="auto"/>
          </w:tcPr>
          <w:p w14:paraId="63B9EBF9" w14:textId="77777777" w:rsidR="008746BA" w:rsidRPr="00E23117" w:rsidRDefault="008746BA" w:rsidP="0015417A">
            <w:pPr>
              <w:pStyle w:val="affffb"/>
              <w:keepNext w:val="0"/>
              <w:widowControl w:val="0"/>
              <w:spacing w:before="0" w:after="0"/>
              <w:jc w:val="center"/>
              <w:rPr>
                <w:sz w:val="24"/>
                <w:szCs w:val="24"/>
              </w:rPr>
            </w:pPr>
            <w:r w:rsidRPr="00E23117">
              <w:rPr>
                <w:sz w:val="24"/>
                <w:szCs w:val="24"/>
              </w:rPr>
              <w:t>ТЕРМИН</w:t>
            </w:r>
          </w:p>
        </w:tc>
        <w:tc>
          <w:tcPr>
            <w:tcW w:w="3304" w:type="pct"/>
            <w:shd w:val="clear" w:color="auto" w:fill="auto"/>
          </w:tcPr>
          <w:p w14:paraId="6E9E9A01" w14:textId="77777777" w:rsidR="008746BA" w:rsidRPr="00E23117" w:rsidRDefault="008746BA" w:rsidP="0015417A">
            <w:pPr>
              <w:pStyle w:val="affffb"/>
              <w:keepNext w:val="0"/>
              <w:widowControl w:val="0"/>
              <w:spacing w:before="0" w:after="0"/>
              <w:jc w:val="center"/>
              <w:rPr>
                <w:sz w:val="24"/>
                <w:szCs w:val="24"/>
              </w:rPr>
            </w:pPr>
            <w:r w:rsidRPr="00E23117">
              <w:rPr>
                <w:sz w:val="24"/>
                <w:szCs w:val="24"/>
              </w:rPr>
              <w:t>ЗНАЧЕНИЕ</w:t>
            </w:r>
          </w:p>
        </w:tc>
      </w:tr>
      <w:tr w:rsidR="008746BA" w:rsidRPr="00E23117" w14:paraId="05E0D9FA" w14:textId="77777777" w:rsidTr="00FD74E3">
        <w:trPr>
          <w:cantSplit/>
        </w:trPr>
        <w:tc>
          <w:tcPr>
            <w:tcW w:w="1696" w:type="pct"/>
          </w:tcPr>
          <w:p w14:paraId="6A507A91" w14:textId="14101079" w:rsidR="008746BA" w:rsidRPr="00E23117" w:rsidRDefault="008746BA" w:rsidP="62D56BCC">
            <w:pPr>
              <w:pStyle w:val="afff5"/>
              <w:widowControl w:val="0"/>
              <w:spacing w:before="0" w:after="0"/>
              <w:rPr>
                <w:szCs w:val="24"/>
              </w:rPr>
            </w:pPr>
            <w:r w:rsidRPr="005418E0">
              <w:t>Автоматизированное</w:t>
            </w:r>
            <w:r w:rsidR="000111BD">
              <w:t xml:space="preserve"> </w:t>
            </w:r>
            <w:r w:rsidRPr="005418E0">
              <w:t>рабочее</w:t>
            </w:r>
            <w:r w:rsidR="000111BD">
              <w:t xml:space="preserve"> </w:t>
            </w:r>
            <w:r w:rsidRPr="005418E0">
              <w:t>место</w:t>
            </w:r>
            <w:r w:rsidR="000111BD">
              <w:t xml:space="preserve"> </w:t>
            </w:r>
            <w:r w:rsidRPr="005418E0">
              <w:t>(АРМ)</w:t>
            </w:r>
          </w:p>
        </w:tc>
        <w:tc>
          <w:tcPr>
            <w:tcW w:w="3304" w:type="pct"/>
          </w:tcPr>
          <w:p w14:paraId="2C7B00F7" w14:textId="1627DDB9" w:rsidR="008746BA" w:rsidRPr="00AE591F" w:rsidRDefault="008746BA" w:rsidP="00AE591F">
            <w:pPr>
              <w:pStyle w:val="afff5"/>
              <w:widowControl w:val="0"/>
              <w:spacing w:before="0" w:after="0"/>
              <w:rPr>
                <w:lang w:val="ru-RU"/>
              </w:rPr>
            </w:pPr>
            <w:r w:rsidRPr="005418E0">
              <w:rPr>
                <w:lang w:val="ru-RU"/>
              </w:rPr>
              <w:t>Пользовательский</w:t>
            </w:r>
            <w:r w:rsidR="000111BD">
              <w:rPr>
                <w:lang w:val="ru-RU"/>
              </w:rPr>
              <w:t xml:space="preserve"> </w:t>
            </w:r>
            <w:r w:rsidRPr="005418E0">
              <w:rPr>
                <w:lang w:val="ru-RU"/>
              </w:rPr>
              <w:t>интерфейс,</w:t>
            </w:r>
            <w:r w:rsidR="000111BD">
              <w:rPr>
                <w:lang w:val="ru-RU"/>
              </w:rPr>
              <w:t xml:space="preserve"> </w:t>
            </w:r>
            <w:r w:rsidRPr="005418E0">
              <w:rPr>
                <w:lang w:val="ru-RU"/>
              </w:rPr>
              <w:t>предназначенный</w:t>
            </w:r>
            <w:r w:rsidR="000111BD">
              <w:rPr>
                <w:lang w:val="ru-RU"/>
              </w:rPr>
              <w:t xml:space="preserve"> </w:t>
            </w:r>
            <w:r w:rsidRPr="005418E0">
              <w:rPr>
                <w:lang w:val="ru-RU"/>
              </w:rPr>
              <w:t>для</w:t>
            </w:r>
            <w:r w:rsidR="000111BD">
              <w:rPr>
                <w:lang w:val="ru-RU"/>
              </w:rPr>
              <w:t xml:space="preserve"> </w:t>
            </w:r>
            <w:r w:rsidRPr="005418E0">
              <w:rPr>
                <w:lang w:val="ru-RU"/>
              </w:rPr>
              <w:t>доступа</w:t>
            </w:r>
            <w:r w:rsidR="000111BD">
              <w:rPr>
                <w:lang w:val="ru-RU"/>
              </w:rPr>
              <w:t xml:space="preserve"> </w:t>
            </w:r>
            <w:r w:rsidRPr="005418E0">
              <w:rPr>
                <w:lang w:val="ru-RU"/>
              </w:rPr>
              <w:t>к</w:t>
            </w:r>
            <w:r w:rsidR="000111BD">
              <w:rPr>
                <w:lang w:val="ru-RU"/>
              </w:rPr>
              <w:t xml:space="preserve"> </w:t>
            </w:r>
            <w:r w:rsidRPr="005418E0">
              <w:rPr>
                <w:lang w:val="ru-RU"/>
              </w:rPr>
              <w:t>функциям</w:t>
            </w:r>
            <w:r w:rsidR="000111BD">
              <w:rPr>
                <w:lang w:val="ru-RU"/>
              </w:rPr>
              <w:t xml:space="preserve"> </w:t>
            </w:r>
            <w:r w:rsidRPr="005418E0">
              <w:rPr>
                <w:lang w:val="ru-RU"/>
              </w:rPr>
              <w:t>системы</w:t>
            </w:r>
            <w:r w:rsidR="000111BD">
              <w:rPr>
                <w:lang w:val="ru-RU"/>
              </w:rPr>
              <w:t xml:space="preserve"> </w:t>
            </w:r>
            <w:r w:rsidRPr="005418E0">
              <w:rPr>
                <w:lang w:val="ru-RU"/>
              </w:rPr>
              <w:t>в</w:t>
            </w:r>
            <w:r w:rsidR="000111BD">
              <w:rPr>
                <w:lang w:val="ru-RU"/>
              </w:rPr>
              <w:t xml:space="preserve"> </w:t>
            </w:r>
            <w:r w:rsidRPr="005418E0">
              <w:rPr>
                <w:lang w:val="ru-RU"/>
              </w:rPr>
              <w:t>соответствии</w:t>
            </w:r>
            <w:r w:rsidR="000111BD">
              <w:rPr>
                <w:lang w:val="ru-RU"/>
              </w:rPr>
              <w:t xml:space="preserve"> </w:t>
            </w:r>
            <w:r w:rsidRPr="005418E0">
              <w:rPr>
                <w:lang w:val="ru-RU"/>
              </w:rPr>
              <w:t>с</w:t>
            </w:r>
            <w:r w:rsidR="000111BD">
              <w:rPr>
                <w:lang w:val="ru-RU"/>
              </w:rPr>
              <w:t xml:space="preserve"> </w:t>
            </w:r>
            <w:r w:rsidRPr="005418E0">
              <w:rPr>
                <w:lang w:val="ru-RU"/>
              </w:rPr>
              <w:t>определенной</w:t>
            </w:r>
            <w:r w:rsidR="000111BD">
              <w:rPr>
                <w:lang w:val="ru-RU"/>
              </w:rPr>
              <w:t xml:space="preserve"> </w:t>
            </w:r>
            <w:r w:rsidRPr="005418E0">
              <w:rPr>
                <w:lang w:val="ru-RU"/>
              </w:rPr>
              <w:t>ролью</w:t>
            </w:r>
            <w:r w:rsidR="000111BD">
              <w:rPr>
                <w:lang w:val="ru-RU"/>
              </w:rPr>
              <w:t xml:space="preserve"> </w:t>
            </w:r>
            <w:r w:rsidRPr="005418E0">
              <w:rPr>
                <w:lang w:val="ru-RU"/>
              </w:rPr>
              <w:t>пользователя</w:t>
            </w:r>
          </w:p>
        </w:tc>
      </w:tr>
      <w:tr w:rsidR="008746BA" w:rsidRPr="00E23117" w14:paraId="53C823F6" w14:textId="77777777" w:rsidTr="00B67FCB">
        <w:trPr>
          <w:cantSplit/>
          <w:trHeight w:val="629"/>
        </w:trPr>
        <w:tc>
          <w:tcPr>
            <w:tcW w:w="1696" w:type="pct"/>
          </w:tcPr>
          <w:p w14:paraId="53268F2E" w14:textId="77777777" w:rsidR="008746BA" w:rsidRPr="00E23117" w:rsidRDefault="008746BA" w:rsidP="62D56BCC">
            <w:pPr>
              <w:pStyle w:val="afff5"/>
              <w:widowControl w:val="0"/>
              <w:spacing w:before="0" w:after="0"/>
              <w:rPr>
                <w:szCs w:val="24"/>
              </w:rPr>
            </w:pPr>
            <w:r w:rsidRPr="005418E0">
              <w:t>Диагноз</w:t>
            </w:r>
          </w:p>
        </w:tc>
        <w:tc>
          <w:tcPr>
            <w:tcW w:w="3304" w:type="pct"/>
          </w:tcPr>
          <w:p w14:paraId="094FC1BD" w14:textId="51AE6DDF" w:rsidR="008746BA" w:rsidRPr="00AE591F" w:rsidRDefault="008746BA" w:rsidP="00AE591F">
            <w:pPr>
              <w:pStyle w:val="afff5"/>
              <w:widowControl w:val="0"/>
              <w:spacing w:before="0" w:after="0"/>
              <w:rPr>
                <w:lang w:val="ru-RU"/>
              </w:rPr>
            </w:pPr>
            <w:r w:rsidRPr="005418E0">
              <w:rPr>
                <w:lang w:val="ru-RU"/>
              </w:rPr>
              <w:t>Сведения</w:t>
            </w:r>
            <w:r w:rsidR="000111BD">
              <w:rPr>
                <w:lang w:val="ru-RU"/>
              </w:rPr>
              <w:t xml:space="preserve"> </w:t>
            </w:r>
            <w:r w:rsidRPr="005418E0">
              <w:rPr>
                <w:lang w:val="ru-RU"/>
              </w:rPr>
              <w:t>об</w:t>
            </w:r>
            <w:r w:rsidR="000111BD">
              <w:rPr>
                <w:lang w:val="ru-RU"/>
              </w:rPr>
              <w:t xml:space="preserve"> </w:t>
            </w:r>
            <w:r w:rsidRPr="005418E0">
              <w:rPr>
                <w:lang w:val="ru-RU"/>
              </w:rPr>
              <w:t>основном</w:t>
            </w:r>
            <w:r w:rsidR="000111BD">
              <w:rPr>
                <w:lang w:val="ru-RU"/>
              </w:rPr>
              <w:t xml:space="preserve"> </w:t>
            </w:r>
            <w:r w:rsidRPr="005418E0">
              <w:rPr>
                <w:lang w:val="ru-RU"/>
              </w:rPr>
              <w:t>заболевании</w:t>
            </w:r>
            <w:r w:rsidR="000111BD">
              <w:rPr>
                <w:lang w:val="ru-RU"/>
              </w:rPr>
              <w:t xml:space="preserve"> </w:t>
            </w:r>
            <w:r w:rsidRPr="005418E0">
              <w:rPr>
                <w:lang w:val="ru-RU"/>
              </w:rPr>
              <w:t>и/или</w:t>
            </w:r>
            <w:r w:rsidR="000111BD">
              <w:rPr>
                <w:lang w:val="ru-RU"/>
              </w:rPr>
              <w:t xml:space="preserve"> </w:t>
            </w:r>
            <w:r w:rsidRPr="005418E0">
              <w:rPr>
                <w:lang w:val="ru-RU"/>
              </w:rPr>
              <w:t>о</w:t>
            </w:r>
            <w:r w:rsidR="000111BD">
              <w:rPr>
                <w:lang w:val="ru-RU"/>
              </w:rPr>
              <w:t xml:space="preserve"> </w:t>
            </w:r>
            <w:r w:rsidRPr="005418E0">
              <w:rPr>
                <w:lang w:val="ru-RU"/>
              </w:rPr>
              <w:t>состоянии,</w:t>
            </w:r>
            <w:r w:rsidR="000111BD">
              <w:rPr>
                <w:lang w:val="ru-RU"/>
              </w:rPr>
              <w:t xml:space="preserve"> </w:t>
            </w:r>
            <w:r w:rsidRPr="005418E0">
              <w:rPr>
                <w:lang w:val="ru-RU"/>
              </w:rPr>
              <w:t>сопутствующих</w:t>
            </w:r>
            <w:r w:rsidR="000111BD">
              <w:rPr>
                <w:lang w:val="ru-RU"/>
              </w:rPr>
              <w:t xml:space="preserve"> </w:t>
            </w:r>
            <w:r w:rsidRPr="005418E0">
              <w:rPr>
                <w:lang w:val="ru-RU"/>
              </w:rPr>
              <w:t>заболеваниях</w:t>
            </w:r>
            <w:r w:rsidR="000111BD">
              <w:rPr>
                <w:lang w:val="ru-RU"/>
              </w:rPr>
              <w:t xml:space="preserve"> </w:t>
            </w:r>
            <w:r w:rsidRPr="005418E0">
              <w:rPr>
                <w:lang w:val="ru-RU"/>
              </w:rPr>
              <w:t>и/или</w:t>
            </w:r>
            <w:r w:rsidR="000111BD">
              <w:rPr>
                <w:lang w:val="ru-RU"/>
              </w:rPr>
              <w:t xml:space="preserve"> </w:t>
            </w:r>
            <w:r w:rsidRPr="005418E0">
              <w:rPr>
                <w:lang w:val="ru-RU"/>
              </w:rPr>
              <w:t>состояниях,</w:t>
            </w:r>
            <w:r w:rsidR="000111BD">
              <w:rPr>
                <w:lang w:val="ru-RU"/>
              </w:rPr>
              <w:t xml:space="preserve"> </w:t>
            </w:r>
            <w:r w:rsidRPr="005418E0">
              <w:rPr>
                <w:lang w:val="ru-RU"/>
              </w:rPr>
              <w:t>а</w:t>
            </w:r>
            <w:r w:rsidR="000111BD">
              <w:rPr>
                <w:lang w:val="ru-RU"/>
              </w:rPr>
              <w:t xml:space="preserve"> </w:t>
            </w:r>
            <w:r w:rsidRPr="005418E0">
              <w:rPr>
                <w:lang w:val="ru-RU"/>
              </w:rPr>
              <w:t>также</w:t>
            </w:r>
            <w:r w:rsidR="000111BD">
              <w:rPr>
                <w:lang w:val="ru-RU"/>
              </w:rPr>
              <w:t xml:space="preserve"> </w:t>
            </w:r>
            <w:r w:rsidRPr="005418E0">
              <w:rPr>
                <w:lang w:val="ru-RU"/>
              </w:rPr>
              <w:t>об</w:t>
            </w:r>
            <w:r w:rsidR="000111BD">
              <w:rPr>
                <w:lang w:val="ru-RU"/>
              </w:rPr>
              <w:t xml:space="preserve"> </w:t>
            </w:r>
            <w:r w:rsidRPr="005418E0">
              <w:rPr>
                <w:lang w:val="ru-RU"/>
              </w:rPr>
              <w:t>осложнениях,</w:t>
            </w:r>
            <w:r w:rsidR="000111BD">
              <w:rPr>
                <w:lang w:val="ru-RU"/>
              </w:rPr>
              <w:t xml:space="preserve"> </w:t>
            </w:r>
            <w:r w:rsidRPr="005418E0">
              <w:rPr>
                <w:lang w:val="ru-RU"/>
              </w:rPr>
              <w:t>вызванных</w:t>
            </w:r>
            <w:r w:rsidR="000111BD">
              <w:rPr>
                <w:lang w:val="ru-RU"/>
              </w:rPr>
              <w:t xml:space="preserve"> </w:t>
            </w:r>
            <w:r w:rsidRPr="005418E0">
              <w:rPr>
                <w:lang w:val="ru-RU"/>
              </w:rPr>
              <w:t>основным</w:t>
            </w:r>
            <w:r w:rsidR="000111BD">
              <w:rPr>
                <w:lang w:val="ru-RU"/>
              </w:rPr>
              <w:t xml:space="preserve"> </w:t>
            </w:r>
            <w:r w:rsidRPr="005418E0">
              <w:rPr>
                <w:lang w:val="ru-RU"/>
              </w:rPr>
              <w:t>заболеванием</w:t>
            </w:r>
            <w:r w:rsidR="000111BD">
              <w:rPr>
                <w:lang w:val="ru-RU"/>
              </w:rPr>
              <w:t xml:space="preserve"> </w:t>
            </w:r>
            <w:r w:rsidRPr="005418E0">
              <w:rPr>
                <w:lang w:val="ru-RU"/>
              </w:rPr>
              <w:t>и/или</w:t>
            </w:r>
            <w:r w:rsidR="000111BD">
              <w:rPr>
                <w:lang w:val="ru-RU"/>
              </w:rPr>
              <w:t xml:space="preserve"> </w:t>
            </w:r>
            <w:r w:rsidRPr="005418E0">
              <w:rPr>
                <w:lang w:val="ru-RU"/>
              </w:rPr>
              <w:t>сопутствующим</w:t>
            </w:r>
            <w:r w:rsidR="000111BD">
              <w:rPr>
                <w:lang w:val="ru-RU"/>
              </w:rPr>
              <w:t xml:space="preserve"> </w:t>
            </w:r>
            <w:r w:rsidRPr="005418E0">
              <w:rPr>
                <w:lang w:val="ru-RU"/>
              </w:rPr>
              <w:t>заболеванием</w:t>
            </w:r>
          </w:p>
        </w:tc>
      </w:tr>
      <w:tr w:rsidR="00B67FCB" w:rsidRPr="00E23117" w14:paraId="7F66AB7B" w14:textId="77777777" w:rsidTr="00B67FCB">
        <w:trPr>
          <w:cantSplit/>
          <w:trHeight w:val="67"/>
        </w:trPr>
        <w:tc>
          <w:tcPr>
            <w:tcW w:w="1696" w:type="pct"/>
          </w:tcPr>
          <w:p w14:paraId="2F58A3F2" w14:textId="141E8483" w:rsidR="00B67FCB" w:rsidRPr="00B67FCB" w:rsidRDefault="00B67FCB" w:rsidP="62D56BCC">
            <w:pPr>
              <w:pStyle w:val="afff5"/>
              <w:widowControl w:val="0"/>
              <w:spacing w:before="0" w:after="0"/>
              <w:rPr>
                <w:lang w:val="ru-RU"/>
              </w:rPr>
            </w:pPr>
            <w:r>
              <w:rPr>
                <w:lang w:val="ru-RU"/>
              </w:rPr>
              <w:t>ЕМИАС.Запись</w:t>
            </w:r>
          </w:p>
        </w:tc>
        <w:tc>
          <w:tcPr>
            <w:tcW w:w="3304" w:type="pct"/>
          </w:tcPr>
          <w:p w14:paraId="76964F21" w14:textId="7E72B5AE" w:rsidR="00B67FCB" w:rsidRPr="00B67FCB" w:rsidRDefault="00B67FCB" w:rsidP="00AE591F">
            <w:pPr>
              <w:pStyle w:val="afff5"/>
              <w:widowControl w:val="0"/>
              <w:spacing w:before="0" w:after="0"/>
              <w:rPr>
                <w:lang w:val="ru-RU"/>
              </w:rPr>
            </w:pPr>
            <w:r w:rsidRPr="00B67FCB">
              <w:rPr>
                <w:lang w:val="ru-RU"/>
              </w:rPr>
              <w:t>Сервис управления записью на использование ресурсов, включая прием к врачу</w:t>
            </w:r>
          </w:p>
        </w:tc>
      </w:tr>
      <w:tr w:rsidR="002A6F1D" w:rsidRPr="00E23117" w14:paraId="6D7091CC" w14:textId="77777777" w:rsidTr="00FD74E3">
        <w:trPr>
          <w:cantSplit/>
          <w:trHeight w:val="1853"/>
        </w:trPr>
        <w:tc>
          <w:tcPr>
            <w:tcW w:w="1696" w:type="pct"/>
          </w:tcPr>
          <w:p w14:paraId="6D5B81F1" w14:textId="4B315633" w:rsidR="002A6F1D" w:rsidRPr="005418E0" w:rsidRDefault="002A6F1D" w:rsidP="002A6F1D">
            <w:pPr>
              <w:pStyle w:val="afff5"/>
              <w:widowControl w:val="0"/>
              <w:spacing w:before="0" w:after="0"/>
            </w:pPr>
            <w:r w:rsidRPr="002A6F1D">
              <w:rPr>
                <w:lang w:val="ru-RU"/>
              </w:rPr>
              <w:t>ЕМИАС.ЕРП</w:t>
            </w:r>
          </w:p>
        </w:tc>
        <w:tc>
          <w:tcPr>
            <w:tcW w:w="3304" w:type="pct"/>
          </w:tcPr>
          <w:p w14:paraId="6A94E70B" w14:textId="3EC4C0CA" w:rsidR="002A6F1D" w:rsidRPr="005418E0" w:rsidRDefault="002A6F1D" w:rsidP="002A6F1D">
            <w:pPr>
              <w:pStyle w:val="afff5"/>
              <w:widowControl w:val="0"/>
              <w:spacing w:before="0" w:after="0"/>
              <w:rPr>
                <w:lang w:val="ru-RU"/>
              </w:rPr>
            </w:pPr>
            <w:r w:rsidRPr="002A6F1D">
              <w:rPr>
                <w:color w:val="000000"/>
                <w:szCs w:val="24"/>
                <w:lang w:val="ru-RU"/>
              </w:rPr>
              <w:t>Сервис «Общегородской регистр пациентов», разработанный в рамках Государственного контракта № 69-Р-181/18 от 09 ноября 2018 г. на выполнение работ по модернизации функциональных возможностей автоматизированной информационной системы города Москвы «Единая медицинская информационно-аналитическая система города Москвы» в части развития сервиса «Общегородской регистр пациентов»</w:t>
            </w:r>
          </w:p>
        </w:tc>
      </w:tr>
      <w:tr w:rsidR="004C1577" w:rsidRPr="00E23117" w14:paraId="7C702140" w14:textId="77777777" w:rsidTr="004C1577">
        <w:trPr>
          <w:cantSplit/>
          <w:trHeight w:val="429"/>
        </w:trPr>
        <w:tc>
          <w:tcPr>
            <w:tcW w:w="1696" w:type="pct"/>
          </w:tcPr>
          <w:p w14:paraId="275668F0" w14:textId="50060369" w:rsidR="004C1577" w:rsidRPr="004C1577" w:rsidRDefault="004C1577" w:rsidP="002A6F1D">
            <w:pPr>
              <w:pStyle w:val="afff5"/>
              <w:widowControl w:val="0"/>
              <w:spacing w:before="0" w:after="0"/>
              <w:rPr>
                <w:lang w:val="ru-RU"/>
              </w:rPr>
            </w:pPr>
            <w:r>
              <w:rPr>
                <w:lang w:val="ru-RU"/>
              </w:rPr>
              <w:t>ЕМИАС.ЕСУ</w:t>
            </w:r>
          </w:p>
        </w:tc>
        <w:tc>
          <w:tcPr>
            <w:tcW w:w="3304" w:type="pct"/>
          </w:tcPr>
          <w:p w14:paraId="39047E5A" w14:textId="4F8BD657" w:rsidR="004C1577" w:rsidRPr="004C1577" w:rsidRDefault="004C1577" w:rsidP="002A6F1D">
            <w:pPr>
              <w:pStyle w:val="afff5"/>
              <w:widowControl w:val="0"/>
              <w:spacing w:before="0" w:after="0"/>
              <w:rPr>
                <w:color w:val="000000"/>
                <w:szCs w:val="24"/>
                <w:lang w:val="ru-RU"/>
              </w:rPr>
            </w:pPr>
            <w:r>
              <w:rPr>
                <w:lang w:val="ru-RU"/>
              </w:rPr>
              <w:t>К</w:t>
            </w:r>
            <w:r w:rsidRPr="004C1577">
              <w:rPr>
                <w:lang w:val="ru-RU"/>
              </w:rPr>
              <w:t>омплекс программных средств для асинхронного обмена сообщениями между программными интерфейсами ЕМИАС</w:t>
            </w:r>
          </w:p>
        </w:tc>
      </w:tr>
      <w:tr w:rsidR="004C1577" w:rsidRPr="00E23117" w14:paraId="52FD943C" w14:textId="77777777" w:rsidTr="004C1577">
        <w:trPr>
          <w:cantSplit/>
          <w:trHeight w:val="429"/>
        </w:trPr>
        <w:tc>
          <w:tcPr>
            <w:tcW w:w="1696" w:type="pct"/>
          </w:tcPr>
          <w:p w14:paraId="74F771CF" w14:textId="164C1928" w:rsidR="004C1577" w:rsidRDefault="004C1577" w:rsidP="002A6F1D">
            <w:pPr>
              <w:pStyle w:val="afff5"/>
              <w:widowControl w:val="0"/>
              <w:spacing w:before="0" w:after="0"/>
              <w:rPr>
                <w:lang w:val="ru-RU"/>
              </w:rPr>
            </w:pPr>
            <w:r>
              <w:rPr>
                <w:lang w:val="ru-RU"/>
              </w:rPr>
              <w:t>ЕМИАС.ЕСУВВ</w:t>
            </w:r>
          </w:p>
        </w:tc>
        <w:tc>
          <w:tcPr>
            <w:tcW w:w="3304" w:type="pct"/>
          </w:tcPr>
          <w:p w14:paraId="53D5FAA6" w14:textId="73305037" w:rsidR="004C1577" w:rsidRPr="004C1577" w:rsidRDefault="004C1577" w:rsidP="002A6F1D">
            <w:pPr>
              <w:pStyle w:val="afff5"/>
              <w:widowControl w:val="0"/>
              <w:spacing w:before="0" w:after="0"/>
              <w:rPr>
                <w:lang w:val="ru-RU"/>
              </w:rPr>
            </w:pPr>
            <w:r>
              <w:rPr>
                <w:lang w:val="ru-RU"/>
              </w:rPr>
              <w:t>К</w:t>
            </w:r>
            <w:r w:rsidRPr="004C1577">
              <w:rPr>
                <w:lang w:val="ru-RU"/>
              </w:rPr>
              <w:t>омплекс программных средств для асинхронного обмена сообщениями между программными интерфейсами ЕМИАС и внешними системами</w:t>
            </w:r>
          </w:p>
        </w:tc>
      </w:tr>
      <w:tr w:rsidR="004C1577" w:rsidRPr="00E23117" w14:paraId="2267FC40" w14:textId="77777777" w:rsidTr="004C1577">
        <w:trPr>
          <w:cantSplit/>
          <w:trHeight w:val="429"/>
        </w:trPr>
        <w:tc>
          <w:tcPr>
            <w:tcW w:w="1696" w:type="pct"/>
          </w:tcPr>
          <w:p w14:paraId="74386702" w14:textId="71813771" w:rsidR="004C1577" w:rsidRDefault="004C1577" w:rsidP="002A6F1D">
            <w:pPr>
              <w:pStyle w:val="afff5"/>
              <w:widowControl w:val="0"/>
              <w:spacing w:before="0" w:after="0"/>
              <w:rPr>
                <w:lang w:val="ru-RU"/>
              </w:rPr>
            </w:pPr>
            <w:r>
              <w:rPr>
                <w:lang w:val="ru-RU"/>
              </w:rPr>
              <w:t>ЕМИАС.ЛК</w:t>
            </w:r>
          </w:p>
        </w:tc>
        <w:tc>
          <w:tcPr>
            <w:tcW w:w="3304" w:type="pct"/>
          </w:tcPr>
          <w:p w14:paraId="32D4A26D" w14:textId="52BB5FB4" w:rsidR="004C1577" w:rsidRPr="004C1577" w:rsidRDefault="004C1577" w:rsidP="002A6F1D">
            <w:pPr>
              <w:pStyle w:val="afff5"/>
              <w:widowControl w:val="0"/>
              <w:spacing w:before="0" w:after="0"/>
              <w:rPr>
                <w:lang w:val="ru-RU"/>
              </w:rPr>
            </w:pPr>
            <w:r w:rsidRPr="004C1577">
              <w:rPr>
                <w:lang w:val="ru-RU"/>
              </w:rPr>
              <w:t>Сервис «Личный кабинет пациента» автоматизированной информационной системы города Москвы «Единая медицинская информационно-аналитическая система города Москвы»</w:t>
            </w:r>
          </w:p>
        </w:tc>
      </w:tr>
      <w:tr w:rsidR="004C1577" w:rsidRPr="00E23117" w14:paraId="1315CD73" w14:textId="77777777" w:rsidTr="004C1577">
        <w:trPr>
          <w:cantSplit/>
          <w:trHeight w:val="170"/>
        </w:trPr>
        <w:tc>
          <w:tcPr>
            <w:tcW w:w="1696" w:type="pct"/>
          </w:tcPr>
          <w:p w14:paraId="3094CF7C" w14:textId="5295363D" w:rsidR="004C1577" w:rsidRDefault="004C1577" w:rsidP="002A6F1D">
            <w:pPr>
              <w:pStyle w:val="afff5"/>
              <w:widowControl w:val="0"/>
              <w:spacing w:before="0" w:after="0"/>
              <w:rPr>
                <w:lang w:val="ru-RU"/>
              </w:rPr>
            </w:pPr>
            <w:r>
              <w:rPr>
                <w:lang w:val="ru-RU"/>
              </w:rPr>
              <w:t>ЕМИАС.СПЭД</w:t>
            </w:r>
          </w:p>
        </w:tc>
        <w:tc>
          <w:tcPr>
            <w:tcW w:w="3304" w:type="pct"/>
          </w:tcPr>
          <w:p w14:paraId="57E8A52E" w14:textId="426AD6C1" w:rsidR="004C1577" w:rsidRDefault="004C1577" w:rsidP="002A6F1D">
            <w:pPr>
              <w:pStyle w:val="afff5"/>
              <w:widowControl w:val="0"/>
              <w:spacing w:before="0" w:after="0"/>
              <w:rPr>
                <w:lang w:val="ru-RU"/>
              </w:rPr>
            </w:pPr>
            <w:r>
              <w:t>Сервис приема электронных документов</w:t>
            </w:r>
          </w:p>
        </w:tc>
      </w:tr>
      <w:tr w:rsidR="002A6F1D" w:rsidRPr="00E23117" w14:paraId="66A1B76B" w14:textId="77777777" w:rsidTr="00974988">
        <w:tblPrEx>
          <w:tblW w:w="4941"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Change w:id="102" w:author="emias\dbarishev" w:date="2021-03-29T11:35:00Z">
            <w:tblPrEx>
              <w:tblW w:w="4941"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blPrExChange>
        </w:tblPrEx>
        <w:trPr>
          <w:cantSplit/>
          <w:trHeight w:val="175"/>
          <w:trPrChange w:id="103" w:author="emias\dbarishev" w:date="2021-03-29T11:35:00Z">
            <w:trPr>
              <w:cantSplit/>
              <w:trHeight w:val="1853"/>
            </w:trPr>
          </w:trPrChange>
        </w:trPr>
        <w:tc>
          <w:tcPr>
            <w:tcW w:w="1696" w:type="pct"/>
            <w:tcPrChange w:id="104" w:author="emias\dbarishev" w:date="2021-03-29T11:35:00Z">
              <w:tcPr>
                <w:tcW w:w="1696" w:type="pct"/>
                <w:gridSpan w:val="2"/>
              </w:tcPr>
            </w:tcPrChange>
          </w:tcPr>
          <w:p w14:paraId="57DC5621" w14:textId="7B513E7E" w:rsidR="002A6F1D" w:rsidRPr="002A6F1D" w:rsidRDefault="002A6F1D" w:rsidP="002A6F1D">
            <w:pPr>
              <w:pStyle w:val="afff5"/>
              <w:widowControl w:val="0"/>
              <w:spacing w:before="0" w:after="0"/>
            </w:pPr>
            <w:r w:rsidRPr="002A6F1D">
              <w:rPr>
                <w:color w:val="000000"/>
                <w:lang w:val="ru-RU"/>
              </w:rPr>
              <w:t>ЕМИАС.СУПП.РиР</w:t>
            </w:r>
          </w:p>
        </w:tc>
        <w:tc>
          <w:tcPr>
            <w:tcW w:w="3304" w:type="pct"/>
            <w:tcPrChange w:id="105" w:author="emias\dbarishev" w:date="2021-03-29T11:35:00Z">
              <w:tcPr>
                <w:tcW w:w="3304" w:type="pct"/>
                <w:gridSpan w:val="3"/>
              </w:tcPr>
            </w:tcPrChange>
          </w:tcPr>
          <w:p w14:paraId="3AE10C4D" w14:textId="73F89914" w:rsidR="002A6F1D" w:rsidRPr="002A6F1D" w:rsidRDefault="002A6F1D" w:rsidP="002A6F1D">
            <w:pPr>
              <w:pStyle w:val="afff5"/>
              <w:widowControl w:val="0"/>
              <w:spacing w:before="0" w:after="0"/>
              <w:rPr>
                <w:lang w:val="ru-RU"/>
              </w:rPr>
            </w:pPr>
            <w:r w:rsidRPr="002A6F1D">
              <w:rPr>
                <w:lang w:val="ru-RU"/>
              </w:rPr>
              <w:t>Сервис управления ресурсами и правилами их использования</w:t>
            </w:r>
            <w:del w:id="106" w:author="emias\dbarishev" w:date="2021-03-29T11:35:00Z">
              <w:r w:rsidRPr="002A6F1D" w:rsidDel="00974988">
                <w:rPr>
                  <w:lang w:val="ru-RU"/>
                </w:rPr>
                <w:delText>, разработанный в рамках Государственного контракта ГК 6401/17-2592 от «26» января 2017 на выполнение научно-исследовательских и опытно-конструкторских работ по модернизации Единой медицинской информационно-аналитической системы (ЕМИАС) города Москвы, предусматривающих создание Сервиса управления ресурсами и правилами их использования, в качестве обособленного сервиса в составе ЕМИАС, включая его апробацию в отдельных медицинских организациях государственной системы здравоохранения города Москвы, оказывающих первичную медико-санитарную помощь</w:delText>
              </w:r>
            </w:del>
          </w:p>
        </w:tc>
      </w:tr>
      <w:tr w:rsidR="002A6F1D" w:rsidRPr="00E23117" w14:paraId="12A9B584" w14:textId="77777777" w:rsidTr="00FD74E3">
        <w:trPr>
          <w:cantSplit/>
        </w:trPr>
        <w:tc>
          <w:tcPr>
            <w:tcW w:w="1696" w:type="pct"/>
          </w:tcPr>
          <w:p w14:paraId="401865F7" w14:textId="77777777" w:rsidR="002A6F1D" w:rsidRPr="00E23117" w:rsidRDefault="002A6F1D" w:rsidP="002A6F1D">
            <w:pPr>
              <w:pStyle w:val="afff5"/>
              <w:widowControl w:val="0"/>
              <w:spacing w:before="0" w:after="0"/>
              <w:rPr>
                <w:szCs w:val="24"/>
              </w:rPr>
            </w:pPr>
            <w:r w:rsidRPr="005418E0">
              <w:t>Заказчик</w:t>
            </w:r>
          </w:p>
        </w:tc>
        <w:tc>
          <w:tcPr>
            <w:tcW w:w="3304" w:type="pct"/>
          </w:tcPr>
          <w:p w14:paraId="030C8728" w14:textId="732975D8" w:rsidR="002A6F1D" w:rsidRPr="00AE591F" w:rsidRDefault="002A6F1D" w:rsidP="002A6F1D">
            <w:pPr>
              <w:pStyle w:val="afff5"/>
              <w:widowControl w:val="0"/>
              <w:spacing w:before="0" w:after="0"/>
              <w:rPr>
                <w:lang w:val="ru-RU"/>
              </w:rPr>
            </w:pPr>
            <w:r w:rsidRPr="008746BA">
              <w:rPr>
                <w:lang w:val="ru-RU"/>
              </w:rPr>
              <w:t>Государственное</w:t>
            </w:r>
            <w:r>
              <w:rPr>
                <w:lang w:val="ru-RU"/>
              </w:rPr>
              <w:t xml:space="preserve"> </w:t>
            </w:r>
            <w:r w:rsidRPr="008746BA">
              <w:rPr>
                <w:lang w:val="ru-RU"/>
              </w:rPr>
              <w:t>казенное</w:t>
            </w:r>
            <w:r>
              <w:rPr>
                <w:lang w:val="ru-RU"/>
              </w:rPr>
              <w:t xml:space="preserve"> </w:t>
            </w:r>
            <w:r w:rsidRPr="008746BA">
              <w:rPr>
                <w:lang w:val="ru-RU"/>
              </w:rPr>
              <w:t>учреждение</w:t>
            </w:r>
            <w:r>
              <w:rPr>
                <w:lang w:val="ru-RU"/>
              </w:rPr>
              <w:t xml:space="preserve"> </w:t>
            </w:r>
            <w:r w:rsidRPr="008746BA">
              <w:rPr>
                <w:lang w:val="ru-RU"/>
              </w:rPr>
              <w:t>города</w:t>
            </w:r>
            <w:r>
              <w:rPr>
                <w:lang w:val="ru-RU"/>
              </w:rPr>
              <w:t xml:space="preserve"> </w:t>
            </w:r>
            <w:r w:rsidRPr="008746BA">
              <w:rPr>
                <w:lang w:val="ru-RU"/>
              </w:rPr>
              <w:t>Москвы</w:t>
            </w:r>
            <w:r>
              <w:rPr>
                <w:lang w:val="ru-RU"/>
              </w:rPr>
              <w:t xml:space="preserve"> </w:t>
            </w:r>
            <w:r w:rsidRPr="008746BA">
              <w:rPr>
                <w:lang w:val="ru-RU"/>
              </w:rPr>
              <w:t>«Информационно-аналитический</w:t>
            </w:r>
            <w:r>
              <w:rPr>
                <w:lang w:val="ru-RU"/>
              </w:rPr>
              <w:t xml:space="preserve"> </w:t>
            </w:r>
            <w:r w:rsidRPr="008746BA">
              <w:rPr>
                <w:lang w:val="ru-RU"/>
              </w:rPr>
              <w:t>центр</w:t>
            </w:r>
            <w:r>
              <w:rPr>
                <w:lang w:val="ru-RU"/>
              </w:rPr>
              <w:t xml:space="preserve"> </w:t>
            </w:r>
            <w:r w:rsidRPr="008746BA">
              <w:rPr>
                <w:lang w:val="ru-RU"/>
              </w:rPr>
              <w:t>в</w:t>
            </w:r>
            <w:r>
              <w:rPr>
                <w:lang w:val="ru-RU"/>
              </w:rPr>
              <w:t xml:space="preserve"> </w:t>
            </w:r>
            <w:r w:rsidRPr="008746BA">
              <w:rPr>
                <w:lang w:val="ru-RU"/>
              </w:rPr>
              <w:t>сфере</w:t>
            </w:r>
            <w:r>
              <w:rPr>
                <w:lang w:val="ru-RU"/>
              </w:rPr>
              <w:t xml:space="preserve"> </w:t>
            </w:r>
            <w:r w:rsidRPr="008746BA">
              <w:rPr>
                <w:lang w:val="ru-RU"/>
              </w:rPr>
              <w:t>здравоохранения»</w:t>
            </w:r>
            <w:r>
              <w:rPr>
                <w:lang w:val="ru-RU"/>
              </w:rPr>
              <w:t xml:space="preserve"> </w:t>
            </w:r>
            <w:r w:rsidRPr="008746BA">
              <w:rPr>
                <w:lang w:val="ru-RU"/>
              </w:rPr>
              <w:t>(ГКУ</w:t>
            </w:r>
            <w:r>
              <w:rPr>
                <w:lang w:val="ru-RU"/>
              </w:rPr>
              <w:t xml:space="preserve"> </w:t>
            </w:r>
            <w:r w:rsidRPr="008746BA">
              <w:rPr>
                <w:lang w:val="ru-RU"/>
              </w:rPr>
              <w:t>ИАЦ</w:t>
            </w:r>
            <w:r>
              <w:rPr>
                <w:lang w:val="ru-RU"/>
              </w:rPr>
              <w:t xml:space="preserve"> </w:t>
            </w:r>
            <w:r w:rsidRPr="008746BA">
              <w:rPr>
                <w:lang w:val="ru-RU"/>
              </w:rPr>
              <w:t>в</w:t>
            </w:r>
            <w:r>
              <w:rPr>
                <w:lang w:val="ru-RU"/>
              </w:rPr>
              <w:t xml:space="preserve"> </w:t>
            </w:r>
            <w:r w:rsidRPr="008746BA">
              <w:rPr>
                <w:lang w:val="ru-RU"/>
              </w:rPr>
              <w:t>сфере</w:t>
            </w:r>
            <w:r>
              <w:rPr>
                <w:lang w:val="ru-RU"/>
              </w:rPr>
              <w:t xml:space="preserve"> </w:t>
            </w:r>
            <w:r w:rsidRPr="008746BA">
              <w:rPr>
                <w:lang w:val="ru-RU"/>
              </w:rPr>
              <w:t>здравоохранения</w:t>
            </w:r>
            <w:r>
              <w:rPr>
                <w:lang w:val="ru-RU"/>
              </w:rPr>
              <w:t xml:space="preserve"> </w:t>
            </w:r>
            <w:r w:rsidRPr="008746BA">
              <w:rPr>
                <w:lang w:val="ru-RU"/>
              </w:rPr>
              <w:t>города</w:t>
            </w:r>
            <w:r>
              <w:rPr>
                <w:lang w:val="ru-RU"/>
              </w:rPr>
              <w:t xml:space="preserve"> </w:t>
            </w:r>
            <w:r w:rsidRPr="008746BA">
              <w:rPr>
                <w:lang w:val="ru-RU"/>
              </w:rPr>
              <w:t>Москвы).</w:t>
            </w:r>
          </w:p>
        </w:tc>
      </w:tr>
      <w:tr w:rsidR="002A6F1D" w:rsidRPr="00E23117" w14:paraId="6970A0A8" w14:textId="77777777" w:rsidTr="00FD74E3">
        <w:trPr>
          <w:cantSplit/>
        </w:trPr>
        <w:tc>
          <w:tcPr>
            <w:tcW w:w="1696" w:type="pct"/>
            <w:tcBorders>
              <w:top w:val="single" w:sz="4" w:space="0" w:color="auto"/>
              <w:left w:val="single" w:sz="4" w:space="0" w:color="auto"/>
              <w:bottom w:val="single" w:sz="4" w:space="0" w:color="auto"/>
              <w:right w:val="single" w:sz="4" w:space="0" w:color="auto"/>
            </w:tcBorders>
          </w:tcPr>
          <w:p w14:paraId="13A55456" w14:textId="07F101C1" w:rsidR="002A6F1D" w:rsidRPr="00AE591F" w:rsidRDefault="002A6F1D" w:rsidP="002A6F1D">
            <w:pPr>
              <w:pStyle w:val="afff5"/>
              <w:widowControl w:val="0"/>
              <w:spacing w:before="0" w:after="0"/>
              <w:rPr>
                <w:lang w:val="ru-RU"/>
              </w:rPr>
            </w:pPr>
            <w:r w:rsidRPr="005418E0">
              <w:rPr>
                <w:lang w:val="ru-RU"/>
              </w:rPr>
              <w:t>Заявка</w:t>
            </w:r>
            <w:r>
              <w:rPr>
                <w:lang w:val="ru-RU"/>
              </w:rPr>
              <w:t xml:space="preserve"> </w:t>
            </w:r>
          </w:p>
        </w:tc>
        <w:tc>
          <w:tcPr>
            <w:tcW w:w="3304" w:type="pct"/>
            <w:tcBorders>
              <w:top w:val="single" w:sz="4" w:space="0" w:color="auto"/>
              <w:left w:val="single" w:sz="4" w:space="0" w:color="auto"/>
              <w:bottom w:val="single" w:sz="4" w:space="0" w:color="auto"/>
              <w:right w:val="single" w:sz="4" w:space="0" w:color="auto"/>
            </w:tcBorders>
          </w:tcPr>
          <w:p w14:paraId="48A12761" w14:textId="073FFE80" w:rsidR="002A6F1D" w:rsidRPr="00AE591F" w:rsidRDefault="002A6F1D" w:rsidP="002A6F1D">
            <w:pPr>
              <w:pStyle w:val="afff5"/>
              <w:widowControl w:val="0"/>
              <w:spacing w:before="0" w:after="0"/>
              <w:rPr>
                <w:lang w:val="ru-RU"/>
              </w:rPr>
            </w:pPr>
            <w:r w:rsidRPr="005418E0">
              <w:rPr>
                <w:lang w:val="ru-RU"/>
              </w:rPr>
              <w:t>Заявка</w:t>
            </w:r>
            <w:r>
              <w:rPr>
                <w:lang w:val="ru-RU"/>
              </w:rPr>
              <w:t xml:space="preserve"> </w:t>
            </w:r>
            <w:r w:rsidRPr="005418E0">
              <w:rPr>
                <w:lang w:val="ru-RU"/>
              </w:rPr>
              <w:t>от</w:t>
            </w:r>
            <w:r>
              <w:rPr>
                <w:lang w:val="ru-RU"/>
              </w:rPr>
              <w:t xml:space="preserve"> 1 декабря 2020 г. </w:t>
            </w:r>
            <w:r w:rsidRPr="008D7B8D">
              <w:rPr>
                <w:lang w:val="ru-RU"/>
              </w:rPr>
              <w:t>№</w:t>
            </w:r>
            <w:r>
              <w:rPr>
                <w:lang w:val="ru-RU"/>
              </w:rPr>
              <w:t xml:space="preserve"> 2</w:t>
            </w:r>
          </w:p>
        </w:tc>
      </w:tr>
      <w:tr w:rsidR="002A6F1D" w:rsidRPr="009A0B76" w14:paraId="4780143C" w14:textId="77777777" w:rsidTr="00FD74E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3860D" w14:textId="3B69D8BC" w:rsidR="002A6F1D" w:rsidRPr="00AE591F" w:rsidRDefault="002A6F1D" w:rsidP="002A6F1D">
            <w:pPr>
              <w:pStyle w:val="afff5"/>
              <w:widowControl w:val="0"/>
              <w:spacing w:before="0" w:afterLines="60" w:after="144"/>
              <w:rPr>
                <w:lang w:val="ru-RU"/>
              </w:rPr>
            </w:pPr>
            <w:r w:rsidRPr="00AE591F">
              <w:rPr>
                <w:lang w:val="ru-RU"/>
              </w:rPr>
              <w:t>Компонент</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AA7CBD" w14:textId="0B4B1354" w:rsidR="002A6F1D" w:rsidRPr="00AE591F" w:rsidRDefault="002A6F1D" w:rsidP="002A6F1D">
            <w:pPr>
              <w:pStyle w:val="afff5"/>
              <w:widowControl w:val="0"/>
              <w:spacing w:before="0" w:afterLines="60" w:after="144"/>
              <w:rPr>
                <w:lang w:val="ru-RU"/>
              </w:rPr>
            </w:pPr>
            <w:r w:rsidRPr="005418E0">
              <w:rPr>
                <w:lang w:val="ru-RU"/>
              </w:rPr>
              <w:t>Составной</w:t>
            </w:r>
            <w:r>
              <w:rPr>
                <w:lang w:val="ru-RU"/>
              </w:rPr>
              <w:t xml:space="preserve"> </w:t>
            </w:r>
            <w:r w:rsidRPr="005418E0">
              <w:rPr>
                <w:lang w:val="ru-RU"/>
              </w:rPr>
              <w:t>элемент</w:t>
            </w:r>
            <w:r>
              <w:rPr>
                <w:lang w:val="ru-RU"/>
              </w:rPr>
              <w:t xml:space="preserve"> </w:t>
            </w:r>
            <w:r w:rsidRPr="005418E0">
              <w:rPr>
                <w:lang w:val="ru-RU"/>
              </w:rPr>
              <w:t>информационных</w:t>
            </w:r>
            <w:r>
              <w:rPr>
                <w:lang w:val="ru-RU"/>
              </w:rPr>
              <w:t xml:space="preserve"> </w:t>
            </w:r>
            <w:r w:rsidRPr="005418E0">
              <w:rPr>
                <w:lang w:val="ru-RU"/>
              </w:rPr>
              <w:t>сервисов</w:t>
            </w:r>
            <w:r>
              <w:rPr>
                <w:lang w:val="ru-RU"/>
              </w:rPr>
              <w:t xml:space="preserve"> </w:t>
            </w:r>
            <w:r w:rsidRPr="005418E0">
              <w:rPr>
                <w:lang w:val="ru-RU"/>
              </w:rPr>
              <w:t>или</w:t>
            </w:r>
            <w:r>
              <w:rPr>
                <w:lang w:val="ru-RU"/>
              </w:rPr>
              <w:t xml:space="preserve"> </w:t>
            </w:r>
            <w:r w:rsidRPr="005418E0">
              <w:rPr>
                <w:lang w:val="ru-RU"/>
              </w:rPr>
              <w:t>подсистем,</w:t>
            </w:r>
            <w:r>
              <w:rPr>
                <w:lang w:val="ru-RU"/>
              </w:rPr>
              <w:t xml:space="preserve"> </w:t>
            </w:r>
            <w:r w:rsidRPr="005418E0">
              <w:rPr>
                <w:lang w:val="ru-RU"/>
              </w:rPr>
              <w:t>реализующий</w:t>
            </w:r>
            <w:r>
              <w:rPr>
                <w:lang w:val="ru-RU"/>
              </w:rPr>
              <w:t xml:space="preserve"> </w:t>
            </w:r>
            <w:r w:rsidRPr="005418E0">
              <w:rPr>
                <w:lang w:val="ru-RU"/>
              </w:rPr>
              <w:t>определенный</w:t>
            </w:r>
            <w:r>
              <w:rPr>
                <w:lang w:val="ru-RU"/>
              </w:rPr>
              <w:t xml:space="preserve"> </w:t>
            </w:r>
            <w:r w:rsidRPr="005418E0">
              <w:rPr>
                <w:lang w:val="ru-RU"/>
              </w:rPr>
              <w:t>набор</w:t>
            </w:r>
            <w:r>
              <w:rPr>
                <w:lang w:val="ru-RU"/>
              </w:rPr>
              <w:t xml:space="preserve"> </w:t>
            </w:r>
            <w:r w:rsidRPr="005418E0">
              <w:rPr>
                <w:lang w:val="ru-RU"/>
              </w:rPr>
              <w:t>функций</w:t>
            </w:r>
          </w:p>
        </w:tc>
      </w:tr>
      <w:tr w:rsidR="002A6F1D" w:rsidRPr="009A0B76" w14:paraId="3D0AB3F6" w14:textId="77777777" w:rsidTr="00FD74E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516C5" w14:textId="77777777" w:rsidR="002A6F1D" w:rsidRPr="00AE591F" w:rsidRDefault="002A6F1D" w:rsidP="002A6F1D">
            <w:pPr>
              <w:pStyle w:val="afff5"/>
              <w:widowControl w:val="0"/>
              <w:spacing w:before="0" w:afterLines="60" w:after="144"/>
              <w:rPr>
                <w:lang w:val="ru-RU"/>
              </w:rPr>
            </w:pPr>
            <w:r w:rsidRPr="00AE591F">
              <w:rPr>
                <w:lang w:val="ru-RU"/>
              </w:rPr>
              <w:t>Контракт</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97364B" w14:textId="3AF77248" w:rsidR="002A6F1D" w:rsidRPr="0077072A" w:rsidRDefault="002A6F1D" w:rsidP="002A6F1D">
            <w:pPr>
              <w:pStyle w:val="afff5"/>
              <w:widowControl w:val="0"/>
              <w:spacing w:before="0" w:afterLines="60" w:after="144"/>
              <w:rPr>
                <w:lang w:val="ru-RU"/>
              </w:rPr>
            </w:pPr>
            <w:r w:rsidRPr="0077072A">
              <w:rPr>
                <w:lang w:val="ru-RU"/>
              </w:rPr>
              <w:t>Государственн</w:t>
            </w:r>
            <w:r>
              <w:rPr>
                <w:lang w:val="ru-RU"/>
              </w:rPr>
              <w:t>ый</w:t>
            </w:r>
            <w:r w:rsidRPr="0077072A">
              <w:rPr>
                <w:lang w:val="ru-RU"/>
              </w:rPr>
              <w:t xml:space="preserve"> контракт № 69-Р-204/20 от 17 декабря 2020 г на выполнение работ по модернизации автоматизированной информационной системы города Москвы «Единая медицинская информационно-аналитическая система города Москвы» в части развития программных интерфейсов в 2020-2022 годах</w:t>
            </w:r>
          </w:p>
        </w:tc>
      </w:tr>
      <w:tr w:rsidR="002A6F1D" w:rsidRPr="009A0B76" w14:paraId="7C8541FC" w14:textId="77777777" w:rsidTr="00FD74E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A6C09A" w14:textId="2CEFCD0B" w:rsidR="002A6F1D" w:rsidRPr="00AE591F" w:rsidRDefault="002A6F1D" w:rsidP="002A6F1D">
            <w:pPr>
              <w:pStyle w:val="afff5"/>
              <w:widowControl w:val="0"/>
              <w:spacing w:before="0" w:afterLines="60" w:after="144"/>
              <w:rPr>
                <w:lang w:val="ru-RU"/>
              </w:rPr>
            </w:pPr>
            <w:r w:rsidRPr="00AE591F">
              <w:rPr>
                <w:lang w:val="ru-RU"/>
              </w:rPr>
              <w:t>Медицинская</w:t>
            </w:r>
            <w:r>
              <w:rPr>
                <w:lang w:val="ru-RU"/>
              </w:rPr>
              <w:t xml:space="preserve"> </w:t>
            </w:r>
            <w:r w:rsidRPr="00AE591F">
              <w:rPr>
                <w:lang w:val="ru-RU"/>
              </w:rPr>
              <w:t>организация</w:t>
            </w:r>
            <w:r>
              <w:rPr>
                <w:lang w:val="ru-RU"/>
              </w:rPr>
              <w:t xml:space="preserve"> </w:t>
            </w:r>
            <w:r w:rsidRPr="00AE591F">
              <w:rPr>
                <w:lang w:val="ru-RU"/>
              </w:rPr>
              <w:t>(МО)</w:t>
            </w:r>
            <w:r>
              <w:rPr>
                <w:lang w:val="ru-RU"/>
              </w:rPr>
              <w:t xml:space="preserve"> </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37C4CA" w14:textId="6AD830E9" w:rsidR="002A6F1D" w:rsidRPr="00AE591F" w:rsidRDefault="002A6F1D" w:rsidP="002A6F1D">
            <w:pPr>
              <w:pStyle w:val="afff5"/>
              <w:widowControl w:val="0"/>
              <w:spacing w:before="0" w:afterLines="60" w:after="144"/>
              <w:rPr>
                <w:lang w:val="ru-RU"/>
              </w:rPr>
            </w:pPr>
            <w:r w:rsidRPr="005418E0">
              <w:rPr>
                <w:lang w:val="ru-RU"/>
              </w:rPr>
              <w:t>Общее</w:t>
            </w:r>
            <w:r>
              <w:rPr>
                <w:lang w:val="ru-RU"/>
              </w:rPr>
              <w:t xml:space="preserve"> </w:t>
            </w:r>
            <w:r w:rsidRPr="005418E0">
              <w:rPr>
                <w:lang w:val="ru-RU"/>
              </w:rPr>
              <w:t>название</w:t>
            </w:r>
            <w:r>
              <w:rPr>
                <w:lang w:val="ru-RU"/>
              </w:rPr>
              <w:t xml:space="preserve"> </w:t>
            </w:r>
            <w:r w:rsidRPr="005418E0">
              <w:rPr>
                <w:lang w:val="ru-RU"/>
              </w:rPr>
              <w:t>медицинских</w:t>
            </w:r>
            <w:r>
              <w:rPr>
                <w:lang w:val="ru-RU"/>
              </w:rPr>
              <w:t xml:space="preserve"> </w:t>
            </w:r>
            <w:r w:rsidRPr="005418E0">
              <w:rPr>
                <w:lang w:val="ru-RU"/>
              </w:rPr>
              <w:t>учреждений,</w:t>
            </w:r>
            <w:r>
              <w:rPr>
                <w:lang w:val="ru-RU"/>
              </w:rPr>
              <w:t xml:space="preserve"> </w:t>
            </w:r>
            <w:r w:rsidRPr="005418E0">
              <w:rPr>
                <w:lang w:val="ru-RU"/>
              </w:rPr>
              <w:t>оказывающих</w:t>
            </w:r>
            <w:r>
              <w:rPr>
                <w:lang w:val="ru-RU"/>
              </w:rPr>
              <w:t xml:space="preserve"> </w:t>
            </w:r>
            <w:r w:rsidRPr="005418E0">
              <w:rPr>
                <w:lang w:val="ru-RU"/>
              </w:rPr>
              <w:t>первичную</w:t>
            </w:r>
            <w:r>
              <w:rPr>
                <w:lang w:val="ru-RU"/>
              </w:rPr>
              <w:t xml:space="preserve"> </w:t>
            </w:r>
            <w:r w:rsidRPr="005418E0">
              <w:rPr>
                <w:lang w:val="ru-RU"/>
              </w:rPr>
              <w:t>медико-санитарную</w:t>
            </w:r>
            <w:r>
              <w:rPr>
                <w:lang w:val="ru-RU"/>
              </w:rPr>
              <w:t xml:space="preserve"> </w:t>
            </w:r>
            <w:r w:rsidRPr="005418E0">
              <w:rPr>
                <w:lang w:val="ru-RU"/>
              </w:rPr>
              <w:t>помощь,</w:t>
            </w:r>
            <w:r>
              <w:rPr>
                <w:lang w:val="ru-RU"/>
              </w:rPr>
              <w:t xml:space="preserve"> </w:t>
            </w:r>
            <w:r w:rsidRPr="005418E0">
              <w:rPr>
                <w:lang w:val="ru-RU"/>
              </w:rPr>
              <w:t>паллиативную</w:t>
            </w:r>
            <w:r>
              <w:rPr>
                <w:lang w:val="ru-RU"/>
              </w:rPr>
              <w:t xml:space="preserve"> </w:t>
            </w:r>
            <w:r w:rsidRPr="005418E0">
              <w:rPr>
                <w:lang w:val="ru-RU"/>
              </w:rPr>
              <w:t>помощь,</w:t>
            </w:r>
            <w:r>
              <w:rPr>
                <w:lang w:val="ru-RU"/>
              </w:rPr>
              <w:t xml:space="preserve"> </w:t>
            </w:r>
            <w:r w:rsidRPr="005418E0">
              <w:rPr>
                <w:lang w:val="ru-RU"/>
              </w:rPr>
              <w:t>специализированную</w:t>
            </w:r>
            <w:r>
              <w:rPr>
                <w:lang w:val="ru-RU"/>
              </w:rPr>
              <w:t xml:space="preserve"> </w:t>
            </w:r>
            <w:r w:rsidRPr="005418E0">
              <w:rPr>
                <w:lang w:val="ru-RU"/>
              </w:rPr>
              <w:t>(в</w:t>
            </w:r>
            <w:r>
              <w:rPr>
                <w:lang w:val="ru-RU"/>
              </w:rPr>
              <w:t xml:space="preserve"> </w:t>
            </w:r>
            <w:r w:rsidRPr="005418E0">
              <w:rPr>
                <w:lang w:val="ru-RU"/>
              </w:rPr>
              <w:t>том</w:t>
            </w:r>
            <w:r>
              <w:rPr>
                <w:lang w:val="ru-RU"/>
              </w:rPr>
              <w:t xml:space="preserve"> </w:t>
            </w:r>
            <w:r w:rsidRPr="005418E0">
              <w:rPr>
                <w:lang w:val="ru-RU"/>
              </w:rPr>
              <w:t>числе</w:t>
            </w:r>
            <w:r>
              <w:rPr>
                <w:lang w:val="ru-RU"/>
              </w:rPr>
              <w:t xml:space="preserve"> </w:t>
            </w:r>
            <w:r w:rsidRPr="005418E0">
              <w:rPr>
                <w:lang w:val="ru-RU"/>
              </w:rPr>
              <w:t>высокотехнологичную</w:t>
            </w:r>
            <w:r>
              <w:rPr>
                <w:lang w:val="ru-RU"/>
              </w:rPr>
              <w:t xml:space="preserve"> </w:t>
            </w:r>
            <w:r w:rsidRPr="005418E0">
              <w:rPr>
                <w:lang w:val="ru-RU"/>
              </w:rPr>
              <w:t>медицинскую</w:t>
            </w:r>
            <w:r>
              <w:rPr>
                <w:lang w:val="ru-RU"/>
              </w:rPr>
              <w:t xml:space="preserve"> </w:t>
            </w:r>
            <w:r w:rsidRPr="005418E0">
              <w:rPr>
                <w:lang w:val="ru-RU"/>
              </w:rPr>
              <w:t>помощь),</w:t>
            </w:r>
            <w:r>
              <w:rPr>
                <w:lang w:val="ru-RU"/>
              </w:rPr>
              <w:t xml:space="preserve"> </w:t>
            </w:r>
            <w:r w:rsidRPr="005418E0">
              <w:rPr>
                <w:lang w:val="ru-RU"/>
              </w:rPr>
              <w:t>скорую</w:t>
            </w:r>
            <w:r>
              <w:rPr>
                <w:lang w:val="ru-RU"/>
              </w:rPr>
              <w:t xml:space="preserve"> </w:t>
            </w:r>
            <w:r w:rsidRPr="005418E0">
              <w:rPr>
                <w:lang w:val="ru-RU"/>
              </w:rPr>
              <w:t>(в</w:t>
            </w:r>
            <w:r>
              <w:rPr>
                <w:lang w:val="ru-RU"/>
              </w:rPr>
              <w:t xml:space="preserve"> </w:t>
            </w:r>
            <w:r w:rsidRPr="005418E0">
              <w:rPr>
                <w:lang w:val="ru-RU"/>
              </w:rPr>
              <w:t>том</w:t>
            </w:r>
            <w:r>
              <w:rPr>
                <w:lang w:val="ru-RU"/>
              </w:rPr>
              <w:t xml:space="preserve"> </w:t>
            </w:r>
            <w:r w:rsidRPr="005418E0">
              <w:rPr>
                <w:lang w:val="ru-RU"/>
              </w:rPr>
              <w:t>числе</w:t>
            </w:r>
            <w:r>
              <w:rPr>
                <w:lang w:val="ru-RU"/>
              </w:rPr>
              <w:t xml:space="preserve"> </w:t>
            </w:r>
            <w:r w:rsidRPr="005418E0">
              <w:rPr>
                <w:lang w:val="ru-RU"/>
              </w:rPr>
              <w:t>скорую</w:t>
            </w:r>
            <w:r>
              <w:rPr>
                <w:lang w:val="ru-RU"/>
              </w:rPr>
              <w:t xml:space="preserve"> </w:t>
            </w:r>
            <w:r w:rsidRPr="005418E0">
              <w:rPr>
                <w:lang w:val="ru-RU"/>
              </w:rPr>
              <w:t>специализированную)</w:t>
            </w:r>
            <w:r>
              <w:rPr>
                <w:lang w:val="ru-RU"/>
              </w:rPr>
              <w:t xml:space="preserve"> </w:t>
            </w:r>
            <w:r w:rsidRPr="005418E0">
              <w:rPr>
                <w:lang w:val="ru-RU"/>
              </w:rPr>
              <w:t>медицинскую</w:t>
            </w:r>
            <w:r>
              <w:rPr>
                <w:lang w:val="ru-RU"/>
              </w:rPr>
              <w:t xml:space="preserve"> </w:t>
            </w:r>
            <w:r w:rsidRPr="005418E0">
              <w:rPr>
                <w:lang w:val="ru-RU"/>
              </w:rPr>
              <w:t>помощь</w:t>
            </w:r>
          </w:p>
        </w:tc>
      </w:tr>
      <w:tr w:rsidR="002A6F1D" w:rsidRPr="00E23117" w14:paraId="3C6ED54A" w14:textId="77777777" w:rsidTr="00FD74E3">
        <w:trPr>
          <w:cantSplit/>
        </w:trPr>
        <w:tc>
          <w:tcPr>
            <w:tcW w:w="1696" w:type="pct"/>
            <w:tcBorders>
              <w:top w:val="single" w:sz="4" w:space="0" w:color="auto"/>
              <w:left w:val="single" w:sz="4" w:space="0" w:color="auto"/>
              <w:bottom w:val="single" w:sz="4" w:space="0" w:color="auto"/>
              <w:right w:val="single" w:sz="4" w:space="0" w:color="auto"/>
            </w:tcBorders>
          </w:tcPr>
          <w:p w14:paraId="54C7B05D" w14:textId="6784C851" w:rsidR="002A6F1D" w:rsidRPr="002A6F1D" w:rsidRDefault="002A6F1D" w:rsidP="002A6F1D">
            <w:pPr>
              <w:pStyle w:val="afff5"/>
              <w:widowControl w:val="0"/>
              <w:spacing w:before="0" w:after="0"/>
              <w:rPr>
                <w:szCs w:val="24"/>
              </w:rPr>
            </w:pPr>
            <w:r w:rsidRPr="002A6F1D">
              <w:t>Отчетные материалы</w:t>
            </w:r>
          </w:p>
        </w:tc>
        <w:tc>
          <w:tcPr>
            <w:tcW w:w="3304" w:type="pct"/>
            <w:tcBorders>
              <w:top w:val="single" w:sz="4" w:space="0" w:color="auto"/>
              <w:left w:val="single" w:sz="4" w:space="0" w:color="auto"/>
              <w:bottom w:val="single" w:sz="4" w:space="0" w:color="auto"/>
              <w:right w:val="single" w:sz="4" w:space="0" w:color="auto"/>
            </w:tcBorders>
          </w:tcPr>
          <w:p w14:paraId="0BC5C04C" w14:textId="3810EC64" w:rsidR="002A6F1D" w:rsidRPr="002A6F1D" w:rsidRDefault="002A6F1D" w:rsidP="002A6F1D">
            <w:pPr>
              <w:pStyle w:val="afff5"/>
              <w:widowControl w:val="0"/>
              <w:spacing w:before="0" w:after="0"/>
              <w:rPr>
                <w:lang w:val="ru-RU"/>
              </w:rPr>
            </w:pPr>
            <w:r w:rsidRPr="002A6F1D">
              <w:rPr>
                <w:lang w:val="ru-RU"/>
              </w:rPr>
              <w:t>Продуцируемые в ходе выполнения работ документы (проекты форм, регламентов, описания структур, проекты актов и протоколов, отчеты, техническая и эксплуатационная документация и т.п.), программное обеспечение (разработанное, модернизированное, передаваемое и т.п.) в бумажном виде и на машинных носителях</w:t>
            </w:r>
          </w:p>
        </w:tc>
      </w:tr>
      <w:tr w:rsidR="002A6F1D" w:rsidRPr="00E23117" w14:paraId="4A51CC5F" w14:textId="77777777" w:rsidTr="00FD74E3">
        <w:trPr>
          <w:cantSplit/>
        </w:trPr>
        <w:tc>
          <w:tcPr>
            <w:tcW w:w="1696" w:type="pct"/>
            <w:tcBorders>
              <w:top w:val="single" w:sz="4" w:space="0" w:color="auto"/>
              <w:left w:val="single" w:sz="4" w:space="0" w:color="auto"/>
              <w:bottom w:val="single" w:sz="4" w:space="0" w:color="auto"/>
              <w:right w:val="single" w:sz="4" w:space="0" w:color="auto"/>
            </w:tcBorders>
          </w:tcPr>
          <w:p w14:paraId="4776187A" w14:textId="3F1A483B" w:rsidR="002A6F1D" w:rsidRPr="002A6F1D" w:rsidRDefault="002A6F1D" w:rsidP="002A6F1D">
            <w:pPr>
              <w:pStyle w:val="afff5"/>
              <w:widowControl w:val="0"/>
              <w:spacing w:before="0" w:after="0"/>
            </w:pPr>
            <w:r w:rsidRPr="002A6F1D">
              <w:rPr>
                <w:color w:val="000000"/>
                <w:lang w:val="ru-RU"/>
              </w:rPr>
              <w:t>Партиция</w:t>
            </w:r>
          </w:p>
        </w:tc>
        <w:tc>
          <w:tcPr>
            <w:tcW w:w="3304" w:type="pct"/>
            <w:tcBorders>
              <w:top w:val="single" w:sz="4" w:space="0" w:color="auto"/>
              <w:left w:val="single" w:sz="4" w:space="0" w:color="auto"/>
              <w:bottom w:val="single" w:sz="4" w:space="0" w:color="auto"/>
              <w:right w:val="single" w:sz="4" w:space="0" w:color="auto"/>
            </w:tcBorders>
          </w:tcPr>
          <w:p w14:paraId="1895EA7F" w14:textId="4BEACED8" w:rsidR="002A6F1D" w:rsidRPr="002A6F1D" w:rsidRDefault="002A6F1D" w:rsidP="002A6F1D">
            <w:pPr>
              <w:pStyle w:val="afff5"/>
              <w:widowControl w:val="0"/>
              <w:spacing w:before="0" w:after="0"/>
              <w:rPr>
                <w:lang w:val="ru-RU"/>
              </w:rPr>
            </w:pPr>
            <w:r w:rsidRPr="002A6F1D">
              <w:rPr>
                <w:lang w:val="ru-RU"/>
              </w:rPr>
              <w:t>Составная часть топика</w:t>
            </w:r>
          </w:p>
        </w:tc>
      </w:tr>
      <w:tr w:rsidR="002A6F1D" w:rsidRPr="009A0B76" w14:paraId="1C5B1A2B" w14:textId="77777777" w:rsidTr="00FD74E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F93BC6" w14:textId="77777777" w:rsidR="002A6F1D" w:rsidRPr="00AE591F" w:rsidRDefault="002A6F1D" w:rsidP="002A6F1D">
            <w:pPr>
              <w:pStyle w:val="afff5"/>
              <w:widowControl w:val="0"/>
              <w:spacing w:before="0" w:afterLines="60" w:after="144"/>
              <w:rPr>
                <w:color w:val="000000" w:themeColor="text1"/>
              </w:rPr>
            </w:pPr>
            <w:r w:rsidRPr="005418E0">
              <w:rPr>
                <w:color w:val="000000"/>
              </w:rPr>
              <w:t>Подрядчик</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6BDC6" w14:textId="3FDE212D" w:rsidR="002A6F1D" w:rsidRPr="00AE591F" w:rsidRDefault="002A6F1D" w:rsidP="002A6F1D">
            <w:pPr>
              <w:pStyle w:val="afff5"/>
              <w:widowControl w:val="0"/>
              <w:spacing w:before="0" w:afterLines="60" w:after="144"/>
              <w:rPr>
                <w:lang w:val="ru-RU"/>
              </w:rPr>
            </w:pPr>
            <w:r w:rsidRPr="005418E0">
              <w:rPr>
                <w:lang w:val="ru-RU"/>
              </w:rPr>
              <w:t>Общество</w:t>
            </w:r>
            <w:r>
              <w:rPr>
                <w:lang w:val="ru-RU"/>
              </w:rPr>
              <w:t xml:space="preserve"> </w:t>
            </w:r>
            <w:r w:rsidRPr="005418E0">
              <w:rPr>
                <w:lang w:val="ru-RU"/>
              </w:rPr>
              <w:t>с</w:t>
            </w:r>
            <w:r>
              <w:rPr>
                <w:lang w:val="ru-RU"/>
              </w:rPr>
              <w:t xml:space="preserve"> </w:t>
            </w:r>
            <w:r w:rsidRPr="005418E0">
              <w:rPr>
                <w:lang w:val="ru-RU"/>
              </w:rPr>
              <w:t>ограниченной</w:t>
            </w:r>
            <w:r>
              <w:rPr>
                <w:lang w:val="ru-RU"/>
              </w:rPr>
              <w:t xml:space="preserve"> </w:t>
            </w:r>
            <w:r w:rsidRPr="005418E0">
              <w:rPr>
                <w:lang w:val="ru-RU"/>
              </w:rPr>
              <w:t>ответственностью</w:t>
            </w:r>
            <w:r>
              <w:rPr>
                <w:lang w:val="ru-RU"/>
              </w:rPr>
              <w:t xml:space="preserve"> </w:t>
            </w:r>
            <w:r w:rsidRPr="005418E0">
              <w:rPr>
                <w:lang w:val="ru-RU"/>
              </w:rPr>
              <w:t>«Солит</w:t>
            </w:r>
            <w:r>
              <w:rPr>
                <w:lang w:val="ru-RU"/>
              </w:rPr>
              <w:t xml:space="preserve"> К</w:t>
            </w:r>
            <w:r w:rsidRPr="005418E0">
              <w:rPr>
                <w:lang w:val="ru-RU"/>
              </w:rPr>
              <w:t>лаудз»</w:t>
            </w:r>
            <w:r>
              <w:rPr>
                <w:lang w:val="ru-RU"/>
              </w:rPr>
              <w:t xml:space="preserve"> </w:t>
            </w:r>
            <w:r w:rsidRPr="005418E0">
              <w:rPr>
                <w:lang w:val="ru-RU"/>
              </w:rPr>
              <w:t>(ООО</w:t>
            </w:r>
            <w:r>
              <w:rPr>
                <w:lang w:val="ru-RU"/>
              </w:rPr>
              <w:t xml:space="preserve"> </w:t>
            </w:r>
            <w:r w:rsidRPr="005418E0">
              <w:rPr>
                <w:lang w:val="ru-RU"/>
              </w:rPr>
              <w:t>«Солит</w:t>
            </w:r>
            <w:r>
              <w:rPr>
                <w:lang w:val="ru-RU"/>
              </w:rPr>
              <w:t xml:space="preserve"> К</w:t>
            </w:r>
            <w:r w:rsidRPr="005418E0">
              <w:rPr>
                <w:lang w:val="ru-RU"/>
              </w:rPr>
              <w:t>лаудз»)</w:t>
            </w:r>
          </w:p>
        </w:tc>
      </w:tr>
      <w:tr w:rsidR="002A6F1D" w:rsidRPr="009A0B76" w14:paraId="49A726D9" w14:textId="77777777" w:rsidTr="00FD74E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070EE" w14:textId="77777777" w:rsidR="002A6F1D" w:rsidRPr="0085132E" w:rsidRDefault="002A6F1D" w:rsidP="002A6F1D">
            <w:pPr>
              <w:pStyle w:val="afff5"/>
              <w:widowControl w:val="0"/>
              <w:spacing w:before="0" w:afterLines="60" w:after="144"/>
              <w:rPr>
                <w:bCs w:val="0"/>
                <w:szCs w:val="24"/>
              </w:rPr>
            </w:pPr>
            <w:r w:rsidRPr="005418E0">
              <w:t>Пользователь</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59684D" w14:textId="42265D62" w:rsidR="002A6F1D" w:rsidRPr="00AE591F" w:rsidRDefault="002A6F1D" w:rsidP="002A6F1D">
            <w:pPr>
              <w:pStyle w:val="afff5"/>
              <w:widowControl w:val="0"/>
              <w:spacing w:before="0" w:after="0"/>
              <w:rPr>
                <w:lang w:val="ru-RU"/>
              </w:rPr>
            </w:pPr>
            <w:r w:rsidRPr="005418E0">
              <w:rPr>
                <w:lang w:val="ru-RU"/>
              </w:rPr>
              <w:t>(в</w:t>
            </w:r>
            <w:r>
              <w:rPr>
                <w:lang w:val="ru-RU"/>
              </w:rPr>
              <w:t xml:space="preserve"> </w:t>
            </w:r>
            <w:r w:rsidRPr="005418E0">
              <w:rPr>
                <w:lang w:val="ru-RU"/>
              </w:rPr>
              <w:t>данном</w:t>
            </w:r>
            <w:r>
              <w:rPr>
                <w:lang w:val="ru-RU"/>
              </w:rPr>
              <w:t xml:space="preserve"> </w:t>
            </w:r>
            <w:r w:rsidRPr="005418E0">
              <w:rPr>
                <w:lang w:val="ru-RU"/>
              </w:rPr>
              <w:t>документе</w:t>
            </w:r>
            <w:r>
              <w:rPr>
                <w:lang w:val="ru-RU"/>
              </w:rPr>
              <w:t xml:space="preserve"> </w:t>
            </w:r>
            <w:r w:rsidRPr="005418E0">
              <w:rPr>
                <w:lang w:val="ru-RU"/>
              </w:rPr>
              <w:t>с</w:t>
            </w:r>
            <w:r>
              <w:rPr>
                <w:lang w:val="ru-RU"/>
              </w:rPr>
              <w:t xml:space="preserve"> </w:t>
            </w:r>
            <w:r w:rsidRPr="005418E0">
              <w:rPr>
                <w:lang w:val="ru-RU"/>
              </w:rPr>
              <w:t>прописной</w:t>
            </w:r>
            <w:r>
              <w:rPr>
                <w:lang w:val="ru-RU"/>
              </w:rPr>
              <w:t xml:space="preserve"> </w:t>
            </w:r>
            <w:r w:rsidRPr="005418E0">
              <w:rPr>
                <w:lang w:val="ru-RU"/>
              </w:rPr>
              <w:t>буквы</w:t>
            </w:r>
            <w:r>
              <w:rPr>
                <w:lang w:val="ru-RU"/>
              </w:rPr>
              <w:t xml:space="preserve"> </w:t>
            </w:r>
            <w:r w:rsidRPr="005418E0">
              <w:rPr>
                <w:lang w:val="ru-RU"/>
              </w:rPr>
              <w:t>-</w:t>
            </w:r>
            <w:r>
              <w:rPr>
                <w:lang w:val="ru-RU"/>
              </w:rPr>
              <w:t xml:space="preserve"> </w:t>
            </w:r>
            <w:r w:rsidRPr="005418E0">
              <w:rPr>
                <w:lang w:val="ru-RU"/>
              </w:rPr>
              <w:t>«Пользователь»)</w:t>
            </w:r>
          </w:p>
          <w:p w14:paraId="060325F9" w14:textId="17490F30" w:rsidR="002A6F1D" w:rsidRPr="00AE591F" w:rsidRDefault="002A6F1D" w:rsidP="002A6F1D">
            <w:pPr>
              <w:pStyle w:val="afff5"/>
              <w:widowControl w:val="0"/>
              <w:spacing w:before="0" w:after="0"/>
              <w:rPr>
                <w:lang w:val="ru-RU"/>
              </w:rPr>
            </w:pPr>
            <w:r w:rsidRPr="005418E0">
              <w:rPr>
                <w:lang w:val="ru-RU"/>
              </w:rPr>
              <w:t>Департамент</w:t>
            </w:r>
            <w:r>
              <w:rPr>
                <w:lang w:val="ru-RU"/>
              </w:rPr>
              <w:t xml:space="preserve"> </w:t>
            </w:r>
            <w:r w:rsidRPr="005418E0">
              <w:rPr>
                <w:lang w:val="ru-RU"/>
              </w:rPr>
              <w:t>здравоохранения</w:t>
            </w:r>
            <w:r>
              <w:rPr>
                <w:lang w:val="ru-RU"/>
              </w:rPr>
              <w:t xml:space="preserve"> </w:t>
            </w:r>
            <w:r w:rsidRPr="005418E0">
              <w:rPr>
                <w:lang w:val="ru-RU"/>
              </w:rPr>
              <w:t>города</w:t>
            </w:r>
            <w:r>
              <w:rPr>
                <w:lang w:val="ru-RU"/>
              </w:rPr>
              <w:t xml:space="preserve"> </w:t>
            </w:r>
            <w:r w:rsidRPr="005418E0">
              <w:rPr>
                <w:lang w:val="ru-RU"/>
              </w:rPr>
              <w:t>Москвы.</w:t>
            </w:r>
          </w:p>
          <w:p w14:paraId="41D46652" w14:textId="510AD693" w:rsidR="002A6F1D" w:rsidRPr="00AE591F" w:rsidRDefault="002A6F1D" w:rsidP="002A6F1D">
            <w:pPr>
              <w:pStyle w:val="afff5"/>
              <w:widowControl w:val="0"/>
              <w:spacing w:before="0" w:after="0"/>
              <w:rPr>
                <w:lang w:val="ru-RU"/>
              </w:rPr>
            </w:pPr>
            <w:r w:rsidRPr="005418E0">
              <w:rPr>
                <w:lang w:val="ru-RU"/>
              </w:rPr>
              <w:t>(в</w:t>
            </w:r>
            <w:r>
              <w:rPr>
                <w:lang w:val="ru-RU"/>
              </w:rPr>
              <w:t xml:space="preserve"> </w:t>
            </w:r>
            <w:r w:rsidRPr="005418E0">
              <w:rPr>
                <w:lang w:val="ru-RU"/>
              </w:rPr>
              <w:t>данном</w:t>
            </w:r>
            <w:r>
              <w:rPr>
                <w:lang w:val="ru-RU"/>
              </w:rPr>
              <w:t xml:space="preserve"> </w:t>
            </w:r>
            <w:r w:rsidRPr="005418E0">
              <w:rPr>
                <w:lang w:val="ru-RU"/>
              </w:rPr>
              <w:t>документе</w:t>
            </w:r>
            <w:r>
              <w:rPr>
                <w:lang w:val="ru-RU"/>
              </w:rPr>
              <w:t xml:space="preserve"> </w:t>
            </w:r>
            <w:r w:rsidRPr="005418E0">
              <w:rPr>
                <w:lang w:val="ru-RU"/>
              </w:rPr>
              <w:t>со</w:t>
            </w:r>
            <w:r>
              <w:rPr>
                <w:lang w:val="ru-RU"/>
              </w:rPr>
              <w:t xml:space="preserve"> </w:t>
            </w:r>
            <w:r w:rsidRPr="005418E0">
              <w:rPr>
                <w:lang w:val="ru-RU"/>
              </w:rPr>
              <w:t>строчной</w:t>
            </w:r>
            <w:r>
              <w:rPr>
                <w:lang w:val="ru-RU"/>
              </w:rPr>
              <w:t xml:space="preserve"> </w:t>
            </w:r>
            <w:r w:rsidRPr="005418E0">
              <w:rPr>
                <w:lang w:val="ru-RU"/>
              </w:rPr>
              <w:t>буквы</w:t>
            </w:r>
            <w:r>
              <w:rPr>
                <w:lang w:val="ru-RU"/>
              </w:rPr>
              <w:t xml:space="preserve"> </w:t>
            </w:r>
            <w:r w:rsidRPr="005418E0">
              <w:rPr>
                <w:lang w:val="ru-RU"/>
              </w:rPr>
              <w:t>-</w:t>
            </w:r>
            <w:r>
              <w:rPr>
                <w:lang w:val="ru-RU"/>
              </w:rPr>
              <w:t xml:space="preserve"> </w:t>
            </w:r>
            <w:r w:rsidRPr="005418E0">
              <w:rPr>
                <w:lang w:val="ru-RU"/>
              </w:rPr>
              <w:t>«пользователь»)</w:t>
            </w:r>
          </w:p>
          <w:p w14:paraId="0C663FB8" w14:textId="4BEBACC8" w:rsidR="002A6F1D" w:rsidRPr="00AE591F" w:rsidRDefault="002A6F1D" w:rsidP="002A6F1D">
            <w:pPr>
              <w:pStyle w:val="afff5"/>
              <w:widowControl w:val="0"/>
              <w:spacing w:before="0" w:after="0"/>
              <w:rPr>
                <w:lang w:val="ru-RU"/>
              </w:rPr>
            </w:pPr>
            <w:r w:rsidRPr="005418E0">
              <w:rPr>
                <w:lang w:val="ru-RU"/>
              </w:rPr>
              <w:t>Лицо,</w:t>
            </w:r>
            <w:r>
              <w:rPr>
                <w:lang w:val="ru-RU"/>
              </w:rPr>
              <w:t xml:space="preserve"> </w:t>
            </w:r>
            <w:r w:rsidRPr="005418E0">
              <w:rPr>
                <w:lang w:val="ru-RU"/>
              </w:rPr>
              <w:t>которое</w:t>
            </w:r>
            <w:r>
              <w:rPr>
                <w:lang w:val="ru-RU"/>
              </w:rPr>
              <w:t xml:space="preserve"> </w:t>
            </w:r>
            <w:r w:rsidRPr="005418E0">
              <w:rPr>
                <w:lang w:val="ru-RU"/>
              </w:rPr>
              <w:t>использует</w:t>
            </w:r>
            <w:r>
              <w:rPr>
                <w:lang w:val="ru-RU"/>
              </w:rPr>
              <w:t xml:space="preserve"> </w:t>
            </w:r>
            <w:r w:rsidRPr="005418E0">
              <w:rPr>
                <w:lang w:val="ru-RU"/>
              </w:rPr>
              <w:t>Систему</w:t>
            </w:r>
            <w:r>
              <w:rPr>
                <w:lang w:val="ru-RU"/>
              </w:rPr>
              <w:t xml:space="preserve"> </w:t>
            </w:r>
            <w:r w:rsidRPr="005418E0">
              <w:rPr>
                <w:lang w:val="ru-RU"/>
              </w:rPr>
              <w:t>для</w:t>
            </w:r>
            <w:r>
              <w:rPr>
                <w:lang w:val="ru-RU"/>
              </w:rPr>
              <w:t xml:space="preserve"> </w:t>
            </w:r>
            <w:r w:rsidRPr="005418E0">
              <w:rPr>
                <w:lang w:val="ru-RU"/>
              </w:rPr>
              <w:t>выполнения</w:t>
            </w:r>
            <w:r>
              <w:rPr>
                <w:lang w:val="ru-RU"/>
              </w:rPr>
              <w:t xml:space="preserve"> </w:t>
            </w:r>
            <w:r w:rsidRPr="005418E0">
              <w:rPr>
                <w:lang w:val="ru-RU"/>
              </w:rPr>
              <w:t>конкретной</w:t>
            </w:r>
            <w:r>
              <w:rPr>
                <w:lang w:val="ru-RU"/>
              </w:rPr>
              <w:t xml:space="preserve"> </w:t>
            </w:r>
            <w:r w:rsidRPr="005418E0">
              <w:rPr>
                <w:lang w:val="ru-RU"/>
              </w:rPr>
              <w:t>функции</w:t>
            </w:r>
          </w:p>
        </w:tc>
      </w:tr>
      <w:tr w:rsidR="002A6F1D" w:rsidRPr="009A0B76" w14:paraId="20A5EC29" w14:textId="77777777" w:rsidTr="00FD74E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14578" w14:textId="431F6CF7" w:rsidR="002A6F1D" w:rsidRPr="0085132E" w:rsidRDefault="002A6F1D" w:rsidP="002A6F1D">
            <w:pPr>
              <w:pStyle w:val="afff5"/>
              <w:widowControl w:val="0"/>
              <w:spacing w:before="0" w:afterLines="60" w:after="144"/>
              <w:rPr>
                <w:bCs w:val="0"/>
                <w:szCs w:val="24"/>
              </w:rPr>
            </w:pPr>
            <w:bookmarkStart w:id="107" w:name="_Toc476846155"/>
            <w:bookmarkStart w:id="108" w:name="_Toc498021941"/>
            <w:r w:rsidRPr="005418E0">
              <w:t>Пользовательский</w:t>
            </w:r>
            <w:r>
              <w:t xml:space="preserve"> </w:t>
            </w:r>
            <w:r w:rsidRPr="005418E0">
              <w:t>интерфейс</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02CE01" w14:textId="46B068E9" w:rsidR="002A6F1D" w:rsidRPr="00AE591F" w:rsidRDefault="002A6F1D" w:rsidP="002A6F1D">
            <w:pPr>
              <w:pStyle w:val="afff5"/>
              <w:widowControl w:val="0"/>
              <w:spacing w:before="0" w:afterLines="60" w:after="144"/>
              <w:rPr>
                <w:lang w:val="ru-RU"/>
              </w:rPr>
            </w:pPr>
            <w:r w:rsidRPr="005418E0">
              <w:rPr>
                <w:lang w:val="ru-RU"/>
              </w:rPr>
              <w:t>Интерфейс,</w:t>
            </w:r>
            <w:r>
              <w:rPr>
                <w:lang w:val="ru-RU"/>
              </w:rPr>
              <w:t xml:space="preserve"> </w:t>
            </w:r>
            <w:r w:rsidRPr="005418E0">
              <w:rPr>
                <w:lang w:val="ru-RU"/>
              </w:rPr>
              <w:t>обеспечивающий</w:t>
            </w:r>
            <w:r>
              <w:rPr>
                <w:lang w:val="ru-RU"/>
              </w:rPr>
              <w:t xml:space="preserve"> </w:t>
            </w:r>
            <w:r w:rsidRPr="005418E0">
              <w:rPr>
                <w:lang w:val="ru-RU"/>
              </w:rPr>
              <w:t>передачу</w:t>
            </w:r>
            <w:r>
              <w:rPr>
                <w:lang w:val="ru-RU"/>
              </w:rPr>
              <w:t xml:space="preserve"> </w:t>
            </w:r>
            <w:r w:rsidRPr="005418E0">
              <w:rPr>
                <w:lang w:val="ru-RU"/>
              </w:rPr>
              <w:t>информации</w:t>
            </w:r>
            <w:r>
              <w:rPr>
                <w:lang w:val="ru-RU"/>
              </w:rPr>
              <w:t xml:space="preserve"> </w:t>
            </w:r>
            <w:r w:rsidRPr="005418E0">
              <w:rPr>
                <w:lang w:val="ru-RU"/>
              </w:rPr>
              <w:t>между</w:t>
            </w:r>
            <w:r>
              <w:rPr>
                <w:lang w:val="ru-RU"/>
              </w:rPr>
              <w:t xml:space="preserve"> </w:t>
            </w:r>
            <w:r w:rsidRPr="005418E0">
              <w:rPr>
                <w:lang w:val="ru-RU"/>
              </w:rPr>
              <w:t>пользовате</w:t>
            </w:r>
            <w:r w:rsidRPr="00AE591F">
              <w:rPr>
                <w:lang w:val="ru-RU"/>
              </w:rPr>
              <w:t>лем</w:t>
            </w:r>
            <w:r>
              <w:rPr>
                <w:lang w:val="ru-RU"/>
              </w:rPr>
              <w:t xml:space="preserve"> </w:t>
            </w:r>
            <w:r w:rsidRPr="00AE591F">
              <w:rPr>
                <w:lang w:val="ru-RU"/>
              </w:rPr>
              <w:t>и</w:t>
            </w:r>
            <w:r>
              <w:rPr>
                <w:lang w:val="ru-RU"/>
              </w:rPr>
              <w:t xml:space="preserve"> </w:t>
            </w:r>
            <w:r w:rsidRPr="00AE591F">
              <w:rPr>
                <w:lang w:val="ru-RU"/>
              </w:rPr>
              <w:t>программно-аппаратными</w:t>
            </w:r>
            <w:r>
              <w:rPr>
                <w:lang w:val="ru-RU"/>
              </w:rPr>
              <w:t xml:space="preserve"> </w:t>
            </w:r>
            <w:r w:rsidRPr="00AE591F">
              <w:rPr>
                <w:lang w:val="ru-RU"/>
              </w:rPr>
              <w:t>комплексом</w:t>
            </w:r>
            <w:r>
              <w:rPr>
                <w:lang w:val="ru-RU"/>
              </w:rPr>
              <w:t xml:space="preserve"> </w:t>
            </w:r>
            <w:r w:rsidRPr="00AE591F">
              <w:rPr>
                <w:lang w:val="ru-RU"/>
              </w:rPr>
              <w:t>ЕМИАС</w:t>
            </w:r>
          </w:p>
        </w:tc>
      </w:tr>
      <w:tr w:rsidR="002A6F1D" w:rsidRPr="009A0B76" w14:paraId="20198A79" w14:textId="77777777" w:rsidTr="00FD74E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7D9A57" w14:textId="77777777" w:rsidR="002A6F1D" w:rsidRPr="0085132E" w:rsidRDefault="002A6F1D" w:rsidP="002A6F1D">
            <w:pPr>
              <w:pStyle w:val="afff5"/>
              <w:widowControl w:val="0"/>
              <w:spacing w:before="0" w:afterLines="60" w:after="144"/>
              <w:rPr>
                <w:bCs w:val="0"/>
                <w:szCs w:val="24"/>
              </w:rPr>
            </w:pPr>
            <w:r w:rsidRPr="005418E0">
              <w:t>Работы</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6E69B" w14:textId="23F93CBF" w:rsidR="002A6F1D" w:rsidRPr="00AE591F" w:rsidRDefault="002A6F1D" w:rsidP="002A6F1D">
            <w:pPr>
              <w:pStyle w:val="afff5"/>
              <w:widowControl w:val="0"/>
              <w:spacing w:before="0" w:afterLines="60" w:after="144"/>
              <w:rPr>
                <w:lang w:val="ru-RU"/>
              </w:rPr>
            </w:pPr>
            <w:r w:rsidRPr="005418E0">
              <w:rPr>
                <w:lang w:val="ru-RU"/>
              </w:rPr>
              <w:t>Работы</w:t>
            </w:r>
            <w:r>
              <w:rPr>
                <w:lang w:val="ru-RU"/>
              </w:rPr>
              <w:t xml:space="preserve"> </w:t>
            </w:r>
            <w:r w:rsidRPr="0077072A">
              <w:rPr>
                <w:lang w:val="ru-RU"/>
              </w:rPr>
              <w:t>по модернизации автоматизированной информационной системы города Москвы «Единая медицинская информационно-аналитическая система города Москвы» в части развития программных интерфейсов в 2020-2022 годах</w:t>
            </w:r>
          </w:p>
        </w:tc>
      </w:tr>
      <w:tr w:rsidR="002A6F1D" w:rsidRPr="00E23117" w14:paraId="3A338D26" w14:textId="77777777" w:rsidTr="00FD74E3">
        <w:tc>
          <w:tcPr>
            <w:tcW w:w="1696" w:type="pct"/>
            <w:tcBorders>
              <w:top w:val="single" w:sz="4" w:space="0" w:color="auto"/>
              <w:left w:val="single" w:sz="4" w:space="0" w:color="auto"/>
              <w:bottom w:val="single" w:sz="4" w:space="0" w:color="auto"/>
              <w:right w:val="single" w:sz="4" w:space="0" w:color="auto"/>
            </w:tcBorders>
          </w:tcPr>
          <w:p w14:paraId="5EB5211E" w14:textId="77777777" w:rsidR="002A6F1D" w:rsidRPr="00AE591F" w:rsidRDefault="002A6F1D" w:rsidP="002A6F1D">
            <w:pPr>
              <w:pStyle w:val="afff5"/>
              <w:widowControl w:val="0"/>
              <w:spacing w:before="0" w:after="0"/>
              <w:rPr>
                <w:lang w:val="ru-RU"/>
              </w:rPr>
            </w:pPr>
            <w:r w:rsidRPr="005418E0">
              <w:rPr>
                <w:lang w:val="ru-RU"/>
              </w:rPr>
              <w:t>Решение</w:t>
            </w:r>
          </w:p>
        </w:tc>
        <w:tc>
          <w:tcPr>
            <w:tcW w:w="3304" w:type="pct"/>
            <w:tcBorders>
              <w:top w:val="single" w:sz="4" w:space="0" w:color="auto"/>
              <w:left w:val="single" w:sz="4" w:space="0" w:color="auto"/>
              <w:bottom w:val="single" w:sz="4" w:space="0" w:color="auto"/>
              <w:right w:val="single" w:sz="4" w:space="0" w:color="auto"/>
            </w:tcBorders>
          </w:tcPr>
          <w:p w14:paraId="50DC0951" w14:textId="46BFFDA1" w:rsidR="002A6F1D" w:rsidRPr="00AE591F" w:rsidRDefault="002A6F1D" w:rsidP="002A6F1D">
            <w:pPr>
              <w:pStyle w:val="afff5"/>
              <w:widowControl w:val="0"/>
              <w:spacing w:after="0"/>
              <w:rPr>
                <w:lang w:val="ru-RU"/>
              </w:rPr>
            </w:pPr>
            <w:r w:rsidRPr="0077072A">
              <w:rPr>
                <w:lang w:val="ru-RU"/>
              </w:rPr>
              <w:t>модернизаци</w:t>
            </w:r>
            <w:r>
              <w:rPr>
                <w:lang w:val="ru-RU"/>
              </w:rPr>
              <w:t>я</w:t>
            </w:r>
            <w:r w:rsidRPr="0077072A">
              <w:rPr>
                <w:lang w:val="ru-RU"/>
              </w:rPr>
              <w:t xml:space="preserve"> автоматизированной информационной системы города Москвы «Единая медицинская информационно-аналитическая система города Москвы» в части развития программных интерфейсов в 2020-2022 годах</w:t>
            </w:r>
            <w:r w:rsidRPr="00AE591F">
              <w:rPr>
                <w:lang w:val="ru-RU"/>
              </w:rPr>
              <w:t>,</w:t>
            </w:r>
            <w:r>
              <w:rPr>
                <w:lang w:val="ru-RU"/>
              </w:rPr>
              <w:t xml:space="preserve"> </w:t>
            </w:r>
            <w:r w:rsidRPr="00AE591F">
              <w:rPr>
                <w:lang w:val="ru-RU"/>
              </w:rPr>
              <w:t>в</w:t>
            </w:r>
            <w:r>
              <w:rPr>
                <w:lang w:val="ru-RU"/>
              </w:rPr>
              <w:t xml:space="preserve"> </w:t>
            </w:r>
            <w:r w:rsidRPr="00AE591F">
              <w:rPr>
                <w:lang w:val="ru-RU"/>
              </w:rPr>
              <w:t>следующем</w:t>
            </w:r>
            <w:r>
              <w:rPr>
                <w:lang w:val="ru-RU"/>
              </w:rPr>
              <w:t xml:space="preserve"> </w:t>
            </w:r>
            <w:r w:rsidRPr="00AE591F">
              <w:rPr>
                <w:lang w:val="ru-RU"/>
              </w:rPr>
              <w:t>составе:</w:t>
            </w:r>
            <w:r>
              <w:rPr>
                <w:lang w:val="ru-RU"/>
              </w:rPr>
              <w:t xml:space="preserve"> </w:t>
            </w:r>
          </w:p>
          <w:p w14:paraId="6A8B3784" w14:textId="4E71D8B0" w:rsidR="002A6F1D" w:rsidRPr="00FD74E3" w:rsidRDefault="002A6F1D" w:rsidP="002A6F1D">
            <w:pPr>
              <w:pStyle w:val="afff5"/>
              <w:widowControl w:val="0"/>
              <w:numPr>
                <w:ilvl w:val="0"/>
                <w:numId w:val="72"/>
              </w:numPr>
              <w:spacing w:after="0"/>
              <w:rPr>
                <w:lang w:val="ru-RU"/>
              </w:rPr>
            </w:pPr>
            <w:r w:rsidRPr="00FD74E3">
              <w:rPr>
                <w:lang w:val="ru-RU"/>
              </w:rPr>
              <w:t>Сервис управления медицинскими событиями (фактами оказания медицинской помощи)</w:t>
            </w:r>
            <w:r>
              <w:rPr>
                <w:lang w:val="ru-RU"/>
              </w:rPr>
              <w:t>;</w:t>
            </w:r>
          </w:p>
          <w:p w14:paraId="2890690C" w14:textId="49CF6DE9" w:rsidR="002A6F1D" w:rsidRPr="00FD74E3" w:rsidRDefault="002A6F1D" w:rsidP="002A6F1D">
            <w:pPr>
              <w:pStyle w:val="afff5"/>
              <w:widowControl w:val="0"/>
              <w:numPr>
                <w:ilvl w:val="0"/>
                <w:numId w:val="72"/>
              </w:numPr>
              <w:spacing w:after="0"/>
              <w:rPr>
                <w:lang w:val="ru-RU"/>
              </w:rPr>
            </w:pPr>
            <w:r w:rsidRPr="00FD74E3">
              <w:rPr>
                <w:lang w:val="ru-RU"/>
              </w:rPr>
              <w:t>Сервис Запись Сервиса управления записью на использование ресурсов, включая прием к врачу</w:t>
            </w:r>
            <w:r>
              <w:rPr>
                <w:lang w:val="ru-RU"/>
              </w:rPr>
              <w:t>;</w:t>
            </w:r>
          </w:p>
          <w:p w14:paraId="2C8B9B20" w14:textId="16B2515B" w:rsidR="002A6F1D" w:rsidRPr="00FD74E3" w:rsidRDefault="002A6F1D" w:rsidP="002A6F1D">
            <w:pPr>
              <w:pStyle w:val="afff5"/>
              <w:widowControl w:val="0"/>
              <w:numPr>
                <w:ilvl w:val="0"/>
                <w:numId w:val="72"/>
              </w:numPr>
              <w:spacing w:after="0"/>
              <w:rPr>
                <w:lang w:val="ru-RU"/>
              </w:rPr>
            </w:pPr>
            <w:r w:rsidRPr="00FD74E3">
              <w:rPr>
                <w:lang w:val="ru-RU"/>
              </w:rPr>
              <w:t>Сервис управления ресурсами и правилами их использования</w:t>
            </w:r>
            <w:r>
              <w:rPr>
                <w:lang w:val="ru-RU"/>
              </w:rPr>
              <w:t>;</w:t>
            </w:r>
          </w:p>
          <w:p w14:paraId="7531B27F" w14:textId="51E7CF73" w:rsidR="002A6F1D" w:rsidRPr="00FD74E3" w:rsidRDefault="002A6F1D" w:rsidP="002A6F1D">
            <w:pPr>
              <w:pStyle w:val="afff5"/>
              <w:widowControl w:val="0"/>
              <w:numPr>
                <w:ilvl w:val="0"/>
                <w:numId w:val="72"/>
              </w:numPr>
              <w:spacing w:after="0"/>
              <w:rPr>
                <w:lang w:val="ru-RU"/>
              </w:rPr>
            </w:pPr>
            <w:r w:rsidRPr="00FD74E3">
              <w:rPr>
                <w:lang w:val="ru-RU"/>
              </w:rPr>
              <w:t>Сервис управления принадлежностью пациентов к группам диспансерного наблюдения</w:t>
            </w:r>
            <w:r>
              <w:rPr>
                <w:lang w:val="ru-RU"/>
              </w:rPr>
              <w:t>;</w:t>
            </w:r>
          </w:p>
          <w:p w14:paraId="47F89925" w14:textId="450E4761" w:rsidR="002A6F1D" w:rsidRPr="00FD74E3" w:rsidRDefault="002A6F1D" w:rsidP="002A6F1D">
            <w:pPr>
              <w:pStyle w:val="afff5"/>
              <w:widowControl w:val="0"/>
              <w:numPr>
                <w:ilvl w:val="0"/>
                <w:numId w:val="72"/>
              </w:numPr>
              <w:spacing w:after="0"/>
              <w:rPr>
                <w:lang w:val="ru-RU"/>
              </w:rPr>
            </w:pPr>
            <w:r w:rsidRPr="00FD74E3">
              <w:rPr>
                <w:lang w:val="ru-RU"/>
              </w:rPr>
              <w:t>Сервис управления шаблонами пакетов назначений и их доступностью в МО</w:t>
            </w:r>
            <w:r>
              <w:rPr>
                <w:lang w:val="ru-RU"/>
              </w:rPr>
              <w:t>;</w:t>
            </w:r>
          </w:p>
          <w:p w14:paraId="3696FFAD" w14:textId="4FD5393E" w:rsidR="002A6F1D" w:rsidRPr="00FD74E3" w:rsidRDefault="002A6F1D" w:rsidP="002A6F1D">
            <w:pPr>
              <w:pStyle w:val="afff5"/>
              <w:widowControl w:val="0"/>
              <w:numPr>
                <w:ilvl w:val="0"/>
                <w:numId w:val="72"/>
              </w:numPr>
              <w:spacing w:after="0"/>
              <w:rPr>
                <w:lang w:val="ru-RU"/>
              </w:rPr>
            </w:pPr>
            <w:r w:rsidRPr="00FD74E3">
              <w:rPr>
                <w:lang w:val="ru-RU"/>
              </w:rPr>
              <w:t>Сервис нумерации медицинских документов</w:t>
            </w:r>
            <w:r>
              <w:rPr>
                <w:lang w:val="ru-RU"/>
              </w:rPr>
              <w:t>;</w:t>
            </w:r>
          </w:p>
          <w:p w14:paraId="59DB6617" w14:textId="4201D3AB" w:rsidR="002A6F1D" w:rsidRPr="00FD74E3" w:rsidRDefault="002A6F1D" w:rsidP="002A6F1D">
            <w:pPr>
              <w:pStyle w:val="afff5"/>
              <w:widowControl w:val="0"/>
              <w:numPr>
                <w:ilvl w:val="0"/>
                <w:numId w:val="72"/>
              </w:numPr>
              <w:spacing w:after="0"/>
              <w:rPr>
                <w:lang w:val="ru-RU"/>
              </w:rPr>
            </w:pPr>
            <w:r w:rsidRPr="00FD74E3">
              <w:rPr>
                <w:lang w:val="ru-RU"/>
              </w:rPr>
              <w:t>Сервис дополнительной идентификации личности</w:t>
            </w:r>
            <w:r>
              <w:rPr>
                <w:lang w:val="ru-RU"/>
              </w:rPr>
              <w:t>;</w:t>
            </w:r>
          </w:p>
          <w:p w14:paraId="3FC8C24E" w14:textId="5B222049" w:rsidR="002A6F1D" w:rsidRPr="00FD74E3" w:rsidRDefault="002A6F1D" w:rsidP="002A6F1D">
            <w:pPr>
              <w:pStyle w:val="afff5"/>
              <w:widowControl w:val="0"/>
              <w:numPr>
                <w:ilvl w:val="0"/>
                <w:numId w:val="72"/>
              </w:numPr>
              <w:spacing w:after="0"/>
              <w:rPr>
                <w:lang w:val="ru-RU"/>
              </w:rPr>
            </w:pPr>
            <w:r w:rsidRPr="00FD74E3">
              <w:rPr>
                <w:lang w:val="ru-RU"/>
              </w:rPr>
              <w:t>Сервис хранения и предоставления информации об уточенных диагнозах</w:t>
            </w:r>
            <w:r>
              <w:rPr>
                <w:lang w:val="ru-RU"/>
              </w:rPr>
              <w:t>;</w:t>
            </w:r>
          </w:p>
          <w:p w14:paraId="3F2D50AF" w14:textId="473D7034" w:rsidR="002A6F1D" w:rsidRPr="00FD74E3" w:rsidRDefault="002A6F1D" w:rsidP="002A6F1D">
            <w:pPr>
              <w:pStyle w:val="afff5"/>
              <w:widowControl w:val="0"/>
              <w:numPr>
                <w:ilvl w:val="0"/>
                <w:numId w:val="72"/>
              </w:numPr>
              <w:spacing w:after="0"/>
              <w:rPr>
                <w:lang w:val="ru-RU"/>
              </w:rPr>
            </w:pPr>
            <w:r w:rsidRPr="00FD74E3">
              <w:rPr>
                <w:lang w:val="ru-RU"/>
              </w:rPr>
              <w:t>Сервис по обработке и хранению сведений о целях обращений пациентов к врачу</w:t>
            </w:r>
            <w:r>
              <w:rPr>
                <w:lang w:val="ru-RU"/>
              </w:rPr>
              <w:t>;</w:t>
            </w:r>
          </w:p>
          <w:p w14:paraId="3D99C14B" w14:textId="1B065302" w:rsidR="002A6F1D" w:rsidRPr="00FD74E3" w:rsidRDefault="002A6F1D" w:rsidP="002A6F1D">
            <w:pPr>
              <w:pStyle w:val="afff5"/>
              <w:widowControl w:val="0"/>
              <w:numPr>
                <w:ilvl w:val="0"/>
                <w:numId w:val="72"/>
              </w:numPr>
              <w:spacing w:after="0"/>
              <w:rPr>
                <w:lang w:val="ru-RU"/>
              </w:rPr>
            </w:pPr>
            <w:r w:rsidRPr="00FD74E3">
              <w:rPr>
                <w:lang w:val="ru-RU"/>
              </w:rPr>
              <w:t>Интеграционная шина</w:t>
            </w:r>
            <w:r>
              <w:rPr>
                <w:lang w:val="ru-RU"/>
              </w:rPr>
              <w:t>;</w:t>
            </w:r>
          </w:p>
          <w:p w14:paraId="402F43C6" w14:textId="308C9F37" w:rsidR="002A6F1D" w:rsidRPr="00FD74E3" w:rsidRDefault="002A6F1D" w:rsidP="002A6F1D">
            <w:pPr>
              <w:pStyle w:val="afff5"/>
              <w:widowControl w:val="0"/>
              <w:numPr>
                <w:ilvl w:val="0"/>
                <w:numId w:val="72"/>
              </w:numPr>
              <w:spacing w:after="0"/>
              <w:rPr>
                <w:lang w:val="ru-RU"/>
              </w:rPr>
            </w:pPr>
            <w:r w:rsidRPr="00FD74E3">
              <w:rPr>
                <w:lang w:val="ru-RU"/>
              </w:rPr>
              <w:t>Интеграционная шина внешних взаимодействий</w:t>
            </w:r>
            <w:r>
              <w:rPr>
                <w:lang w:val="ru-RU"/>
              </w:rPr>
              <w:t>;</w:t>
            </w:r>
          </w:p>
          <w:p w14:paraId="48F030A9" w14:textId="1DC4C697" w:rsidR="002A6F1D" w:rsidRPr="00FD74E3" w:rsidRDefault="002A6F1D" w:rsidP="002A6F1D">
            <w:pPr>
              <w:pStyle w:val="afff5"/>
              <w:widowControl w:val="0"/>
              <w:numPr>
                <w:ilvl w:val="0"/>
                <w:numId w:val="72"/>
              </w:numPr>
              <w:spacing w:after="0"/>
              <w:rPr>
                <w:lang w:val="ru-RU"/>
              </w:rPr>
            </w:pPr>
            <w:r w:rsidRPr="00FD74E3">
              <w:rPr>
                <w:lang w:val="ru-RU"/>
              </w:rPr>
              <w:t>Сервис обеспечения хранения и обработки жизненных данных пациентов</w:t>
            </w:r>
            <w:r>
              <w:rPr>
                <w:lang w:val="ru-RU"/>
              </w:rPr>
              <w:t>;</w:t>
            </w:r>
          </w:p>
          <w:p w14:paraId="78E8B2A4" w14:textId="21035EE2" w:rsidR="002A6F1D" w:rsidRPr="00FD74E3" w:rsidRDefault="002A6F1D" w:rsidP="002A6F1D">
            <w:pPr>
              <w:pStyle w:val="afff5"/>
              <w:widowControl w:val="0"/>
              <w:numPr>
                <w:ilvl w:val="0"/>
                <w:numId w:val="72"/>
              </w:numPr>
              <w:spacing w:after="0"/>
              <w:rPr>
                <w:lang w:val="ru-RU"/>
              </w:rPr>
            </w:pPr>
            <w:r w:rsidRPr="00FD74E3">
              <w:rPr>
                <w:lang w:val="ru-RU"/>
              </w:rPr>
              <w:t>Комплекс программных средств для асинхронного обмена сообщениями между программными интерфейсами ЕМИАС</w:t>
            </w:r>
            <w:r>
              <w:rPr>
                <w:lang w:val="ru-RU"/>
              </w:rPr>
              <w:t>;</w:t>
            </w:r>
          </w:p>
          <w:p w14:paraId="121A2E6C" w14:textId="195BB748" w:rsidR="002A6F1D" w:rsidRPr="00FD74E3" w:rsidRDefault="002A6F1D" w:rsidP="002A6F1D">
            <w:pPr>
              <w:pStyle w:val="afff5"/>
              <w:widowControl w:val="0"/>
              <w:numPr>
                <w:ilvl w:val="0"/>
                <w:numId w:val="72"/>
              </w:numPr>
              <w:spacing w:after="0"/>
              <w:rPr>
                <w:lang w:val="ru-RU"/>
              </w:rPr>
            </w:pPr>
            <w:r w:rsidRPr="00FD74E3">
              <w:rPr>
                <w:lang w:val="ru-RU"/>
              </w:rPr>
              <w:t>Комплекс программных средств для асинхронного обмена сообщениями между программными интерфейсами ЕМИАС и внешними системами</w:t>
            </w:r>
            <w:r>
              <w:rPr>
                <w:lang w:val="ru-RU"/>
              </w:rPr>
              <w:t>;</w:t>
            </w:r>
          </w:p>
          <w:p w14:paraId="65C463BF" w14:textId="043C88B7" w:rsidR="002A6F1D" w:rsidRPr="00FD74E3" w:rsidRDefault="002A6F1D" w:rsidP="002A6F1D">
            <w:pPr>
              <w:pStyle w:val="afff5"/>
              <w:widowControl w:val="0"/>
              <w:numPr>
                <w:ilvl w:val="0"/>
                <w:numId w:val="72"/>
              </w:numPr>
              <w:spacing w:after="0"/>
              <w:rPr>
                <w:lang w:val="ru-RU"/>
              </w:rPr>
            </w:pPr>
            <w:r w:rsidRPr="00FD74E3">
              <w:rPr>
                <w:lang w:val="ru-RU"/>
              </w:rPr>
              <w:t>Сервис управления доступом к функциям ЕМИАС</w:t>
            </w:r>
            <w:r>
              <w:rPr>
                <w:lang w:val="ru-RU"/>
              </w:rPr>
              <w:t>.</w:t>
            </w:r>
          </w:p>
        </w:tc>
      </w:tr>
      <w:tr w:rsidR="002A6F1D" w:rsidRPr="00E23117" w14:paraId="1D46E082" w14:textId="77777777" w:rsidTr="00FD74E3">
        <w:trPr>
          <w:cantSplit/>
        </w:trPr>
        <w:tc>
          <w:tcPr>
            <w:tcW w:w="1696" w:type="pct"/>
            <w:tcBorders>
              <w:top w:val="single" w:sz="4" w:space="0" w:color="auto"/>
              <w:left w:val="single" w:sz="4" w:space="0" w:color="auto"/>
              <w:bottom w:val="single" w:sz="4" w:space="0" w:color="auto"/>
              <w:right w:val="single" w:sz="4" w:space="0" w:color="auto"/>
            </w:tcBorders>
          </w:tcPr>
          <w:p w14:paraId="146D047C" w14:textId="6FAF0D3E" w:rsidR="002A6F1D" w:rsidRPr="00AE591F" w:rsidRDefault="002A6F1D" w:rsidP="002A6F1D">
            <w:pPr>
              <w:pStyle w:val="afff5"/>
              <w:widowControl w:val="0"/>
              <w:spacing w:before="0" w:after="0"/>
              <w:rPr>
                <w:lang w:val="ru-RU"/>
              </w:rPr>
            </w:pPr>
            <w:r w:rsidRPr="005418E0">
              <w:rPr>
                <w:lang w:val="ru-RU"/>
              </w:rPr>
              <w:t>Роль</w:t>
            </w:r>
            <w:r>
              <w:rPr>
                <w:lang w:val="ru-RU"/>
              </w:rPr>
              <w:t xml:space="preserve"> </w:t>
            </w:r>
            <w:r w:rsidRPr="005418E0">
              <w:rPr>
                <w:lang w:val="ru-RU"/>
              </w:rPr>
              <w:t>пользователя</w:t>
            </w:r>
          </w:p>
        </w:tc>
        <w:tc>
          <w:tcPr>
            <w:tcW w:w="3304" w:type="pct"/>
            <w:tcBorders>
              <w:top w:val="single" w:sz="4" w:space="0" w:color="auto"/>
              <w:left w:val="single" w:sz="4" w:space="0" w:color="auto"/>
              <w:bottom w:val="single" w:sz="4" w:space="0" w:color="auto"/>
              <w:right w:val="single" w:sz="4" w:space="0" w:color="auto"/>
            </w:tcBorders>
          </w:tcPr>
          <w:p w14:paraId="3551C6DD" w14:textId="6D9B1D72" w:rsidR="002A6F1D" w:rsidRPr="00AE591F" w:rsidRDefault="002A6F1D" w:rsidP="002A6F1D">
            <w:pPr>
              <w:pStyle w:val="afff5"/>
              <w:widowControl w:val="0"/>
              <w:spacing w:before="0" w:after="0"/>
              <w:rPr>
                <w:lang w:val="ru-RU"/>
              </w:rPr>
            </w:pPr>
            <w:r w:rsidRPr="005418E0">
              <w:rPr>
                <w:lang w:val="ru-RU"/>
              </w:rPr>
              <w:t>Набор</w:t>
            </w:r>
            <w:r>
              <w:rPr>
                <w:lang w:val="ru-RU"/>
              </w:rPr>
              <w:t xml:space="preserve"> </w:t>
            </w:r>
            <w:r w:rsidRPr="005418E0">
              <w:rPr>
                <w:lang w:val="ru-RU"/>
              </w:rPr>
              <w:t>прав</w:t>
            </w:r>
            <w:r>
              <w:rPr>
                <w:lang w:val="ru-RU"/>
              </w:rPr>
              <w:t xml:space="preserve"> </w:t>
            </w:r>
            <w:r w:rsidRPr="005418E0">
              <w:rPr>
                <w:lang w:val="ru-RU"/>
              </w:rPr>
              <w:t>доступа</w:t>
            </w:r>
            <w:r>
              <w:rPr>
                <w:lang w:val="ru-RU"/>
              </w:rPr>
              <w:t xml:space="preserve"> </w:t>
            </w:r>
            <w:r w:rsidRPr="005418E0">
              <w:rPr>
                <w:lang w:val="ru-RU"/>
              </w:rPr>
              <w:t>к</w:t>
            </w:r>
            <w:r>
              <w:rPr>
                <w:lang w:val="ru-RU"/>
              </w:rPr>
              <w:t xml:space="preserve"> </w:t>
            </w:r>
            <w:r w:rsidRPr="005418E0">
              <w:rPr>
                <w:lang w:val="ru-RU"/>
              </w:rPr>
              <w:t>функциям</w:t>
            </w:r>
            <w:r>
              <w:rPr>
                <w:lang w:val="ru-RU"/>
              </w:rPr>
              <w:t xml:space="preserve"> </w:t>
            </w:r>
            <w:r w:rsidRPr="005418E0">
              <w:rPr>
                <w:lang w:val="ru-RU"/>
              </w:rPr>
              <w:t>и</w:t>
            </w:r>
            <w:r>
              <w:rPr>
                <w:lang w:val="ru-RU"/>
              </w:rPr>
              <w:t xml:space="preserve"> </w:t>
            </w:r>
            <w:r w:rsidRPr="005418E0">
              <w:rPr>
                <w:lang w:val="ru-RU"/>
              </w:rPr>
              <w:t>соответствующих</w:t>
            </w:r>
            <w:r>
              <w:rPr>
                <w:lang w:val="ru-RU"/>
              </w:rPr>
              <w:t xml:space="preserve"> </w:t>
            </w:r>
            <w:r w:rsidRPr="005418E0">
              <w:rPr>
                <w:lang w:val="ru-RU"/>
              </w:rPr>
              <w:t>им</w:t>
            </w:r>
            <w:r>
              <w:rPr>
                <w:lang w:val="ru-RU"/>
              </w:rPr>
              <w:t xml:space="preserve"> </w:t>
            </w:r>
            <w:r w:rsidRPr="005418E0">
              <w:rPr>
                <w:lang w:val="ru-RU"/>
              </w:rPr>
              <w:t>элементов</w:t>
            </w:r>
            <w:r>
              <w:rPr>
                <w:lang w:val="ru-RU"/>
              </w:rPr>
              <w:t xml:space="preserve"> </w:t>
            </w:r>
            <w:r w:rsidRPr="005418E0">
              <w:rPr>
                <w:lang w:val="ru-RU"/>
              </w:rPr>
              <w:t>пользовательских</w:t>
            </w:r>
            <w:r>
              <w:rPr>
                <w:lang w:val="ru-RU"/>
              </w:rPr>
              <w:t xml:space="preserve"> </w:t>
            </w:r>
            <w:r w:rsidRPr="005418E0">
              <w:rPr>
                <w:lang w:val="ru-RU"/>
              </w:rPr>
              <w:t>интерфейсов,</w:t>
            </w:r>
            <w:r>
              <w:rPr>
                <w:lang w:val="ru-RU"/>
              </w:rPr>
              <w:t xml:space="preserve"> </w:t>
            </w:r>
            <w:r w:rsidRPr="005418E0">
              <w:rPr>
                <w:lang w:val="ru-RU"/>
              </w:rPr>
              <w:t>доступных</w:t>
            </w:r>
            <w:r>
              <w:rPr>
                <w:lang w:val="ru-RU"/>
              </w:rPr>
              <w:t xml:space="preserve"> </w:t>
            </w:r>
            <w:r w:rsidRPr="005418E0">
              <w:rPr>
                <w:lang w:val="ru-RU"/>
              </w:rPr>
              <w:t>пользователю</w:t>
            </w:r>
          </w:p>
        </w:tc>
      </w:tr>
      <w:tr w:rsidR="002A6F1D" w:rsidRPr="009A0B76" w14:paraId="012295F6" w14:textId="77777777" w:rsidTr="00FD74E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F60B2" w14:textId="77777777" w:rsidR="002A6F1D" w:rsidRPr="0085132E" w:rsidRDefault="002A6F1D" w:rsidP="002A6F1D">
            <w:pPr>
              <w:pStyle w:val="afff5"/>
              <w:widowControl w:val="0"/>
              <w:spacing w:before="0" w:afterLines="60" w:after="144"/>
              <w:rPr>
                <w:bCs w:val="0"/>
                <w:szCs w:val="24"/>
              </w:rPr>
            </w:pPr>
            <w:r w:rsidRPr="005418E0">
              <w:t>Система</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AD65AD" w14:textId="12D6C0D8" w:rsidR="002A6F1D" w:rsidRPr="00AE591F" w:rsidRDefault="002A6F1D" w:rsidP="002A6F1D">
            <w:pPr>
              <w:pStyle w:val="afff5"/>
              <w:widowControl w:val="0"/>
              <w:spacing w:before="0" w:afterLines="60" w:after="144"/>
              <w:rPr>
                <w:lang w:val="ru-RU"/>
              </w:rPr>
            </w:pPr>
            <w:r w:rsidRPr="005418E0">
              <w:rPr>
                <w:lang w:val="ru-RU"/>
              </w:rPr>
              <w:t>Автоматизированная</w:t>
            </w:r>
            <w:r>
              <w:rPr>
                <w:lang w:val="ru-RU"/>
              </w:rPr>
              <w:t xml:space="preserve"> </w:t>
            </w:r>
            <w:r w:rsidRPr="005418E0">
              <w:rPr>
                <w:lang w:val="ru-RU"/>
              </w:rPr>
              <w:t>информационная</w:t>
            </w:r>
            <w:r>
              <w:rPr>
                <w:lang w:val="ru-RU"/>
              </w:rPr>
              <w:t xml:space="preserve"> </w:t>
            </w:r>
            <w:r w:rsidRPr="005418E0">
              <w:rPr>
                <w:lang w:val="ru-RU"/>
              </w:rPr>
              <w:t>система</w:t>
            </w:r>
            <w:r>
              <w:rPr>
                <w:lang w:val="ru-RU"/>
              </w:rPr>
              <w:t xml:space="preserve"> </w:t>
            </w:r>
            <w:r w:rsidRPr="00AE591F">
              <w:rPr>
                <w:lang w:val="ru-RU"/>
              </w:rPr>
              <w:t>города</w:t>
            </w:r>
            <w:r>
              <w:rPr>
                <w:lang w:val="ru-RU"/>
              </w:rPr>
              <w:t xml:space="preserve"> </w:t>
            </w:r>
            <w:r w:rsidRPr="00AE591F">
              <w:rPr>
                <w:lang w:val="ru-RU"/>
              </w:rPr>
              <w:t>Москвы</w:t>
            </w:r>
            <w:r>
              <w:rPr>
                <w:lang w:val="ru-RU"/>
              </w:rPr>
              <w:t xml:space="preserve"> </w:t>
            </w:r>
            <w:r w:rsidRPr="00AE591F">
              <w:rPr>
                <w:lang w:val="ru-RU"/>
              </w:rPr>
              <w:t>«Единая</w:t>
            </w:r>
            <w:r>
              <w:rPr>
                <w:lang w:val="ru-RU"/>
              </w:rPr>
              <w:t xml:space="preserve"> </w:t>
            </w:r>
            <w:r w:rsidRPr="00AE591F">
              <w:rPr>
                <w:lang w:val="ru-RU"/>
              </w:rPr>
              <w:t>медицинская</w:t>
            </w:r>
            <w:r>
              <w:rPr>
                <w:lang w:val="ru-RU"/>
              </w:rPr>
              <w:t xml:space="preserve"> </w:t>
            </w:r>
            <w:r w:rsidRPr="00AE591F">
              <w:rPr>
                <w:lang w:val="ru-RU"/>
              </w:rPr>
              <w:t>информационно-аналитическая</w:t>
            </w:r>
            <w:r>
              <w:rPr>
                <w:lang w:val="ru-RU"/>
              </w:rPr>
              <w:t xml:space="preserve"> </w:t>
            </w:r>
            <w:r w:rsidRPr="00AE591F">
              <w:rPr>
                <w:lang w:val="ru-RU"/>
              </w:rPr>
              <w:t>система</w:t>
            </w:r>
            <w:r>
              <w:rPr>
                <w:lang w:val="ru-RU"/>
              </w:rPr>
              <w:t xml:space="preserve"> </w:t>
            </w:r>
            <w:r w:rsidRPr="00AE591F">
              <w:rPr>
                <w:lang w:val="ru-RU"/>
              </w:rPr>
              <w:t>города</w:t>
            </w:r>
            <w:r>
              <w:rPr>
                <w:lang w:val="ru-RU"/>
              </w:rPr>
              <w:t xml:space="preserve"> </w:t>
            </w:r>
            <w:r w:rsidRPr="00AE591F">
              <w:rPr>
                <w:lang w:val="ru-RU"/>
              </w:rPr>
              <w:t>Москвы»</w:t>
            </w:r>
          </w:p>
        </w:tc>
      </w:tr>
      <w:tr w:rsidR="002A6F1D" w:rsidRPr="009A0B76" w14:paraId="1CB0EFB4" w14:textId="77777777" w:rsidTr="00FD74E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942ED" w14:textId="4541823F" w:rsidR="002A6F1D" w:rsidRPr="0085132E" w:rsidRDefault="002A6F1D" w:rsidP="002A6F1D">
            <w:pPr>
              <w:pStyle w:val="afff5"/>
              <w:widowControl w:val="0"/>
              <w:spacing w:before="0" w:afterLines="60" w:after="144"/>
              <w:rPr>
                <w:bCs w:val="0"/>
                <w:szCs w:val="24"/>
              </w:rPr>
            </w:pPr>
            <w:r w:rsidRPr="005418E0">
              <w:t>Смежная</w:t>
            </w:r>
            <w:r>
              <w:t xml:space="preserve"> </w:t>
            </w:r>
            <w:r w:rsidRPr="005418E0">
              <w:t>система</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93E8A" w14:textId="12596C5A" w:rsidR="002A6F1D" w:rsidRPr="00AE591F" w:rsidRDefault="002A6F1D" w:rsidP="002A6F1D">
            <w:pPr>
              <w:pStyle w:val="afff5"/>
              <w:widowControl w:val="0"/>
              <w:spacing w:before="0" w:afterLines="60" w:after="144"/>
              <w:rPr>
                <w:lang w:val="ru-RU"/>
              </w:rPr>
            </w:pPr>
            <w:r w:rsidRPr="005418E0">
              <w:rPr>
                <w:lang w:val="ru-RU"/>
              </w:rPr>
              <w:t>(в</w:t>
            </w:r>
            <w:r>
              <w:rPr>
                <w:lang w:val="ru-RU"/>
              </w:rPr>
              <w:t xml:space="preserve"> </w:t>
            </w:r>
            <w:r w:rsidRPr="005418E0">
              <w:rPr>
                <w:lang w:val="ru-RU"/>
              </w:rPr>
              <w:t>настоящем</w:t>
            </w:r>
            <w:r>
              <w:rPr>
                <w:lang w:val="ru-RU"/>
              </w:rPr>
              <w:t xml:space="preserve"> </w:t>
            </w:r>
            <w:r w:rsidRPr="005418E0">
              <w:rPr>
                <w:lang w:val="ru-RU"/>
              </w:rPr>
              <w:t>документе)</w:t>
            </w:r>
            <w:r>
              <w:rPr>
                <w:lang w:val="ru-RU"/>
              </w:rPr>
              <w:t xml:space="preserve"> </w:t>
            </w:r>
            <w:r w:rsidRPr="005418E0">
              <w:rPr>
                <w:lang w:val="ru-RU"/>
              </w:rPr>
              <w:t>система,</w:t>
            </w:r>
            <w:r>
              <w:rPr>
                <w:lang w:val="ru-RU"/>
              </w:rPr>
              <w:t xml:space="preserve"> </w:t>
            </w:r>
            <w:r w:rsidRPr="005418E0">
              <w:rPr>
                <w:lang w:val="ru-RU"/>
              </w:rPr>
              <w:t>не</w:t>
            </w:r>
            <w:r>
              <w:rPr>
                <w:lang w:val="ru-RU"/>
              </w:rPr>
              <w:t xml:space="preserve"> </w:t>
            </w:r>
            <w:r w:rsidRPr="005418E0">
              <w:rPr>
                <w:lang w:val="ru-RU"/>
              </w:rPr>
              <w:t>входящая</w:t>
            </w:r>
            <w:r>
              <w:rPr>
                <w:lang w:val="ru-RU"/>
              </w:rPr>
              <w:t xml:space="preserve"> </w:t>
            </w:r>
            <w:r w:rsidRPr="005418E0">
              <w:rPr>
                <w:lang w:val="ru-RU"/>
              </w:rPr>
              <w:t>в</w:t>
            </w:r>
            <w:r>
              <w:rPr>
                <w:lang w:val="ru-RU"/>
              </w:rPr>
              <w:t xml:space="preserve"> </w:t>
            </w:r>
            <w:r w:rsidRPr="005418E0">
              <w:rPr>
                <w:lang w:val="ru-RU"/>
              </w:rPr>
              <w:t>состав</w:t>
            </w:r>
            <w:r>
              <w:rPr>
                <w:lang w:val="ru-RU"/>
              </w:rPr>
              <w:t xml:space="preserve"> </w:t>
            </w:r>
            <w:r w:rsidRPr="00AE591F">
              <w:rPr>
                <w:lang w:val="ru-RU"/>
              </w:rPr>
              <w:t>ЕМИАС</w:t>
            </w:r>
          </w:p>
        </w:tc>
      </w:tr>
      <w:tr w:rsidR="00B67FCB" w:rsidRPr="009A0B76" w14:paraId="770AA8D6" w14:textId="77777777" w:rsidTr="00FD74E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776F7" w14:textId="49789848" w:rsidR="00B67FCB" w:rsidRPr="00B67FCB" w:rsidRDefault="00B67FCB" w:rsidP="002A6F1D">
            <w:pPr>
              <w:pStyle w:val="afff5"/>
              <w:widowControl w:val="0"/>
              <w:spacing w:before="0" w:afterLines="60" w:after="144"/>
              <w:rPr>
                <w:lang w:val="ru-RU"/>
              </w:rPr>
            </w:pPr>
            <w:r>
              <w:rPr>
                <w:lang w:val="ru-RU"/>
              </w:rPr>
              <w:t>Специальный доступный ресурс</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B925B" w14:textId="7410879C" w:rsidR="00B67FCB" w:rsidRPr="00B67FCB" w:rsidRDefault="00B67FCB" w:rsidP="002A6F1D">
            <w:pPr>
              <w:pStyle w:val="afff5"/>
              <w:widowControl w:val="0"/>
              <w:spacing w:before="0" w:afterLines="60" w:after="144"/>
              <w:rPr>
                <w:lang w:val="ru-RU"/>
              </w:rPr>
            </w:pPr>
            <w:r>
              <w:rPr>
                <w:lang w:val="ru-RU"/>
              </w:rPr>
              <w:t>Т</w:t>
            </w:r>
            <w:r w:rsidRPr="00B67FCB">
              <w:rPr>
                <w:lang w:val="ru-RU"/>
              </w:rPr>
              <w:t>ип композитного ресурса, в основе которого лежит определяющий базовый ресурс в виде стационарного оборудования, утилизацию которого необходимо спланировать посредством создания расписания и к которому, как правило, необходимо организовать поток пациентов</w:t>
            </w:r>
          </w:p>
        </w:tc>
      </w:tr>
      <w:tr w:rsidR="00B67FCB" w:rsidRPr="009A0B76" w14:paraId="2902E7F4" w14:textId="77777777" w:rsidTr="00FD74E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0ACCE" w14:textId="3ABA8AE9" w:rsidR="00B67FCB" w:rsidRPr="00B67FCB" w:rsidRDefault="00B67FCB" w:rsidP="002A6F1D">
            <w:pPr>
              <w:pStyle w:val="afff5"/>
              <w:widowControl w:val="0"/>
              <w:spacing w:before="0" w:afterLines="60" w:after="144"/>
              <w:rPr>
                <w:lang w:val="ru-RU"/>
              </w:rPr>
            </w:pPr>
            <w:r>
              <w:rPr>
                <w:lang w:val="ru-RU"/>
              </w:rPr>
              <w:t>СУПП</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123187" w14:textId="0E6528A9" w:rsidR="00B67FCB" w:rsidRPr="00B67FCB" w:rsidRDefault="00B67FCB" w:rsidP="002A6F1D">
            <w:pPr>
              <w:pStyle w:val="afff5"/>
              <w:widowControl w:val="0"/>
              <w:spacing w:before="0" w:afterLines="60" w:after="144"/>
              <w:rPr>
                <w:lang w:val="ru-RU"/>
              </w:rPr>
            </w:pPr>
            <w:r w:rsidRPr="00B67FCB">
              <w:rPr>
                <w:szCs w:val="24"/>
                <w:lang w:val="ru-RU"/>
              </w:rPr>
              <w:t>Система управления потоками пациентов ЕМИАС</w:t>
            </w:r>
          </w:p>
        </w:tc>
      </w:tr>
      <w:tr w:rsidR="002A6F1D" w:rsidRPr="009A0B76" w14:paraId="72933D43" w14:textId="77777777" w:rsidTr="00FD74E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97C89" w14:textId="077B5175" w:rsidR="002A6F1D" w:rsidRPr="005418E0" w:rsidRDefault="002A6F1D" w:rsidP="002A6F1D">
            <w:pPr>
              <w:pStyle w:val="afff5"/>
              <w:widowControl w:val="0"/>
              <w:spacing w:before="0" w:afterLines="60" w:after="144"/>
            </w:pPr>
            <w:r w:rsidRPr="002A6F1D">
              <w:rPr>
                <w:color w:val="000000"/>
                <w:lang w:val="ru-RU"/>
              </w:rPr>
              <w:t>Топик</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B50B1" w14:textId="64F65598" w:rsidR="002A6F1D" w:rsidRPr="005418E0" w:rsidRDefault="002A6F1D" w:rsidP="002A6F1D">
            <w:pPr>
              <w:pStyle w:val="afff5"/>
              <w:widowControl w:val="0"/>
              <w:spacing w:before="0" w:afterLines="60" w:after="144"/>
              <w:rPr>
                <w:lang w:val="ru-RU"/>
              </w:rPr>
            </w:pPr>
            <w:r>
              <w:rPr>
                <w:lang w:val="ru-RU"/>
              </w:rPr>
              <w:t>С</w:t>
            </w:r>
            <w:r w:rsidRPr="002A6F1D">
              <w:rPr>
                <w:lang w:val="ru-RU"/>
              </w:rPr>
              <w:t>пособ организации потока сообщений в отдельную логическую сущность</w:t>
            </w:r>
          </w:p>
        </w:tc>
      </w:tr>
      <w:tr w:rsidR="002A6F1D" w:rsidRPr="009A0B76" w14:paraId="5CA63CE4" w14:textId="77777777" w:rsidTr="00FD74E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54EAA3" w14:textId="77777777" w:rsidR="002A6F1D" w:rsidRPr="0085132E" w:rsidRDefault="002A6F1D" w:rsidP="002A6F1D">
            <w:pPr>
              <w:pStyle w:val="afff5"/>
              <w:widowControl w:val="0"/>
              <w:spacing w:before="0" w:afterLines="60" w:after="144"/>
              <w:rPr>
                <w:bCs w:val="0"/>
                <w:szCs w:val="24"/>
              </w:rPr>
            </w:pPr>
            <w:r w:rsidRPr="005418E0">
              <w:t>Функция</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A2EE8" w14:textId="2458C1BB" w:rsidR="002A6F1D" w:rsidRPr="00AE591F" w:rsidRDefault="002A6F1D" w:rsidP="002A6F1D">
            <w:pPr>
              <w:pStyle w:val="afff5"/>
              <w:widowControl w:val="0"/>
              <w:spacing w:before="0" w:afterLines="60" w:after="144"/>
              <w:rPr>
                <w:lang w:val="ru-RU"/>
              </w:rPr>
            </w:pPr>
            <w:r w:rsidRPr="005418E0">
              <w:rPr>
                <w:lang w:val="ru-RU"/>
              </w:rPr>
              <w:t>Совокупность</w:t>
            </w:r>
            <w:r>
              <w:rPr>
                <w:lang w:val="ru-RU"/>
              </w:rPr>
              <w:t xml:space="preserve"> </w:t>
            </w:r>
            <w:r w:rsidRPr="005418E0">
              <w:rPr>
                <w:lang w:val="ru-RU"/>
              </w:rPr>
              <w:t>действий,</w:t>
            </w:r>
            <w:r>
              <w:rPr>
                <w:lang w:val="ru-RU"/>
              </w:rPr>
              <w:t xml:space="preserve"> </w:t>
            </w:r>
            <w:r w:rsidRPr="005418E0">
              <w:rPr>
                <w:lang w:val="ru-RU"/>
              </w:rPr>
              <w:t>напр</w:t>
            </w:r>
            <w:r w:rsidRPr="00AE591F">
              <w:rPr>
                <w:lang w:val="ru-RU"/>
              </w:rPr>
              <w:t>авленная</w:t>
            </w:r>
            <w:r>
              <w:rPr>
                <w:lang w:val="ru-RU"/>
              </w:rPr>
              <w:t xml:space="preserve"> </w:t>
            </w:r>
            <w:r w:rsidRPr="00AE591F">
              <w:rPr>
                <w:lang w:val="ru-RU"/>
              </w:rPr>
              <w:t>на</w:t>
            </w:r>
            <w:r>
              <w:rPr>
                <w:lang w:val="ru-RU"/>
              </w:rPr>
              <w:t xml:space="preserve"> </w:t>
            </w:r>
            <w:r w:rsidRPr="00AE591F">
              <w:rPr>
                <w:lang w:val="ru-RU"/>
              </w:rPr>
              <w:t>достижение</w:t>
            </w:r>
            <w:r>
              <w:rPr>
                <w:lang w:val="ru-RU"/>
              </w:rPr>
              <w:t xml:space="preserve"> </w:t>
            </w:r>
            <w:r w:rsidRPr="00AE591F">
              <w:rPr>
                <w:lang w:val="ru-RU"/>
              </w:rPr>
              <w:t>определенной</w:t>
            </w:r>
            <w:r>
              <w:rPr>
                <w:lang w:val="ru-RU"/>
              </w:rPr>
              <w:t xml:space="preserve"> </w:t>
            </w:r>
            <w:r w:rsidRPr="00AE591F">
              <w:rPr>
                <w:lang w:val="ru-RU"/>
              </w:rPr>
              <w:t>цели</w:t>
            </w:r>
          </w:p>
        </w:tc>
      </w:tr>
      <w:tr w:rsidR="002A6F1D" w:rsidRPr="009A0B76" w14:paraId="3CB10F98" w14:textId="77777777" w:rsidTr="00FD74E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5887E" w14:textId="3E60EC06" w:rsidR="002A6F1D" w:rsidRPr="00AE591F" w:rsidRDefault="002A6F1D" w:rsidP="002A6F1D">
            <w:pPr>
              <w:pStyle w:val="afff5"/>
              <w:widowControl w:val="0"/>
              <w:spacing w:before="0" w:afterLines="60" w:after="144"/>
              <w:rPr>
                <w:color w:val="000000" w:themeColor="text1"/>
              </w:rPr>
            </w:pPr>
            <w:r w:rsidRPr="005418E0">
              <w:rPr>
                <w:color w:val="000000"/>
              </w:rPr>
              <w:t>Эксплуатирующая</w:t>
            </w:r>
            <w:r>
              <w:rPr>
                <w:color w:val="000000"/>
              </w:rPr>
              <w:t xml:space="preserve"> </w:t>
            </w:r>
            <w:r w:rsidRPr="005418E0">
              <w:rPr>
                <w:color w:val="000000"/>
              </w:rPr>
              <w:t>организация</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1FE9A" w14:textId="40CDEB3F" w:rsidR="002A6F1D" w:rsidRPr="00AE591F" w:rsidRDefault="002A6F1D" w:rsidP="002A6F1D">
            <w:pPr>
              <w:pStyle w:val="afff5"/>
              <w:widowControl w:val="0"/>
              <w:spacing w:before="0" w:afterLines="60" w:after="144"/>
              <w:rPr>
                <w:color w:val="000000" w:themeColor="text1"/>
                <w:lang w:val="ru-RU"/>
              </w:rPr>
            </w:pPr>
            <w:r w:rsidRPr="005418E0">
              <w:rPr>
                <w:color w:val="000000"/>
                <w:lang w:val="ru-RU"/>
              </w:rPr>
              <w:t>Государственное</w:t>
            </w:r>
            <w:r>
              <w:rPr>
                <w:color w:val="000000"/>
                <w:lang w:val="ru-RU"/>
              </w:rPr>
              <w:t xml:space="preserve"> </w:t>
            </w:r>
            <w:r w:rsidRPr="005418E0">
              <w:rPr>
                <w:color w:val="000000"/>
                <w:lang w:val="ru-RU"/>
              </w:rPr>
              <w:t>казенное</w:t>
            </w:r>
            <w:r>
              <w:rPr>
                <w:color w:val="000000"/>
                <w:lang w:val="ru-RU"/>
              </w:rPr>
              <w:t xml:space="preserve"> </w:t>
            </w:r>
            <w:r w:rsidRPr="005418E0">
              <w:rPr>
                <w:color w:val="000000"/>
                <w:lang w:val="ru-RU"/>
              </w:rPr>
              <w:t>учреждение</w:t>
            </w:r>
            <w:r>
              <w:rPr>
                <w:color w:val="000000"/>
                <w:lang w:val="ru-RU"/>
              </w:rPr>
              <w:t xml:space="preserve"> </w:t>
            </w:r>
            <w:r w:rsidRPr="005418E0">
              <w:rPr>
                <w:color w:val="000000"/>
                <w:lang w:val="ru-RU"/>
              </w:rPr>
              <w:t>города</w:t>
            </w:r>
            <w:r>
              <w:rPr>
                <w:color w:val="000000"/>
                <w:lang w:val="ru-RU"/>
              </w:rPr>
              <w:t xml:space="preserve"> </w:t>
            </w:r>
            <w:r w:rsidRPr="005418E0">
              <w:rPr>
                <w:color w:val="000000"/>
                <w:lang w:val="ru-RU"/>
              </w:rPr>
              <w:t>Москвы</w:t>
            </w:r>
            <w:r>
              <w:rPr>
                <w:color w:val="000000"/>
                <w:lang w:val="ru-RU"/>
              </w:rPr>
              <w:t xml:space="preserve"> </w:t>
            </w:r>
            <w:r w:rsidRPr="005418E0">
              <w:rPr>
                <w:color w:val="000000"/>
                <w:lang w:val="ru-RU"/>
              </w:rPr>
              <w:t>«Информационно-аналитический</w:t>
            </w:r>
            <w:r>
              <w:rPr>
                <w:color w:val="000000"/>
                <w:lang w:val="ru-RU"/>
              </w:rPr>
              <w:t xml:space="preserve"> </w:t>
            </w:r>
            <w:r w:rsidRPr="005418E0">
              <w:rPr>
                <w:color w:val="000000"/>
                <w:lang w:val="ru-RU"/>
              </w:rPr>
              <w:t>центр</w:t>
            </w:r>
            <w:r>
              <w:rPr>
                <w:color w:val="000000"/>
                <w:lang w:val="ru-RU"/>
              </w:rPr>
              <w:t xml:space="preserve"> </w:t>
            </w:r>
            <w:r w:rsidRPr="005418E0">
              <w:rPr>
                <w:color w:val="000000"/>
                <w:lang w:val="ru-RU"/>
              </w:rPr>
              <w:t>в</w:t>
            </w:r>
            <w:r>
              <w:rPr>
                <w:color w:val="000000"/>
                <w:lang w:val="ru-RU"/>
              </w:rPr>
              <w:t xml:space="preserve"> </w:t>
            </w:r>
            <w:r w:rsidRPr="005418E0">
              <w:rPr>
                <w:color w:val="000000"/>
                <w:lang w:val="ru-RU"/>
              </w:rPr>
              <w:t>сфере</w:t>
            </w:r>
            <w:r>
              <w:rPr>
                <w:color w:val="000000"/>
                <w:lang w:val="ru-RU"/>
              </w:rPr>
              <w:t xml:space="preserve"> </w:t>
            </w:r>
            <w:r w:rsidRPr="005418E0">
              <w:rPr>
                <w:color w:val="000000"/>
                <w:lang w:val="ru-RU"/>
              </w:rPr>
              <w:t>здравоохранения»</w:t>
            </w:r>
            <w:r>
              <w:rPr>
                <w:color w:val="000000"/>
                <w:lang w:val="ru-RU"/>
              </w:rPr>
              <w:t xml:space="preserve"> </w:t>
            </w:r>
            <w:r w:rsidRPr="005418E0">
              <w:rPr>
                <w:color w:val="000000"/>
                <w:lang w:val="ru-RU"/>
              </w:rPr>
              <w:t>(ГКУ</w:t>
            </w:r>
            <w:r>
              <w:rPr>
                <w:color w:val="000000"/>
                <w:lang w:val="ru-RU"/>
              </w:rPr>
              <w:t xml:space="preserve"> </w:t>
            </w:r>
            <w:r w:rsidRPr="005418E0">
              <w:rPr>
                <w:color w:val="000000"/>
                <w:lang w:val="ru-RU"/>
              </w:rPr>
              <w:t>ИАЦ</w:t>
            </w:r>
            <w:r>
              <w:rPr>
                <w:color w:val="000000"/>
                <w:lang w:val="ru-RU"/>
              </w:rPr>
              <w:t xml:space="preserve"> </w:t>
            </w:r>
            <w:r w:rsidRPr="005418E0">
              <w:rPr>
                <w:color w:val="000000"/>
                <w:lang w:val="ru-RU"/>
              </w:rPr>
              <w:t>в</w:t>
            </w:r>
            <w:r>
              <w:rPr>
                <w:color w:val="000000"/>
                <w:lang w:val="ru-RU"/>
              </w:rPr>
              <w:t xml:space="preserve"> </w:t>
            </w:r>
            <w:r w:rsidRPr="005418E0">
              <w:rPr>
                <w:color w:val="000000"/>
                <w:lang w:val="ru-RU"/>
              </w:rPr>
              <w:t>сфере</w:t>
            </w:r>
            <w:r>
              <w:rPr>
                <w:color w:val="000000"/>
                <w:lang w:val="ru-RU"/>
              </w:rPr>
              <w:t xml:space="preserve"> </w:t>
            </w:r>
            <w:r w:rsidRPr="005418E0">
              <w:rPr>
                <w:color w:val="000000"/>
                <w:lang w:val="ru-RU"/>
              </w:rPr>
              <w:t>здравоохранения</w:t>
            </w:r>
            <w:r>
              <w:rPr>
                <w:color w:val="000000"/>
                <w:lang w:val="ru-RU"/>
              </w:rPr>
              <w:t xml:space="preserve"> </w:t>
            </w:r>
            <w:r w:rsidRPr="005418E0">
              <w:rPr>
                <w:color w:val="000000"/>
                <w:lang w:val="ru-RU"/>
              </w:rPr>
              <w:t>города</w:t>
            </w:r>
            <w:r>
              <w:rPr>
                <w:color w:val="000000"/>
                <w:lang w:val="ru-RU"/>
              </w:rPr>
              <w:t xml:space="preserve"> </w:t>
            </w:r>
            <w:r w:rsidRPr="005418E0">
              <w:rPr>
                <w:color w:val="000000"/>
                <w:lang w:val="ru-RU"/>
              </w:rPr>
              <w:t>Москвы),</w:t>
            </w:r>
            <w:r>
              <w:rPr>
                <w:color w:val="000000"/>
                <w:lang w:val="ru-RU"/>
              </w:rPr>
              <w:t xml:space="preserve"> </w:t>
            </w:r>
            <w:r w:rsidRPr="005418E0">
              <w:rPr>
                <w:color w:val="000000"/>
                <w:lang w:val="ru-RU"/>
              </w:rPr>
              <w:t>осуществляющее</w:t>
            </w:r>
            <w:r>
              <w:rPr>
                <w:color w:val="000000"/>
                <w:lang w:val="ru-RU"/>
              </w:rPr>
              <w:t xml:space="preserve"> </w:t>
            </w:r>
            <w:r w:rsidRPr="005418E0">
              <w:rPr>
                <w:color w:val="000000"/>
                <w:lang w:val="ru-RU"/>
              </w:rPr>
              <w:t>эксплуатацию</w:t>
            </w:r>
            <w:r>
              <w:rPr>
                <w:color w:val="000000"/>
                <w:lang w:val="ru-RU"/>
              </w:rPr>
              <w:t xml:space="preserve"> </w:t>
            </w:r>
            <w:r w:rsidRPr="005418E0">
              <w:rPr>
                <w:color w:val="000000"/>
                <w:lang w:val="ru-RU"/>
              </w:rPr>
              <w:t>ЕМИАС</w:t>
            </w:r>
            <w:r>
              <w:rPr>
                <w:color w:val="000000"/>
                <w:lang w:val="ru-RU"/>
              </w:rPr>
              <w:t xml:space="preserve"> </w:t>
            </w:r>
            <w:r w:rsidRPr="005418E0">
              <w:rPr>
                <w:color w:val="000000"/>
                <w:lang w:val="ru-RU"/>
              </w:rPr>
              <w:t>в</w:t>
            </w:r>
            <w:r>
              <w:rPr>
                <w:color w:val="000000"/>
                <w:lang w:val="ru-RU"/>
              </w:rPr>
              <w:t xml:space="preserve"> </w:t>
            </w:r>
            <w:r w:rsidRPr="005418E0">
              <w:rPr>
                <w:color w:val="000000"/>
                <w:lang w:val="ru-RU"/>
              </w:rPr>
              <w:t>соответствии</w:t>
            </w:r>
            <w:r>
              <w:rPr>
                <w:color w:val="000000"/>
                <w:lang w:val="ru-RU"/>
              </w:rPr>
              <w:t xml:space="preserve"> </w:t>
            </w:r>
            <w:r w:rsidRPr="005418E0">
              <w:rPr>
                <w:color w:val="000000"/>
                <w:lang w:val="ru-RU"/>
              </w:rPr>
              <w:t>с</w:t>
            </w:r>
            <w:r>
              <w:rPr>
                <w:color w:val="000000"/>
                <w:lang w:val="ru-RU"/>
              </w:rPr>
              <w:t xml:space="preserve"> </w:t>
            </w:r>
            <w:r w:rsidRPr="005418E0">
              <w:rPr>
                <w:color w:val="000000"/>
                <w:lang w:val="ru-RU"/>
              </w:rPr>
              <w:t>Распоряжением</w:t>
            </w:r>
            <w:r>
              <w:rPr>
                <w:color w:val="000000"/>
                <w:lang w:val="ru-RU"/>
              </w:rPr>
              <w:t xml:space="preserve"> </w:t>
            </w:r>
            <w:r w:rsidRPr="005418E0">
              <w:rPr>
                <w:color w:val="000000"/>
                <w:lang w:val="ru-RU"/>
              </w:rPr>
              <w:t>от</w:t>
            </w:r>
            <w:r>
              <w:rPr>
                <w:color w:val="000000"/>
                <w:lang w:val="ru-RU"/>
              </w:rPr>
              <w:t xml:space="preserve"> </w:t>
            </w:r>
            <w:r w:rsidRPr="005418E0">
              <w:rPr>
                <w:color w:val="000000"/>
                <w:lang w:val="ru-RU"/>
              </w:rPr>
              <w:t>8</w:t>
            </w:r>
            <w:r>
              <w:rPr>
                <w:color w:val="000000"/>
                <w:lang w:val="ru-RU"/>
              </w:rPr>
              <w:t xml:space="preserve"> </w:t>
            </w:r>
            <w:r w:rsidRPr="005418E0">
              <w:rPr>
                <w:color w:val="000000"/>
                <w:lang w:val="ru-RU"/>
              </w:rPr>
              <w:t>декабря</w:t>
            </w:r>
            <w:r>
              <w:rPr>
                <w:color w:val="000000"/>
                <w:lang w:val="ru-RU"/>
              </w:rPr>
              <w:t xml:space="preserve"> </w:t>
            </w:r>
            <w:r w:rsidRPr="005418E0">
              <w:rPr>
                <w:color w:val="000000"/>
                <w:lang w:val="ru-RU"/>
              </w:rPr>
              <w:t>2016</w:t>
            </w:r>
            <w:r>
              <w:rPr>
                <w:color w:val="000000"/>
                <w:lang w:val="ru-RU"/>
              </w:rPr>
              <w:t xml:space="preserve"> </w:t>
            </w:r>
            <w:r w:rsidRPr="005418E0">
              <w:rPr>
                <w:color w:val="000000"/>
                <w:lang w:val="ru-RU"/>
              </w:rPr>
              <w:t>г.</w:t>
            </w:r>
            <w:r>
              <w:rPr>
                <w:color w:val="000000"/>
                <w:lang w:val="ru-RU"/>
              </w:rPr>
              <w:t xml:space="preserve"> </w:t>
            </w:r>
            <w:r w:rsidRPr="005418E0">
              <w:rPr>
                <w:color w:val="000000"/>
                <w:lang w:val="ru-RU"/>
              </w:rPr>
              <w:t>№</w:t>
            </w:r>
            <w:r>
              <w:rPr>
                <w:color w:val="000000"/>
                <w:lang w:val="ru-RU"/>
              </w:rPr>
              <w:t xml:space="preserve"> </w:t>
            </w:r>
            <w:r w:rsidRPr="005418E0">
              <w:rPr>
                <w:color w:val="000000"/>
                <w:lang w:val="ru-RU"/>
              </w:rPr>
              <w:t>64-16-662</w:t>
            </w:r>
            <w:r w:rsidRPr="00AE591F">
              <w:rPr>
                <w:color w:val="000000"/>
                <w:lang w:val="ru-RU"/>
              </w:rPr>
              <w:t>/16</w:t>
            </w:r>
            <w:r>
              <w:rPr>
                <w:color w:val="000000"/>
                <w:lang w:val="ru-RU"/>
              </w:rPr>
              <w:t xml:space="preserve"> </w:t>
            </w:r>
            <w:r w:rsidRPr="00AE591F">
              <w:rPr>
                <w:color w:val="000000"/>
                <w:lang w:val="ru-RU"/>
              </w:rPr>
              <w:t>«О</w:t>
            </w:r>
            <w:r>
              <w:rPr>
                <w:color w:val="000000"/>
                <w:lang w:val="ru-RU"/>
              </w:rPr>
              <w:t xml:space="preserve"> </w:t>
            </w:r>
            <w:r w:rsidRPr="00AE591F">
              <w:rPr>
                <w:color w:val="000000"/>
                <w:lang w:val="ru-RU"/>
              </w:rPr>
              <w:t>передач</w:t>
            </w:r>
            <w:r>
              <w:rPr>
                <w:color w:val="000000"/>
                <w:lang w:val="ru-RU"/>
              </w:rPr>
              <w:t xml:space="preserve">е </w:t>
            </w:r>
            <w:r w:rsidRPr="00AE591F">
              <w:rPr>
                <w:color w:val="000000"/>
                <w:lang w:val="ru-RU"/>
              </w:rPr>
              <w:t>Государственному</w:t>
            </w:r>
            <w:r>
              <w:rPr>
                <w:color w:val="000000"/>
                <w:lang w:val="ru-RU"/>
              </w:rPr>
              <w:t xml:space="preserve"> </w:t>
            </w:r>
            <w:r w:rsidRPr="00AE591F">
              <w:rPr>
                <w:color w:val="000000"/>
                <w:lang w:val="ru-RU"/>
              </w:rPr>
              <w:t>казенному</w:t>
            </w:r>
            <w:r>
              <w:rPr>
                <w:color w:val="000000"/>
                <w:lang w:val="ru-RU"/>
              </w:rPr>
              <w:t xml:space="preserve"> </w:t>
            </w:r>
            <w:r w:rsidRPr="00AE591F">
              <w:rPr>
                <w:color w:val="000000"/>
                <w:lang w:val="ru-RU"/>
              </w:rPr>
              <w:t>учреждению</w:t>
            </w:r>
            <w:r>
              <w:rPr>
                <w:color w:val="000000"/>
                <w:lang w:val="ru-RU"/>
              </w:rPr>
              <w:t xml:space="preserve"> </w:t>
            </w:r>
            <w:r w:rsidRPr="00AE591F">
              <w:rPr>
                <w:color w:val="000000"/>
                <w:lang w:val="ru-RU"/>
              </w:rPr>
              <w:t>города</w:t>
            </w:r>
            <w:r>
              <w:rPr>
                <w:color w:val="000000"/>
                <w:lang w:val="ru-RU"/>
              </w:rPr>
              <w:t xml:space="preserve"> </w:t>
            </w:r>
            <w:r w:rsidRPr="00AE591F">
              <w:rPr>
                <w:color w:val="000000"/>
                <w:lang w:val="ru-RU"/>
              </w:rPr>
              <w:t>Москвы</w:t>
            </w:r>
            <w:r>
              <w:rPr>
                <w:color w:val="000000"/>
                <w:lang w:val="ru-RU"/>
              </w:rPr>
              <w:t xml:space="preserve"> </w:t>
            </w:r>
            <w:r w:rsidRPr="00AE591F">
              <w:rPr>
                <w:color w:val="000000"/>
                <w:lang w:val="ru-RU"/>
              </w:rPr>
              <w:t>«Информационно-аналитический</w:t>
            </w:r>
            <w:r>
              <w:rPr>
                <w:color w:val="000000"/>
                <w:lang w:val="ru-RU"/>
              </w:rPr>
              <w:t xml:space="preserve"> </w:t>
            </w:r>
            <w:r w:rsidRPr="00AE591F">
              <w:rPr>
                <w:color w:val="000000"/>
                <w:lang w:val="ru-RU"/>
              </w:rPr>
              <w:t>центр</w:t>
            </w:r>
            <w:r>
              <w:rPr>
                <w:color w:val="000000"/>
                <w:lang w:val="ru-RU"/>
              </w:rPr>
              <w:t xml:space="preserve"> </w:t>
            </w:r>
            <w:r w:rsidRPr="00AE591F">
              <w:rPr>
                <w:color w:val="000000"/>
                <w:lang w:val="ru-RU"/>
              </w:rPr>
              <w:t>в</w:t>
            </w:r>
            <w:r>
              <w:rPr>
                <w:color w:val="000000"/>
                <w:lang w:val="ru-RU"/>
              </w:rPr>
              <w:t xml:space="preserve"> </w:t>
            </w:r>
            <w:r w:rsidRPr="00AE591F">
              <w:rPr>
                <w:color w:val="000000"/>
                <w:lang w:val="ru-RU"/>
              </w:rPr>
              <w:t>сфере</w:t>
            </w:r>
            <w:r>
              <w:rPr>
                <w:color w:val="000000"/>
                <w:lang w:val="ru-RU"/>
              </w:rPr>
              <w:t xml:space="preserve"> </w:t>
            </w:r>
            <w:r w:rsidRPr="00AE591F">
              <w:rPr>
                <w:color w:val="000000"/>
                <w:lang w:val="ru-RU"/>
              </w:rPr>
              <w:t>здравоохранения»</w:t>
            </w:r>
            <w:r>
              <w:rPr>
                <w:color w:val="000000"/>
                <w:lang w:val="ru-RU"/>
              </w:rPr>
              <w:t xml:space="preserve"> </w:t>
            </w:r>
            <w:r w:rsidRPr="00AE591F">
              <w:rPr>
                <w:color w:val="000000"/>
                <w:lang w:val="ru-RU"/>
              </w:rPr>
              <w:t>отдельных</w:t>
            </w:r>
            <w:r>
              <w:rPr>
                <w:color w:val="000000"/>
                <w:lang w:val="ru-RU"/>
              </w:rPr>
              <w:t xml:space="preserve"> </w:t>
            </w:r>
            <w:r w:rsidRPr="00AE591F">
              <w:rPr>
                <w:color w:val="000000"/>
                <w:lang w:val="ru-RU"/>
              </w:rPr>
              <w:t>функций</w:t>
            </w:r>
            <w:r>
              <w:rPr>
                <w:color w:val="000000"/>
                <w:lang w:val="ru-RU"/>
              </w:rPr>
              <w:t xml:space="preserve"> </w:t>
            </w:r>
            <w:r w:rsidRPr="00AE591F">
              <w:rPr>
                <w:color w:val="000000"/>
                <w:lang w:val="ru-RU"/>
              </w:rPr>
              <w:t>оператора</w:t>
            </w:r>
            <w:r>
              <w:rPr>
                <w:color w:val="000000"/>
                <w:lang w:val="ru-RU"/>
              </w:rPr>
              <w:t xml:space="preserve"> </w:t>
            </w:r>
            <w:r w:rsidRPr="00AE591F">
              <w:rPr>
                <w:color w:val="000000"/>
                <w:lang w:val="ru-RU"/>
              </w:rPr>
              <w:t>автоматизированной</w:t>
            </w:r>
            <w:r>
              <w:rPr>
                <w:color w:val="000000"/>
                <w:lang w:val="ru-RU"/>
              </w:rPr>
              <w:t xml:space="preserve"> </w:t>
            </w:r>
            <w:r w:rsidRPr="00AE591F">
              <w:rPr>
                <w:color w:val="000000"/>
                <w:lang w:val="ru-RU"/>
              </w:rPr>
              <w:t>информационной</w:t>
            </w:r>
            <w:r>
              <w:rPr>
                <w:color w:val="000000"/>
                <w:lang w:val="ru-RU"/>
              </w:rPr>
              <w:t xml:space="preserve"> </w:t>
            </w:r>
            <w:r w:rsidRPr="00AE591F">
              <w:rPr>
                <w:color w:val="000000"/>
                <w:lang w:val="ru-RU"/>
              </w:rPr>
              <w:t>системы</w:t>
            </w:r>
            <w:r>
              <w:rPr>
                <w:color w:val="000000"/>
                <w:lang w:val="ru-RU"/>
              </w:rPr>
              <w:t xml:space="preserve"> </w:t>
            </w:r>
            <w:r w:rsidRPr="00AE591F">
              <w:rPr>
                <w:color w:val="000000"/>
                <w:lang w:val="ru-RU"/>
              </w:rPr>
              <w:t>города</w:t>
            </w:r>
            <w:r>
              <w:rPr>
                <w:color w:val="000000"/>
                <w:lang w:val="ru-RU"/>
              </w:rPr>
              <w:t xml:space="preserve"> </w:t>
            </w:r>
            <w:r w:rsidRPr="00AE591F">
              <w:rPr>
                <w:color w:val="000000"/>
                <w:lang w:val="ru-RU"/>
              </w:rPr>
              <w:t>Москвы</w:t>
            </w:r>
            <w:r>
              <w:rPr>
                <w:color w:val="000000"/>
                <w:lang w:val="ru-RU"/>
              </w:rPr>
              <w:t xml:space="preserve"> </w:t>
            </w:r>
            <w:r w:rsidRPr="00AE591F">
              <w:rPr>
                <w:color w:val="000000"/>
                <w:lang w:val="ru-RU"/>
              </w:rPr>
              <w:t>«Единая</w:t>
            </w:r>
            <w:r>
              <w:rPr>
                <w:color w:val="000000"/>
                <w:lang w:val="ru-RU"/>
              </w:rPr>
              <w:t xml:space="preserve"> </w:t>
            </w:r>
            <w:r w:rsidRPr="00AE591F">
              <w:rPr>
                <w:color w:val="000000"/>
                <w:lang w:val="ru-RU"/>
              </w:rPr>
              <w:t>медицинская</w:t>
            </w:r>
            <w:r>
              <w:rPr>
                <w:color w:val="000000"/>
                <w:lang w:val="ru-RU"/>
              </w:rPr>
              <w:t xml:space="preserve"> </w:t>
            </w:r>
            <w:r w:rsidRPr="00AE591F">
              <w:rPr>
                <w:color w:val="000000"/>
                <w:lang w:val="ru-RU"/>
              </w:rPr>
              <w:t>информационно-аналитическая</w:t>
            </w:r>
            <w:r>
              <w:rPr>
                <w:color w:val="000000"/>
                <w:lang w:val="ru-RU"/>
              </w:rPr>
              <w:t xml:space="preserve"> </w:t>
            </w:r>
            <w:r w:rsidRPr="00AE591F">
              <w:rPr>
                <w:color w:val="000000"/>
                <w:lang w:val="ru-RU"/>
              </w:rPr>
              <w:t>система</w:t>
            </w:r>
            <w:r>
              <w:rPr>
                <w:color w:val="000000"/>
                <w:lang w:val="ru-RU"/>
              </w:rPr>
              <w:t xml:space="preserve"> </w:t>
            </w:r>
            <w:r w:rsidRPr="00AE591F">
              <w:rPr>
                <w:color w:val="000000"/>
                <w:lang w:val="ru-RU"/>
              </w:rPr>
              <w:t>города</w:t>
            </w:r>
            <w:r>
              <w:rPr>
                <w:color w:val="000000"/>
                <w:lang w:val="ru-RU"/>
              </w:rPr>
              <w:t xml:space="preserve"> </w:t>
            </w:r>
            <w:r w:rsidRPr="00AE591F">
              <w:rPr>
                <w:color w:val="000000"/>
                <w:lang w:val="ru-RU"/>
              </w:rPr>
              <w:t>Москвы»</w:t>
            </w:r>
            <w:r>
              <w:rPr>
                <w:color w:val="000000"/>
                <w:lang w:val="ru-RU"/>
              </w:rPr>
              <w:t xml:space="preserve"> </w:t>
            </w:r>
          </w:p>
        </w:tc>
      </w:tr>
    </w:tbl>
    <w:p w14:paraId="4A966374" w14:textId="7E4BCE93" w:rsidR="00F90FC7" w:rsidRPr="00E23117" w:rsidRDefault="00F90FC7">
      <w:pPr>
        <w:pStyle w:val="afff9"/>
        <w:pPrChange w:id="109" w:author="emias\dbarishev" w:date="2021-03-29T11:42:00Z">
          <w:pPr>
            <w:pStyle w:val="afff9"/>
            <w:tabs>
              <w:tab w:val="left" w:pos="6030"/>
            </w:tabs>
          </w:pPr>
        </w:pPrChange>
      </w:pPr>
      <w:bookmarkStart w:id="110" w:name="_Toc492461817"/>
      <w:bookmarkStart w:id="111" w:name="_Toc492462676"/>
      <w:bookmarkStart w:id="112" w:name="_Toc496778992"/>
      <w:bookmarkStart w:id="113" w:name="_Toc496858073"/>
      <w:bookmarkStart w:id="114" w:name="_Toc496861050"/>
      <w:bookmarkStart w:id="115" w:name="_Toc34438079"/>
      <w:bookmarkEnd w:id="107"/>
      <w:bookmarkEnd w:id="108"/>
      <w:r w:rsidRPr="00E23117">
        <w:t>Обозначения</w:t>
      </w:r>
      <w:r w:rsidR="000111BD">
        <w:t xml:space="preserve"> </w:t>
      </w:r>
      <w:r w:rsidRPr="00E23117">
        <w:t>и</w:t>
      </w:r>
      <w:r w:rsidR="000111BD">
        <w:t xml:space="preserve"> </w:t>
      </w:r>
      <w:r w:rsidRPr="00E23117">
        <w:t>сокращения</w:t>
      </w:r>
      <w:bookmarkEnd w:id="110"/>
      <w:bookmarkEnd w:id="111"/>
      <w:bookmarkEnd w:id="112"/>
      <w:bookmarkEnd w:id="113"/>
      <w:bookmarkEnd w:id="114"/>
      <w:bookmarkEnd w:id="115"/>
    </w:p>
    <w:p w14:paraId="6FD135A9" w14:textId="4E5D6EDB" w:rsidR="00F90FC7" w:rsidRPr="00E23117" w:rsidRDefault="00F90FC7" w:rsidP="00122828">
      <w:pPr>
        <w:keepNext/>
        <w:widowControl w:val="0"/>
        <w:spacing w:after="0"/>
      </w:pPr>
      <w:r w:rsidRPr="00E23117">
        <w:t>В</w:t>
      </w:r>
      <w:r w:rsidR="000111BD">
        <w:t xml:space="preserve"> </w:t>
      </w:r>
      <w:r w:rsidRPr="00E23117">
        <w:t>настоящий</w:t>
      </w:r>
      <w:r w:rsidR="000111BD">
        <w:t xml:space="preserve"> </w:t>
      </w:r>
      <w:r w:rsidRPr="00E23117">
        <w:t>документ</w:t>
      </w:r>
      <w:r w:rsidR="000111BD">
        <w:t xml:space="preserve"> </w:t>
      </w:r>
      <w:r w:rsidRPr="00E23117">
        <w:t>введены</w:t>
      </w:r>
      <w:r w:rsidR="000111BD">
        <w:t xml:space="preserve"> </w:t>
      </w:r>
      <w:r w:rsidRPr="00E23117">
        <w:t>следующие</w:t>
      </w:r>
      <w:r w:rsidR="000111BD">
        <w:t xml:space="preserve"> </w:t>
      </w:r>
      <w:r w:rsidRPr="00E23117">
        <w:t>термины</w:t>
      </w:r>
      <w:r w:rsidR="000111BD">
        <w:t xml:space="preserve"> </w:t>
      </w:r>
      <w:r w:rsidRPr="00E23117">
        <w:t>и</w:t>
      </w:r>
      <w:r w:rsidR="000111BD">
        <w:t xml:space="preserve"> </w:t>
      </w:r>
      <w:r w:rsidRPr="00E23117">
        <w:t>специальные</w:t>
      </w:r>
      <w:r w:rsidR="000111BD">
        <w:t xml:space="preserve"> </w:t>
      </w:r>
      <w:r w:rsidRPr="00E23117">
        <w:t>сокращения</w:t>
      </w:r>
      <w:r w:rsidR="000111BD">
        <w:t xml:space="preserve"> </w:t>
      </w:r>
      <w:r w:rsidRPr="00E23117">
        <w:t>на</w:t>
      </w:r>
      <w:r w:rsidR="000111BD">
        <w:t xml:space="preserve"> </w:t>
      </w:r>
      <w:r w:rsidRPr="00E23117">
        <w:t>русском</w:t>
      </w:r>
      <w:r w:rsidR="000111BD">
        <w:t xml:space="preserve"> </w:t>
      </w:r>
      <w:r w:rsidRPr="00E23117">
        <w:t>и</w:t>
      </w:r>
      <w:r w:rsidR="000111BD">
        <w:t xml:space="preserve"> </w:t>
      </w:r>
      <w:r w:rsidRPr="00E23117">
        <w:t>английских</w:t>
      </w:r>
      <w:r w:rsidR="000111BD">
        <w:t xml:space="preserve"> </w:t>
      </w:r>
      <w:r w:rsidRPr="00E23117">
        <w:t>языках:</w:t>
      </w:r>
    </w:p>
    <w:tbl>
      <w:tblPr>
        <w:tblW w:w="50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30"/>
        <w:gridCol w:w="6153"/>
        <w:gridCol w:w="6"/>
      </w:tblGrid>
      <w:tr w:rsidR="0015417A" w:rsidRPr="00E23117" w14:paraId="5608EA13" w14:textId="77777777" w:rsidTr="00AE591F">
        <w:trPr>
          <w:gridAfter w:val="1"/>
          <w:wAfter w:w="3" w:type="pct"/>
          <w:cantSplit/>
          <w:tblHeader/>
        </w:trPr>
        <w:tc>
          <w:tcPr>
            <w:tcW w:w="1755" w:type="pct"/>
            <w:shd w:val="clear" w:color="auto" w:fill="auto"/>
          </w:tcPr>
          <w:p w14:paraId="62CAB90A" w14:textId="77777777" w:rsidR="0015417A" w:rsidRPr="00E23117" w:rsidRDefault="0015417A" w:rsidP="0015417A">
            <w:pPr>
              <w:pStyle w:val="affffb"/>
              <w:keepNext w:val="0"/>
              <w:widowControl w:val="0"/>
              <w:spacing w:before="0" w:after="0"/>
              <w:jc w:val="center"/>
              <w:rPr>
                <w:sz w:val="24"/>
                <w:szCs w:val="24"/>
              </w:rPr>
            </w:pPr>
            <w:r w:rsidRPr="00E23117">
              <w:rPr>
                <w:sz w:val="24"/>
                <w:szCs w:val="24"/>
              </w:rPr>
              <w:t>СОКРАЩЕНИЕ</w:t>
            </w:r>
          </w:p>
        </w:tc>
        <w:tc>
          <w:tcPr>
            <w:tcW w:w="3242" w:type="pct"/>
            <w:shd w:val="clear" w:color="auto" w:fill="auto"/>
          </w:tcPr>
          <w:p w14:paraId="1629A0C2" w14:textId="77777777" w:rsidR="0015417A" w:rsidRPr="00E23117" w:rsidRDefault="0015417A" w:rsidP="0015417A">
            <w:pPr>
              <w:pStyle w:val="affffb"/>
              <w:keepNext w:val="0"/>
              <w:widowControl w:val="0"/>
              <w:spacing w:before="0" w:after="0"/>
              <w:jc w:val="center"/>
              <w:rPr>
                <w:sz w:val="24"/>
                <w:szCs w:val="24"/>
              </w:rPr>
            </w:pPr>
            <w:r w:rsidRPr="00E23117">
              <w:rPr>
                <w:sz w:val="24"/>
                <w:szCs w:val="24"/>
              </w:rPr>
              <w:t>ЗНАЧЕНИЕ</w:t>
            </w:r>
          </w:p>
        </w:tc>
      </w:tr>
      <w:tr w:rsidR="0015417A" w:rsidRPr="009A0B76" w14:paraId="15076F9D" w14:textId="77777777" w:rsidTr="00AE59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7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2B7C45" w14:textId="4B3F914A" w:rsidR="0015417A" w:rsidRPr="0085132E" w:rsidRDefault="004C1577" w:rsidP="62D56BCC">
            <w:pPr>
              <w:pStyle w:val="afff5"/>
              <w:widowControl w:val="0"/>
              <w:spacing w:before="0" w:after="60"/>
              <w:rPr>
                <w:bCs w:val="0"/>
                <w:szCs w:val="24"/>
              </w:rPr>
            </w:pPr>
            <w:r>
              <w:rPr>
                <w:bCs w:val="0"/>
                <w:szCs w:val="24"/>
              </w:rPr>
              <w:t>HTML</w:t>
            </w:r>
          </w:p>
        </w:tc>
        <w:tc>
          <w:tcPr>
            <w:tcW w:w="324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B479E" w14:textId="7CA1CE05" w:rsidR="0015417A" w:rsidRPr="004C1577" w:rsidRDefault="004C1577" w:rsidP="0015417A">
            <w:pPr>
              <w:pStyle w:val="affffb"/>
              <w:keepNext w:val="0"/>
              <w:widowControl w:val="0"/>
              <w:spacing w:before="0" w:after="60"/>
              <w:jc w:val="both"/>
              <w:rPr>
                <w:b w:val="0"/>
                <w:bCs w:val="0"/>
                <w:sz w:val="24"/>
                <w:szCs w:val="24"/>
              </w:rPr>
            </w:pPr>
            <w:r w:rsidRPr="004C1577">
              <w:rPr>
                <w:b w:val="0"/>
                <w:bCs w:val="0"/>
                <w:sz w:val="24"/>
                <w:szCs w:val="24"/>
                <w:shd w:val="clear" w:color="auto" w:fill="FFFFFF"/>
              </w:rPr>
              <w:t>HyperText Markup Language</w:t>
            </w:r>
          </w:p>
        </w:tc>
      </w:tr>
      <w:tr w:rsidR="004C1577" w:rsidRPr="009A0B76" w14:paraId="0C43F0D1" w14:textId="77777777" w:rsidTr="00AE59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7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D0152" w14:textId="759982A4" w:rsidR="004C1577" w:rsidRPr="002E463F" w:rsidRDefault="004C1577" w:rsidP="62D56BCC">
            <w:pPr>
              <w:pStyle w:val="afff5"/>
              <w:widowControl w:val="0"/>
              <w:spacing w:before="0" w:after="60"/>
            </w:pPr>
            <w:r w:rsidRPr="002E463F">
              <w:t>JSON</w:t>
            </w:r>
          </w:p>
        </w:tc>
        <w:tc>
          <w:tcPr>
            <w:tcW w:w="324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8940A" w14:textId="2381FF7C" w:rsidR="004C1577" w:rsidRPr="004C1577" w:rsidRDefault="004C1577" w:rsidP="0015417A">
            <w:pPr>
              <w:pStyle w:val="affffb"/>
              <w:keepNext w:val="0"/>
              <w:widowControl w:val="0"/>
              <w:spacing w:before="0" w:after="60"/>
              <w:jc w:val="both"/>
              <w:rPr>
                <w:b w:val="0"/>
                <w:bCs w:val="0"/>
                <w:sz w:val="24"/>
                <w:szCs w:val="24"/>
              </w:rPr>
            </w:pPr>
            <w:r w:rsidRPr="004C1577">
              <w:rPr>
                <w:b w:val="0"/>
                <w:bCs w:val="0"/>
                <w:sz w:val="24"/>
                <w:szCs w:val="24"/>
                <w:shd w:val="clear" w:color="auto" w:fill="FFFFFF"/>
              </w:rPr>
              <w:t>JavaScript Object Notation</w:t>
            </w:r>
          </w:p>
        </w:tc>
      </w:tr>
      <w:tr w:rsidR="004C1577" w:rsidRPr="009A0B76" w14:paraId="674C2B74" w14:textId="77777777" w:rsidTr="00AE59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7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A3F02C" w14:textId="63563D7A" w:rsidR="004C1577" w:rsidRPr="002E463F" w:rsidRDefault="004C1577" w:rsidP="62D56BCC">
            <w:pPr>
              <w:pStyle w:val="afff5"/>
              <w:widowControl w:val="0"/>
              <w:spacing w:before="0" w:after="60"/>
            </w:pPr>
            <w:r>
              <w:t>IP</w:t>
            </w:r>
          </w:p>
        </w:tc>
        <w:tc>
          <w:tcPr>
            <w:tcW w:w="324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41905D" w14:textId="27D06D05" w:rsidR="004C1577" w:rsidRPr="004C1577" w:rsidRDefault="004C1577" w:rsidP="0015417A">
            <w:pPr>
              <w:pStyle w:val="affffb"/>
              <w:keepNext w:val="0"/>
              <w:widowControl w:val="0"/>
              <w:spacing w:before="0" w:after="60"/>
              <w:jc w:val="both"/>
              <w:rPr>
                <w:b w:val="0"/>
                <w:bCs w:val="0"/>
                <w:sz w:val="24"/>
                <w:szCs w:val="24"/>
              </w:rPr>
            </w:pPr>
            <w:r w:rsidRPr="004C1577">
              <w:rPr>
                <w:b w:val="0"/>
                <w:bCs w:val="0"/>
                <w:sz w:val="24"/>
                <w:szCs w:val="24"/>
                <w:shd w:val="clear" w:color="auto" w:fill="FFFFFF"/>
              </w:rPr>
              <w:t>Internet Protocol</w:t>
            </w:r>
          </w:p>
        </w:tc>
      </w:tr>
      <w:tr w:rsidR="004C1577" w:rsidRPr="009A0B76" w14:paraId="4A210BA7" w14:textId="77777777" w:rsidTr="00AE59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7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ADE1BC" w14:textId="57D03D93" w:rsidR="004C1577" w:rsidRPr="002E463F" w:rsidRDefault="004C1577" w:rsidP="62D56BCC">
            <w:pPr>
              <w:pStyle w:val="afff5"/>
              <w:widowControl w:val="0"/>
              <w:spacing w:before="0" w:after="60"/>
            </w:pPr>
            <w:r>
              <w:t>SOAP</w:t>
            </w:r>
          </w:p>
        </w:tc>
        <w:tc>
          <w:tcPr>
            <w:tcW w:w="324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9C0AA" w14:textId="35A97699" w:rsidR="004C1577" w:rsidRPr="004C1577" w:rsidRDefault="004C1577" w:rsidP="0015417A">
            <w:pPr>
              <w:pStyle w:val="affffb"/>
              <w:keepNext w:val="0"/>
              <w:widowControl w:val="0"/>
              <w:spacing w:before="0" w:after="60"/>
              <w:jc w:val="both"/>
              <w:rPr>
                <w:b w:val="0"/>
                <w:bCs w:val="0"/>
                <w:sz w:val="24"/>
                <w:szCs w:val="24"/>
              </w:rPr>
            </w:pPr>
            <w:r w:rsidRPr="004C1577">
              <w:rPr>
                <w:b w:val="0"/>
                <w:bCs w:val="0"/>
                <w:sz w:val="24"/>
                <w:szCs w:val="24"/>
                <w:shd w:val="clear" w:color="auto" w:fill="FFFFFF"/>
              </w:rPr>
              <w:t>Simple Object Access Protocol</w:t>
            </w:r>
          </w:p>
        </w:tc>
      </w:tr>
      <w:tr w:rsidR="004C1577" w:rsidRPr="009A0B76" w14:paraId="59A36CD7" w14:textId="77777777" w:rsidTr="00AE59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7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542BE5" w14:textId="5BC59FA8" w:rsidR="004C1577" w:rsidRPr="002E463F" w:rsidRDefault="004C1577" w:rsidP="62D56BCC">
            <w:pPr>
              <w:pStyle w:val="afff5"/>
              <w:widowControl w:val="0"/>
              <w:spacing w:before="0" w:after="60"/>
            </w:pPr>
            <w:r>
              <w:t>WSDL</w:t>
            </w:r>
          </w:p>
        </w:tc>
        <w:tc>
          <w:tcPr>
            <w:tcW w:w="324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4D8F2" w14:textId="012B6DEC" w:rsidR="004C1577" w:rsidRPr="004C1577" w:rsidRDefault="004C1577" w:rsidP="0015417A">
            <w:pPr>
              <w:pStyle w:val="affffb"/>
              <w:keepNext w:val="0"/>
              <w:widowControl w:val="0"/>
              <w:spacing w:before="0" w:after="60"/>
              <w:jc w:val="both"/>
              <w:rPr>
                <w:b w:val="0"/>
                <w:bCs w:val="0"/>
                <w:sz w:val="24"/>
                <w:szCs w:val="24"/>
              </w:rPr>
            </w:pPr>
            <w:r w:rsidRPr="004C1577">
              <w:rPr>
                <w:rStyle w:val="affff0"/>
                <w:b w:val="0"/>
                <w:bCs w:val="0"/>
                <w:i w:val="0"/>
                <w:iCs w:val="0"/>
                <w:sz w:val="24"/>
                <w:szCs w:val="24"/>
                <w:shd w:val="clear" w:color="auto" w:fill="FFFFFF"/>
              </w:rPr>
              <w:t>Web Services Description Language</w:t>
            </w:r>
          </w:p>
        </w:tc>
      </w:tr>
      <w:tr w:rsidR="004C1577" w:rsidRPr="009A0B76" w14:paraId="10E6D0C4" w14:textId="77777777" w:rsidTr="00AE59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7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35964" w14:textId="6DC55AA2" w:rsidR="004C1577" w:rsidRPr="005418E0" w:rsidRDefault="004C1577" w:rsidP="004C1577">
            <w:pPr>
              <w:pStyle w:val="afff5"/>
              <w:widowControl w:val="0"/>
              <w:spacing w:before="0" w:after="60"/>
            </w:pPr>
            <w:r w:rsidRPr="005418E0">
              <w:t>АРМ</w:t>
            </w:r>
          </w:p>
        </w:tc>
        <w:tc>
          <w:tcPr>
            <w:tcW w:w="324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947DE" w14:textId="4732E533" w:rsidR="004C1577" w:rsidRPr="0085132E" w:rsidRDefault="004C1577" w:rsidP="004C1577">
            <w:pPr>
              <w:pStyle w:val="affffb"/>
              <w:keepNext w:val="0"/>
              <w:widowControl w:val="0"/>
              <w:spacing w:before="0" w:after="60"/>
              <w:jc w:val="both"/>
              <w:rPr>
                <w:b w:val="0"/>
                <w:bCs w:val="0"/>
                <w:sz w:val="24"/>
                <w:szCs w:val="24"/>
              </w:rPr>
            </w:pPr>
            <w:r w:rsidRPr="0085132E">
              <w:rPr>
                <w:b w:val="0"/>
                <w:bCs w:val="0"/>
                <w:sz w:val="24"/>
                <w:szCs w:val="24"/>
              </w:rPr>
              <w:t>Автоматизированное</w:t>
            </w:r>
            <w:r>
              <w:rPr>
                <w:b w:val="0"/>
                <w:bCs w:val="0"/>
                <w:sz w:val="24"/>
                <w:szCs w:val="24"/>
              </w:rPr>
              <w:t xml:space="preserve"> </w:t>
            </w:r>
            <w:r w:rsidRPr="0085132E">
              <w:rPr>
                <w:b w:val="0"/>
                <w:bCs w:val="0"/>
                <w:sz w:val="24"/>
                <w:szCs w:val="24"/>
              </w:rPr>
              <w:t>рабочее</w:t>
            </w:r>
            <w:r>
              <w:rPr>
                <w:b w:val="0"/>
                <w:bCs w:val="0"/>
                <w:sz w:val="24"/>
                <w:szCs w:val="24"/>
              </w:rPr>
              <w:t xml:space="preserve"> </w:t>
            </w:r>
            <w:r w:rsidRPr="0085132E">
              <w:rPr>
                <w:b w:val="0"/>
                <w:bCs w:val="0"/>
                <w:sz w:val="24"/>
                <w:szCs w:val="24"/>
              </w:rPr>
              <w:t>место</w:t>
            </w:r>
          </w:p>
        </w:tc>
      </w:tr>
      <w:tr w:rsidR="004C1577" w:rsidRPr="009A0B76" w14:paraId="7797CFAE" w14:textId="77777777" w:rsidTr="00AE59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7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5931FE" w14:textId="684C9B6E" w:rsidR="004C1577" w:rsidRPr="00B67FCB" w:rsidRDefault="004C1577" w:rsidP="004C1577">
            <w:pPr>
              <w:pStyle w:val="afff5"/>
              <w:widowControl w:val="0"/>
              <w:spacing w:before="0" w:after="60"/>
              <w:rPr>
                <w:lang w:val="ru-RU"/>
              </w:rPr>
            </w:pPr>
            <w:r>
              <w:rPr>
                <w:lang w:val="ru-RU"/>
              </w:rPr>
              <w:t>БД</w:t>
            </w:r>
          </w:p>
        </w:tc>
        <w:tc>
          <w:tcPr>
            <w:tcW w:w="324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DFB10B" w14:textId="00C8C80C" w:rsidR="004C1577" w:rsidRPr="0085132E" w:rsidRDefault="004C1577" w:rsidP="004C1577">
            <w:pPr>
              <w:pStyle w:val="affffb"/>
              <w:keepNext w:val="0"/>
              <w:widowControl w:val="0"/>
              <w:spacing w:before="0" w:after="60"/>
              <w:jc w:val="both"/>
              <w:rPr>
                <w:b w:val="0"/>
                <w:bCs w:val="0"/>
                <w:sz w:val="24"/>
                <w:szCs w:val="24"/>
              </w:rPr>
            </w:pPr>
            <w:r>
              <w:rPr>
                <w:b w:val="0"/>
                <w:bCs w:val="0"/>
                <w:sz w:val="24"/>
                <w:szCs w:val="24"/>
              </w:rPr>
              <w:t>База данных</w:t>
            </w:r>
          </w:p>
        </w:tc>
      </w:tr>
      <w:tr w:rsidR="004C1577" w:rsidRPr="009A0B76" w14:paraId="3531C5D4" w14:textId="77777777" w:rsidTr="00AE59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7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6D51C5" w14:textId="0F0AA8DC" w:rsidR="004C1577" w:rsidRDefault="004C1577" w:rsidP="004C1577">
            <w:pPr>
              <w:pStyle w:val="afff5"/>
              <w:widowControl w:val="0"/>
              <w:spacing w:before="0" w:after="60"/>
              <w:rPr>
                <w:lang w:val="ru-RU"/>
              </w:rPr>
            </w:pPr>
            <w:r>
              <w:rPr>
                <w:lang w:val="ru-RU"/>
              </w:rPr>
              <w:t>ДН</w:t>
            </w:r>
          </w:p>
        </w:tc>
        <w:tc>
          <w:tcPr>
            <w:tcW w:w="324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E6E6D2" w14:textId="2A7B6CE9" w:rsidR="004C1577" w:rsidRDefault="004C1577" w:rsidP="004C1577">
            <w:pPr>
              <w:pStyle w:val="affffb"/>
              <w:keepNext w:val="0"/>
              <w:widowControl w:val="0"/>
              <w:spacing w:before="0" w:after="60"/>
              <w:jc w:val="both"/>
              <w:rPr>
                <w:b w:val="0"/>
                <w:bCs w:val="0"/>
                <w:sz w:val="24"/>
                <w:szCs w:val="24"/>
              </w:rPr>
            </w:pPr>
            <w:r>
              <w:rPr>
                <w:b w:val="0"/>
                <w:bCs w:val="0"/>
                <w:sz w:val="24"/>
                <w:szCs w:val="24"/>
              </w:rPr>
              <w:t>Диспансерное наблюдение</w:t>
            </w:r>
          </w:p>
        </w:tc>
      </w:tr>
      <w:tr w:rsidR="004C1577" w:rsidRPr="009A0B76" w14:paraId="6EF1F101" w14:textId="77777777" w:rsidTr="00AE59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7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7CBF40" w14:textId="6BAD1C37" w:rsidR="004C1577" w:rsidRPr="00B67FCB" w:rsidRDefault="004C1577" w:rsidP="004C1577">
            <w:pPr>
              <w:pStyle w:val="afff5"/>
              <w:widowControl w:val="0"/>
              <w:spacing w:before="0" w:after="60"/>
              <w:rPr>
                <w:lang w:val="ru-RU"/>
              </w:rPr>
            </w:pPr>
            <w:r>
              <w:rPr>
                <w:lang w:val="ru-RU"/>
              </w:rPr>
              <w:t>ДР</w:t>
            </w:r>
          </w:p>
        </w:tc>
        <w:tc>
          <w:tcPr>
            <w:tcW w:w="324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1E16C" w14:textId="2FD4448E" w:rsidR="004C1577" w:rsidRPr="0085132E" w:rsidRDefault="004C1577" w:rsidP="004C1577">
            <w:pPr>
              <w:pStyle w:val="affffb"/>
              <w:keepNext w:val="0"/>
              <w:widowControl w:val="0"/>
              <w:spacing w:before="0" w:after="60"/>
              <w:jc w:val="both"/>
              <w:rPr>
                <w:b w:val="0"/>
                <w:bCs w:val="0"/>
                <w:sz w:val="24"/>
                <w:szCs w:val="24"/>
              </w:rPr>
            </w:pPr>
            <w:r>
              <w:rPr>
                <w:b w:val="0"/>
                <w:bCs w:val="0"/>
                <w:sz w:val="24"/>
                <w:szCs w:val="24"/>
              </w:rPr>
              <w:t>Доступный ресурс</w:t>
            </w:r>
          </w:p>
        </w:tc>
      </w:tr>
      <w:tr w:rsidR="004C1577" w:rsidRPr="009A0B76" w14:paraId="3DE9AB20" w14:textId="77777777" w:rsidTr="00AE59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7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6BA045" w14:textId="77777777" w:rsidR="004C1577" w:rsidRPr="0085132E" w:rsidRDefault="004C1577" w:rsidP="004C1577">
            <w:pPr>
              <w:pStyle w:val="afff5"/>
              <w:widowControl w:val="0"/>
              <w:spacing w:before="0" w:after="60"/>
              <w:rPr>
                <w:bCs w:val="0"/>
                <w:szCs w:val="24"/>
              </w:rPr>
            </w:pPr>
            <w:r w:rsidRPr="005418E0">
              <w:t>ЕМИАС</w:t>
            </w:r>
          </w:p>
        </w:tc>
        <w:tc>
          <w:tcPr>
            <w:tcW w:w="324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04DE9" w14:textId="08E41B53" w:rsidR="004C1577" w:rsidRPr="00AE591F" w:rsidRDefault="004C1577" w:rsidP="004C1577">
            <w:pPr>
              <w:pStyle w:val="afff5"/>
              <w:widowControl w:val="0"/>
              <w:spacing w:before="0" w:after="60"/>
              <w:rPr>
                <w:lang w:val="ru-RU"/>
              </w:rPr>
            </w:pPr>
            <w:r w:rsidRPr="005418E0">
              <w:rPr>
                <w:lang w:val="ru-RU"/>
              </w:rPr>
              <w:t>Автоматизированная</w:t>
            </w:r>
            <w:r>
              <w:rPr>
                <w:lang w:val="ru-RU"/>
              </w:rPr>
              <w:t xml:space="preserve"> </w:t>
            </w:r>
            <w:r w:rsidRPr="005418E0">
              <w:rPr>
                <w:lang w:val="ru-RU"/>
              </w:rPr>
              <w:t>информационная</w:t>
            </w:r>
            <w:r>
              <w:rPr>
                <w:lang w:val="ru-RU"/>
              </w:rPr>
              <w:t xml:space="preserve"> </w:t>
            </w:r>
            <w:r w:rsidRPr="005418E0">
              <w:rPr>
                <w:lang w:val="ru-RU"/>
              </w:rPr>
              <w:t>система</w:t>
            </w:r>
            <w:r>
              <w:rPr>
                <w:lang w:val="ru-RU"/>
              </w:rPr>
              <w:t xml:space="preserve"> </w:t>
            </w:r>
            <w:r w:rsidRPr="005418E0">
              <w:rPr>
                <w:lang w:val="ru-RU"/>
              </w:rPr>
              <w:t>города</w:t>
            </w:r>
            <w:r>
              <w:rPr>
                <w:lang w:val="ru-RU"/>
              </w:rPr>
              <w:t xml:space="preserve"> </w:t>
            </w:r>
            <w:r w:rsidRPr="005418E0">
              <w:rPr>
                <w:lang w:val="ru-RU"/>
              </w:rPr>
              <w:t>Москвы</w:t>
            </w:r>
            <w:r>
              <w:rPr>
                <w:lang w:val="ru-RU"/>
              </w:rPr>
              <w:t xml:space="preserve"> </w:t>
            </w:r>
            <w:r w:rsidRPr="005418E0">
              <w:rPr>
                <w:lang w:val="ru-RU"/>
              </w:rPr>
              <w:t>«Единая</w:t>
            </w:r>
            <w:r>
              <w:rPr>
                <w:lang w:val="ru-RU"/>
              </w:rPr>
              <w:t xml:space="preserve"> </w:t>
            </w:r>
            <w:r w:rsidRPr="005418E0">
              <w:rPr>
                <w:lang w:val="ru-RU"/>
              </w:rPr>
              <w:t>медицинская</w:t>
            </w:r>
            <w:r>
              <w:rPr>
                <w:lang w:val="ru-RU"/>
              </w:rPr>
              <w:t xml:space="preserve"> </w:t>
            </w:r>
            <w:r w:rsidRPr="005418E0">
              <w:rPr>
                <w:lang w:val="ru-RU"/>
              </w:rPr>
              <w:t>информационно-аналитическая</w:t>
            </w:r>
            <w:r>
              <w:rPr>
                <w:lang w:val="ru-RU"/>
              </w:rPr>
              <w:t xml:space="preserve"> </w:t>
            </w:r>
            <w:r w:rsidRPr="005418E0">
              <w:rPr>
                <w:lang w:val="ru-RU"/>
              </w:rPr>
              <w:t>система</w:t>
            </w:r>
            <w:r>
              <w:rPr>
                <w:lang w:val="ru-RU"/>
              </w:rPr>
              <w:t xml:space="preserve"> </w:t>
            </w:r>
            <w:r w:rsidRPr="005418E0">
              <w:rPr>
                <w:lang w:val="ru-RU"/>
              </w:rPr>
              <w:t>города</w:t>
            </w:r>
            <w:r>
              <w:rPr>
                <w:lang w:val="ru-RU"/>
              </w:rPr>
              <w:t xml:space="preserve"> </w:t>
            </w:r>
            <w:r w:rsidRPr="005418E0">
              <w:rPr>
                <w:lang w:val="ru-RU"/>
              </w:rPr>
              <w:t>Москвы»</w:t>
            </w:r>
          </w:p>
        </w:tc>
      </w:tr>
      <w:tr w:rsidR="004C1577" w:rsidRPr="009A0B76" w14:paraId="2E456BE1" w14:textId="77777777" w:rsidTr="00AE59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7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C99B4" w14:textId="242EADFF" w:rsidR="004C1577" w:rsidRPr="00B67FCB" w:rsidRDefault="004C1577" w:rsidP="004C1577">
            <w:pPr>
              <w:pStyle w:val="afff5"/>
              <w:widowControl w:val="0"/>
              <w:spacing w:before="0" w:after="60"/>
              <w:rPr>
                <w:lang w:val="ru-RU"/>
              </w:rPr>
            </w:pPr>
            <w:r>
              <w:rPr>
                <w:lang w:val="ru-RU"/>
              </w:rPr>
              <w:t>ИСПК</w:t>
            </w:r>
          </w:p>
        </w:tc>
        <w:tc>
          <w:tcPr>
            <w:tcW w:w="324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D158B8" w14:textId="52610F3E" w:rsidR="004C1577" w:rsidRPr="005418E0" w:rsidRDefault="004C1577" w:rsidP="004C1577">
            <w:pPr>
              <w:pStyle w:val="afff5"/>
              <w:widowControl w:val="0"/>
              <w:spacing w:before="0" w:after="60"/>
              <w:rPr>
                <w:lang w:val="ru-RU"/>
              </w:rPr>
            </w:pPr>
            <w:r>
              <w:rPr>
                <w:lang w:val="ru-RU"/>
              </w:rPr>
              <w:t>Информационная система персональных коммуникаций</w:t>
            </w:r>
          </w:p>
        </w:tc>
      </w:tr>
      <w:tr w:rsidR="004C1577" w:rsidRPr="009A0B76" w14:paraId="12773008" w14:textId="77777777" w:rsidTr="00AE59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7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38EF6" w14:textId="70A10FEA" w:rsidR="004C1577" w:rsidRDefault="004C1577" w:rsidP="004C1577">
            <w:pPr>
              <w:pStyle w:val="afff5"/>
              <w:widowControl w:val="0"/>
              <w:spacing w:before="0" w:after="60"/>
              <w:rPr>
                <w:lang w:val="ru-RU"/>
              </w:rPr>
            </w:pPr>
            <w:r>
              <w:rPr>
                <w:lang w:val="ru-RU"/>
              </w:rPr>
              <w:t>КПИ</w:t>
            </w:r>
          </w:p>
        </w:tc>
        <w:tc>
          <w:tcPr>
            <w:tcW w:w="324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105419" w14:textId="0BF4B1C3" w:rsidR="004C1577" w:rsidRDefault="004C1577" w:rsidP="004C1577">
            <w:pPr>
              <w:pStyle w:val="afff5"/>
              <w:widowControl w:val="0"/>
              <w:spacing w:before="0" w:after="60"/>
              <w:rPr>
                <w:lang w:val="ru-RU"/>
              </w:rPr>
            </w:pPr>
            <w:r>
              <w:rPr>
                <w:lang w:val="ru-RU"/>
              </w:rPr>
              <w:t>Консолидированный пользовательский интерфейс</w:t>
            </w:r>
          </w:p>
        </w:tc>
      </w:tr>
      <w:tr w:rsidR="004C1577" w:rsidRPr="009A0B76" w14:paraId="03948A85" w14:textId="77777777" w:rsidTr="00AE59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7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007B83" w14:textId="1BA5C791" w:rsidR="004C1577" w:rsidRDefault="004C1577" w:rsidP="004C1577">
            <w:pPr>
              <w:pStyle w:val="afff5"/>
              <w:widowControl w:val="0"/>
              <w:spacing w:before="0" w:after="60"/>
              <w:rPr>
                <w:lang w:val="ru-RU"/>
              </w:rPr>
            </w:pPr>
            <w:r>
              <w:rPr>
                <w:lang w:val="ru-RU"/>
              </w:rPr>
              <w:t>МКБ-10</w:t>
            </w:r>
          </w:p>
        </w:tc>
        <w:tc>
          <w:tcPr>
            <w:tcW w:w="324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8F3FEF" w14:textId="189F3631" w:rsidR="004C1577" w:rsidRDefault="004C1577" w:rsidP="004C1577">
            <w:pPr>
              <w:pStyle w:val="afff5"/>
              <w:widowControl w:val="0"/>
              <w:spacing w:before="0" w:after="60"/>
              <w:rPr>
                <w:lang w:val="ru-RU"/>
              </w:rPr>
            </w:pPr>
            <w:r>
              <w:rPr>
                <w:lang w:val="ru-RU"/>
              </w:rPr>
              <w:t>Классификатор болезней и проблем, связанных со здоровьем</w:t>
            </w:r>
          </w:p>
        </w:tc>
      </w:tr>
      <w:tr w:rsidR="004C1577" w:rsidRPr="009A0B76" w14:paraId="73E38771" w14:textId="77777777" w:rsidTr="00AE59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7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038064" w14:textId="17A3A2A8" w:rsidR="004C1577" w:rsidRPr="00B67FCB" w:rsidRDefault="004C1577" w:rsidP="004C1577">
            <w:pPr>
              <w:pStyle w:val="afff5"/>
              <w:widowControl w:val="0"/>
              <w:spacing w:before="0" w:after="60"/>
              <w:rPr>
                <w:lang w:val="ru-RU"/>
              </w:rPr>
            </w:pPr>
            <w:r>
              <w:rPr>
                <w:lang w:val="ru-RU"/>
              </w:rPr>
              <w:t>МО</w:t>
            </w:r>
          </w:p>
        </w:tc>
        <w:tc>
          <w:tcPr>
            <w:tcW w:w="324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1400F" w14:textId="6F60F92A" w:rsidR="004C1577" w:rsidRPr="005418E0" w:rsidRDefault="004C1577" w:rsidP="004C1577">
            <w:pPr>
              <w:pStyle w:val="afff5"/>
              <w:widowControl w:val="0"/>
              <w:spacing w:before="0" w:after="60"/>
              <w:rPr>
                <w:lang w:val="ru-RU"/>
              </w:rPr>
            </w:pPr>
            <w:r>
              <w:rPr>
                <w:lang w:val="ru-RU"/>
              </w:rPr>
              <w:t>Медицинская организация</w:t>
            </w:r>
          </w:p>
        </w:tc>
      </w:tr>
      <w:tr w:rsidR="004C1577" w:rsidRPr="009A0B76" w14:paraId="7573E152" w14:textId="77777777" w:rsidTr="00AE59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7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A152B" w14:textId="581A7267" w:rsidR="004C1577" w:rsidRDefault="004C1577" w:rsidP="004C1577">
            <w:pPr>
              <w:pStyle w:val="afff5"/>
              <w:widowControl w:val="0"/>
              <w:spacing w:before="0" w:after="60"/>
              <w:rPr>
                <w:lang w:val="ru-RU"/>
              </w:rPr>
            </w:pPr>
            <w:r>
              <w:rPr>
                <w:lang w:val="ru-RU"/>
              </w:rPr>
              <w:t>МУ</w:t>
            </w:r>
          </w:p>
        </w:tc>
        <w:tc>
          <w:tcPr>
            <w:tcW w:w="324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CAE9B1" w14:textId="0AD9E928" w:rsidR="004C1577" w:rsidRPr="005418E0" w:rsidRDefault="004C1577" w:rsidP="004C1577">
            <w:pPr>
              <w:pStyle w:val="afff5"/>
              <w:widowControl w:val="0"/>
              <w:spacing w:before="0" w:after="60"/>
              <w:rPr>
                <w:lang w:val="ru-RU"/>
              </w:rPr>
            </w:pPr>
            <w:r>
              <w:rPr>
                <w:lang w:val="ru-RU"/>
              </w:rPr>
              <w:t>Медицинское учреждение</w:t>
            </w:r>
          </w:p>
        </w:tc>
      </w:tr>
      <w:tr w:rsidR="004C1577" w:rsidRPr="009A0B76" w14:paraId="2662F36C" w14:textId="77777777" w:rsidTr="00AE59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7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017E2" w14:textId="5BA92867" w:rsidR="004C1577" w:rsidRPr="00AF6D2B" w:rsidRDefault="004C1577" w:rsidP="004C1577">
            <w:pPr>
              <w:pStyle w:val="afff5"/>
              <w:widowControl w:val="0"/>
              <w:spacing w:before="0" w:after="60"/>
              <w:rPr>
                <w:lang w:val="ru-RU"/>
              </w:rPr>
            </w:pPr>
            <w:r>
              <w:rPr>
                <w:lang w:val="ru-RU"/>
              </w:rPr>
              <w:t>МФЦ</w:t>
            </w:r>
          </w:p>
        </w:tc>
        <w:tc>
          <w:tcPr>
            <w:tcW w:w="324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0F139" w14:textId="4D69117D" w:rsidR="004C1577" w:rsidRPr="005418E0" w:rsidRDefault="004C1577" w:rsidP="004C1577">
            <w:pPr>
              <w:pStyle w:val="afff5"/>
              <w:widowControl w:val="0"/>
              <w:spacing w:before="0" w:after="60"/>
              <w:rPr>
                <w:lang w:val="ru-RU"/>
              </w:rPr>
            </w:pPr>
            <w:r>
              <w:rPr>
                <w:lang w:val="ru-RU"/>
              </w:rPr>
              <w:t>Многофункциональный центр</w:t>
            </w:r>
          </w:p>
        </w:tc>
      </w:tr>
      <w:tr w:rsidR="004C1577" w:rsidRPr="009A0B76" w14:paraId="7F398F27" w14:textId="77777777" w:rsidTr="00AE59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7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1B213" w14:textId="643CFDA3" w:rsidR="004C1577" w:rsidRPr="0061743C" w:rsidRDefault="004C1577" w:rsidP="004C1577">
            <w:pPr>
              <w:pStyle w:val="afff5"/>
              <w:widowControl w:val="0"/>
              <w:spacing w:before="0" w:after="60"/>
              <w:rPr>
                <w:bCs w:val="0"/>
                <w:szCs w:val="24"/>
                <w:lang w:val="ru-RU"/>
              </w:rPr>
            </w:pPr>
            <w:r w:rsidRPr="005418E0">
              <w:t>НСИ</w:t>
            </w:r>
            <w:del w:id="116" w:author="emias\dbarishev" w:date="2021-03-29T11:00:00Z">
              <w:r w:rsidDel="00F05A42">
                <w:rPr>
                  <w:lang w:val="ru-RU"/>
                </w:rPr>
                <w:delText>2</w:delText>
              </w:r>
            </w:del>
          </w:p>
        </w:tc>
        <w:tc>
          <w:tcPr>
            <w:tcW w:w="324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9297D" w14:textId="5711FB53" w:rsidR="004C1577" w:rsidRPr="00AE591F" w:rsidRDefault="004C1577" w:rsidP="004C1577">
            <w:pPr>
              <w:pStyle w:val="afff5"/>
              <w:widowControl w:val="0"/>
              <w:spacing w:before="0" w:after="60"/>
              <w:rPr>
                <w:lang w:val="ru-RU"/>
              </w:rPr>
            </w:pPr>
            <w:r w:rsidRPr="005418E0">
              <w:rPr>
                <w:lang w:val="ru-RU"/>
              </w:rPr>
              <w:t>Общегородской</w:t>
            </w:r>
            <w:r>
              <w:rPr>
                <w:lang w:val="ru-RU"/>
              </w:rPr>
              <w:t xml:space="preserve"> </w:t>
            </w:r>
            <w:r w:rsidRPr="005418E0">
              <w:rPr>
                <w:lang w:val="ru-RU"/>
              </w:rPr>
              <w:t>информационный</w:t>
            </w:r>
            <w:r>
              <w:rPr>
                <w:lang w:val="ru-RU"/>
              </w:rPr>
              <w:t xml:space="preserve"> </w:t>
            </w:r>
            <w:r w:rsidRPr="005418E0">
              <w:rPr>
                <w:lang w:val="ru-RU"/>
              </w:rPr>
              <w:t>сервис</w:t>
            </w:r>
            <w:r>
              <w:rPr>
                <w:lang w:val="ru-RU"/>
              </w:rPr>
              <w:t xml:space="preserve"> </w:t>
            </w:r>
            <w:r w:rsidRPr="005418E0">
              <w:rPr>
                <w:lang w:val="ru-RU"/>
              </w:rPr>
              <w:t>управления</w:t>
            </w:r>
            <w:r>
              <w:rPr>
                <w:lang w:val="ru-RU"/>
              </w:rPr>
              <w:t xml:space="preserve"> </w:t>
            </w:r>
            <w:r w:rsidRPr="005418E0">
              <w:rPr>
                <w:lang w:val="ru-RU"/>
              </w:rPr>
              <w:t>нормативно-справочной</w:t>
            </w:r>
            <w:r>
              <w:rPr>
                <w:lang w:val="ru-RU"/>
              </w:rPr>
              <w:t xml:space="preserve"> </w:t>
            </w:r>
            <w:r w:rsidRPr="005418E0">
              <w:rPr>
                <w:lang w:val="ru-RU"/>
              </w:rPr>
              <w:t>информацией</w:t>
            </w:r>
            <w:r>
              <w:rPr>
                <w:lang w:val="ru-RU"/>
              </w:rPr>
              <w:t xml:space="preserve"> </w:t>
            </w:r>
            <w:r w:rsidRPr="005418E0">
              <w:rPr>
                <w:lang w:val="ru-RU"/>
              </w:rPr>
              <w:t>в</w:t>
            </w:r>
            <w:r>
              <w:rPr>
                <w:lang w:val="ru-RU"/>
              </w:rPr>
              <w:t xml:space="preserve"> </w:t>
            </w:r>
            <w:r w:rsidRPr="005418E0">
              <w:rPr>
                <w:lang w:val="ru-RU"/>
              </w:rPr>
              <w:t>здравоохранении</w:t>
            </w:r>
            <w:r>
              <w:rPr>
                <w:lang w:val="ru-RU"/>
              </w:rPr>
              <w:t xml:space="preserve"> </w:t>
            </w:r>
            <w:r w:rsidRPr="005418E0">
              <w:rPr>
                <w:lang w:val="ru-RU"/>
              </w:rPr>
              <w:t>в</w:t>
            </w:r>
            <w:r>
              <w:rPr>
                <w:lang w:val="ru-RU"/>
              </w:rPr>
              <w:t xml:space="preserve"> </w:t>
            </w:r>
            <w:r w:rsidRPr="005418E0">
              <w:rPr>
                <w:lang w:val="ru-RU"/>
              </w:rPr>
              <w:t>составе</w:t>
            </w:r>
            <w:r>
              <w:rPr>
                <w:lang w:val="ru-RU"/>
              </w:rPr>
              <w:t xml:space="preserve"> </w:t>
            </w:r>
            <w:r w:rsidRPr="005418E0">
              <w:rPr>
                <w:lang w:val="ru-RU"/>
              </w:rPr>
              <w:t>автоматизированной</w:t>
            </w:r>
            <w:r>
              <w:rPr>
                <w:lang w:val="ru-RU"/>
              </w:rPr>
              <w:t xml:space="preserve"> </w:t>
            </w:r>
            <w:r w:rsidRPr="005418E0">
              <w:rPr>
                <w:lang w:val="ru-RU"/>
              </w:rPr>
              <w:t>информационной</w:t>
            </w:r>
            <w:r>
              <w:rPr>
                <w:lang w:val="ru-RU"/>
              </w:rPr>
              <w:t xml:space="preserve"> </w:t>
            </w:r>
            <w:r w:rsidRPr="005418E0">
              <w:rPr>
                <w:lang w:val="ru-RU"/>
              </w:rPr>
              <w:t>системы</w:t>
            </w:r>
            <w:r>
              <w:rPr>
                <w:lang w:val="ru-RU"/>
              </w:rPr>
              <w:t xml:space="preserve"> </w:t>
            </w:r>
            <w:r w:rsidRPr="005418E0">
              <w:rPr>
                <w:lang w:val="ru-RU"/>
              </w:rPr>
              <w:t>города</w:t>
            </w:r>
            <w:r>
              <w:rPr>
                <w:lang w:val="ru-RU"/>
              </w:rPr>
              <w:t xml:space="preserve"> </w:t>
            </w:r>
            <w:r w:rsidRPr="005418E0">
              <w:rPr>
                <w:lang w:val="ru-RU"/>
              </w:rPr>
              <w:t>Москвы</w:t>
            </w:r>
            <w:r>
              <w:rPr>
                <w:lang w:val="ru-RU"/>
              </w:rPr>
              <w:t xml:space="preserve"> </w:t>
            </w:r>
            <w:r w:rsidRPr="005418E0">
              <w:rPr>
                <w:lang w:val="ru-RU"/>
              </w:rPr>
              <w:t>«Единая</w:t>
            </w:r>
            <w:r>
              <w:rPr>
                <w:lang w:val="ru-RU"/>
              </w:rPr>
              <w:t xml:space="preserve"> </w:t>
            </w:r>
            <w:r w:rsidRPr="005418E0">
              <w:rPr>
                <w:lang w:val="ru-RU"/>
              </w:rPr>
              <w:t>медицинская</w:t>
            </w:r>
            <w:r>
              <w:rPr>
                <w:lang w:val="ru-RU"/>
              </w:rPr>
              <w:t xml:space="preserve"> </w:t>
            </w:r>
            <w:r w:rsidRPr="005418E0">
              <w:rPr>
                <w:lang w:val="ru-RU"/>
              </w:rPr>
              <w:t>информационно-аналитическая</w:t>
            </w:r>
            <w:r>
              <w:rPr>
                <w:lang w:val="ru-RU"/>
              </w:rPr>
              <w:t xml:space="preserve"> </w:t>
            </w:r>
            <w:r w:rsidRPr="005418E0">
              <w:rPr>
                <w:lang w:val="ru-RU"/>
              </w:rPr>
              <w:t>система</w:t>
            </w:r>
            <w:r>
              <w:rPr>
                <w:lang w:val="ru-RU"/>
              </w:rPr>
              <w:t xml:space="preserve"> </w:t>
            </w:r>
            <w:r w:rsidRPr="005418E0">
              <w:rPr>
                <w:lang w:val="ru-RU"/>
              </w:rPr>
              <w:t>города</w:t>
            </w:r>
            <w:r>
              <w:rPr>
                <w:lang w:val="ru-RU"/>
              </w:rPr>
              <w:t xml:space="preserve"> </w:t>
            </w:r>
            <w:r w:rsidRPr="005418E0">
              <w:rPr>
                <w:lang w:val="ru-RU"/>
              </w:rPr>
              <w:t>Москвы»</w:t>
            </w:r>
          </w:p>
        </w:tc>
      </w:tr>
      <w:tr w:rsidR="004C1577" w:rsidRPr="009A0B76" w14:paraId="7149BB12" w14:textId="77777777" w:rsidTr="00AE59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7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5B6FD" w14:textId="77777777" w:rsidR="004C1577" w:rsidRPr="00AE591F" w:rsidRDefault="004C1577" w:rsidP="004C1577">
            <w:pPr>
              <w:pStyle w:val="afff5"/>
              <w:widowControl w:val="0"/>
              <w:spacing w:before="0" w:after="60"/>
              <w:rPr>
                <w:color w:val="000000" w:themeColor="text1"/>
              </w:rPr>
            </w:pPr>
            <w:r w:rsidRPr="005418E0">
              <w:rPr>
                <w:color w:val="000000"/>
              </w:rPr>
              <w:t>ОМС</w:t>
            </w:r>
          </w:p>
        </w:tc>
        <w:tc>
          <w:tcPr>
            <w:tcW w:w="324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B9F06F" w14:textId="42AB7F1F" w:rsidR="004C1577" w:rsidRPr="00AE591F" w:rsidRDefault="004C1577" w:rsidP="004C1577">
            <w:pPr>
              <w:pStyle w:val="afff5"/>
              <w:widowControl w:val="0"/>
              <w:spacing w:before="0" w:after="60"/>
              <w:rPr>
                <w:color w:val="000000" w:themeColor="text1"/>
              </w:rPr>
            </w:pPr>
            <w:r w:rsidRPr="005418E0">
              <w:rPr>
                <w:color w:val="000000"/>
              </w:rPr>
              <w:t>Полис</w:t>
            </w:r>
            <w:r>
              <w:rPr>
                <w:color w:val="000000"/>
              </w:rPr>
              <w:t xml:space="preserve"> </w:t>
            </w:r>
            <w:r w:rsidRPr="005418E0">
              <w:rPr>
                <w:color w:val="000000"/>
              </w:rPr>
              <w:t>обязатель</w:t>
            </w:r>
            <w:r w:rsidRPr="00AE591F">
              <w:rPr>
                <w:color w:val="000000"/>
              </w:rPr>
              <w:t>ного</w:t>
            </w:r>
            <w:r>
              <w:rPr>
                <w:color w:val="000000"/>
              </w:rPr>
              <w:t xml:space="preserve"> </w:t>
            </w:r>
            <w:r w:rsidRPr="00AE591F">
              <w:rPr>
                <w:color w:val="000000"/>
              </w:rPr>
              <w:t>медицинского</w:t>
            </w:r>
            <w:r>
              <w:rPr>
                <w:color w:val="000000"/>
              </w:rPr>
              <w:t xml:space="preserve"> </w:t>
            </w:r>
            <w:r w:rsidRPr="00AE591F">
              <w:rPr>
                <w:color w:val="000000"/>
              </w:rPr>
              <w:t>страхования</w:t>
            </w:r>
          </w:p>
        </w:tc>
      </w:tr>
      <w:tr w:rsidR="004C1577" w:rsidRPr="009A0B76" w14:paraId="0B99BC16" w14:textId="77777777" w:rsidTr="00AE59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7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DCE0B" w14:textId="71E97E76" w:rsidR="004C1577" w:rsidRPr="004C1577" w:rsidRDefault="004C1577" w:rsidP="004C1577">
            <w:pPr>
              <w:pStyle w:val="afff5"/>
              <w:widowControl w:val="0"/>
              <w:spacing w:before="0" w:after="60"/>
              <w:rPr>
                <w:color w:val="000000"/>
                <w:lang w:val="ru-RU"/>
              </w:rPr>
            </w:pPr>
            <w:r>
              <w:rPr>
                <w:color w:val="000000"/>
                <w:lang w:val="ru-RU"/>
              </w:rPr>
              <w:t>ПН</w:t>
            </w:r>
          </w:p>
        </w:tc>
        <w:tc>
          <w:tcPr>
            <w:tcW w:w="324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6481F" w14:textId="521895A9" w:rsidR="004C1577" w:rsidRPr="004C1577" w:rsidRDefault="004C1577" w:rsidP="004C1577">
            <w:pPr>
              <w:pStyle w:val="afff5"/>
              <w:widowControl w:val="0"/>
              <w:spacing w:before="0" w:after="60"/>
              <w:rPr>
                <w:color w:val="000000"/>
                <w:lang w:val="ru-RU"/>
              </w:rPr>
            </w:pPr>
            <w:r>
              <w:rPr>
                <w:color w:val="000000"/>
                <w:lang w:val="ru-RU"/>
              </w:rPr>
              <w:t>Пакетные назначения</w:t>
            </w:r>
          </w:p>
        </w:tc>
      </w:tr>
      <w:tr w:rsidR="004C1577" w:rsidRPr="009A0B76" w14:paraId="659B7A07" w14:textId="77777777" w:rsidTr="00AE59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7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7DDC16" w14:textId="77777777" w:rsidR="004C1577" w:rsidRPr="0085132E" w:rsidRDefault="004C1577" w:rsidP="004C1577">
            <w:pPr>
              <w:pStyle w:val="afff5"/>
              <w:widowControl w:val="0"/>
              <w:spacing w:before="0" w:after="60"/>
              <w:rPr>
                <w:bCs w:val="0"/>
                <w:szCs w:val="24"/>
              </w:rPr>
            </w:pPr>
            <w:r w:rsidRPr="005418E0">
              <w:t>РФ</w:t>
            </w:r>
          </w:p>
        </w:tc>
        <w:tc>
          <w:tcPr>
            <w:tcW w:w="324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0F609" w14:textId="40D8CEAB" w:rsidR="004C1577" w:rsidRPr="0085132E" w:rsidRDefault="004C1577" w:rsidP="004C1577">
            <w:pPr>
              <w:pStyle w:val="afff5"/>
              <w:widowControl w:val="0"/>
              <w:spacing w:before="0" w:after="60"/>
              <w:rPr>
                <w:bCs w:val="0"/>
                <w:szCs w:val="24"/>
              </w:rPr>
            </w:pPr>
            <w:r w:rsidRPr="005418E0">
              <w:t>Российская</w:t>
            </w:r>
            <w:r>
              <w:t xml:space="preserve"> </w:t>
            </w:r>
            <w:r w:rsidRPr="005418E0">
              <w:t>Федерация</w:t>
            </w:r>
          </w:p>
        </w:tc>
      </w:tr>
      <w:tr w:rsidR="004C1577" w:rsidRPr="009A0B76" w14:paraId="7167D290" w14:textId="77777777" w:rsidTr="00AE59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7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CDBD3" w14:textId="03BAD49B" w:rsidR="004C1577" w:rsidRPr="00B67FCB" w:rsidRDefault="004C1577" w:rsidP="004C1577">
            <w:pPr>
              <w:pStyle w:val="afff5"/>
              <w:widowControl w:val="0"/>
              <w:spacing w:before="0" w:after="60"/>
              <w:rPr>
                <w:lang w:val="ru-RU"/>
              </w:rPr>
            </w:pPr>
            <w:r>
              <w:rPr>
                <w:lang w:val="ru-RU"/>
              </w:rPr>
              <w:t>СДР</w:t>
            </w:r>
          </w:p>
        </w:tc>
        <w:tc>
          <w:tcPr>
            <w:tcW w:w="324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9E94B" w14:textId="58073D54" w:rsidR="004C1577" w:rsidRPr="00B67FCB" w:rsidRDefault="004C1577" w:rsidP="004C1577">
            <w:pPr>
              <w:pStyle w:val="afff5"/>
              <w:widowControl w:val="0"/>
              <w:spacing w:before="0" w:after="60"/>
              <w:rPr>
                <w:lang w:val="ru-RU"/>
              </w:rPr>
            </w:pPr>
            <w:r>
              <w:rPr>
                <w:lang w:val="ru-RU"/>
              </w:rPr>
              <w:t>Специальный доступный ресурс</w:t>
            </w:r>
          </w:p>
        </w:tc>
      </w:tr>
      <w:tr w:rsidR="004C1577" w:rsidRPr="009A0B76" w14:paraId="31A9765C" w14:textId="77777777" w:rsidTr="00AE59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7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BF88F2" w14:textId="77777777" w:rsidR="004C1577" w:rsidRPr="0085132E" w:rsidRDefault="004C1577" w:rsidP="004C1577">
            <w:pPr>
              <w:pStyle w:val="afff5"/>
              <w:widowControl w:val="0"/>
              <w:spacing w:before="0" w:after="60"/>
              <w:rPr>
                <w:bCs w:val="0"/>
                <w:szCs w:val="24"/>
              </w:rPr>
            </w:pPr>
            <w:r w:rsidRPr="005418E0">
              <w:t>ТЗ</w:t>
            </w:r>
          </w:p>
        </w:tc>
        <w:tc>
          <w:tcPr>
            <w:tcW w:w="324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56ED4" w14:textId="40EE35FF" w:rsidR="004C1577" w:rsidRPr="00AE591F" w:rsidRDefault="004C1577" w:rsidP="004C1577">
            <w:pPr>
              <w:pStyle w:val="afff5"/>
              <w:widowControl w:val="0"/>
              <w:spacing w:before="0" w:after="60"/>
              <w:rPr>
                <w:lang w:val="ru-RU"/>
              </w:rPr>
            </w:pPr>
            <w:r w:rsidRPr="005418E0">
              <w:rPr>
                <w:lang w:val="ru-RU"/>
              </w:rPr>
              <w:t>Техническое</w:t>
            </w:r>
            <w:r>
              <w:rPr>
                <w:lang w:val="ru-RU"/>
              </w:rPr>
              <w:t xml:space="preserve"> </w:t>
            </w:r>
            <w:r w:rsidRPr="005418E0">
              <w:rPr>
                <w:lang w:val="ru-RU"/>
              </w:rPr>
              <w:t>задание</w:t>
            </w:r>
            <w:r>
              <w:rPr>
                <w:lang w:val="ru-RU"/>
              </w:rPr>
              <w:t xml:space="preserve"> </w:t>
            </w:r>
            <w:r w:rsidRPr="00AE591F">
              <w:rPr>
                <w:color w:val="000000"/>
                <w:sz w:val="22"/>
                <w:szCs w:val="22"/>
                <w:lang w:val="ru-RU"/>
              </w:rPr>
              <w:t>на</w:t>
            </w:r>
            <w:r>
              <w:rPr>
                <w:color w:val="000000"/>
                <w:sz w:val="22"/>
                <w:szCs w:val="22"/>
                <w:lang w:val="ru-RU"/>
              </w:rPr>
              <w:t xml:space="preserve"> </w:t>
            </w:r>
            <w:r w:rsidRPr="0061743C">
              <w:rPr>
                <w:bCs w:val="0"/>
                <w:lang w:val="ru-RU"/>
              </w:rPr>
              <w:t>выполнение работ по модернизации автоматизированной информационной системы города Москвы «Единая медицинская информационно-аналитическая система города Москвы» в части развития программных интерфейсов в 2020-2022 годах</w:t>
            </w:r>
            <w:r w:rsidRPr="00AE591F">
              <w:rPr>
                <w:lang w:val="ru-RU"/>
              </w:rPr>
              <w:t xml:space="preserve"> (Приложение</w:t>
            </w:r>
            <w:r>
              <w:rPr>
                <w:lang w:val="ru-RU"/>
              </w:rPr>
              <w:t xml:space="preserve"> </w:t>
            </w:r>
            <w:r w:rsidRPr="00AE591F">
              <w:rPr>
                <w:lang w:val="ru-RU"/>
              </w:rPr>
              <w:t>№</w:t>
            </w:r>
            <w:r>
              <w:rPr>
                <w:lang w:val="ru-RU"/>
              </w:rPr>
              <w:t xml:space="preserve"> </w:t>
            </w:r>
            <w:r w:rsidRPr="00AE591F">
              <w:rPr>
                <w:lang w:val="ru-RU"/>
              </w:rPr>
              <w:t>1</w:t>
            </w:r>
            <w:r>
              <w:rPr>
                <w:lang w:val="ru-RU"/>
              </w:rPr>
              <w:t xml:space="preserve"> </w:t>
            </w:r>
            <w:r w:rsidRPr="00AE591F">
              <w:rPr>
                <w:lang w:val="ru-RU"/>
              </w:rPr>
              <w:t>к</w:t>
            </w:r>
            <w:r>
              <w:rPr>
                <w:lang w:val="ru-RU"/>
              </w:rPr>
              <w:t xml:space="preserve"> </w:t>
            </w:r>
            <w:r w:rsidRPr="00AE591F">
              <w:rPr>
                <w:lang w:val="ru-RU"/>
              </w:rPr>
              <w:t>Контракту</w:t>
            </w:r>
            <w:r w:rsidRPr="00AE591F">
              <w:rPr>
                <w:color w:val="000000"/>
                <w:sz w:val="22"/>
                <w:szCs w:val="22"/>
                <w:lang w:val="ru-RU"/>
              </w:rPr>
              <w:t>)</w:t>
            </w:r>
          </w:p>
        </w:tc>
      </w:tr>
      <w:tr w:rsidR="004C1577" w:rsidRPr="009A0B76" w14:paraId="67B9859E" w14:textId="77777777" w:rsidTr="00AE59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7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1A989F" w14:textId="77777777" w:rsidR="004C1577" w:rsidRPr="0085132E" w:rsidRDefault="004C1577" w:rsidP="004C1577">
            <w:pPr>
              <w:pStyle w:val="afff5"/>
              <w:widowControl w:val="0"/>
              <w:spacing w:before="0" w:after="60"/>
              <w:rPr>
                <w:bCs w:val="0"/>
                <w:szCs w:val="24"/>
              </w:rPr>
            </w:pPr>
            <w:r w:rsidRPr="00AE591F">
              <w:t>ФИО</w:t>
            </w:r>
          </w:p>
        </w:tc>
        <w:tc>
          <w:tcPr>
            <w:tcW w:w="324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5DEF7F" w14:textId="3EA740AE" w:rsidR="004C1577" w:rsidRPr="0085132E" w:rsidRDefault="004C1577" w:rsidP="004C1577">
            <w:pPr>
              <w:pStyle w:val="afff5"/>
              <w:widowControl w:val="0"/>
              <w:spacing w:before="0" w:after="60"/>
              <w:rPr>
                <w:bCs w:val="0"/>
                <w:szCs w:val="24"/>
              </w:rPr>
            </w:pPr>
            <w:r w:rsidRPr="00AE591F">
              <w:t>Фамилия</w:t>
            </w:r>
            <w:r>
              <w:t xml:space="preserve"> </w:t>
            </w:r>
            <w:r w:rsidRPr="00AE591F">
              <w:t>Имя</w:t>
            </w:r>
            <w:r>
              <w:t xml:space="preserve"> </w:t>
            </w:r>
            <w:r w:rsidRPr="00AE591F">
              <w:t>Отчество</w:t>
            </w:r>
          </w:p>
        </w:tc>
      </w:tr>
      <w:tr w:rsidR="004C1577" w:rsidRPr="009A0B76" w14:paraId="2FD91456" w14:textId="77777777" w:rsidTr="00AE59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75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7FE3A" w14:textId="77777777" w:rsidR="004C1577" w:rsidRPr="00AE591F" w:rsidRDefault="004C1577" w:rsidP="004C1577">
            <w:pPr>
              <w:pStyle w:val="afff5"/>
              <w:widowControl w:val="0"/>
              <w:spacing w:before="0" w:after="60"/>
              <w:rPr>
                <w:color w:val="000000" w:themeColor="text1"/>
              </w:rPr>
            </w:pPr>
            <w:r w:rsidRPr="00AE591F">
              <w:rPr>
                <w:color w:val="000000"/>
              </w:rPr>
              <w:t>ЦОД</w:t>
            </w:r>
          </w:p>
        </w:tc>
        <w:tc>
          <w:tcPr>
            <w:tcW w:w="324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0CC44" w14:textId="1AF652AA" w:rsidR="004C1577" w:rsidRPr="00AE591F" w:rsidRDefault="004C1577" w:rsidP="004C1577">
            <w:pPr>
              <w:pStyle w:val="afff5"/>
              <w:widowControl w:val="0"/>
              <w:spacing w:before="0" w:after="60"/>
              <w:rPr>
                <w:color w:val="000000" w:themeColor="text1"/>
              </w:rPr>
            </w:pPr>
            <w:r w:rsidRPr="00AE591F">
              <w:rPr>
                <w:color w:val="000000"/>
              </w:rPr>
              <w:t>Центр</w:t>
            </w:r>
            <w:r>
              <w:rPr>
                <w:color w:val="000000"/>
              </w:rPr>
              <w:t xml:space="preserve"> </w:t>
            </w:r>
            <w:r w:rsidRPr="00AE591F">
              <w:rPr>
                <w:color w:val="000000"/>
              </w:rPr>
              <w:t>обработки</w:t>
            </w:r>
            <w:r>
              <w:rPr>
                <w:color w:val="000000"/>
              </w:rPr>
              <w:t xml:space="preserve"> </w:t>
            </w:r>
            <w:r w:rsidRPr="00AE591F">
              <w:rPr>
                <w:color w:val="000000"/>
              </w:rPr>
              <w:t>данных</w:t>
            </w:r>
          </w:p>
        </w:tc>
      </w:tr>
      <w:tr w:rsidR="004C1577" w:rsidRPr="00E23117" w14:paraId="12A8730C" w14:textId="77777777" w:rsidTr="00AE591F">
        <w:trPr>
          <w:gridAfter w:val="1"/>
          <w:wAfter w:w="3" w:type="pct"/>
          <w:cantSplit/>
        </w:trPr>
        <w:tc>
          <w:tcPr>
            <w:tcW w:w="1755" w:type="pct"/>
          </w:tcPr>
          <w:p w14:paraId="35EDF398" w14:textId="77777777" w:rsidR="004C1577" w:rsidRPr="00E23117" w:rsidRDefault="004C1577" w:rsidP="004C1577">
            <w:pPr>
              <w:pStyle w:val="afff5"/>
              <w:widowControl w:val="0"/>
              <w:spacing w:before="0" w:after="0"/>
              <w:rPr>
                <w:szCs w:val="24"/>
              </w:rPr>
            </w:pPr>
            <w:r w:rsidRPr="00AE591F">
              <w:t>ЧТЗ</w:t>
            </w:r>
          </w:p>
        </w:tc>
        <w:tc>
          <w:tcPr>
            <w:tcW w:w="3242" w:type="pct"/>
          </w:tcPr>
          <w:p w14:paraId="04A6EB95" w14:textId="5C7A3009" w:rsidR="004C1577" w:rsidRPr="00AE591F" w:rsidRDefault="004C1577" w:rsidP="004C1577">
            <w:pPr>
              <w:pStyle w:val="afff5"/>
              <w:widowControl w:val="0"/>
              <w:spacing w:before="0" w:after="0"/>
              <w:rPr>
                <w:lang w:val="ru-RU"/>
              </w:rPr>
            </w:pPr>
            <w:r w:rsidRPr="00AE591F">
              <w:rPr>
                <w:lang w:val="ru-RU"/>
              </w:rPr>
              <w:t>Частное</w:t>
            </w:r>
            <w:r>
              <w:rPr>
                <w:lang w:val="ru-RU"/>
              </w:rPr>
              <w:t xml:space="preserve"> </w:t>
            </w:r>
            <w:r w:rsidRPr="00AE591F">
              <w:rPr>
                <w:lang w:val="ru-RU"/>
              </w:rPr>
              <w:t>техническое</w:t>
            </w:r>
            <w:r>
              <w:rPr>
                <w:lang w:val="ru-RU"/>
              </w:rPr>
              <w:t xml:space="preserve"> </w:t>
            </w:r>
            <w:r w:rsidRPr="00AE591F">
              <w:rPr>
                <w:lang w:val="ru-RU"/>
              </w:rPr>
              <w:t>задание</w:t>
            </w:r>
            <w:r>
              <w:rPr>
                <w:lang w:val="ru-RU"/>
              </w:rPr>
              <w:t xml:space="preserve"> </w:t>
            </w:r>
            <w:r w:rsidRPr="00AE591F">
              <w:rPr>
                <w:lang w:val="ru-RU"/>
              </w:rPr>
              <w:t>(</w:t>
            </w:r>
            <w:r w:rsidRPr="0061743C">
              <w:rPr>
                <w:lang w:val="ru-RU"/>
              </w:rPr>
              <w:t>40407059.МР ПИ ЕМИАС 20-22.249.</w:t>
            </w:r>
            <w:r w:rsidRPr="0061743C">
              <w:rPr>
                <w:lang w:val="ru-RU" w:eastAsia="ru-RU"/>
              </w:rPr>
              <w:t>ЧТЗ.02</w:t>
            </w:r>
            <w:r w:rsidRPr="00AE591F">
              <w:rPr>
                <w:lang w:val="ru-RU"/>
              </w:rPr>
              <w:t>)</w:t>
            </w:r>
          </w:p>
        </w:tc>
      </w:tr>
      <w:tr w:rsidR="004C1577" w:rsidRPr="00E23117" w14:paraId="7B058BAB" w14:textId="77777777" w:rsidTr="00AE591F">
        <w:trPr>
          <w:gridAfter w:val="1"/>
          <w:wAfter w:w="3" w:type="pct"/>
          <w:cantSplit/>
        </w:trPr>
        <w:tc>
          <w:tcPr>
            <w:tcW w:w="1755" w:type="pct"/>
          </w:tcPr>
          <w:p w14:paraId="2E60AC87" w14:textId="4701FF21" w:rsidR="004C1577" w:rsidRPr="00B67FCB" w:rsidRDefault="004C1577" w:rsidP="004C1577">
            <w:pPr>
              <w:pStyle w:val="afff5"/>
              <w:widowControl w:val="0"/>
              <w:spacing w:before="0" w:after="0"/>
              <w:rPr>
                <w:lang w:val="ru-RU"/>
              </w:rPr>
            </w:pPr>
            <w:r>
              <w:rPr>
                <w:lang w:val="ru-RU"/>
              </w:rPr>
              <w:t>ЭМК</w:t>
            </w:r>
          </w:p>
        </w:tc>
        <w:tc>
          <w:tcPr>
            <w:tcW w:w="3242" w:type="pct"/>
          </w:tcPr>
          <w:p w14:paraId="4DC789FD" w14:textId="658298CF" w:rsidR="004C1577" w:rsidRPr="00AE591F" w:rsidRDefault="004C1577" w:rsidP="004C1577">
            <w:pPr>
              <w:pStyle w:val="afff5"/>
              <w:widowControl w:val="0"/>
              <w:spacing w:before="0" w:after="0"/>
              <w:rPr>
                <w:lang w:val="ru-RU"/>
              </w:rPr>
            </w:pPr>
            <w:r>
              <w:rPr>
                <w:lang w:val="ru-RU"/>
              </w:rPr>
              <w:t>Электронная медицинская карта</w:t>
            </w:r>
          </w:p>
        </w:tc>
      </w:tr>
    </w:tbl>
    <w:p w14:paraId="6D95B492" w14:textId="77777777" w:rsidR="00CF1FDE" w:rsidRPr="00122828" w:rsidRDefault="00CF1FDE">
      <w:pPr>
        <w:spacing w:after="160" w:line="259" w:lineRule="auto"/>
        <w:ind w:firstLine="0"/>
        <w:jc w:val="left"/>
        <w:rPr>
          <w:sz w:val="12"/>
          <w:szCs w:val="10"/>
        </w:rPr>
      </w:pPr>
      <w:r w:rsidRPr="00E23117">
        <w:br w:type="page"/>
      </w:r>
    </w:p>
    <w:p w14:paraId="2ACB4E9E" w14:textId="37BBD4B4" w:rsidR="00063D68" w:rsidRPr="00E23117" w:rsidRDefault="00063D68" w:rsidP="0084158C">
      <w:pPr>
        <w:pStyle w:val="1-1"/>
      </w:pPr>
      <w:bookmarkStart w:id="117" w:name="_Toc492462677"/>
      <w:bookmarkStart w:id="118" w:name="_Toc496778993"/>
      <w:bookmarkStart w:id="119" w:name="_Toc496858074"/>
      <w:bookmarkStart w:id="120" w:name="_Toc496861051"/>
      <w:bookmarkStart w:id="121" w:name="_Toc34438080"/>
      <w:bookmarkStart w:id="122" w:name="_Toc67910716"/>
      <w:r w:rsidRPr="00E23117">
        <w:t>Общая</w:t>
      </w:r>
      <w:r w:rsidR="000111BD">
        <w:t xml:space="preserve"> </w:t>
      </w:r>
      <w:r w:rsidRPr="00E23117">
        <w:t>информация</w:t>
      </w:r>
      <w:bookmarkEnd w:id="117"/>
      <w:bookmarkEnd w:id="118"/>
      <w:bookmarkEnd w:id="119"/>
      <w:bookmarkEnd w:id="120"/>
      <w:bookmarkEnd w:id="121"/>
      <w:bookmarkEnd w:id="122"/>
    </w:p>
    <w:p w14:paraId="17C526C0" w14:textId="47928942" w:rsidR="00AB7989" w:rsidRPr="00E23117" w:rsidRDefault="00AB7989" w:rsidP="007E7304">
      <w:pPr>
        <w:pStyle w:val="-SAS"/>
      </w:pPr>
      <w:r w:rsidRPr="00E23117">
        <w:t>Настоящее</w:t>
      </w:r>
      <w:r w:rsidR="000111BD">
        <w:t xml:space="preserve"> </w:t>
      </w:r>
      <w:r w:rsidRPr="00E23117">
        <w:t>Частное</w:t>
      </w:r>
      <w:r w:rsidR="000111BD">
        <w:t xml:space="preserve"> </w:t>
      </w:r>
      <w:r w:rsidRPr="00E23117">
        <w:t>техническое</w:t>
      </w:r>
      <w:r w:rsidR="000111BD">
        <w:t xml:space="preserve"> </w:t>
      </w:r>
      <w:r w:rsidRPr="00E23117">
        <w:t>задание</w:t>
      </w:r>
      <w:r w:rsidR="000111BD">
        <w:t xml:space="preserve"> </w:t>
      </w:r>
      <w:r w:rsidRPr="00E23117">
        <w:t>(далее</w:t>
      </w:r>
      <w:r w:rsidR="000111BD">
        <w:t xml:space="preserve"> </w:t>
      </w:r>
      <w:r w:rsidRPr="00E23117">
        <w:t>–</w:t>
      </w:r>
      <w:r w:rsidR="000111BD">
        <w:t xml:space="preserve"> </w:t>
      </w:r>
      <w:r w:rsidRPr="00E23117">
        <w:t>ЧТЗ)</w:t>
      </w:r>
      <w:r w:rsidR="000111BD">
        <w:t xml:space="preserve"> </w:t>
      </w:r>
      <w:r w:rsidRPr="00E23117">
        <w:t>разработано</w:t>
      </w:r>
      <w:r w:rsidR="000111BD">
        <w:t xml:space="preserve"> </w:t>
      </w:r>
      <w:r w:rsidRPr="00E23117">
        <w:t>в</w:t>
      </w:r>
      <w:r w:rsidR="000111BD">
        <w:t xml:space="preserve"> </w:t>
      </w:r>
      <w:r w:rsidRPr="00E23117">
        <w:t>рамках</w:t>
      </w:r>
      <w:r w:rsidR="000111BD">
        <w:t xml:space="preserve"> </w:t>
      </w:r>
      <w:r w:rsidRPr="00E23117">
        <w:t>исполнения</w:t>
      </w:r>
      <w:r w:rsidR="000111BD">
        <w:t xml:space="preserve"> </w:t>
      </w:r>
      <w:bookmarkStart w:id="123" w:name="_Hlk66364738"/>
      <w:r w:rsidRPr="009644A4">
        <w:rPr>
          <w:highlight w:val="yellow"/>
        </w:rPr>
        <w:t>Заявки</w:t>
      </w:r>
      <w:r w:rsidR="000111BD">
        <w:rPr>
          <w:highlight w:val="yellow"/>
        </w:rPr>
        <w:t xml:space="preserve"> </w:t>
      </w:r>
      <w:r w:rsidR="004964CB" w:rsidRPr="009644A4">
        <w:rPr>
          <w:highlight w:val="yellow"/>
        </w:rPr>
        <w:t>от</w:t>
      </w:r>
      <w:r w:rsidR="000111BD">
        <w:rPr>
          <w:highlight w:val="yellow"/>
        </w:rPr>
        <w:t xml:space="preserve"> </w:t>
      </w:r>
      <w:r w:rsidR="00F82C0A" w:rsidRPr="009644A4">
        <w:rPr>
          <w:highlight w:val="yellow"/>
        </w:rPr>
        <w:t>1</w:t>
      </w:r>
      <w:r w:rsidR="000111BD">
        <w:rPr>
          <w:highlight w:val="yellow"/>
        </w:rPr>
        <w:t xml:space="preserve"> </w:t>
      </w:r>
      <w:r w:rsidR="00F82C0A" w:rsidRPr="009644A4">
        <w:rPr>
          <w:highlight w:val="yellow"/>
        </w:rPr>
        <w:t>декабря</w:t>
      </w:r>
      <w:r w:rsidR="000111BD">
        <w:rPr>
          <w:highlight w:val="yellow"/>
        </w:rPr>
        <w:t xml:space="preserve"> </w:t>
      </w:r>
      <w:r w:rsidR="00F82C0A" w:rsidRPr="009644A4">
        <w:rPr>
          <w:highlight w:val="yellow"/>
        </w:rPr>
        <w:t>2020</w:t>
      </w:r>
      <w:r w:rsidR="000111BD">
        <w:rPr>
          <w:highlight w:val="yellow"/>
        </w:rPr>
        <w:t xml:space="preserve"> </w:t>
      </w:r>
      <w:r w:rsidR="00F82C0A" w:rsidRPr="009644A4">
        <w:rPr>
          <w:highlight w:val="yellow"/>
        </w:rPr>
        <w:t>г.</w:t>
      </w:r>
      <w:r w:rsidR="000111BD">
        <w:rPr>
          <w:highlight w:val="yellow"/>
        </w:rPr>
        <w:t xml:space="preserve"> </w:t>
      </w:r>
      <w:r w:rsidR="00F82C0A" w:rsidRPr="009644A4">
        <w:rPr>
          <w:highlight w:val="yellow"/>
        </w:rPr>
        <w:t>№</w:t>
      </w:r>
      <w:r w:rsidR="000111BD">
        <w:rPr>
          <w:highlight w:val="yellow"/>
        </w:rPr>
        <w:t xml:space="preserve"> </w:t>
      </w:r>
      <w:r w:rsidR="00122828">
        <w:t>2</w:t>
      </w:r>
      <w:r w:rsidR="000111BD">
        <w:t xml:space="preserve"> </w:t>
      </w:r>
      <w:r w:rsidRPr="00F82C0A">
        <w:t>по</w:t>
      </w:r>
      <w:r w:rsidR="000111BD">
        <w:t xml:space="preserve"> </w:t>
      </w:r>
      <w:r w:rsidRPr="00E23117">
        <w:t>Государственному</w:t>
      </w:r>
      <w:r w:rsidR="000111BD">
        <w:t xml:space="preserve"> </w:t>
      </w:r>
      <w:r w:rsidRPr="0079169F">
        <w:t>контракту</w:t>
      </w:r>
      <w:r w:rsidR="000111BD">
        <w:t xml:space="preserve"> </w:t>
      </w:r>
      <w:r w:rsidRPr="00AE591F">
        <w:t>от</w:t>
      </w:r>
      <w:r w:rsidR="000111BD">
        <w:t xml:space="preserve"> </w:t>
      </w:r>
      <w:r w:rsidR="002F550F">
        <w:t>17</w:t>
      </w:r>
      <w:r w:rsidR="000111BD">
        <w:t xml:space="preserve"> </w:t>
      </w:r>
      <w:r w:rsidR="002F550F">
        <w:t>декабря</w:t>
      </w:r>
      <w:r w:rsidR="000111BD">
        <w:t xml:space="preserve"> </w:t>
      </w:r>
      <w:r w:rsidR="0079169F" w:rsidRPr="0079169F">
        <w:t>2020</w:t>
      </w:r>
      <w:r w:rsidR="000111BD">
        <w:t xml:space="preserve"> </w:t>
      </w:r>
      <w:r w:rsidR="0079169F" w:rsidRPr="0079169F">
        <w:t>г.</w:t>
      </w:r>
      <w:r w:rsidR="000111BD">
        <w:t xml:space="preserve"> </w:t>
      </w:r>
      <w:r w:rsidR="0079169F" w:rsidRPr="0079169F">
        <w:t>№</w:t>
      </w:r>
      <w:r w:rsidR="000111BD">
        <w:t xml:space="preserve"> </w:t>
      </w:r>
      <w:r w:rsidR="002F550F">
        <w:t>69-Р-204/20</w:t>
      </w:r>
      <w:r w:rsidR="000111BD">
        <w:t xml:space="preserve"> </w:t>
      </w:r>
      <w:r w:rsidRPr="0079169F">
        <w:t>на</w:t>
      </w:r>
      <w:r w:rsidR="000111BD">
        <w:t xml:space="preserve"> </w:t>
      </w:r>
      <w:r w:rsidR="002F550F" w:rsidRPr="002F550F">
        <w:rPr>
          <w:bCs/>
        </w:rPr>
        <w:t>выполнение</w:t>
      </w:r>
      <w:r w:rsidR="000111BD">
        <w:rPr>
          <w:bCs/>
        </w:rPr>
        <w:t xml:space="preserve"> </w:t>
      </w:r>
      <w:r w:rsidR="002F550F" w:rsidRPr="002F550F">
        <w:rPr>
          <w:bCs/>
        </w:rPr>
        <w:t>работ</w:t>
      </w:r>
      <w:r w:rsidR="000111BD">
        <w:rPr>
          <w:bCs/>
        </w:rPr>
        <w:t xml:space="preserve"> </w:t>
      </w:r>
      <w:r w:rsidR="002F550F" w:rsidRPr="002F550F">
        <w:rPr>
          <w:bCs/>
        </w:rPr>
        <w:t>по</w:t>
      </w:r>
      <w:r w:rsidR="000111BD">
        <w:rPr>
          <w:bCs/>
        </w:rPr>
        <w:t xml:space="preserve"> </w:t>
      </w:r>
      <w:r w:rsidR="002F550F" w:rsidRPr="002F550F">
        <w:rPr>
          <w:bCs/>
        </w:rPr>
        <w:t>модернизации</w:t>
      </w:r>
      <w:r w:rsidR="000111BD">
        <w:rPr>
          <w:bCs/>
        </w:rPr>
        <w:t xml:space="preserve"> </w:t>
      </w:r>
      <w:r w:rsidR="002F550F" w:rsidRPr="002F550F">
        <w:rPr>
          <w:bCs/>
        </w:rPr>
        <w:t>автоматизированной</w:t>
      </w:r>
      <w:r w:rsidR="000111BD">
        <w:rPr>
          <w:bCs/>
        </w:rPr>
        <w:t xml:space="preserve"> </w:t>
      </w:r>
      <w:r w:rsidR="002F550F" w:rsidRPr="002F550F">
        <w:rPr>
          <w:bCs/>
        </w:rPr>
        <w:t>информационной</w:t>
      </w:r>
      <w:r w:rsidR="000111BD">
        <w:rPr>
          <w:bCs/>
        </w:rPr>
        <w:t xml:space="preserve"> </w:t>
      </w:r>
      <w:r w:rsidR="002F550F" w:rsidRPr="002F550F">
        <w:rPr>
          <w:bCs/>
        </w:rPr>
        <w:t>системы</w:t>
      </w:r>
      <w:r w:rsidR="000111BD">
        <w:rPr>
          <w:bCs/>
        </w:rPr>
        <w:t xml:space="preserve"> </w:t>
      </w:r>
      <w:r w:rsidR="002F550F" w:rsidRPr="002F550F">
        <w:rPr>
          <w:bCs/>
        </w:rPr>
        <w:t>города</w:t>
      </w:r>
      <w:r w:rsidR="000111BD">
        <w:rPr>
          <w:bCs/>
        </w:rPr>
        <w:t xml:space="preserve"> </w:t>
      </w:r>
      <w:r w:rsidR="002F550F" w:rsidRPr="002F550F">
        <w:rPr>
          <w:bCs/>
        </w:rPr>
        <w:t>Москвы</w:t>
      </w:r>
      <w:r w:rsidR="000111BD">
        <w:rPr>
          <w:bCs/>
        </w:rPr>
        <w:t xml:space="preserve"> </w:t>
      </w:r>
      <w:r w:rsidR="002F550F" w:rsidRPr="002F550F">
        <w:rPr>
          <w:bCs/>
        </w:rPr>
        <w:t>«Единая</w:t>
      </w:r>
      <w:r w:rsidR="000111BD">
        <w:rPr>
          <w:bCs/>
        </w:rPr>
        <w:t xml:space="preserve"> </w:t>
      </w:r>
      <w:r w:rsidR="002F550F" w:rsidRPr="002F550F">
        <w:rPr>
          <w:bCs/>
        </w:rPr>
        <w:t>медицинская</w:t>
      </w:r>
      <w:r w:rsidR="000111BD">
        <w:rPr>
          <w:bCs/>
        </w:rPr>
        <w:t xml:space="preserve"> </w:t>
      </w:r>
      <w:r w:rsidR="002F550F" w:rsidRPr="002F550F">
        <w:rPr>
          <w:bCs/>
        </w:rPr>
        <w:t>информационно-аналитическая</w:t>
      </w:r>
      <w:r w:rsidR="000111BD">
        <w:rPr>
          <w:bCs/>
        </w:rPr>
        <w:t xml:space="preserve"> </w:t>
      </w:r>
      <w:r w:rsidR="002F550F" w:rsidRPr="002F550F">
        <w:rPr>
          <w:bCs/>
        </w:rPr>
        <w:t>система</w:t>
      </w:r>
      <w:r w:rsidR="000111BD">
        <w:rPr>
          <w:bCs/>
        </w:rPr>
        <w:t xml:space="preserve"> </w:t>
      </w:r>
      <w:r w:rsidR="002F550F" w:rsidRPr="002F550F">
        <w:rPr>
          <w:bCs/>
        </w:rPr>
        <w:t>города</w:t>
      </w:r>
      <w:r w:rsidR="000111BD">
        <w:rPr>
          <w:bCs/>
        </w:rPr>
        <w:t xml:space="preserve"> </w:t>
      </w:r>
      <w:r w:rsidR="002F550F" w:rsidRPr="002F550F">
        <w:rPr>
          <w:bCs/>
        </w:rPr>
        <w:t>Москвы»</w:t>
      </w:r>
      <w:r w:rsidR="000111BD">
        <w:rPr>
          <w:bCs/>
        </w:rPr>
        <w:t xml:space="preserve"> </w:t>
      </w:r>
      <w:r w:rsidR="002F550F" w:rsidRPr="002F550F">
        <w:rPr>
          <w:bCs/>
        </w:rPr>
        <w:t>в</w:t>
      </w:r>
      <w:r w:rsidR="000111BD">
        <w:rPr>
          <w:bCs/>
        </w:rPr>
        <w:t xml:space="preserve"> </w:t>
      </w:r>
      <w:r w:rsidR="002F550F" w:rsidRPr="002F550F">
        <w:rPr>
          <w:bCs/>
        </w:rPr>
        <w:t>части</w:t>
      </w:r>
      <w:r w:rsidR="000111BD">
        <w:rPr>
          <w:bCs/>
        </w:rPr>
        <w:t xml:space="preserve"> </w:t>
      </w:r>
      <w:r w:rsidR="002F550F" w:rsidRPr="002F550F">
        <w:rPr>
          <w:bCs/>
        </w:rPr>
        <w:t>развития</w:t>
      </w:r>
      <w:r w:rsidR="000111BD">
        <w:rPr>
          <w:bCs/>
        </w:rPr>
        <w:t xml:space="preserve"> </w:t>
      </w:r>
      <w:r w:rsidR="002F550F" w:rsidRPr="002F550F">
        <w:rPr>
          <w:bCs/>
        </w:rPr>
        <w:t>программных</w:t>
      </w:r>
      <w:r w:rsidR="000111BD">
        <w:rPr>
          <w:bCs/>
        </w:rPr>
        <w:t xml:space="preserve"> </w:t>
      </w:r>
      <w:r w:rsidR="002F550F" w:rsidRPr="002F550F">
        <w:rPr>
          <w:bCs/>
        </w:rPr>
        <w:t>интерфейсов</w:t>
      </w:r>
      <w:r w:rsidR="000111BD">
        <w:rPr>
          <w:bCs/>
        </w:rPr>
        <w:t xml:space="preserve"> </w:t>
      </w:r>
      <w:r w:rsidR="002F550F" w:rsidRPr="002F550F">
        <w:rPr>
          <w:bCs/>
        </w:rPr>
        <w:t>в</w:t>
      </w:r>
      <w:r w:rsidR="000111BD">
        <w:rPr>
          <w:bCs/>
        </w:rPr>
        <w:t xml:space="preserve"> </w:t>
      </w:r>
      <w:r w:rsidR="002F550F" w:rsidRPr="002F550F">
        <w:rPr>
          <w:bCs/>
        </w:rPr>
        <w:t>2020-2022</w:t>
      </w:r>
      <w:r w:rsidR="000111BD">
        <w:rPr>
          <w:bCs/>
        </w:rPr>
        <w:t xml:space="preserve"> </w:t>
      </w:r>
      <w:r w:rsidR="002F550F" w:rsidRPr="002F550F">
        <w:rPr>
          <w:bCs/>
        </w:rPr>
        <w:t>годах</w:t>
      </w:r>
      <w:r w:rsidRPr="62D56BCC">
        <w:t>.</w:t>
      </w:r>
      <w:bookmarkEnd w:id="123"/>
      <w:r w:rsidR="000111BD">
        <w:t xml:space="preserve"> </w:t>
      </w:r>
    </w:p>
    <w:p w14:paraId="5493CB1B" w14:textId="08AA4ABA" w:rsidR="00063D68" w:rsidRPr="009C3CE1" w:rsidRDefault="00FF1ACE" w:rsidP="007E7304">
      <w:pPr>
        <w:widowControl w:val="0"/>
      </w:pPr>
      <w:r w:rsidRPr="00AE591F">
        <w:rPr>
          <w:b/>
          <w:bCs/>
        </w:rPr>
        <w:t>Полное</w:t>
      </w:r>
      <w:r w:rsidR="000111BD">
        <w:rPr>
          <w:b/>
          <w:bCs/>
        </w:rPr>
        <w:t xml:space="preserve"> </w:t>
      </w:r>
      <w:r w:rsidRPr="00AE591F">
        <w:rPr>
          <w:b/>
          <w:bCs/>
        </w:rPr>
        <w:t>наименование</w:t>
      </w:r>
      <w:r w:rsidR="000111BD">
        <w:rPr>
          <w:b/>
          <w:bCs/>
        </w:rPr>
        <w:t xml:space="preserve"> </w:t>
      </w:r>
      <w:r w:rsidR="007E7304" w:rsidRPr="00AE591F">
        <w:rPr>
          <w:b/>
          <w:bCs/>
        </w:rPr>
        <w:t>системы</w:t>
      </w:r>
      <w:r w:rsidR="00063D68" w:rsidRPr="00AE591F">
        <w:rPr>
          <w:b/>
          <w:bCs/>
        </w:rPr>
        <w:t>:</w:t>
      </w:r>
      <w:r w:rsidR="000111BD">
        <w:t xml:space="preserve"> </w:t>
      </w:r>
      <w:r w:rsidR="009C3CE1" w:rsidRPr="009A0B76">
        <w:t>Единая</w:t>
      </w:r>
      <w:r w:rsidR="000111BD">
        <w:t xml:space="preserve"> </w:t>
      </w:r>
      <w:r w:rsidR="009C3CE1" w:rsidRPr="009A0B76">
        <w:t>медицинская</w:t>
      </w:r>
      <w:r w:rsidR="000111BD">
        <w:t xml:space="preserve"> </w:t>
      </w:r>
      <w:r w:rsidR="009C3CE1" w:rsidRPr="009A0B76">
        <w:t>информационно-аналитическая</w:t>
      </w:r>
      <w:r w:rsidR="000111BD">
        <w:t xml:space="preserve"> </w:t>
      </w:r>
      <w:r w:rsidR="009C3CE1" w:rsidRPr="009A0B76">
        <w:t>система</w:t>
      </w:r>
      <w:r w:rsidR="000111BD">
        <w:t xml:space="preserve"> </w:t>
      </w:r>
      <w:r w:rsidR="009C3CE1" w:rsidRPr="009A0B76">
        <w:t>города</w:t>
      </w:r>
      <w:r w:rsidR="000111BD">
        <w:t xml:space="preserve"> </w:t>
      </w:r>
      <w:r w:rsidR="009C3CE1" w:rsidRPr="009A0B76">
        <w:t>Москвы.</w:t>
      </w:r>
    </w:p>
    <w:p w14:paraId="33BDF54F" w14:textId="1F64846A" w:rsidR="00FF1ACE" w:rsidRPr="00E23117" w:rsidRDefault="00C12D20" w:rsidP="007E7304">
      <w:pPr>
        <w:widowControl w:val="0"/>
      </w:pPr>
      <w:r w:rsidRPr="00AE591F">
        <w:rPr>
          <w:b/>
          <w:bCs/>
        </w:rPr>
        <w:t>Условное</w:t>
      </w:r>
      <w:r w:rsidR="000111BD">
        <w:rPr>
          <w:b/>
          <w:bCs/>
        </w:rPr>
        <w:t xml:space="preserve"> </w:t>
      </w:r>
      <w:r w:rsidRPr="00AE591F">
        <w:rPr>
          <w:b/>
          <w:bCs/>
        </w:rPr>
        <w:t>обозначение</w:t>
      </w:r>
      <w:r w:rsidR="00FF1ACE" w:rsidRPr="00AE591F">
        <w:rPr>
          <w:b/>
          <w:bCs/>
        </w:rPr>
        <w:t>:</w:t>
      </w:r>
      <w:r w:rsidR="000111BD">
        <w:t xml:space="preserve"> </w:t>
      </w:r>
      <w:r w:rsidR="002F550F">
        <w:t>Система</w:t>
      </w:r>
      <w:r w:rsidR="00FF1ACE" w:rsidRPr="00E23117">
        <w:t>.</w:t>
      </w:r>
    </w:p>
    <w:p w14:paraId="44E39E21" w14:textId="1488A255" w:rsidR="00063D68" w:rsidRPr="00E23117" w:rsidRDefault="00C12D20" w:rsidP="007E7304">
      <w:pPr>
        <w:widowControl w:val="0"/>
      </w:pPr>
      <w:r w:rsidRPr="00AE591F">
        <w:rPr>
          <w:b/>
          <w:bCs/>
        </w:rPr>
        <w:t>З</w:t>
      </w:r>
      <w:r w:rsidR="00063D68" w:rsidRPr="00AE591F">
        <w:rPr>
          <w:b/>
          <w:bCs/>
        </w:rPr>
        <w:t>аказчик:</w:t>
      </w:r>
      <w:r w:rsidR="000111BD">
        <w:t xml:space="preserve"> </w:t>
      </w:r>
      <w:r w:rsidR="00063D68" w:rsidRPr="00E23117">
        <w:t>Государственное</w:t>
      </w:r>
      <w:r w:rsidR="000111BD">
        <w:t xml:space="preserve"> </w:t>
      </w:r>
      <w:r w:rsidR="00063D68" w:rsidRPr="00E23117">
        <w:t>казенное</w:t>
      </w:r>
      <w:r w:rsidR="000111BD">
        <w:t xml:space="preserve"> </w:t>
      </w:r>
      <w:r w:rsidR="00063D68" w:rsidRPr="00E23117">
        <w:t>учреждение</w:t>
      </w:r>
      <w:r w:rsidR="000111BD">
        <w:t xml:space="preserve"> </w:t>
      </w:r>
      <w:r w:rsidR="00063D68" w:rsidRPr="00E23117">
        <w:t>города</w:t>
      </w:r>
      <w:r w:rsidR="000111BD">
        <w:t xml:space="preserve"> </w:t>
      </w:r>
      <w:r w:rsidR="00063D68" w:rsidRPr="00E23117">
        <w:t>Москвы</w:t>
      </w:r>
      <w:r w:rsidR="000111BD">
        <w:t xml:space="preserve"> </w:t>
      </w:r>
      <w:r w:rsidR="00063D68" w:rsidRPr="00E23117">
        <w:t>«Информационно-аналитический</w:t>
      </w:r>
      <w:r w:rsidR="000111BD">
        <w:t xml:space="preserve"> </w:t>
      </w:r>
      <w:r w:rsidR="00063D68" w:rsidRPr="00E23117">
        <w:t>центр</w:t>
      </w:r>
      <w:r w:rsidR="000111BD">
        <w:t xml:space="preserve"> </w:t>
      </w:r>
      <w:r w:rsidR="00063D68" w:rsidRPr="00E23117">
        <w:t>в</w:t>
      </w:r>
      <w:r w:rsidR="000111BD">
        <w:t xml:space="preserve"> </w:t>
      </w:r>
      <w:r w:rsidR="00063D68" w:rsidRPr="00E23117">
        <w:t>сфере</w:t>
      </w:r>
      <w:r w:rsidR="000111BD">
        <w:t xml:space="preserve"> </w:t>
      </w:r>
      <w:r w:rsidR="00063D68" w:rsidRPr="00E23117">
        <w:t>здравоохранения»</w:t>
      </w:r>
      <w:r w:rsidR="000111BD">
        <w:t xml:space="preserve"> </w:t>
      </w:r>
      <w:r w:rsidR="00063D68" w:rsidRPr="00E23117">
        <w:t>(ГКУ</w:t>
      </w:r>
      <w:r w:rsidR="000111BD">
        <w:t xml:space="preserve"> </w:t>
      </w:r>
      <w:r w:rsidR="00063D68" w:rsidRPr="00E23117">
        <w:t>ИАЦ</w:t>
      </w:r>
      <w:r w:rsidR="000111BD">
        <w:t xml:space="preserve"> </w:t>
      </w:r>
      <w:r w:rsidR="00063D68" w:rsidRPr="00E23117">
        <w:t>в</w:t>
      </w:r>
      <w:r w:rsidR="000111BD">
        <w:t xml:space="preserve"> </w:t>
      </w:r>
      <w:r w:rsidR="00063D68" w:rsidRPr="00E23117">
        <w:t>сфере</w:t>
      </w:r>
      <w:r w:rsidR="000111BD">
        <w:t xml:space="preserve"> </w:t>
      </w:r>
      <w:r w:rsidR="00063D68" w:rsidRPr="00E23117">
        <w:t>здравоохранения</w:t>
      </w:r>
      <w:r w:rsidR="000111BD">
        <w:t xml:space="preserve"> </w:t>
      </w:r>
      <w:r w:rsidR="00063D68" w:rsidRPr="00E23117">
        <w:t>города</w:t>
      </w:r>
      <w:r w:rsidR="000111BD">
        <w:t xml:space="preserve"> </w:t>
      </w:r>
      <w:r w:rsidR="00063D68" w:rsidRPr="00E23117">
        <w:t>Москвы).</w:t>
      </w:r>
    </w:p>
    <w:p w14:paraId="321CCE39" w14:textId="35B7DCA7" w:rsidR="007E7304" w:rsidRPr="008A6D1F" w:rsidRDefault="007E7304" w:rsidP="62D56BCC">
      <w:pPr>
        <w:widowControl w:val="0"/>
        <w:rPr>
          <w:szCs w:val="24"/>
        </w:rPr>
      </w:pPr>
      <w:r w:rsidRPr="00AE591F">
        <w:rPr>
          <w:b/>
          <w:bCs/>
        </w:rPr>
        <w:t>Пользователь:</w:t>
      </w:r>
      <w:r w:rsidR="000111BD">
        <w:t xml:space="preserve"> </w:t>
      </w:r>
      <w:r w:rsidRPr="00AE591F">
        <w:t>Департамент</w:t>
      </w:r>
      <w:r w:rsidR="000111BD">
        <w:t xml:space="preserve"> </w:t>
      </w:r>
      <w:r w:rsidRPr="00AE591F">
        <w:t>здравоохранения</w:t>
      </w:r>
      <w:r w:rsidR="000111BD">
        <w:t xml:space="preserve"> </w:t>
      </w:r>
      <w:r w:rsidRPr="00AE591F">
        <w:t>города</w:t>
      </w:r>
      <w:r w:rsidR="000111BD">
        <w:t xml:space="preserve"> </w:t>
      </w:r>
      <w:r w:rsidRPr="00AE591F">
        <w:t>Москвы</w:t>
      </w:r>
      <w:r w:rsidR="000111BD">
        <w:t xml:space="preserve"> </w:t>
      </w:r>
      <w:r w:rsidRPr="00AE591F">
        <w:t>(далее</w:t>
      </w:r>
      <w:r w:rsidR="000111BD">
        <w:t xml:space="preserve"> </w:t>
      </w:r>
      <w:r w:rsidRPr="00AE591F">
        <w:t>–</w:t>
      </w:r>
      <w:r w:rsidR="000111BD">
        <w:t xml:space="preserve"> </w:t>
      </w:r>
      <w:r w:rsidRPr="00AE591F">
        <w:t>Пользователь).</w:t>
      </w:r>
    </w:p>
    <w:p w14:paraId="6B36313A" w14:textId="3029A056" w:rsidR="00063D68" w:rsidRPr="00E23117" w:rsidRDefault="00C12D20" w:rsidP="007E7304">
      <w:pPr>
        <w:widowControl w:val="0"/>
      </w:pPr>
      <w:r w:rsidRPr="00AE591F">
        <w:rPr>
          <w:b/>
          <w:bCs/>
        </w:rPr>
        <w:t>Подрядчик</w:t>
      </w:r>
      <w:r w:rsidR="00063D68" w:rsidRPr="00AE591F">
        <w:rPr>
          <w:b/>
          <w:bCs/>
        </w:rPr>
        <w:t>:</w:t>
      </w:r>
      <w:r w:rsidR="000111BD">
        <w:t xml:space="preserve"> </w:t>
      </w:r>
      <w:r w:rsidR="00B93AAB" w:rsidRPr="00E23117">
        <w:t>Общество</w:t>
      </w:r>
      <w:r w:rsidR="000111BD">
        <w:t xml:space="preserve"> </w:t>
      </w:r>
      <w:r w:rsidR="00B93AAB" w:rsidRPr="00E23117">
        <w:t>с</w:t>
      </w:r>
      <w:r w:rsidR="000111BD">
        <w:t xml:space="preserve"> </w:t>
      </w:r>
      <w:r w:rsidR="00B93AAB" w:rsidRPr="00E23117">
        <w:t>ограниченной</w:t>
      </w:r>
      <w:r w:rsidR="000111BD">
        <w:t xml:space="preserve"> </w:t>
      </w:r>
      <w:r w:rsidR="00B93AAB" w:rsidRPr="00E23117">
        <w:t>ответственностью</w:t>
      </w:r>
      <w:r w:rsidR="000111BD">
        <w:t xml:space="preserve"> </w:t>
      </w:r>
      <w:r w:rsidRPr="00E23117">
        <w:t>«Солит</w:t>
      </w:r>
      <w:r w:rsidR="000111BD">
        <w:t xml:space="preserve"> </w:t>
      </w:r>
      <w:r w:rsidRPr="00E23117">
        <w:t>Клаудз»</w:t>
      </w:r>
      <w:r w:rsidR="000111BD">
        <w:t xml:space="preserve"> </w:t>
      </w:r>
      <w:r w:rsidR="00B93AAB" w:rsidRPr="00E23117">
        <w:t>(ООО</w:t>
      </w:r>
      <w:r w:rsidR="000111BD">
        <w:t xml:space="preserve"> </w:t>
      </w:r>
      <w:r w:rsidR="00B93AAB" w:rsidRPr="00E23117">
        <w:t>«Солит</w:t>
      </w:r>
      <w:r w:rsidR="000111BD">
        <w:t xml:space="preserve"> </w:t>
      </w:r>
      <w:r w:rsidR="00B93AAB" w:rsidRPr="00E23117">
        <w:t>Клаудз»)</w:t>
      </w:r>
      <w:r w:rsidR="00063D68" w:rsidRPr="00E23117">
        <w:t>.</w:t>
      </w:r>
    </w:p>
    <w:p w14:paraId="68826B1F" w14:textId="3621B6FD" w:rsidR="009F7962" w:rsidRPr="00E23117" w:rsidRDefault="009F7962" w:rsidP="009F7962">
      <w:pPr>
        <w:pStyle w:val="-SAS"/>
      </w:pPr>
      <w:r w:rsidRPr="00E23117">
        <w:t>Матрица</w:t>
      </w:r>
      <w:r w:rsidR="000111BD">
        <w:t xml:space="preserve"> </w:t>
      </w:r>
      <w:r w:rsidRPr="00E23117">
        <w:t>трассировок</w:t>
      </w:r>
      <w:r w:rsidR="000111BD">
        <w:t xml:space="preserve"> </w:t>
      </w:r>
      <w:r w:rsidRPr="00E23117">
        <w:t>требований,</w:t>
      </w:r>
      <w:r w:rsidR="000111BD">
        <w:t xml:space="preserve"> </w:t>
      </w:r>
      <w:r w:rsidRPr="00E23117">
        <w:t>изложенных</w:t>
      </w:r>
      <w:r w:rsidR="000111BD">
        <w:t xml:space="preserve"> </w:t>
      </w:r>
      <w:r w:rsidRPr="00E23117">
        <w:t>в</w:t>
      </w:r>
      <w:r w:rsidR="000111BD">
        <w:t xml:space="preserve"> </w:t>
      </w:r>
      <w:r w:rsidRPr="00E23117">
        <w:t>настоящем</w:t>
      </w:r>
      <w:r w:rsidR="000111BD">
        <w:t xml:space="preserve"> </w:t>
      </w:r>
      <w:r w:rsidRPr="00E23117">
        <w:t>документе,</w:t>
      </w:r>
      <w:r w:rsidR="000111BD">
        <w:t xml:space="preserve"> </w:t>
      </w:r>
      <w:r w:rsidRPr="00E23117">
        <w:t>к</w:t>
      </w:r>
      <w:r w:rsidR="000111BD">
        <w:t xml:space="preserve"> </w:t>
      </w:r>
      <w:r w:rsidRPr="00E23117">
        <w:t>требованиям,</w:t>
      </w:r>
      <w:r w:rsidR="000111BD">
        <w:t xml:space="preserve"> </w:t>
      </w:r>
      <w:r w:rsidRPr="00E23117">
        <w:t>изложенным</w:t>
      </w:r>
      <w:r w:rsidR="000111BD">
        <w:t xml:space="preserve"> </w:t>
      </w:r>
      <w:r w:rsidRPr="00E23117">
        <w:t>в</w:t>
      </w:r>
      <w:r w:rsidR="000111BD">
        <w:t xml:space="preserve"> </w:t>
      </w:r>
      <w:r w:rsidRPr="00E23117">
        <w:t>составе</w:t>
      </w:r>
      <w:r w:rsidR="000111BD">
        <w:t xml:space="preserve"> </w:t>
      </w:r>
      <w:r w:rsidR="0045182A" w:rsidRPr="00E23117">
        <w:t>Технического</w:t>
      </w:r>
      <w:r w:rsidR="000111BD">
        <w:t xml:space="preserve"> </w:t>
      </w:r>
      <w:r w:rsidR="0045182A" w:rsidRPr="00E23117">
        <w:t>задания</w:t>
      </w:r>
      <w:r w:rsidR="000111BD">
        <w:t xml:space="preserve"> </w:t>
      </w:r>
      <w:r w:rsidR="0045182A" w:rsidRPr="00E23117">
        <w:t>на</w:t>
      </w:r>
      <w:r w:rsidR="000111BD">
        <w:t xml:space="preserve"> </w:t>
      </w:r>
      <w:r w:rsidR="002F550F" w:rsidRPr="002F550F">
        <w:rPr>
          <w:bCs/>
        </w:rPr>
        <w:t>выполнение</w:t>
      </w:r>
      <w:r w:rsidR="000111BD">
        <w:rPr>
          <w:bCs/>
        </w:rPr>
        <w:t xml:space="preserve"> </w:t>
      </w:r>
      <w:r w:rsidR="002F550F" w:rsidRPr="002F550F">
        <w:rPr>
          <w:bCs/>
        </w:rPr>
        <w:t>работ</w:t>
      </w:r>
      <w:r w:rsidR="000111BD">
        <w:rPr>
          <w:bCs/>
        </w:rPr>
        <w:t xml:space="preserve"> </w:t>
      </w:r>
      <w:r w:rsidR="002F550F" w:rsidRPr="002F550F">
        <w:rPr>
          <w:bCs/>
        </w:rPr>
        <w:t>по</w:t>
      </w:r>
      <w:r w:rsidR="000111BD">
        <w:rPr>
          <w:bCs/>
        </w:rPr>
        <w:t xml:space="preserve"> </w:t>
      </w:r>
      <w:r w:rsidR="002F550F" w:rsidRPr="002F550F">
        <w:rPr>
          <w:bCs/>
        </w:rPr>
        <w:t>модернизации</w:t>
      </w:r>
      <w:r w:rsidR="000111BD">
        <w:rPr>
          <w:bCs/>
        </w:rPr>
        <w:t xml:space="preserve"> </w:t>
      </w:r>
      <w:r w:rsidR="002F550F" w:rsidRPr="002F550F">
        <w:rPr>
          <w:bCs/>
        </w:rPr>
        <w:t>автоматизированной</w:t>
      </w:r>
      <w:r w:rsidR="000111BD">
        <w:rPr>
          <w:bCs/>
        </w:rPr>
        <w:t xml:space="preserve"> </w:t>
      </w:r>
      <w:r w:rsidR="002F550F" w:rsidRPr="002F550F">
        <w:rPr>
          <w:bCs/>
        </w:rPr>
        <w:t>информационной</w:t>
      </w:r>
      <w:r w:rsidR="000111BD">
        <w:rPr>
          <w:bCs/>
        </w:rPr>
        <w:t xml:space="preserve"> </w:t>
      </w:r>
      <w:r w:rsidR="002F550F" w:rsidRPr="002F550F">
        <w:rPr>
          <w:bCs/>
        </w:rPr>
        <w:t>системы</w:t>
      </w:r>
      <w:r w:rsidR="000111BD">
        <w:rPr>
          <w:bCs/>
        </w:rPr>
        <w:t xml:space="preserve"> </w:t>
      </w:r>
      <w:r w:rsidR="002F550F" w:rsidRPr="002F550F">
        <w:rPr>
          <w:bCs/>
        </w:rPr>
        <w:t>города</w:t>
      </w:r>
      <w:r w:rsidR="000111BD">
        <w:rPr>
          <w:bCs/>
        </w:rPr>
        <w:t xml:space="preserve"> </w:t>
      </w:r>
      <w:r w:rsidR="002F550F" w:rsidRPr="002F550F">
        <w:rPr>
          <w:bCs/>
        </w:rPr>
        <w:t>Москвы</w:t>
      </w:r>
      <w:r w:rsidR="000111BD">
        <w:rPr>
          <w:bCs/>
        </w:rPr>
        <w:t xml:space="preserve"> </w:t>
      </w:r>
      <w:r w:rsidR="002F550F" w:rsidRPr="002F550F">
        <w:rPr>
          <w:bCs/>
        </w:rPr>
        <w:t>«Единая</w:t>
      </w:r>
      <w:r w:rsidR="000111BD">
        <w:rPr>
          <w:bCs/>
        </w:rPr>
        <w:t xml:space="preserve"> </w:t>
      </w:r>
      <w:r w:rsidR="002F550F" w:rsidRPr="002F550F">
        <w:rPr>
          <w:bCs/>
        </w:rPr>
        <w:t>медицинская</w:t>
      </w:r>
      <w:r w:rsidR="000111BD">
        <w:rPr>
          <w:bCs/>
        </w:rPr>
        <w:t xml:space="preserve"> </w:t>
      </w:r>
      <w:r w:rsidR="002F550F" w:rsidRPr="002F550F">
        <w:rPr>
          <w:bCs/>
        </w:rPr>
        <w:t>информационно-аналитическая</w:t>
      </w:r>
      <w:r w:rsidR="000111BD">
        <w:rPr>
          <w:bCs/>
        </w:rPr>
        <w:t xml:space="preserve"> </w:t>
      </w:r>
      <w:r w:rsidR="002F550F" w:rsidRPr="002F550F">
        <w:rPr>
          <w:bCs/>
        </w:rPr>
        <w:t>система</w:t>
      </w:r>
      <w:r w:rsidR="000111BD">
        <w:rPr>
          <w:bCs/>
        </w:rPr>
        <w:t xml:space="preserve"> </w:t>
      </w:r>
      <w:r w:rsidR="002F550F" w:rsidRPr="002F550F">
        <w:rPr>
          <w:bCs/>
        </w:rPr>
        <w:t>города</w:t>
      </w:r>
      <w:r w:rsidR="000111BD">
        <w:rPr>
          <w:bCs/>
        </w:rPr>
        <w:t xml:space="preserve"> </w:t>
      </w:r>
      <w:r w:rsidR="002F550F" w:rsidRPr="002F550F">
        <w:rPr>
          <w:bCs/>
        </w:rPr>
        <w:t>Москвы»</w:t>
      </w:r>
      <w:r w:rsidR="000111BD">
        <w:rPr>
          <w:bCs/>
        </w:rPr>
        <w:t xml:space="preserve"> </w:t>
      </w:r>
      <w:r w:rsidR="002F550F" w:rsidRPr="002F550F">
        <w:rPr>
          <w:bCs/>
        </w:rPr>
        <w:t>в</w:t>
      </w:r>
      <w:r w:rsidR="000111BD">
        <w:rPr>
          <w:bCs/>
        </w:rPr>
        <w:t xml:space="preserve"> </w:t>
      </w:r>
      <w:r w:rsidR="002F550F" w:rsidRPr="002F550F">
        <w:rPr>
          <w:bCs/>
        </w:rPr>
        <w:t>части</w:t>
      </w:r>
      <w:r w:rsidR="000111BD">
        <w:rPr>
          <w:bCs/>
        </w:rPr>
        <w:t xml:space="preserve"> </w:t>
      </w:r>
      <w:r w:rsidR="002F550F" w:rsidRPr="002F550F">
        <w:rPr>
          <w:bCs/>
        </w:rPr>
        <w:t>развития</w:t>
      </w:r>
      <w:r w:rsidR="000111BD">
        <w:rPr>
          <w:bCs/>
        </w:rPr>
        <w:t xml:space="preserve"> </w:t>
      </w:r>
      <w:r w:rsidR="002F550F" w:rsidRPr="002F550F">
        <w:rPr>
          <w:bCs/>
        </w:rPr>
        <w:t>программных</w:t>
      </w:r>
      <w:r w:rsidR="000111BD">
        <w:rPr>
          <w:bCs/>
        </w:rPr>
        <w:t xml:space="preserve"> </w:t>
      </w:r>
      <w:r w:rsidR="002F550F" w:rsidRPr="002F550F">
        <w:rPr>
          <w:bCs/>
        </w:rPr>
        <w:t>интерфейсов</w:t>
      </w:r>
      <w:r w:rsidR="000111BD">
        <w:rPr>
          <w:bCs/>
        </w:rPr>
        <w:t xml:space="preserve"> </w:t>
      </w:r>
      <w:r w:rsidR="002F550F" w:rsidRPr="002F550F">
        <w:rPr>
          <w:bCs/>
        </w:rPr>
        <w:t>в</w:t>
      </w:r>
      <w:r w:rsidR="000111BD">
        <w:rPr>
          <w:bCs/>
        </w:rPr>
        <w:t xml:space="preserve"> </w:t>
      </w:r>
      <w:r w:rsidR="002F550F" w:rsidRPr="002F550F">
        <w:rPr>
          <w:bCs/>
        </w:rPr>
        <w:t>2020-2022</w:t>
      </w:r>
      <w:r w:rsidR="000111BD">
        <w:rPr>
          <w:bCs/>
        </w:rPr>
        <w:t xml:space="preserve"> </w:t>
      </w:r>
      <w:r w:rsidR="002F550F" w:rsidRPr="002F550F">
        <w:rPr>
          <w:bCs/>
        </w:rPr>
        <w:t>годах</w:t>
      </w:r>
      <w:r w:rsidR="000111BD">
        <w:t xml:space="preserve"> </w:t>
      </w:r>
      <w:r w:rsidR="0045182A" w:rsidRPr="00E23117">
        <w:t>(далее</w:t>
      </w:r>
      <w:r w:rsidR="000111BD">
        <w:t xml:space="preserve"> </w:t>
      </w:r>
      <w:r w:rsidR="0045182A" w:rsidRPr="00E23117">
        <w:t>–</w:t>
      </w:r>
      <w:r w:rsidR="000111BD">
        <w:t xml:space="preserve"> </w:t>
      </w:r>
      <w:r w:rsidRPr="00E23117">
        <w:t>ТЗ</w:t>
      </w:r>
      <w:r w:rsidR="0045182A" w:rsidRPr="00E23117">
        <w:t>)</w:t>
      </w:r>
      <w:r w:rsidRPr="00E23117">
        <w:t>,</w:t>
      </w:r>
      <w:r w:rsidR="000111BD">
        <w:t xml:space="preserve"> </w:t>
      </w:r>
      <w:r w:rsidRPr="00E23117">
        <w:t>представлена</w:t>
      </w:r>
      <w:r w:rsidR="000111BD">
        <w:t xml:space="preserve"> </w:t>
      </w:r>
      <w:r w:rsidRPr="00E23117">
        <w:t>в</w:t>
      </w:r>
      <w:r w:rsidR="000111BD">
        <w:t xml:space="preserve"> </w:t>
      </w:r>
      <w:r w:rsidRPr="00E23117">
        <w:t>таблице</w:t>
      </w:r>
      <w:r w:rsidR="000111BD">
        <w:t xml:space="preserve"> </w:t>
      </w:r>
      <w:r w:rsidRPr="00E23117">
        <w:t>ниже</w:t>
      </w:r>
      <w:r w:rsidR="000111BD">
        <w:t xml:space="preserve"> </w:t>
      </w:r>
      <w:r w:rsidRPr="00E23117">
        <w:t>(см.</w:t>
      </w:r>
      <w:r w:rsidR="000111BD">
        <w:t xml:space="preserve"> </w:t>
      </w:r>
      <w:r w:rsidRPr="00E23117">
        <w:fldChar w:fldCharType="begin"/>
      </w:r>
      <w:r w:rsidRPr="00E23117">
        <w:instrText xml:space="preserve"> REF _Ref33542669 \h </w:instrText>
      </w:r>
      <w:r w:rsidR="00684DFA" w:rsidRPr="00E23117">
        <w:instrText xml:space="preserve"> \* MERGEFORMAT </w:instrText>
      </w:r>
      <w:r w:rsidRPr="00E23117">
        <w:fldChar w:fldCharType="separate"/>
      </w:r>
      <w:r w:rsidR="000C6067" w:rsidRPr="00AE591F">
        <w:t>Таблица</w:t>
      </w:r>
      <w:r w:rsidR="000111BD">
        <w:t xml:space="preserve"> </w:t>
      </w:r>
      <w:r w:rsidR="000C6067" w:rsidRPr="000C6067">
        <w:rPr>
          <w:noProof/>
        </w:rPr>
        <w:t>1</w:t>
      </w:r>
      <w:r w:rsidRPr="00E23117">
        <w:fldChar w:fldCharType="end"/>
      </w:r>
      <w:r w:rsidRPr="00E23117">
        <w:t>).</w:t>
      </w:r>
    </w:p>
    <w:p w14:paraId="1AA306F3" w14:textId="12F9393E" w:rsidR="005E6494" w:rsidRPr="00E23117" w:rsidRDefault="009F7962" w:rsidP="62D56BCC">
      <w:pPr>
        <w:pStyle w:val="afff1"/>
        <w:rPr>
          <w:szCs w:val="24"/>
        </w:rPr>
      </w:pPr>
      <w:bookmarkStart w:id="124" w:name="_Ref33542669"/>
      <w:r w:rsidRPr="00AE591F">
        <w:t>Таблица</w:t>
      </w:r>
      <w:r w:rsidR="000111BD">
        <w:t xml:space="preserve"> </w:t>
      </w:r>
      <w:r w:rsidRPr="00AE591F">
        <w:fldChar w:fldCharType="begin"/>
      </w:r>
      <w:r w:rsidRPr="00E23117">
        <w:rPr>
          <w:szCs w:val="24"/>
        </w:rPr>
        <w:instrText xml:space="preserve"> SEQ Таблица \* ARABIC </w:instrText>
      </w:r>
      <w:r w:rsidRPr="00AE591F">
        <w:rPr>
          <w:szCs w:val="24"/>
        </w:rPr>
        <w:fldChar w:fldCharType="separate"/>
      </w:r>
      <w:r w:rsidR="000C6067">
        <w:rPr>
          <w:noProof/>
          <w:szCs w:val="24"/>
        </w:rPr>
        <w:t>1</w:t>
      </w:r>
      <w:r w:rsidRPr="00AE591F">
        <w:fldChar w:fldCharType="end"/>
      </w:r>
      <w:bookmarkEnd w:id="124"/>
      <w:r w:rsidR="000111BD">
        <w:t xml:space="preserve"> </w:t>
      </w:r>
      <w:r w:rsidRPr="00AE591F">
        <w:t>-</w:t>
      </w:r>
      <w:r w:rsidR="000111BD">
        <w:t xml:space="preserve"> </w:t>
      </w:r>
      <w:r w:rsidRPr="00AE591F">
        <w:t>Матрица</w:t>
      </w:r>
      <w:r w:rsidR="000111BD">
        <w:t xml:space="preserve"> </w:t>
      </w:r>
      <w:r w:rsidRPr="00AE591F">
        <w:t>трассировок</w:t>
      </w:r>
      <w:r w:rsidR="000111BD">
        <w:t xml:space="preserve"> </w:t>
      </w:r>
      <w:r w:rsidRPr="00AE591F">
        <w:t>требований</w:t>
      </w:r>
      <w:r w:rsidR="000111BD">
        <w:t xml:space="preserve"> </w:t>
      </w:r>
      <w:r w:rsidRPr="00AE591F">
        <w:t>ТЗ</w:t>
      </w:r>
      <w:r w:rsidR="000111BD">
        <w:t xml:space="preserve"> </w:t>
      </w:r>
      <w:r w:rsidR="005E6494" w:rsidRPr="004B3756">
        <w:t>и</w:t>
      </w:r>
      <w:r w:rsidR="000111BD">
        <w:t xml:space="preserve"> </w:t>
      </w:r>
      <w:r w:rsidR="005E6494" w:rsidRPr="008D7B8D">
        <w:t>ЧТЗ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5"/>
        <w:gridCol w:w="2651"/>
        <w:gridCol w:w="4739"/>
      </w:tblGrid>
      <w:tr w:rsidR="009F7962" w:rsidRPr="00E23117" w14:paraId="6EE118D1" w14:textId="77777777" w:rsidTr="00AE591F">
        <w:trPr>
          <w:tblHeader/>
        </w:trPr>
        <w:tc>
          <w:tcPr>
            <w:tcW w:w="1985" w:type="dxa"/>
            <w:shd w:val="clear" w:color="auto" w:fill="auto"/>
            <w:vAlign w:val="center"/>
          </w:tcPr>
          <w:p w14:paraId="0E028C46" w14:textId="224FCF5D" w:rsidR="009F7962" w:rsidRPr="00AE591F" w:rsidRDefault="009F7962" w:rsidP="00AE591F">
            <w:pPr>
              <w:spacing w:line="240" w:lineRule="auto"/>
              <w:ind w:firstLine="0"/>
              <w:jc w:val="center"/>
              <w:rPr>
                <w:b/>
                <w:bCs/>
              </w:rPr>
            </w:pPr>
            <w:r w:rsidRPr="00AE591F">
              <w:rPr>
                <w:b/>
                <w:bCs/>
              </w:rPr>
              <w:t>Пункт</w:t>
            </w:r>
            <w:r w:rsidR="000111BD">
              <w:rPr>
                <w:b/>
                <w:bCs/>
              </w:rPr>
              <w:t xml:space="preserve"> </w:t>
            </w:r>
            <w:r w:rsidRPr="00AE591F">
              <w:rPr>
                <w:b/>
                <w:bCs/>
              </w:rPr>
              <w:t>ТЗ</w:t>
            </w:r>
          </w:p>
        </w:tc>
        <w:tc>
          <w:tcPr>
            <w:tcW w:w="2713" w:type="dxa"/>
            <w:shd w:val="clear" w:color="auto" w:fill="auto"/>
            <w:vAlign w:val="center"/>
          </w:tcPr>
          <w:p w14:paraId="12CBFF59" w14:textId="36EE08F1" w:rsidR="009F7962" w:rsidRPr="00AE591F" w:rsidRDefault="009F7962" w:rsidP="00AE591F">
            <w:pPr>
              <w:spacing w:line="240" w:lineRule="auto"/>
              <w:ind w:firstLine="0"/>
              <w:jc w:val="center"/>
              <w:rPr>
                <w:b/>
                <w:bCs/>
              </w:rPr>
            </w:pPr>
            <w:r w:rsidRPr="00AE591F">
              <w:rPr>
                <w:b/>
                <w:bCs/>
              </w:rPr>
              <w:t>Пункт</w:t>
            </w:r>
            <w:r w:rsidR="000111BD">
              <w:rPr>
                <w:b/>
                <w:bCs/>
              </w:rPr>
              <w:t xml:space="preserve"> </w:t>
            </w:r>
            <w:r w:rsidRPr="00AE591F">
              <w:rPr>
                <w:b/>
                <w:bCs/>
              </w:rPr>
              <w:t>ЧТЗ</w:t>
            </w:r>
          </w:p>
        </w:tc>
        <w:tc>
          <w:tcPr>
            <w:tcW w:w="4873" w:type="dxa"/>
          </w:tcPr>
          <w:p w14:paraId="370FA95D" w14:textId="77777777" w:rsidR="009F7962" w:rsidRPr="00AE591F" w:rsidRDefault="009F7962" w:rsidP="00AE591F">
            <w:pPr>
              <w:spacing w:line="240" w:lineRule="auto"/>
              <w:ind w:firstLine="0"/>
              <w:jc w:val="center"/>
              <w:rPr>
                <w:b/>
                <w:bCs/>
              </w:rPr>
            </w:pPr>
            <w:r w:rsidRPr="00AE591F">
              <w:rPr>
                <w:b/>
                <w:bCs/>
              </w:rPr>
              <w:t>Примечание</w:t>
            </w:r>
          </w:p>
        </w:tc>
      </w:tr>
      <w:tr w:rsidR="009F7962" w:rsidRPr="00E23117" w14:paraId="495F58D6" w14:textId="77777777" w:rsidTr="62D56BCC">
        <w:tc>
          <w:tcPr>
            <w:tcW w:w="1985" w:type="dxa"/>
            <w:shd w:val="clear" w:color="auto" w:fill="auto"/>
          </w:tcPr>
          <w:p w14:paraId="4C82076E" w14:textId="1447DD6B" w:rsidR="009F7962" w:rsidRPr="00E23117" w:rsidRDefault="009F7962" w:rsidP="62D56BCC">
            <w:pPr>
              <w:spacing w:line="240" w:lineRule="auto"/>
              <w:ind w:firstLine="0"/>
              <w:jc w:val="left"/>
              <w:rPr>
                <w:szCs w:val="24"/>
              </w:rPr>
            </w:pPr>
            <w:r w:rsidRPr="00AE591F">
              <w:t>Раздел</w:t>
            </w:r>
            <w:r w:rsidR="000111BD">
              <w:t xml:space="preserve"> </w:t>
            </w:r>
            <w:r w:rsidRPr="00AE591F">
              <w:t>1</w:t>
            </w:r>
          </w:p>
        </w:tc>
        <w:tc>
          <w:tcPr>
            <w:tcW w:w="2713" w:type="dxa"/>
            <w:shd w:val="clear" w:color="auto" w:fill="auto"/>
          </w:tcPr>
          <w:p w14:paraId="3363EA64" w14:textId="17C2A517" w:rsidR="009F7962" w:rsidRPr="00E23117" w:rsidRDefault="009F7962" w:rsidP="62D56BCC">
            <w:pPr>
              <w:spacing w:line="240" w:lineRule="auto"/>
              <w:ind w:firstLine="0"/>
              <w:jc w:val="left"/>
              <w:rPr>
                <w:szCs w:val="24"/>
              </w:rPr>
            </w:pPr>
            <w:r w:rsidRPr="00AE591F">
              <w:t>Раздел</w:t>
            </w:r>
            <w:r w:rsidR="000111BD">
              <w:t xml:space="preserve"> </w:t>
            </w:r>
            <w:r w:rsidRPr="00AE591F">
              <w:t>1</w:t>
            </w:r>
          </w:p>
        </w:tc>
        <w:tc>
          <w:tcPr>
            <w:tcW w:w="4873" w:type="dxa"/>
          </w:tcPr>
          <w:p w14:paraId="1B23D998" w14:textId="3F031AF1" w:rsidR="009F7962" w:rsidRPr="00E23117" w:rsidRDefault="009F7962" w:rsidP="62D56BCC">
            <w:pPr>
              <w:spacing w:line="240" w:lineRule="auto"/>
              <w:ind w:firstLine="0"/>
              <w:jc w:val="left"/>
              <w:rPr>
                <w:szCs w:val="24"/>
              </w:rPr>
            </w:pPr>
            <w:r w:rsidRPr="00AE591F">
              <w:t>Общие</w:t>
            </w:r>
            <w:r w:rsidR="000111BD">
              <w:t xml:space="preserve"> </w:t>
            </w:r>
            <w:r w:rsidRPr="00AE591F">
              <w:t>сведения</w:t>
            </w:r>
            <w:r w:rsidR="000111BD">
              <w:t xml:space="preserve"> </w:t>
            </w:r>
            <w:r w:rsidRPr="00AE591F">
              <w:t>соответствуют</w:t>
            </w:r>
            <w:r w:rsidR="000111BD">
              <w:t xml:space="preserve"> </w:t>
            </w:r>
            <w:r w:rsidRPr="00AE591F">
              <w:t>ТЗ</w:t>
            </w:r>
          </w:p>
        </w:tc>
      </w:tr>
      <w:tr w:rsidR="009F7962" w:rsidRPr="00E23117" w14:paraId="081BA00A" w14:textId="77777777" w:rsidTr="62D56BCC">
        <w:tc>
          <w:tcPr>
            <w:tcW w:w="1985" w:type="dxa"/>
            <w:shd w:val="clear" w:color="auto" w:fill="auto"/>
          </w:tcPr>
          <w:p w14:paraId="69DFE18E" w14:textId="674E343C" w:rsidR="009F7962" w:rsidRPr="00E23117" w:rsidRDefault="009F7962" w:rsidP="62D56BCC">
            <w:pPr>
              <w:spacing w:line="240" w:lineRule="auto"/>
              <w:ind w:firstLine="0"/>
              <w:jc w:val="left"/>
              <w:rPr>
                <w:szCs w:val="24"/>
              </w:rPr>
            </w:pPr>
            <w:r w:rsidRPr="00AE591F">
              <w:t>Раздел</w:t>
            </w:r>
            <w:r w:rsidR="000111BD">
              <w:t xml:space="preserve"> </w:t>
            </w:r>
            <w:r w:rsidRPr="00AE591F">
              <w:t>2</w:t>
            </w:r>
          </w:p>
        </w:tc>
        <w:tc>
          <w:tcPr>
            <w:tcW w:w="2713" w:type="dxa"/>
            <w:shd w:val="clear" w:color="auto" w:fill="auto"/>
          </w:tcPr>
          <w:p w14:paraId="4CDD004B" w14:textId="668B35BC" w:rsidR="009F7962" w:rsidRPr="00E23117" w:rsidRDefault="009F7962" w:rsidP="62D56BCC">
            <w:pPr>
              <w:spacing w:line="240" w:lineRule="auto"/>
              <w:ind w:firstLine="0"/>
              <w:jc w:val="left"/>
              <w:rPr>
                <w:szCs w:val="24"/>
              </w:rPr>
            </w:pPr>
            <w:r w:rsidRPr="00AE591F">
              <w:t>-</w:t>
            </w:r>
          </w:p>
        </w:tc>
        <w:tc>
          <w:tcPr>
            <w:tcW w:w="4873" w:type="dxa"/>
          </w:tcPr>
          <w:p w14:paraId="556112D0" w14:textId="003C24D2" w:rsidR="009F7962" w:rsidRPr="00E23117" w:rsidRDefault="009F7962" w:rsidP="62D56BCC">
            <w:pPr>
              <w:spacing w:line="240" w:lineRule="auto"/>
              <w:ind w:firstLine="0"/>
              <w:jc w:val="left"/>
              <w:rPr>
                <w:szCs w:val="24"/>
              </w:rPr>
            </w:pPr>
            <w:r w:rsidRPr="00AE591F">
              <w:t>Соответствует</w:t>
            </w:r>
            <w:r w:rsidR="000111BD">
              <w:t xml:space="preserve"> </w:t>
            </w:r>
            <w:r w:rsidRPr="00AE591F">
              <w:t>ТЗ,</w:t>
            </w:r>
            <w:r w:rsidR="000111BD">
              <w:t xml:space="preserve"> </w:t>
            </w:r>
            <w:r w:rsidRPr="00AE591F">
              <w:t>не</w:t>
            </w:r>
            <w:r w:rsidR="000111BD">
              <w:t xml:space="preserve"> </w:t>
            </w:r>
            <w:r w:rsidRPr="00AE591F">
              <w:t>приводится</w:t>
            </w:r>
            <w:r w:rsidR="000111BD">
              <w:t xml:space="preserve"> </w:t>
            </w:r>
            <w:r w:rsidRPr="00AE591F">
              <w:t>по</w:t>
            </w:r>
            <w:r w:rsidR="000111BD">
              <w:t xml:space="preserve"> </w:t>
            </w:r>
            <w:r w:rsidRPr="00AE591F">
              <w:t>тексту</w:t>
            </w:r>
          </w:p>
        </w:tc>
      </w:tr>
      <w:tr w:rsidR="009F7962" w:rsidRPr="00E23117" w14:paraId="5D6196B4" w14:textId="77777777" w:rsidTr="62D56BCC">
        <w:tc>
          <w:tcPr>
            <w:tcW w:w="1985" w:type="dxa"/>
            <w:shd w:val="clear" w:color="auto" w:fill="auto"/>
          </w:tcPr>
          <w:p w14:paraId="26D75762" w14:textId="7A0AF7E2" w:rsidR="009F7962" w:rsidRPr="00E23117" w:rsidRDefault="009F7962" w:rsidP="62D56BCC">
            <w:pPr>
              <w:spacing w:line="240" w:lineRule="auto"/>
              <w:ind w:firstLine="0"/>
              <w:jc w:val="left"/>
              <w:rPr>
                <w:szCs w:val="24"/>
              </w:rPr>
            </w:pPr>
            <w:r w:rsidRPr="00AE591F">
              <w:t>Раздел</w:t>
            </w:r>
            <w:r w:rsidR="000111BD">
              <w:t xml:space="preserve"> </w:t>
            </w:r>
            <w:r w:rsidRPr="00AE591F">
              <w:t>3</w:t>
            </w:r>
          </w:p>
        </w:tc>
        <w:tc>
          <w:tcPr>
            <w:tcW w:w="2713" w:type="dxa"/>
            <w:shd w:val="clear" w:color="auto" w:fill="auto"/>
          </w:tcPr>
          <w:p w14:paraId="2E400379" w14:textId="14B9B50F" w:rsidR="009F7962" w:rsidRPr="00E23117" w:rsidRDefault="009F7962" w:rsidP="62D56BCC">
            <w:pPr>
              <w:spacing w:line="240" w:lineRule="auto"/>
              <w:ind w:firstLine="0"/>
              <w:jc w:val="left"/>
              <w:rPr>
                <w:szCs w:val="24"/>
              </w:rPr>
            </w:pPr>
            <w:r w:rsidRPr="00AE591F">
              <w:t>-</w:t>
            </w:r>
          </w:p>
        </w:tc>
        <w:tc>
          <w:tcPr>
            <w:tcW w:w="4873" w:type="dxa"/>
          </w:tcPr>
          <w:p w14:paraId="68D20DA0" w14:textId="3FBAE4B8" w:rsidR="009F7962" w:rsidRPr="00E23117" w:rsidRDefault="009F7962" w:rsidP="62D56BCC">
            <w:pPr>
              <w:spacing w:line="240" w:lineRule="auto"/>
              <w:ind w:firstLine="0"/>
              <w:jc w:val="left"/>
              <w:rPr>
                <w:szCs w:val="24"/>
              </w:rPr>
            </w:pPr>
            <w:r w:rsidRPr="00AE591F">
              <w:t>Соответствует</w:t>
            </w:r>
            <w:r w:rsidR="000111BD">
              <w:t xml:space="preserve"> </w:t>
            </w:r>
            <w:r w:rsidRPr="00AE591F">
              <w:t>ТЗ,</w:t>
            </w:r>
            <w:r w:rsidR="000111BD">
              <w:t xml:space="preserve"> </w:t>
            </w:r>
            <w:r w:rsidRPr="00AE591F">
              <w:t>не</w:t>
            </w:r>
            <w:r w:rsidR="000111BD">
              <w:t xml:space="preserve"> </w:t>
            </w:r>
            <w:r w:rsidRPr="00AE591F">
              <w:t>приводится</w:t>
            </w:r>
            <w:r w:rsidR="000111BD">
              <w:t xml:space="preserve"> </w:t>
            </w:r>
            <w:r w:rsidRPr="00AE591F">
              <w:t>по</w:t>
            </w:r>
            <w:r w:rsidR="000111BD">
              <w:t xml:space="preserve"> </w:t>
            </w:r>
            <w:r w:rsidRPr="00AE591F">
              <w:t>тексту</w:t>
            </w:r>
          </w:p>
        </w:tc>
      </w:tr>
      <w:tr w:rsidR="00130F72" w:rsidRPr="00E23117" w14:paraId="6C30396A" w14:textId="77777777" w:rsidTr="62D56BCC">
        <w:tc>
          <w:tcPr>
            <w:tcW w:w="1985" w:type="dxa"/>
            <w:shd w:val="clear" w:color="auto" w:fill="auto"/>
          </w:tcPr>
          <w:p w14:paraId="782DF216" w14:textId="17C178D4" w:rsidR="00130F72" w:rsidRPr="00E23117" w:rsidRDefault="00130F72" w:rsidP="62D56BCC">
            <w:pPr>
              <w:spacing w:line="240" w:lineRule="auto"/>
              <w:ind w:firstLine="0"/>
              <w:jc w:val="left"/>
              <w:rPr>
                <w:szCs w:val="24"/>
              </w:rPr>
            </w:pPr>
            <w:r w:rsidRPr="00AE591F">
              <w:t>Раздел</w:t>
            </w:r>
            <w:r w:rsidR="000111BD">
              <w:t xml:space="preserve"> </w:t>
            </w:r>
            <w:r w:rsidRPr="00AE591F">
              <w:t>4</w:t>
            </w:r>
          </w:p>
        </w:tc>
        <w:tc>
          <w:tcPr>
            <w:tcW w:w="2713" w:type="dxa"/>
            <w:shd w:val="clear" w:color="auto" w:fill="auto"/>
          </w:tcPr>
          <w:p w14:paraId="15AD3107" w14:textId="45259769" w:rsidR="00130F72" w:rsidRPr="00E23117" w:rsidRDefault="00130F72" w:rsidP="62D56BCC">
            <w:pPr>
              <w:spacing w:line="240" w:lineRule="auto"/>
              <w:ind w:firstLine="0"/>
              <w:jc w:val="left"/>
              <w:rPr>
                <w:szCs w:val="24"/>
              </w:rPr>
            </w:pPr>
            <w:r w:rsidRPr="00AE591F">
              <w:t>-</w:t>
            </w:r>
          </w:p>
        </w:tc>
        <w:tc>
          <w:tcPr>
            <w:tcW w:w="4873" w:type="dxa"/>
          </w:tcPr>
          <w:p w14:paraId="303E96E9" w14:textId="5A51B591" w:rsidR="00130F72" w:rsidRPr="00E23117" w:rsidRDefault="00130F72" w:rsidP="62D56BCC">
            <w:pPr>
              <w:spacing w:line="240" w:lineRule="auto"/>
              <w:ind w:firstLine="0"/>
              <w:jc w:val="left"/>
              <w:rPr>
                <w:szCs w:val="24"/>
              </w:rPr>
            </w:pPr>
            <w:r w:rsidRPr="00AE591F">
              <w:t>Соответствует</w:t>
            </w:r>
            <w:r w:rsidR="000111BD">
              <w:t xml:space="preserve"> </w:t>
            </w:r>
            <w:r w:rsidRPr="00AE591F">
              <w:t>ТЗ,</w:t>
            </w:r>
            <w:r w:rsidR="000111BD">
              <w:t xml:space="preserve"> </w:t>
            </w:r>
            <w:r w:rsidRPr="00AE591F">
              <w:t>не</w:t>
            </w:r>
            <w:r w:rsidR="000111BD">
              <w:t xml:space="preserve"> </w:t>
            </w:r>
            <w:r w:rsidRPr="00AE591F">
              <w:t>приводится</w:t>
            </w:r>
            <w:r w:rsidR="000111BD">
              <w:t xml:space="preserve"> </w:t>
            </w:r>
            <w:r w:rsidRPr="00AE591F">
              <w:t>по</w:t>
            </w:r>
            <w:r w:rsidR="000111BD">
              <w:t xml:space="preserve"> </w:t>
            </w:r>
            <w:r w:rsidRPr="00AE591F">
              <w:t>тексту</w:t>
            </w:r>
          </w:p>
        </w:tc>
      </w:tr>
      <w:tr w:rsidR="00130F72" w:rsidRPr="00E23117" w14:paraId="45F9071E" w14:textId="77777777" w:rsidTr="62D56BCC">
        <w:tc>
          <w:tcPr>
            <w:tcW w:w="1985" w:type="dxa"/>
            <w:shd w:val="clear" w:color="auto" w:fill="auto"/>
          </w:tcPr>
          <w:p w14:paraId="22052B2D" w14:textId="61A6ECA8" w:rsidR="00130F72" w:rsidRPr="00E23117" w:rsidRDefault="00130F72" w:rsidP="62D56BCC">
            <w:pPr>
              <w:spacing w:line="240" w:lineRule="auto"/>
              <w:ind w:firstLine="0"/>
              <w:jc w:val="left"/>
              <w:rPr>
                <w:szCs w:val="24"/>
              </w:rPr>
            </w:pPr>
            <w:r w:rsidRPr="00AE591F">
              <w:t>Подраздел</w:t>
            </w:r>
            <w:r w:rsidR="000111BD">
              <w:t xml:space="preserve"> </w:t>
            </w:r>
            <w:r w:rsidRPr="00AE591F">
              <w:t>4.1-4.3</w:t>
            </w:r>
          </w:p>
        </w:tc>
        <w:tc>
          <w:tcPr>
            <w:tcW w:w="2713" w:type="dxa"/>
            <w:shd w:val="clear" w:color="auto" w:fill="auto"/>
          </w:tcPr>
          <w:p w14:paraId="3B562DE5" w14:textId="246C3A14" w:rsidR="00130F72" w:rsidRPr="00E23117" w:rsidRDefault="00130F72" w:rsidP="62D56BCC">
            <w:pPr>
              <w:spacing w:line="240" w:lineRule="auto"/>
              <w:ind w:firstLine="0"/>
              <w:jc w:val="left"/>
              <w:rPr>
                <w:szCs w:val="24"/>
              </w:rPr>
            </w:pPr>
            <w:r w:rsidRPr="00AE591F">
              <w:t>-</w:t>
            </w:r>
          </w:p>
        </w:tc>
        <w:tc>
          <w:tcPr>
            <w:tcW w:w="4873" w:type="dxa"/>
          </w:tcPr>
          <w:p w14:paraId="742B8E25" w14:textId="675A7395" w:rsidR="00130F72" w:rsidRPr="00E23117" w:rsidRDefault="00130F72" w:rsidP="62D56BCC">
            <w:pPr>
              <w:spacing w:line="240" w:lineRule="auto"/>
              <w:ind w:firstLine="0"/>
              <w:jc w:val="left"/>
              <w:rPr>
                <w:szCs w:val="24"/>
              </w:rPr>
            </w:pPr>
            <w:r w:rsidRPr="00AE591F">
              <w:t>Соответствует</w:t>
            </w:r>
            <w:r w:rsidR="000111BD">
              <w:t xml:space="preserve"> </w:t>
            </w:r>
            <w:r w:rsidRPr="00AE591F">
              <w:t>ТЗ,</w:t>
            </w:r>
            <w:r w:rsidR="000111BD">
              <w:t xml:space="preserve"> </w:t>
            </w:r>
            <w:r w:rsidRPr="00AE591F">
              <w:t>не</w:t>
            </w:r>
            <w:r w:rsidR="000111BD">
              <w:t xml:space="preserve"> </w:t>
            </w:r>
            <w:r w:rsidRPr="00AE591F">
              <w:t>приводится</w:t>
            </w:r>
            <w:r w:rsidR="000111BD">
              <w:t xml:space="preserve"> </w:t>
            </w:r>
            <w:r w:rsidRPr="00AE591F">
              <w:t>по</w:t>
            </w:r>
            <w:r w:rsidR="000111BD">
              <w:t xml:space="preserve"> </w:t>
            </w:r>
            <w:r w:rsidRPr="00AE591F">
              <w:t>тексту</w:t>
            </w:r>
          </w:p>
        </w:tc>
      </w:tr>
      <w:tr w:rsidR="00130F72" w:rsidRPr="00E23117" w14:paraId="52D95563" w14:textId="77777777" w:rsidTr="62D56BCC">
        <w:tc>
          <w:tcPr>
            <w:tcW w:w="1985" w:type="dxa"/>
            <w:shd w:val="clear" w:color="auto" w:fill="auto"/>
          </w:tcPr>
          <w:p w14:paraId="0C85A3CF" w14:textId="60B28BB8" w:rsidR="00130F72" w:rsidRPr="00E23117" w:rsidRDefault="00130F72" w:rsidP="62D56BCC">
            <w:pPr>
              <w:spacing w:line="240" w:lineRule="auto"/>
              <w:ind w:firstLine="0"/>
              <w:jc w:val="left"/>
              <w:rPr>
                <w:szCs w:val="24"/>
              </w:rPr>
            </w:pPr>
            <w:r w:rsidRPr="00AE591F">
              <w:t>П.</w:t>
            </w:r>
            <w:r w:rsidR="000111BD">
              <w:t xml:space="preserve"> </w:t>
            </w:r>
            <w:r w:rsidRPr="00AE591F">
              <w:t>4.4.1</w:t>
            </w:r>
            <w:r w:rsidR="000111BD">
              <w:t xml:space="preserve"> </w:t>
            </w:r>
            <w:r w:rsidR="00D25860" w:rsidRPr="00AE591F">
              <w:t>–</w:t>
            </w:r>
            <w:r w:rsidR="000111BD">
              <w:t xml:space="preserve"> </w:t>
            </w:r>
            <w:r w:rsidR="00D25860" w:rsidRPr="00AE591F">
              <w:t>4.4.8</w:t>
            </w:r>
          </w:p>
        </w:tc>
        <w:tc>
          <w:tcPr>
            <w:tcW w:w="2713" w:type="dxa"/>
            <w:shd w:val="clear" w:color="auto" w:fill="auto"/>
          </w:tcPr>
          <w:p w14:paraId="7DE9E867" w14:textId="37C320EF" w:rsidR="00130F72" w:rsidRPr="00E23117" w:rsidRDefault="00130F72" w:rsidP="62D56BCC">
            <w:pPr>
              <w:spacing w:line="240" w:lineRule="auto"/>
              <w:ind w:firstLine="0"/>
              <w:jc w:val="left"/>
              <w:rPr>
                <w:szCs w:val="24"/>
              </w:rPr>
            </w:pPr>
            <w:r w:rsidRPr="00AE591F">
              <w:t>-</w:t>
            </w:r>
          </w:p>
        </w:tc>
        <w:tc>
          <w:tcPr>
            <w:tcW w:w="4873" w:type="dxa"/>
          </w:tcPr>
          <w:p w14:paraId="1185BE11" w14:textId="1B26733A" w:rsidR="00130F72" w:rsidRPr="00E23117" w:rsidRDefault="00202C60" w:rsidP="62D56BCC">
            <w:pPr>
              <w:spacing w:line="240" w:lineRule="auto"/>
              <w:ind w:firstLine="0"/>
              <w:jc w:val="left"/>
              <w:rPr>
                <w:szCs w:val="24"/>
              </w:rPr>
            </w:pPr>
            <w:r w:rsidRPr="00AE591F">
              <w:t>Соответствует</w:t>
            </w:r>
            <w:r w:rsidR="000111BD">
              <w:t xml:space="preserve"> </w:t>
            </w:r>
            <w:r w:rsidRPr="00AE591F">
              <w:t>ТЗ,</w:t>
            </w:r>
            <w:r w:rsidR="000111BD">
              <w:t xml:space="preserve"> </w:t>
            </w:r>
            <w:r w:rsidRPr="00AE591F">
              <w:t>не</w:t>
            </w:r>
            <w:r w:rsidR="000111BD">
              <w:t xml:space="preserve"> </w:t>
            </w:r>
            <w:r w:rsidRPr="00AE591F">
              <w:t>приводится</w:t>
            </w:r>
            <w:r w:rsidR="000111BD">
              <w:t xml:space="preserve"> </w:t>
            </w:r>
            <w:r w:rsidRPr="00AE591F">
              <w:t>по</w:t>
            </w:r>
            <w:r w:rsidR="000111BD">
              <w:t xml:space="preserve"> </w:t>
            </w:r>
            <w:r w:rsidRPr="00AE591F">
              <w:t>тексту</w:t>
            </w:r>
          </w:p>
        </w:tc>
      </w:tr>
      <w:tr w:rsidR="00731274" w:rsidRPr="00E23117" w14:paraId="02D0B702" w14:textId="77777777" w:rsidTr="62D56BCC">
        <w:tc>
          <w:tcPr>
            <w:tcW w:w="1985" w:type="dxa"/>
            <w:shd w:val="clear" w:color="auto" w:fill="auto"/>
          </w:tcPr>
          <w:p w14:paraId="201D96F5" w14:textId="2021282C" w:rsidR="00731274" w:rsidRPr="00E23117" w:rsidRDefault="00731274" w:rsidP="62D56BCC">
            <w:pPr>
              <w:spacing w:line="240" w:lineRule="auto"/>
              <w:ind w:firstLine="0"/>
              <w:jc w:val="left"/>
              <w:rPr>
                <w:szCs w:val="24"/>
              </w:rPr>
            </w:pPr>
            <w:r w:rsidRPr="00AE591F">
              <w:t>Подраздел</w:t>
            </w:r>
            <w:r w:rsidR="000111BD">
              <w:t xml:space="preserve"> </w:t>
            </w:r>
            <w:r w:rsidRPr="00AE591F">
              <w:t>4.5</w:t>
            </w:r>
          </w:p>
        </w:tc>
        <w:tc>
          <w:tcPr>
            <w:tcW w:w="2713" w:type="dxa"/>
            <w:shd w:val="clear" w:color="auto" w:fill="auto"/>
          </w:tcPr>
          <w:p w14:paraId="2A34FB4A" w14:textId="5BF29A9B" w:rsidR="00731274" w:rsidRPr="00E23117" w:rsidRDefault="00731274" w:rsidP="62D56BCC">
            <w:pPr>
              <w:spacing w:line="240" w:lineRule="auto"/>
              <w:ind w:firstLine="0"/>
              <w:jc w:val="left"/>
              <w:rPr>
                <w:szCs w:val="24"/>
              </w:rPr>
            </w:pPr>
            <w:r w:rsidRPr="00AE591F">
              <w:t>Подраздел</w:t>
            </w:r>
            <w:r w:rsidR="000111BD">
              <w:t xml:space="preserve"> </w:t>
            </w:r>
            <w:r w:rsidRPr="00AE591F">
              <w:fldChar w:fldCharType="begin"/>
            </w:r>
            <w:r w:rsidRPr="00E23117">
              <w:rPr>
                <w:szCs w:val="24"/>
              </w:rPr>
              <w:instrText xml:space="preserve"> REF _Ref33551550 \r \h  \* MERGEFORMAT </w:instrText>
            </w:r>
            <w:r w:rsidRPr="00AE591F">
              <w:rPr>
                <w:szCs w:val="24"/>
              </w:rPr>
              <w:fldChar w:fldCharType="separate"/>
            </w:r>
            <w:r w:rsidR="000C6067" w:rsidRPr="000C6067">
              <w:t>2.1</w:t>
            </w:r>
            <w:r w:rsidRPr="00AE591F">
              <w:fldChar w:fldCharType="end"/>
            </w:r>
          </w:p>
        </w:tc>
        <w:tc>
          <w:tcPr>
            <w:tcW w:w="4873" w:type="dxa"/>
          </w:tcPr>
          <w:p w14:paraId="4D9907E5" w14:textId="4520F9DC" w:rsidR="00731274" w:rsidRPr="00E23117" w:rsidRDefault="00731274" w:rsidP="62D56BCC">
            <w:pPr>
              <w:spacing w:line="240" w:lineRule="auto"/>
              <w:ind w:firstLine="0"/>
              <w:jc w:val="left"/>
              <w:rPr>
                <w:szCs w:val="24"/>
              </w:rPr>
            </w:pPr>
            <w:r w:rsidRPr="00AE591F">
              <w:t>Дополнение</w:t>
            </w:r>
            <w:r w:rsidR="000111BD">
              <w:t xml:space="preserve"> </w:t>
            </w:r>
            <w:r w:rsidRPr="00AE591F">
              <w:t>требований</w:t>
            </w:r>
            <w:r w:rsidR="000111BD">
              <w:t xml:space="preserve"> </w:t>
            </w:r>
            <w:r w:rsidRPr="00AE591F">
              <w:t>из</w:t>
            </w:r>
            <w:r w:rsidR="000111BD">
              <w:t xml:space="preserve"> </w:t>
            </w:r>
            <w:r w:rsidRPr="00AE591F">
              <w:t>ТЗ</w:t>
            </w:r>
            <w:r w:rsidR="000111BD">
              <w:t xml:space="preserve"> </w:t>
            </w:r>
            <w:r w:rsidRPr="00AE591F">
              <w:t>осуществляется</w:t>
            </w:r>
            <w:r w:rsidR="000111BD">
              <w:t xml:space="preserve"> </w:t>
            </w:r>
            <w:r w:rsidRPr="00AE591F">
              <w:t>по</w:t>
            </w:r>
            <w:r w:rsidR="000111BD">
              <w:t xml:space="preserve"> </w:t>
            </w:r>
            <w:r w:rsidRPr="00AE591F">
              <w:t>тексту</w:t>
            </w:r>
            <w:r w:rsidR="000111BD">
              <w:t xml:space="preserve"> </w:t>
            </w:r>
            <w:r w:rsidRPr="00AE591F">
              <w:t>настоящего</w:t>
            </w:r>
            <w:r w:rsidR="000111BD">
              <w:t xml:space="preserve"> </w:t>
            </w:r>
            <w:r w:rsidRPr="00AE591F">
              <w:t>документа</w:t>
            </w:r>
          </w:p>
        </w:tc>
      </w:tr>
      <w:tr w:rsidR="00D25860" w:rsidRPr="00E23117" w14:paraId="4FAE1411" w14:textId="77777777" w:rsidTr="62D56BCC">
        <w:tc>
          <w:tcPr>
            <w:tcW w:w="1985" w:type="dxa"/>
            <w:shd w:val="clear" w:color="auto" w:fill="auto"/>
          </w:tcPr>
          <w:p w14:paraId="7DEE3468" w14:textId="2CB02279" w:rsidR="00D25860" w:rsidRPr="00E23117" w:rsidRDefault="00D25860" w:rsidP="62D56BCC">
            <w:pPr>
              <w:spacing w:line="240" w:lineRule="auto"/>
              <w:ind w:firstLine="0"/>
              <w:jc w:val="left"/>
              <w:rPr>
                <w:szCs w:val="24"/>
              </w:rPr>
            </w:pPr>
            <w:r w:rsidRPr="00AE591F">
              <w:t>П</w:t>
            </w:r>
            <w:r w:rsidR="00127EC2" w:rsidRPr="00AE591F">
              <w:t>одраздел</w:t>
            </w:r>
            <w:r w:rsidR="000111BD">
              <w:t xml:space="preserve"> </w:t>
            </w:r>
            <w:r w:rsidR="00127EC2" w:rsidRPr="00AE591F">
              <w:t>4.6</w:t>
            </w:r>
          </w:p>
        </w:tc>
        <w:tc>
          <w:tcPr>
            <w:tcW w:w="2713" w:type="dxa"/>
            <w:shd w:val="clear" w:color="auto" w:fill="auto"/>
          </w:tcPr>
          <w:p w14:paraId="365D835A" w14:textId="0BA203CE" w:rsidR="00D25860" w:rsidRPr="00E23117" w:rsidRDefault="00D25860" w:rsidP="62D56BCC">
            <w:pPr>
              <w:spacing w:line="240" w:lineRule="auto"/>
              <w:ind w:firstLine="0"/>
              <w:jc w:val="left"/>
              <w:rPr>
                <w:szCs w:val="24"/>
              </w:rPr>
            </w:pPr>
            <w:r w:rsidRPr="00AE591F">
              <w:t>-</w:t>
            </w:r>
          </w:p>
        </w:tc>
        <w:tc>
          <w:tcPr>
            <w:tcW w:w="4873" w:type="dxa"/>
          </w:tcPr>
          <w:p w14:paraId="3C84DA0E" w14:textId="51B04E07" w:rsidR="00D25860" w:rsidRPr="00E23117" w:rsidRDefault="00D25860" w:rsidP="62D56BCC">
            <w:pPr>
              <w:spacing w:line="240" w:lineRule="auto"/>
              <w:ind w:firstLine="0"/>
              <w:jc w:val="left"/>
              <w:rPr>
                <w:szCs w:val="24"/>
              </w:rPr>
            </w:pPr>
            <w:r w:rsidRPr="00AE591F">
              <w:t>Соответствует</w:t>
            </w:r>
            <w:r w:rsidR="000111BD">
              <w:t xml:space="preserve"> </w:t>
            </w:r>
            <w:r w:rsidRPr="00AE591F">
              <w:t>ТЗ,</w:t>
            </w:r>
            <w:r w:rsidR="000111BD">
              <w:t xml:space="preserve"> </w:t>
            </w:r>
            <w:r w:rsidRPr="00AE591F">
              <w:t>не</w:t>
            </w:r>
            <w:r w:rsidR="000111BD">
              <w:t xml:space="preserve"> </w:t>
            </w:r>
            <w:r w:rsidRPr="00AE591F">
              <w:t>приводится</w:t>
            </w:r>
            <w:r w:rsidR="000111BD">
              <w:t xml:space="preserve"> </w:t>
            </w:r>
            <w:r w:rsidRPr="00AE591F">
              <w:t>по</w:t>
            </w:r>
            <w:r w:rsidR="000111BD">
              <w:t xml:space="preserve"> </w:t>
            </w:r>
            <w:r w:rsidRPr="00AE591F">
              <w:t>тексту</w:t>
            </w:r>
          </w:p>
        </w:tc>
      </w:tr>
      <w:tr w:rsidR="00D25860" w:rsidRPr="00E23117" w14:paraId="319FFC7B" w14:textId="77777777" w:rsidTr="62D56BCC">
        <w:tc>
          <w:tcPr>
            <w:tcW w:w="1985" w:type="dxa"/>
            <w:shd w:val="clear" w:color="auto" w:fill="auto"/>
          </w:tcPr>
          <w:p w14:paraId="6DC97752" w14:textId="7ED94710" w:rsidR="00D25860" w:rsidRPr="00E23117" w:rsidRDefault="00D25860" w:rsidP="62D56BCC">
            <w:pPr>
              <w:spacing w:line="240" w:lineRule="auto"/>
              <w:ind w:firstLine="0"/>
              <w:jc w:val="left"/>
              <w:rPr>
                <w:szCs w:val="24"/>
              </w:rPr>
            </w:pPr>
            <w:r w:rsidRPr="00AE591F">
              <w:t>Раздел</w:t>
            </w:r>
            <w:r w:rsidR="000111BD">
              <w:t xml:space="preserve"> </w:t>
            </w:r>
            <w:r w:rsidRPr="00AE591F">
              <w:t>5</w:t>
            </w:r>
          </w:p>
        </w:tc>
        <w:tc>
          <w:tcPr>
            <w:tcW w:w="2713" w:type="dxa"/>
            <w:shd w:val="clear" w:color="auto" w:fill="auto"/>
          </w:tcPr>
          <w:p w14:paraId="64F375B4" w14:textId="32DBC310" w:rsidR="00D25860" w:rsidRPr="00E23117" w:rsidRDefault="00D25860" w:rsidP="62D56BCC">
            <w:pPr>
              <w:spacing w:line="240" w:lineRule="auto"/>
              <w:ind w:firstLine="0"/>
              <w:jc w:val="left"/>
              <w:rPr>
                <w:szCs w:val="24"/>
              </w:rPr>
            </w:pPr>
            <w:r w:rsidRPr="00AE591F">
              <w:t>Раздел</w:t>
            </w:r>
            <w:r w:rsidR="000111BD">
              <w:t xml:space="preserve"> </w:t>
            </w:r>
            <w:r w:rsidRPr="00AE591F">
              <w:fldChar w:fldCharType="begin"/>
            </w:r>
            <w:r w:rsidRPr="00E23117">
              <w:rPr>
                <w:szCs w:val="24"/>
              </w:rPr>
              <w:instrText xml:space="preserve"> REF _Ref33558012 \r \h  \* MERGEFORMAT </w:instrText>
            </w:r>
            <w:r w:rsidRPr="00AE591F">
              <w:rPr>
                <w:szCs w:val="24"/>
              </w:rPr>
              <w:fldChar w:fldCharType="separate"/>
            </w:r>
            <w:r w:rsidR="000C6067" w:rsidRPr="000C6067">
              <w:t>3</w:t>
            </w:r>
            <w:r w:rsidRPr="00AE591F">
              <w:fldChar w:fldCharType="end"/>
            </w:r>
          </w:p>
        </w:tc>
        <w:tc>
          <w:tcPr>
            <w:tcW w:w="4873" w:type="dxa"/>
          </w:tcPr>
          <w:p w14:paraId="6AF77066" w14:textId="6348248E" w:rsidR="00D25860" w:rsidRPr="00E23117" w:rsidRDefault="00D25860" w:rsidP="62D56BCC">
            <w:pPr>
              <w:spacing w:line="240" w:lineRule="auto"/>
              <w:ind w:firstLine="0"/>
              <w:jc w:val="left"/>
              <w:rPr>
                <w:szCs w:val="24"/>
              </w:rPr>
            </w:pPr>
            <w:r w:rsidRPr="00AE591F">
              <w:t>Дополнение</w:t>
            </w:r>
            <w:r w:rsidR="000111BD">
              <w:t xml:space="preserve"> </w:t>
            </w:r>
            <w:r w:rsidRPr="00AE591F">
              <w:t>требований</w:t>
            </w:r>
            <w:r w:rsidR="000111BD">
              <w:t xml:space="preserve"> </w:t>
            </w:r>
            <w:r w:rsidRPr="00AE591F">
              <w:t>из</w:t>
            </w:r>
            <w:r w:rsidR="000111BD">
              <w:t xml:space="preserve"> </w:t>
            </w:r>
            <w:r w:rsidRPr="00AE591F">
              <w:t>ТЗ</w:t>
            </w:r>
            <w:r w:rsidR="000111BD">
              <w:t xml:space="preserve"> </w:t>
            </w:r>
            <w:r w:rsidRPr="00AE591F">
              <w:t>осуществляется</w:t>
            </w:r>
            <w:r w:rsidR="000111BD">
              <w:t xml:space="preserve"> </w:t>
            </w:r>
            <w:r w:rsidRPr="00AE591F">
              <w:t>по</w:t>
            </w:r>
            <w:r w:rsidR="000111BD">
              <w:t xml:space="preserve"> </w:t>
            </w:r>
            <w:r w:rsidRPr="00AE591F">
              <w:t>тексту</w:t>
            </w:r>
            <w:r w:rsidR="000111BD">
              <w:t xml:space="preserve"> </w:t>
            </w:r>
            <w:r w:rsidRPr="00AE591F">
              <w:t>настоящего</w:t>
            </w:r>
            <w:r w:rsidR="000111BD">
              <w:t xml:space="preserve"> </w:t>
            </w:r>
            <w:r w:rsidRPr="00AE591F">
              <w:t>документа</w:t>
            </w:r>
          </w:p>
        </w:tc>
      </w:tr>
      <w:tr w:rsidR="00D25860" w:rsidRPr="00E23117" w14:paraId="5D219FD6" w14:textId="77777777" w:rsidTr="62D56BCC">
        <w:tc>
          <w:tcPr>
            <w:tcW w:w="1985" w:type="dxa"/>
            <w:shd w:val="clear" w:color="auto" w:fill="auto"/>
          </w:tcPr>
          <w:p w14:paraId="7BFD132C" w14:textId="1A8A3DCC" w:rsidR="00D25860" w:rsidRPr="00E23117" w:rsidRDefault="00D25860" w:rsidP="62D56BCC">
            <w:pPr>
              <w:spacing w:line="240" w:lineRule="auto"/>
              <w:ind w:firstLine="0"/>
              <w:jc w:val="left"/>
              <w:rPr>
                <w:szCs w:val="24"/>
              </w:rPr>
            </w:pPr>
            <w:r w:rsidRPr="00AE591F">
              <w:t>Раздел</w:t>
            </w:r>
            <w:r w:rsidR="000111BD">
              <w:t xml:space="preserve"> </w:t>
            </w:r>
            <w:r w:rsidRPr="00AE591F">
              <w:t>6</w:t>
            </w:r>
          </w:p>
        </w:tc>
        <w:tc>
          <w:tcPr>
            <w:tcW w:w="2713" w:type="dxa"/>
            <w:shd w:val="clear" w:color="auto" w:fill="auto"/>
          </w:tcPr>
          <w:p w14:paraId="36D57D8A" w14:textId="5052CF27" w:rsidR="00D25860" w:rsidRPr="00E23117" w:rsidRDefault="00D25860" w:rsidP="62D56BCC">
            <w:pPr>
              <w:spacing w:line="240" w:lineRule="auto"/>
              <w:ind w:firstLine="0"/>
              <w:jc w:val="left"/>
              <w:rPr>
                <w:szCs w:val="24"/>
              </w:rPr>
            </w:pPr>
            <w:r w:rsidRPr="00AE591F">
              <w:t>Раздел</w:t>
            </w:r>
            <w:r w:rsidR="000111BD">
              <w:t xml:space="preserve"> </w:t>
            </w:r>
            <w:r w:rsidRPr="00AE591F">
              <w:fldChar w:fldCharType="begin"/>
            </w:r>
            <w:r w:rsidRPr="00E23117">
              <w:rPr>
                <w:szCs w:val="24"/>
              </w:rPr>
              <w:instrText xml:space="preserve"> REF _Ref33558034 \r \h  \* MERGEFORMAT </w:instrText>
            </w:r>
            <w:r w:rsidRPr="00AE591F">
              <w:rPr>
                <w:szCs w:val="24"/>
              </w:rPr>
              <w:fldChar w:fldCharType="separate"/>
            </w:r>
            <w:r w:rsidR="000C6067" w:rsidRPr="000C6067">
              <w:t>5</w:t>
            </w:r>
            <w:r w:rsidRPr="00AE591F">
              <w:fldChar w:fldCharType="end"/>
            </w:r>
          </w:p>
        </w:tc>
        <w:tc>
          <w:tcPr>
            <w:tcW w:w="4873" w:type="dxa"/>
          </w:tcPr>
          <w:p w14:paraId="373DE908" w14:textId="7430059A" w:rsidR="00D25860" w:rsidRPr="00E23117" w:rsidRDefault="00D25860" w:rsidP="62D56BCC">
            <w:pPr>
              <w:spacing w:line="240" w:lineRule="auto"/>
              <w:ind w:firstLine="0"/>
              <w:jc w:val="left"/>
              <w:rPr>
                <w:szCs w:val="24"/>
              </w:rPr>
            </w:pPr>
            <w:r w:rsidRPr="00AE591F">
              <w:t>Дополнение</w:t>
            </w:r>
            <w:r w:rsidR="000111BD">
              <w:t xml:space="preserve"> </w:t>
            </w:r>
            <w:r w:rsidRPr="00AE591F">
              <w:t>требований</w:t>
            </w:r>
            <w:r w:rsidR="000111BD">
              <w:t xml:space="preserve"> </w:t>
            </w:r>
            <w:r w:rsidRPr="00AE591F">
              <w:t>из</w:t>
            </w:r>
            <w:r w:rsidR="000111BD">
              <w:t xml:space="preserve"> </w:t>
            </w:r>
            <w:r w:rsidRPr="00AE591F">
              <w:t>ТЗ</w:t>
            </w:r>
            <w:r w:rsidR="000111BD">
              <w:t xml:space="preserve"> </w:t>
            </w:r>
            <w:r w:rsidRPr="00AE591F">
              <w:t>осуществляется</w:t>
            </w:r>
            <w:r w:rsidR="000111BD">
              <w:t xml:space="preserve"> </w:t>
            </w:r>
            <w:r w:rsidRPr="00AE591F">
              <w:t>по</w:t>
            </w:r>
            <w:r w:rsidR="000111BD">
              <w:t xml:space="preserve"> </w:t>
            </w:r>
            <w:r w:rsidRPr="00AE591F">
              <w:t>тексту</w:t>
            </w:r>
            <w:r w:rsidR="000111BD">
              <w:t xml:space="preserve"> </w:t>
            </w:r>
            <w:r w:rsidRPr="00AE591F">
              <w:t>настоящего</w:t>
            </w:r>
            <w:r w:rsidR="000111BD">
              <w:t xml:space="preserve"> </w:t>
            </w:r>
            <w:r w:rsidRPr="00AE591F">
              <w:t>документа</w:t>
            </w:r>
          </w:p>
        </w:tc>
      </w:tr>
      <w:tr w:rsidR="00D25860" w:rsidRPr="00E23117" w14:paraId="7AEDA639" w14:textId="77777777" w:rsidTr="62D56BCC">
        <w:tc>
          <w:tcPr>
            <w:tcW w:w="1985" w:type="dxa"/>
            <w:shd w:val="clear" w:color="auto" w:fill="auto"/>
          </w:tcPr>
          <w:p w14:paraId="719C1C6E" w14:textId="384EAE37" w:rsidR="00D25860" w:rsidRPr="00E23117" w:rsidRDefault="00D25860" w:rsidP="62D56BCC">
            <w:pPr>
              <w:spacing w:line="240" w:lineRule="auto"/>
              <w:ind w:firstLine="0"/>
              <w:jc w:val="left"/>
              <w:rPr>
                <w:szCs w:val="24"/>
              </w:rPr>
            </w:pPr>
            <w:r w:rsidRPr="00AE591F">
              <w:t>Раздел</w:t>
            </w:r>
            <w:r w:rsidR="000111BD">
              <w:t xml:space="preserve"> </w:t>
            </w:r>
            <w:r w:rsidRPr="00AE591F">
              <w:t>7</w:t>
            </w:r>
          </w:p>
        </w:tc>
        <w:tc>
          <w:tcPr>
            <w:tcW w:w="2713" w:type="dxa"/>
            <w:shd w:val="clear" w:color="auto" w:fill="auto"/>
          </w:tcPr>
          <w:p w14:paraId="0CFB8B18" w14:textId="3CCB6E9F" w:rsidR="00D25860" w:rsidRPr="00E23117" w:rsidRDefault="00D25860" w:rsidP="62D56BCC">
            <w:pPr>
              <w:spacing w:line="240" w:lineRule="auto"/>
              <w:ind w:firstLine="0"/>
              <w:jc w:val="left"/>
              <w:rPr>
                <w:szCs w:val="24"/>
              </w:rPr>
            </w:pPr>
            <w:r w:rsidRPr="00AE591F">
              <w:t>-</w:t>
            </w:r>
          </w:p>
        </w:tc>
        <w:tc>
          <w:tcPr>
            <w:tcW w:w="4873" w:type="dxa"/>
          </w:tcPr>
          <w:p w14:paraId="7C535510" w14:textId="48563A2F" w:rsidR="00D25860" w:rsidRPr="00E23117" w:rsidRDefault="00D25860" w:rsidP="62D56BCC">
            <w:pPr>
              <w:spacing w:line="240" w:lineRule="auto"/>
              <w:ind w:firstLine="0"/>
              <w:jc w:val="left"/>
              <w:rPr>
                <w:szCs w:val="24"/>
              </w:rPr>
            </w:pPr>
            <w:r w:rsidRPr="00AE591F">
              <w:t>Соответствует</w:t>
            </w:r>
            <w:r w:rsidR="000111BD">
              <w:t xml:space="preserve"> </w:t>
            </w:r>
            <w:r w:rsidRPr="00AE591F">
              <w:t>ТЗ,</w:t>
            </w:r>
            <w:r w:rsidR="000111BD">
              <w:t xml:space="preserve"> </w:t>
            </w:r>
            <w:r w:rsidRPr="00AE591F">
              <w:t>не</w:t>
            </w:r>
            <w:r w:rsidR="000111BD">
              <w:t xml:space="preserve"> </w:t>
            </w:r>
            <w:r w:rsidRPr="00AE591F">
              <w:t>приводится</w:t>
            </w:r>
            <w:r w:rsidR="000111BD">
              <w:t xml:space="preserve"> </w:t>
            </w:r>
            <w:r w:rsidRPr="00AE591F">
              <w:t>по</w:t>
            </w:r>
            <w:r w:rsidR="000111BD">
              <w:t xml:space="preserve"> </w:t>
            </w:r>
            <w:r w:rsidRPr="00AE591F">
              <w:t>тексту.</w:t>
            </w:r>
          </w:p>
          <w:p w14:paraId="2913E2B9" w14:textId="5D068AFA" w:rsidR="00D25860" w:rsidRPr="00E23117" w:rsidRDefault="00D25860" w:rsidP="62D56BCC">
            <w:pPr>
              <w:spacing w:line="240" w:lineRule="auto"/>
              <w:ind w:firstLine="0"/>
              <w:jc w:val="left"/>
              <w:rPr>
                <w:szCs w:val="24"/>
              </w:rPr>
            </w:pPr>
            <w:r w:rsidRPr="00AE591F">
              <w:t>Подрядчик</w:t>
            </w:r>
            <w:r w:rsidR="000111BD">
              <w:t xml:space="preserve"> </w:t>
            </w:r>
            <w:r w:rsidRPr="00AE591F">
              <w:t>должен</w:t>
            </w:r>
            <w:r w:rsidR="000111BD">
              <w:t xml:space="preserve"> </w:t>
            </w:r>
            <w:r w:rsidRPr="00AE591F">
              <w:t>провести</w:t>
            </w:r>
            <w:r w:rsidR="000111BD">
              <w:t xml:space="preserve"> </w:t>
            </w:r>
            <w:r w:rsidRPr="00AE591F">
              <w:t>подготовку</w:t>
            </w:r>
            <w:r w:rsidR="000111BD">
              <w:t xml:space="preserve"> </w:t>
            </w:r>
            <w:r w:rsidRPr="00AE591F">
              <w:t>пользователей</w:t>
            </w:r>
            <w:r w:rsidR="000111BD">
              <w:t xml:space="preserve"> </w:t>
            </w:r>
            <w:r w:rsidRPr="00AE591F">
              <w:t>пилотной</w:t>
            </w:r>
            <w:r w:rsidR="000111BD">
              <w:t xml:space="preserve"> </w:t>
            </w:r>
            <w:r w:rsidRPr="00AE591F">
              <w:t>зоны</w:t>
            </w:r>
            <w:r w:rsidR="000111BD">
              <w:t xml:space="preserve"> </w:t>
            </w:r>
          </w:p>
        </w:tc>
      </w:tr>
      <w:tr w:rsidR="00D25860" w:rsidRPr="00E23117" w14:paraId="5F578EF1" w14:textId="77777777" w:rsidTr="62D56BCC">
        <w:tc>
          <w:tcPr>
            <w:tcW w:w="1985" w:type="dxa"/>
            <w:shd w:val="clear" w:color="auto" w:fill="auto"/>
          </w:tcPr>
          <w:p w14:paraId="03E85F3E" w14:textId="4CDADAD1" w:rsidR="00D25860" w:rsidRPr="00E23117" w:rsidRDefault="00D25860" w:rsidP="62D56BCC">
            <w:pPr>
              <w:spacing w:line="240" w:lineRule="auto"/>
              <w:ind w:firstLine="0"/>
              <w:jc w:val="left"/>
              <w:rPr>
                <w:szCs w:val="24"/>
              </w:rPr>
            </w:pPr>
            <w:r w:rsidRPr="00AE591F">
              <w:t>Раздел</w:t>
            </w:r>
            <w:r w:rsidR="000111BD">
              <w:t xml:space="preserve"> </w:t>
            </w:r>
            <w:r w:rsidRPr="00AE591F">
              <w:t>8</w:t>
            </w:r>
          </w:p>
        </w:tc>
        <w:tc>
          <w:tcPr>
            <w:tcW w:w="2713" w:type="dxa"/>
            <w:shd w:val="clear" w:color="auto" w:fill="auto"/>
          </w:tcPr>
          <w:p w14:paraId="049A7131" w14:textId="1CC312D2" w:rsidR="00D25860" w:rsidRPr="00E23117" w:rsidRDefault="00D25860" w:rsidP="62D56BCC">
            <w:pPr>
              <w:spacing w:line="240" w:lineRule="auto"/>
              <w:ind w:firstLine="0"/>
              <w:jc w:val="left"/>
              <w:rPr>
                <w:szCs w:val="24"/>
              </w:rPr>
            </w:pPr>
            <w:r w:rsidRPr="00AE591F">
              <w:t>Раздел</w:t>
            </w:r>
            <w:r w:rsidR="000111BD">
              <w:t xml:space="preserve"> </w:t>
            </w:r>
            <w:r w:rsidRPr="00AE591F">
              <w:fldChar w:fldCharType="begin"/>
            </w:r>
            <w:r w:rsidRPr="00E23117">
              <w:rPr>
                <w:szCs w:val="24"/>
              </w:rPr>
              <w:instrText xml:space="preserve"> REF _Ref33558174 \r \h  \* MERGEFORMAT </w:instrText>
            </w:r>
            <w:r w:rsidRPr="00AE591F">
              <w:rPr>
                <w:szCs w:val="24"/>
              </w:rPr>
              <w:fldChar w:fldCharType="separate"/>
            </w:r>
            <w:r w:rsidR="000C6067" w:rsidRPr="000C6067">
              <w:t>4</w:t>
            </w:r>
            <w:r w:rsidRPr="00AE591F">
              <w:fldChar w:fldCharType="end"/>
            </w:r>
          </w:p>
        </w:tc>
        <w:tc>
          <w:tcPr>
            <w:tcW w:w="4873" w:type="dxa"/>
          </w:tcPr>
          <w:p w14:paraId="33F529F6" w14:textId="18D0B47E" w:rsidR="00D25860" w:rsidRPr="00E23117" w:rsidRDefault="00D25860" w:rsidP="62D56BCC">
            <w:pPr>
              <w:spacing w:line="240" w:lineRule="auto"/>
              <w:ind w:firstLine="0"/>
              <w:jc w:val="left"/>
              <w:rPr>
                <w:szCs w:val="24"/>
              </w:rPr>
            </w:pPr>
            <w:r w:rsidRPr="00AE591F">
              <w:t>Дополнение</w:t>
            </w:r>
            <w:r w:rsidR="000111BD">
              <w:t xml:space="preserve"> </w:t>
            </w:r>
            <w:r w:rsidRPr="00AE591F">
              <w:t>требований</w:t>
            </w:r>
            <w:r w:rsidR="000111BD">
              <w:t xml:space="preserve"> </w:t>
            </w:r>
            <w:r w:rsidRPr="00AE591F">
              <w:t>из</w:t>
            </w:r>
            <w:r w:rsidR="000111BD">
              <w:t xml:space="preserve"> </w:t>
            </w:r>
            <w:r w:rsidRPr="00AE591F">
              <w:t>ТЗ</w:t>
            </w:r>
            <w:r w:rsidR="000111BD">
              <w:t xml:space="preserve"> </w:t>
            </w:r>
            <w:r w:rsidRPr="00AE591F">
              <w:t>осуществляется</w:t>
            </w:r>
            <w:r w:rsidR="000111BD">
              <w:t xml:space="preserve"> </w:t>
            </w:r>
            <w:r w:rsidRPr="00AE591F">
              <w:t>по</w:t>
            </w:r>
            <w:r w:rsidR="000111BD">
              <w:t xml:space="preserve"> </w:t>
            </w:r>
            <w:r w:rsidRPr="00AE591F">
              <w:t>тексту</w:t>
            </w:r>
            <w:r w:rsidR="000111BD">
              <w:t xml:space="preserve"> </w:t>
            </w:r>
            <w:r w:rsidRPr="00AE591F">
              <w:t>настоящего</w:t>
            </w:r>
            <w:r w:rsidR="000111BD">
              <w:t xml:space="preserve"> </w:t>
            </w:r>
            <w:r w:rsidRPr="00AE591F">
              <w:t>документа</w:t>
            </w:r>
          </w:p>
        </w:tc>
      </w:tr>
    </w:tbl>
    <w:p w14:paraId="1F12793D" w14:textId="77777777" w:rsidR="00056A65" w:rsidRPr="00E23117" w:rsidRDefault="00056A65" w:rsidP="007E7304">
      <w:pPr>
        <w:widowControl w:val="0"/>
      </w:pPr>
    </w:p>
    <w:p w14:paraId="259DCA0E" w14:textId="02B6BAB1" w:rsidR="00063D68" w:rsidRPr="00E23117" w:rsidRDefault="009B2B6B" w:rsidP="0084158C">
      <w:pPr>
        <w:pStyle w:val="1-1"/>
      </w:pPr>
      <w:bookmarkStart w:id="125" w:name="_Toc34438081"/>
      <w:bookmarkStart w:id="126" w:name="_Toc67910717"/>
      <w:r w:rsidRPr="00E23117">
        <w:t>Состав</w:t>
      </w:r>
      <w:r w:rsidR="000111BD">
        <w:t xml:space="preserve"> </w:t>
      </w:r>
      <w:r w:rsidRPr="00E23117">
        <w:t>работ</w:t>
      </w:r>
      <w:bookmarkEnd w:id="125"/>
      <w:bookmarkEnd w:id="126"/>
    </w:p>
    <w:p w14:paraId="140F8B98" w14:textId="39410E4D" w:rsidR="004203A2" w:rsidRPr="00E23117" w:rsidRDefault="004203A2" w:rsidP="00222CDF">
      <w:r w:rsidRPr="00E23117">
        <w:t>Работы</w:t>
      </w:r>
      <w:r w:rsidR="000111BD">
        <w:t xml:space="preserve"> </w:t>
      </w:r>
      <w:r w:rsidR="00D22A1A" w:rsidRPr="00E23117">
        <w:t>должны</w:t>
      </w:r>
      <w:r w:rsidR="000111BD">
        <w:t xml:space="preserve"> </w:t>
      </w:r>
      <w:r w:rsidR="00D22A1A" w:rsidRPr="00E23117">
        <w:t>быть</w:t>
      </w:r>
      <w:r w:rsidR="000111BD">
        <w:t xml:space="preserve"> </w:t>
      </w:r>
      <w:r w:rsidRPr="00E23117">
        <w:t>выполнены</w:t>
      </w:r>
      <w:r w:rsidR="000111BD">
        <w:t xml:space="preserve"> </w:t>
      </w:r>
      <w:r w:rsidRPr="00E23117">
        <w:t>с</w:t>
      </w:r>
      <w:r w:rsidR="000111BD">
        <w:t xml:space="preserve"> </w:t>
      </w:r>
      <w:r w:rsidRPr="00E23117">
        <w:t>соблюдением</w:t>
      </w:r>
      <w:r w:rsidR="000111BD">
        <w:t xml:space="preserve"> </w:t>
      </w:r>
      <w:r w:rsidRPr="00E23117">
        <w:t>требований</w:t>
      </w:r>
      <w:r w:rsidR="000111BD">
        <w:t xml:space="preserve"> </w:t>
      </w:r>
      <w:r w:rsidRPr="00E23117">
        <w:t>разделов</w:t>
      </w:r>
      <w:r w:rsidR="000111BD">
        <w:t xml:space="preserve"> </w:t>
      </w:r>
      <w:r w:rsidRPr="00E23117">
        <w:t>4,</w:t>
      </w:r>
      <w:r w:rsidR="000111BD">
        <w:t xml:space="preserve"> </w:t>
      </w:r>
      <w:r w:rsidRPr="00E23117">
        <w:t>7</w:t>
      </w:r>
      <w:r w:rsidR="000111BD">
        <w:t xml:space="preserve"> </w:t>
      </w:r>
      <w:r w:rsidRPr="00E23117">
        <w:t>и</w:t>
      </w:r>
      <w:r w:rsidR="000111BD">
        <w:t xml:space="preserve"> </w:t>
      </w:r>
      <w:r w:rsidRPr="00E23117">
        <w:t>8</w:t>
      </w:r>
      <w:r w:rsidR="000111BD">
        <w:t xml:space="preserve"> </w:t>
      </w:r>
      <w:r w:rsidRPr="00E23117">
        <w:t>ТЗ</w:t>
      </w:r>
      <w:r w:rsidR="00B54253" w:rsidRPr="00E23117">
        <w:t>.</w:t>
      </w:r>
      <w:r w:rsidR="000111BD">
        <w:t xml:space="preserve"> </w:t>
      </w:r>
    </w:p>
    <w:p w14:paraId="7DF1C034" w14:textId="3ECC994D" w:rsidR="006D5764" w:rsidRDefault="006D5764" w:rsidP="0084158C">
      <w:pPr>
        <w:pStyle w:val="2-2"/>
      </w:pPr>
      <w:bookmarkStart w:id="127" w:name="_Toc67910718"/>
      <w:bookmarkStart w:id="128" w:name="_Ref33551550"/>
      <w:bookmarkStart w:id="129" w:name="_Toc34438082"/>
      <w:r w:rsidRPr="00E23117">
        <w:t>Функциональные</w:t>
      </w:r>
      <w:r w:rsidR="000111BD">
        <w:t xml:space="preserve"> </w:t>
      </w:r>
      <w:r w:rsidRPr="00E23117">
        <w:t>требования</w:t>
      </w:r>
      <w:r w:rsidR="000111BD">
        <w:t xml:space="preserve"> </w:t>
      </w:r>
      <w:r w:rsidR="004B4FA6" w:rsidRPr="004B4FA6">
        <w:t>к</w:t>
      </w:r>
      <w:r w:rsidR="000111BD">
        <w:t xml:space="preserve"> </w:t>
      </w:r>
      <w:r w:rsidR="004B4FA6" w:rsidRPr="004B4FA6">
        <w:t>работам</w:t>
      </w:r>
      <w:bookmarkEnd w:id="127"/>
    </w:p>
    <w:p w14:paraId="44385364" w14:textId="7871B759" w:rsidR="00ED35F2" w:rsidRPr="0021377D" w:rsidRDefault="00ED35F2" w:rsidP="0021377D">
      <w:pPr>
        <w:pStyle w:val="3-3"/>
      </w:pPr>
      <w:bookmarkStart w:id="130" w:name="_Toc38233766"/>
      <w:bookmarkStart w:id="131" w:name="_Ref51663163"/>
      <w:bookmarkStart w:id="132" w:name="_Ref51663529"/>
      <w:bookmarkStart w:id="133" w:name="_Toc54964940"/>
      <w:bookmarkStart w:id="134" w:name="_Ref56627274"/>
      <w:bookmarkStart w:id="135" w:name="_Toc67910719"/>
      <w:bookmarkStart w:id="136" w:name="_Toc13069234"/>
      <w:bookmarkStart w:id="137" w:name="_Ref15299647"/>
      <w:bookmarkStart w:id="138" w:name="_Toc38233764"/>
      <w:bookmarkStart w:id="139" w:name="_Toc11750315"/>
      <w:bookmarkStart w:id="140" w:name="_Toc11859875"/>
      <w:bookmarkStart w:id="141" w:name="_Ref8910497"/>
      <w:bookmarkStart w:id="142" w:name="_Ref8910507"/>
      <w:bookmarkStart w:id="143" w:name="_Toc9248209"/>
      <w:bookmarkStart w:id="144" w:name="_Toc10194227"/>
      <w:bookmarkStart w:id="145" w:name="_Toc10635528"/>
      <w:bookmarkStart w:id="146" w:name="_Toc10642152"/>
      <w:bookmarkStart w:id="147" w:name="_Toc10825829"/>
      <w:bookmarkStart w:id="148" w:name="_Toc11157446"/>
      <w:bookmarkStart w:id="149" w:name="_Ref13050006"/>
      <w:r w:rsidRPr="0021377D">
        <w:t>Требования</w:t>
      </w:r>
      <w:r w:rsidR="000111BD">
        <w:t xml:space="preserve"> </w:t>
      </w:r>
      <w:r w:rsidRPr="0021377D">
        <w:t>к</w:t>
      </w:r>
      <w:r w:rsidR="000111BD">
        <w:t xml:space="preserve"> </w:t>
      </w:r>
      <w:r w:rsidRPr="0021377D">
        <w:t>работам</w:t>
      </w:r>
      <w:r w:rsidR="000111BD">
        <w:t xml:space="preserve"> </w:t>
      </w:r>
      <w:r w:rsidRPr="0021377D">
        <w:t>по</w:t>
      </w:r>
      <w:r w:rsidR="000111BD">
        <w:t xml:space="preserve"> </w:t>
      </w:r>
      <w:r w:rsidRPr="0021377D">
        <w:t>модернизации</w:t>
      </w:r>
      <w:r w:rsidR="000111BD">
        <w:t xml:space="preserve"> </w:t>
      </w:r>
      <w:bookmarkEnd w:id="130"/>
      <w:bookmarkEnd w:id="131"/>
      <w:bookmarkEnd w:id="132"/>
      <w:bookmarkEnd w:id="133"/>
      <w:bookmarkEnd w:id="134"/>
      <w:r w:rsidR="00A61B46" w:rsidRPr="0021377D">
        <w:t>Сервиса</w:t>
      </w:r>
      <w:r w:rsidR="000111BD">
        <w:t xml:space="preserve"> </w:t>
      </w:r>
      <w:r w:rsidR="00A61B46" w:rsidRPr="0021377D">
        <w:t>управления</w:t>
      </w:r>
      <w:r w:rsidR="000111BD">
        <w:t xml:space="preserve"> </w:t>
      </w:r>
      <w:r w:rsidR="00A61B46" w:rsidRPr="0021377D">
        <w:t>медицинскими</w:t>
      </w:r>
      <w:r w:rsidR="000111BD">
        <w:t xml:space="preserve"> </w:t>
      </w:r>
      <w:r w:rsidR="00A61B46" w:rsidRPr="0021377D">
        <w:t>событиями</w:t>
      </w:r>
      <w:r w:rsidR="000111BD">
        <w:t xml:space="preserve"> </w:t>
      </w:r>
      <w:r w:rsidR="00A61B46" w:rsidRPr="0021377D">
        <w:t>(фактами</w:t>
      </w:r>
      <w:r w:rsidR="000111BD">
        <w:t xml:space="preserve"> </w:t>
      </w:r>
      <w:r w:rsidR="00A61B46" w:rsidRPr="0021377D">
        <w:t>оказания</w:t>
      </w:r>
      <w:r w:rsidR="000111BD">
        <w:t xml:space="preserve"> </w:t>
      </w:r>
      <w:r w:rsidR="00A61B46" w:rsidRPr="0021377D">
        <w:t>медицинской</w:t>
      </w:r>
      <w:r w:rsidR="000111BD">
        <w:t xml:space="preserve"> </w:t>
      </w:r>
      <w:r w:rsidR="00A61B46" w:rsidRPr="0021377D">
        <w:t>помощи)</w:t>
      </w:r>
      <w:bookmarkEnd w:id="135"/>
    </w:p>
    <w:p w14:paraId="2CDBB695" w14:textId="5967E2B5" w:rsidR="00931E38" w:rsidRDefault="00931E38" w:rsidP="00931E38">
      <w:r>
        <w:t>Н</w:t>
      </w:r>
      <w:r w:rsidRPr="007F4644">
        <w:t>аименование</w:t>
      </w:r>
      <w:r w:rsidR="000111BD">
        <w:t xml:space="preserve"> </w:t>
      </w:r>
      <w:r w:rsidRPr="007F4644">
        <w:t>работы</w:t>
      </w:r>
      <w:r>
        <w:t>:</w:t>
      </w:r>
      <w:r w:rsidR="000111BD">
        <w:t xml:space="preserve"> </w:t>
      </w:r>
      <w:r w:rsidRPr="004C17BB">
        <w:rPr>
          <w:rFonts w:eastAsia="Times New Roman"/>
        </w:rPr>
        <w:t>Модернизация</w:t>
      </w:r>
      <w:r w:rsidR="000111BD">
        <w:rPr>
          <w:rFonts w:eastAsia="Times New Roman"/>
        </w:rPr>
        <w:t xml:space="preserve"> </w:t>
      </w:r>
      <w:r w:rsidRPr="004C17BB">
        <w:rPr>
          <w:rFonts w:eastAsia="Times New Roman"/>
        </w:rPr>
        <w:t>Сервиса</w:t>
      </w:r>
      <w:r w:rsidR="000111BD">
        <w:rPr>
          <w:rFonts w:eastAsia="Times New Roman"/>
        </w:rPr>
        <w:t xml:space="preserve"> </w:t>
      </w:r>
      <w:r w:rsidRPr="004C17BB">
        <w:rPr>
          <w:rFonts w:eastAsia="Times New Roman"/>
        </w:rPr>
        <w:t>управления</w:t>
      </w:r>
      <w:r w:rsidR="000111BD">
        <w:rPr>
          <w:rFonts w:eastAsia="Times New Roman"/>
        </w:rPr>
        <w:t xml:space="preserve"> </w:t>
      </w:r>
      <w:r w:rsidRPr="004C17BB">
        <w:rPr>
          <w:rFonts w:eastAsia="Times New Roman"/>
        </w:rPr>
        <w:t>медицинскими</w:t>
      </w:r>
      <w:r w:rsidR="000111BD">
        <w:rPr>
          <w:rFonts w:eastAsia="Times New Roman"/>
        </w:rPr>
        <w:t xml:space="preserve"> </w:t>
      </w:r>
      <w:r w:rsidRPr="004C17BB">
        <w:rPr>
          <w:rFonts w:eastAsia="Times New Roman"/>
        </w:rPr>
        <w:t>событиями</w:t>
      </w:r>
      <w:r w:rsidR="000111BD">
        <w:rPr>
          <w:rFonts w:eastAsia="Times New Roman"/>
        </w:rPr>
        <w:t xml:space="preserve"> </w:t>
      </w:r>
      <w:r w:rsidRPr="004C17BB">
        <w:rPr>
          <w:rFonts w:eastAsia="Times New Roman"/>
        </w:rPr>
        <w:t>(фактами</w:t>
      </w:r>
      <w:r w:rsidR="000111BD">
        <w:rPr>
          <w:rFonts w:eastAsia="Times New Roman"/>
        </w:rPr>
        <w:t xml:space="preserve"> </w:t>
      </w:r>
      <w:r w:rsidRPr="004C17BB">
        <w:rPr>
          <w:rFonts w:eastAsia="Times New Roman"/>
        </w:rPr>
        <w:t>оказания</w:t>
      </w:r>
      <w:r w:rsidR="000111BD">
        <w:rPr>
          <w:rFonts w:eastAsia="Times New Roman"/>
        </w:rPr>
        <w:t xml:space="preserve"> </w:t>
      </w:r>
      <w:r w:rsidRPr="004C17BB">
        <w:rPr>
          <w:rFonts w:eastAsia="Times New Roman"/>
        </w:rPr>
        <w:t>медицинской</w:t>
      </w:r>
      <w:r w:rsidR="000111BD">
        <w:rPr>
          <w:rFonts w:eastAsia="Times New Roman"/>
        </w:rPr>
        <w:t xml:space="preserve"> </w:t>
      </w:r>
      <w:r w:rsidRPr="004C17BB">
        <w:rPr>
          <w:rFonts w:eastAsia="Times New Roman"/>
        </w:rPr>
        <w:t>помощи)</w:t>
      </w:r>
      <w:r>
        <w:t>.</w:t>
      </w:r>
    </w:p>
    <w:p w14:paraId="03F82A7B" w14:textId="0DB28B27" w:rsidR="00931E38" w:rsidRDefault="00931E38" w:rsidP="00931E38">
      <w:r>
        <w:t>Наименование</w:t>
      </w:r>
      <w:r w:rsidR="000111BD">
        <w:t xml:space="preserve"> </w:t>
      </w:r>
      <w:r>
        <w:t>компонента</w:t>
      </w:r>
      <w:r w:rsidR="000111BD">
        <w:t xml:space="preserve"> </w:t>
      </w:r>
      <w:r>
        <w:t>Подсистемы,</w:t>
      </w:r>
      <w:r w:rsidR="000111BD">
        <w:t xml:space="preserve"> </w:t>
      </w:r>
      <w:r>
        <w:t>в</w:t>
      </w:r>
      <w:r w:rsidR="000111BD">
        <w:t xml:space="preserve"> </w:t>
      </w:r>
      <w:r>
        <w:t>отношении</w:t>
      </w:r>
      <w:r w:rsidR="000111BD">
        <w:t xml:space="preserve"> </w:t>
      </w:r>
      <w:r>
        <w:t>которого</w:t>
      </w:r>
      <w:r w:rsidR="000111BD">
        <w:t xml:space="preserve"> </w:t>
      </w:r>
      <w:r>
        <w:t>должна</w:t>
      </w:r>
      <w:r w:rsidR="000111BD">
        <w:t xml:space="preserve"> </w:t>
      </w:r>
      <w:r>
        <w:t>быть</w:t>
      </w:r>
      <w:r w:rsidR="000111BD">
        <w:t xml:space="preserve"> </w:t>
      </w:r>
      <w:r>
        <w:t>выполнена</w:t>
      </w:r>
      <w:r w:rsidR="000111BD">
        <w:t xml:space="preserve"> </w:t>
      </w:r>
      <w:r>
        <w:t>работа:</w:t>
      </w:r>
      <w:r w:rsidR="000111BD">
        <w:t xml:space="preserve"> </w:t>
      </w:r>
      <w:bookmarkStart w:id="150" w:name="_Hlk66271835"/>
      <w:r w:rsidRPr="004C17BB">
        <w:rPr>
          <w:rFonts w:eastAsia="Times New Roman"/>
        </w:rPr>
        <w:t>Сервис</w:t>
      </w:r>
      <w:r w:rsidR="000111BD">
        <w:rPr>
          <w:rFonts w:eastAsia="Times New Roman"/>
        </w:rPr>
        <w:t xml:space="preserve"> </w:t>
      </w:r>
      <w:r w:rsidRPr="004C17BB">
        <w:rPr>
          <w:rFonts w:eastAsia="Times New Roman"/>
        </w:rPr>
        <w:t>управления</w:t>
      </w:r>
      <w:r w:rsidR="000111BD">
        <w:rPr>
          <w:rFonts w:eastAsia="Times New Roman"/>
        </w:rPr>
        <w:t xml:space="preserve"> </w:t>
      </w:r>
      <w:r w:rsidRPr="004C17BB">
        <w:rPr>
          <w:rFonts w:eastAsia="Times New Roman"/>
        </w:rPr>
        <w:t>медицинскими</w:t>
      </w:r>
      <w:r w:rsidR="000111BD">
        <w:rPr>
          <w:rFonts w:eastAsia="Times New Roman"/>
        </w:rPr>
        <w:t xml:space="preserve"> </w:t>
      </w:r>
      <w:r w:rsidRPr="004C17BB">
        <w:rPr>
          <w:rFonts w:eastAsia="Times New Roman"/>
        </w:rPr>
        <w:t>событиями</w:t>
      </w:r>
      <w:r w:rsidR="000111BD">
        <w:rPr>
          <w:rFonts w:eastAsia="Times New Roman"/>
        </w:rPr>
        <w:t xml:space="preserve"> </w:t>
      </w:r>
      <w:r w:rsidRPr="004C17BB">
        <w:rPr>
          <w:rFonts w:eastAsia="Times New Roman"/>
        </w:rPr>
        <w:t>(фактами</w:t>
      </w:r>
      <w:r w:rsidR="000111BD">
        <w:rPr>
          <w:rFonts w:eastAsia="Times New Roman"/>
        </w:rPr>
        <w:t xml:space="preserve"> </w:t>
      </w:r>
      <w:r w:rsidRPr="004C17BB">
        <w:rPr>
          <w:rFonts w:eastAsia="Times New Roman"/>
        </w:rPr>
        <w:t>оказания</w:t>
      </w:r>
      <w:r w:rsidR="000111BD">
        <w:rPr>
          <w:rFonts w:eastAsia="Times New Roman"/>
        </w:rPr>
        <w:t xml:space="preserve"> </w:t>
      </w:r>
      <w:r w:rsidRPr="004C17BB">
        <w:rPr>
          <w:rFonts w:eastAsia="Times New Roman"/>
        </w:rPr>
        <w:t>медицинской</w:t>
      </w:r>
      <w:r w:rsidR="000111BD">
        <w:rPr>
          <w:rFonts w:eastAsia="Times New Roman"/>
        </w:rPr>
        <w:t xml:space="preserve"> </w:t>
      </w:r>
      <w:r w:rsidRPr="004C17BB">
        <w:rPr>
          <w:rFonts w:eastAsia="Times New Roman"/>
        </w:rPr>
        <w:t>помощи)</w:t>
      </w:r>
      <w:r>
        <w:t>.</w:t>
      </w:r>
      <w:bookmarkEnd w:id="150"/>
    </w:p>
    <w:p w14:paraId="62825493" w14:textId="3FF4B715" w:rsidR="00931E38" w:rsidRDefault="00931E38" w:rsidP="00931E38">
      <w:r>
        <w:t>З</w:t>
      </w:r>
      <w:r w:rsidRPr="00BA47EA">
        <w:t>адачи,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решены</w:t>
      </w:r>
      <w:r w:rsidR="000111BD">
        <w:t xml:space="preserve"> </w:t>
      </w:r>
      <w:r w:rsidRPr="00BA47EA">
        <w:t>в</w:t>
      </w:r>
      <w:r w:rsidR="000111BD">
        <w:t xml:space="preserve"> </w:t>
      </w:r>
      <w:r w:rsidRPr="00BA47EA">
        <w:t>рамках</w:t>
      </w:r>
      <w:r w:rsidR="000111BD">
        <w:t xml:space="preserve"> </w:t>
      </w:r>
      <w:r w:rsidRPr="00BA47EA">
        <w:t>выполнения</w:t>
      </w:r>
      <w:r w:rsidR="000111BD">
        <w:t xml:space="preserve"> </w:t>
      </w:r>
      <w:r w:rsidRPr="00BA47EA">
        <w:t>работ</w:t>
      </w:r>
      <w:r w:rsidR="000111BD">
        <w:t xml:space="preserve"> </w:t>
      </w:r>
      <w:r w:rsidRPr="00BA47EA">
        <w:t>по</w:t>
      </w:r>
      <w:r w:rsidR="000111BD">
        <w:t xml:space="preserve"> </w:t>
      </w:r>
      <w:r w:rsidRPr="00BA47EA">
        <w:t>Заявке</w:t>
      </w:r>
      <w:r w:rsidR="000111BD">
        <w:t xml:space="preserve"> </w:t>
      </w:r>
      <w:r w:rsidRPr="005418E0">
        <w:t>от</w:t>
      </w:r>
      <w:r w:rsidR="000111BD">
        <w:t xml:space="preserve"> </w:t>
      </w:r>
      <w:r>
        <w:t>1</w:t>
      </w:r>
      <w:r w:rsidR="000111BD">
        <w:t xml:space="preserve"> </w:t>
      </w:r>
      <w:r>
        <w:t>декабря</w:t>
      </w:r>
      <w:r w:rsidR="000111BD">
        <w:t xml:space="preserve"> </w:t>
      </w:r>
      <w:r>
        <w:t>202</w:t>
      </w:r>
      <w:r w:rsidR="00A61B46">
        <w:t>1</w:t>
      </w:r>
      <w:r w:rsidR="000111BD">
        <w:t xml:space="preserve"> </w:t>
      </w:r>
      <w:r>
        <w:t>г.</w:t>
      </w:r>
      <w:r w:rsidR="000111BD">
        <w:t xml:space="preserve"> </w:t>
      </w:r>
      <w:r w:rsidRPr="008D7B8D">
        <w:t>№</w:t>
      </w:r>
      <w:r w:rsidR="000111BD">
        <w:t xml:space="preserve"> </w:t>
      </w:r>
      <w:r w:rsidR="00A61B46">
        <w:t>2</w:t>
      </w:r>
      <w:r>
        <w:t>:</w:t>
      </w:r>
    </w:p>
    <w:p w14:paraId="3287576F" w14:textId="0CB829AB" w:rsidR="00931E38" w:rsidRDefault="00931E38" w:rsidP="00A73293">
      <w:pPr>
        <w:pStyle w:val="-1"/>
      </w:pPr>
      <w:r w:rsidRPr="004C17BB">
        <w:t>Обеспечение</w:t>
      </w:r>
      <w:r w:rsidR="000111BD">
        <w:t xml:space="preserve"> </w:t>
      </w:r>
      <w:r w:rsidRPr="004C17BB">
        <w:t>возможности</w:t>
      </w:r>
      <w:r w:rsidR="000111BD">
        <w:t xml:space="preserve"> </w:t>
      </w:r>
      <w:r w:rsidRPr="004C17BB">
        <w:t>работы</w:t>
      </w:r>
      <w:r w:rsidR="000111BD">
        <w:t xml:space="preserve"> </w:t>
      </w:r>
      <w:r w:rsidRPr="004C17BB">
        <w:t>с</w:t>
      </w:r>
      <w:r w:rsidR="000111BD">
        <w:t xml:space="preserve"> </w:t>
      </w:r>
      <w:r w:rsidRPr="004C17BB">
        <w:t>разными</w:t>
      </w:r>
      <w:r w:rsidR="000111BD">
        <w:t xml:space="preserve"> </w:t>
      </w:r>
      <w:r w:rsidRPr="004C17BB">
        <w:t>типами</w:t>
      </w:r>
      <w:r w:rsidR="000111BD">
        <w:t xml:space="preserve"> </w:t>
      </w:r>
      <w:r w:rsidRPr="004C17BB">
        <w:t>клинических</w:t>
      </w:r>
      <w:r w:rsidR="000111BD">
        <w:t xml:space="preserve"> </w:t>
      </w:r>
      <w:r w:rsidRPr="004C17BB">
        <w:t>событий</w:t>
      </w:r>
      <w:r>
        <w:t>;</w:t>
      </w:r>
    </w:p>
    <w:p w14:paraId="39E7174D" w14:textId="75FA4230" w:rsidR="00931E38" w:rsidRDefault="00931E38" w:rsidP="00A73293">
      <w:pPr>
        <w:pStyle w:val="-1"/>
      </w:pPr>
      <w:r>
        <w:t>Предоставление</w:t>
      </w:r>
      <w:r w:rsidR="000111BD">
        <w:t xml:space="preserve"> </w:t>
      </w:r>
      <w:r>
        <w:t>информации</w:t>
      </w:r>
      <w:r w:rsidR="000111BD">
        <w:t xml:space="preserve"> </w:t>
      </w:r>
      <w:r>
        <w:t>о</w:t>
      </w:r>
      <w:r w:rsidR="000111BD">
        <w:t xml:space="preserve"> </w:t>
      </w:r>
      <w:r>
        <w:t>клинических</w:t>
      </w:r>
      <w:r w:rsidR="000111BD">
        <w:t xml:space="preserve"> </w:t>
      </w:r>
      <w:r>
        <w:t>событиях;</w:t>
      </w:r>
    </w:p>
    <w:p w14:paraId="7175C8D9" w14:textId="10B7B52C" w:rsidR="00931E38" w:rsidRDefault="00931E38" w:rsidP="00A73293">
      <w:pPr>
        <w:pStyle w:val="-1"/>
      </w:pPr>
      <w:r>
        <w:t>Предоставление</w:t>
      </w:r>
      <w:r w:rsidR="000111BD">
        <w:t xml:space="preserve"> </w:t>
      </w:r>
      <w:r>
        <w:t>коллекции</w:t>
      </w:r>
      <w:r w:rsidR="000111BD">
        <w:t xml:space="preserve"> </w:t>
      </w:r>
      <w:r>
        <w:t>клинических</w:t>
      </w:r>
      <w:r w:rsidR="000111BD">
        <w:t xml:space="preserve"> </w:t>
      </w:r>
      <w:r>
        <w:t>событий</w:t>
      </w:r>
      <w:r w:rsidR="000111BD">
        <w:t xml:space="preserve"> </w:t>
      </w:r>
      <w:r>
        <w:t>по</w:t>
      </w:r>
      <w:r w:rsidR="000111BD">
        <w:t xml:space="preserve"> </w:t>
      </w:r>
      <w:r>
        <w:t>заданным</w:t>
      </w:r>
      <w:r w:rsidR="000111BD">
        <w:t xml:space="preserve"> </w:t>
      </w:r>
      <w:r>
        <w:t>параметрам;</w:t>
      </w:r>
    </w:p>
    <w:p w14:paraId="4EA731E7" w14:textId="07417486" w:rsidR="00931E38" w:rsidRDefault="00931E38" w:rsidP="00A73293">
      <w:pPr>
        <w:pStyle w:val="-1"/>
      </w:pPr>
      <w:r>
        <w:t>Предоставление</w:t>
      </w:r>
      <w:r w:rsidR="000111BD">
        <w:t xml:space="preserve"> </w:t>
      </w:r>
      <w:r>
        <w:t>объектов,</w:t>
      </w:r>
      <w:r w:rsidR="000111BD">
        <w:t xml:space="preserve"> </w:t>
      </w:r>
      <w:r>
        <w:t>описывающих</w:t>
      </w:r>
      <w:r w:rsidR="000111BD">
        <w:t xml:space="preserve"> </w:t>
      </w:r>
      <w:r>
        <w:t>клинические</w:t>
      </w:r>
      <w:r w:rsidR="000111BD">
        <w:t xml:space="preserve"> </w:t>
      </w:r>
      <w:r>
        <w:t>события;</w:t>
      </w:r>
    </w:p>
    <w:p w14:paraId="65DA95EB" w14:textId="71285E9F" w:rsidR="00931E38" w:rsidRDefault="00931E38" w:rsidP="00A73293">
      <w:pPr>
        <w:pStyle w:val="-1"/>
      </w:pPr>
      <w:r>
        <w:t>Обеспечение</w:t>
      </w:r>
      <w:r w:rsidR="000111BD">
        <w:t xml:space="preserve"> </w:t>
      </w:r>
      <w:r>
        <w:t>возможности</w:t>
      </w:r>
      <w:r w:rsidR="000111BD">
        <w:t xml:space="preserve"> </w:t>
      </w:r>
      <w:r>
        <w:t>добавления</w:t>
      </w:r>
      <w:r w:rsidR="000111BD">
        <w:t xml:space="preserve"> </w:t>
      </w:r>
      <w:r>
        <w:t>вспомогательного</w:t>
      </w:r>
      <w:r w:rsidR="000111BD">
        <w:t xml:space="preserve"> </w:t>
      </w:r>
      <w:r>
        <w:t>базового</w:t>
      </w:r>
      <w:r w:rsidR="000111BD">
        <w:t xml:space="preserve"> </w:t>
      </w:r>
      <w:r>
        <w:t>ресурса.</w:t>
      </w:r>
    </w:p>
    <w:p w14:paraId="17243D17" w14:textId="7295E309" w:rsidR="00931E38" w:rsidRDefault="00931E38" w:rsidP="00931E38">
      <w:r>
        <w:t>Далее</w:t>
      </w:r>
      <w:r w:rsidR="000111BD">
        <w:t xml:space="preserve"> </w:t>
      </w:r>
      <w:r>
        <w:t>приведены</w:t>
      </w:r>
      <w:r w:rsidR="000111BD">
        <w:t xml:space="preserve"> </w:t>
      </w:r>
      <w:r w:rsidRPr="00BA47EA">
        <w:t>функциональные</w:t>
      </w:r>
      <w:r w:rsidR="000111BD">
        <w:t xml:space="preserve"> </w:t>
      </w:r>
      <w:r w:rsidRPr="00BA47EA">
        <w:t>возможности,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доработаны/разработаны</w:t>
      </w:r>
      <w:r>
        <w:t>.</w:t>
      </w:r>
    </w:p>
    <w:p w14:paraId="062E9AF0" w14:textId="7BF1B475" w:rsidR="00931E38" w:rsidRPr="0021377D" w:rsidRDefault="006D6F0A" w:rsidP="0021377D">
      <w:pPr>
        <w:pStyle w:val="4-4"/>
      </w:pPr>
      <w:r w:rsidRPr="0021377D">
        <w:t>О</w:t>
      </w:r>
      <w:r w:rsidR="009705A8" w:rsidRPr="0021377D">
        <w:t>беспечени</w:t>
      </w:r>
      <w:r w:rsidRPr="0021377D">
        <w:t>е</w:t>
      </w:r>
      <w:r w:rsidR="000111BD">
        <w:t xml:space="preserve"> </w:t>
      </w:r>
      <w:r w:rsidR="009705A8" w:rsidRPr="0021377D">
        <w:t>возможности</w:t>
      </w:r>
      <w:r w:rsidR="000111BD">
        <w:t xml:space="preserve"> </w:t>
      </w:r>
      <w:r w:rsidR="009705A8" w:rsidRPr="0021377D">
        <w:t>работы</w:t>
      </w:r>
      <w:r w:rsidR="000111BD">
        <w:t xml:space="preserve"> </w:t>
      </w:r>
      <w:r w:rsidR="009705A8" w:rsidRPr="0021377D">
        <w:t>с</w:t>
      </w:r>
      <w:r w:rsidR="000111BD">
        <w:t xml:space="preserve"> </w:t>
      </w:r>
      <w:r w:rsidR="009705A8" w:rsidRPr="0021377D">
        <w:t>разными</w:t>
      </w:r>
      <w:r w:rsidR="000111BD">
        <w:t xml:space="preserve"> </w:t>
      </w:r>
      <w:r w:rsidR="009705A8" w:rsidRPr="0021377D">
        <w:t>типами</w:t>
      </w:r>
      <w:r w:rsidR="000111BD">
        <w:t xml:space="preserve"> </w:t>
      </w:r>
      <w:r w:rsidR="009705A8" w:rsidRPr="0021377D">
        <w:t>клинических</w:t>
      </w:r>
      <w:r w:rsidR="000111BD">
        <w:t xml:space="preserve"> </w:t>
      </w:r>
      <w:r w:rsidR="009705A8" w:rsidRPr="0021377D">
        <w:t>событий</w:t>
      </w:r>
    </w:p>
    <w:p w14:paraId="2CC16CD1" w14:textId="586984C8" w:rsidR="002D6453" w:rsidRPr="006F0D11" w:rsidRDefault="002D6453" w:rsidP="006D6F0A">
      <w:pPr>
        <w:pStyle w:val="a3"/>
      </w:pPr>
      <w:r w:rsidRPr="006F0D11">
        <w:t>Оказание</w:t>
      </w:r>
      <w:r w:rsidR="000111BD">
        <w:t xml:space="preserve"> </w:t>
      </w:r>
      <w:r w:rsidRPr="006F0D11">
        <w:t>медицинской</w:t>
      </w:r>
      <w:r w:rsidR="000111BD">
        <w:t xml:space="preserve"> </w:t>
      </w:r>
      <w:r w:rsidRPr="006F0D11">
        <w:t>помощи</w:t>
      </w:r>
      <w:r w:rsidR="000111BD">
        <w:t xml:space="preserve"> </w:t>
      </w:r>
      <w:r w:rsidRPr="006F0D11">
        <w:t>в</w:t>
      </w:r>
      <w:r w:rsidR="000111BD">
        <w:t xml:space="preserve"> </w:t>
      </w:r>
      <w:r w:rsidRPr="006F0D11">
        <w:t>амбулаторных</w:t>
      </w:r>
      <w:r w:rsidR="000111BD">
        <w:t xml:space="preserve"> </w:t>
      </w:r>
      <w:r w:rsidRPr="006F0D11">
        <w:t>условиях:</w:t>
      </w:r>
    </w:p>
    <w:p w14:paraId="137863CC" w14:textId="3E4D9812" w:rsidR="002D6453" w:rsidRPr="006F0D11" w:rsidRDefault="002D6453" w:rsidP="006D6F0A">
      <w:pPr>
        <w:pStyle w:val="-1"/>
      </w:pPr>
      <w:r w:rsidRPr="006F0D11">
        <w:t>Прием</w:t>
      </w:r>
      <w:r w:rsidR="000111BD">
        <w:t xml:space="preserve"> </w:t>
      </w:r>
      <w:r w:rsidRPr="006F0D11">
        <w:t>пациента</w:t>
      </w:r>
      <w:r w:rsidR="000111BD">
        <w:t xml:space="preserve"> </w:t>
      </w:r>
      <w:r w:rsidRPr="006F0D11">
        <w:t>врачом-клиницистом</w:t>
      </w:r>
      <w:r w:rsidR="000111BD">
        <w:t xml:space="preserve"> </w:t>
      </w:r>
      <w:r w:rsidRPr="006F0D11">
        <w:t>(фельдшером,</w:t>
      </w:r>
      <w:r w:rsidR="000111BD">
        <w:t xml:space="preserve"> </w:t>
      </w:r>
      <w:r w:rsidRPr="006F0D11">
        <w:t>акушером)</w:t>
      </w:r>
      <w:r w:rsidR="00D70886">
        <w:t>.</w:t>
      </w:r>
      <w:r w:rsidR="000111BD">
        <w:t xml:space="preserve"> </w:t>
      </w:r>
      <w:r w:rsidR="00D70886">
        <w:t>Возможные</w:t>
      </w:r>
      <w:r w:rsidR="000111BD">
        <w:t xml:space="preserve"> </w:t>
      </w:r>
      <w:r w:rsidR="00D70886">
        <w:t>статусы</w:t>
      </w:r>
      <w:r w:rsidR="000111BD">
        <w:t xml:space="preserve"> </w:t>
      </w:r>
      <w:r w:rsidR="00D70886">
        <w:t>события:</w:t>
      </w:r>
      <w:r w:rsidR="000111BD">
        <w:t xml:space="preserve"> </w:t>
      </w:r>
      <w:r w:rsidR="00563B77">
        <w:t>выполняется,</w:t>
      </w:r>
      <w:r w:rsidR="000111BD">
        <w:t xml:space="preserve"> </w:t>
      </w:r>
      <w:r w:rsidR="00563B77">
        <w:t>отложено,</w:t>
      </w:r>
      <w:r w:rsidR="000111BD">
        <w:t xml:space="preserve"> </w:t>
      </w:r>
      <w:r w:rsidR="00563B77">
        <w:t>завершено,</w:t>
      </w:r>
      <w:r w:rsidR="000111BD">
        <w:t xml:space="preserve"> </w:t>
      </w:r>
      <w:r w:rsidR="00563B77">
        <w:t>отменено</w:t>
      </w:r>
      <w:r w:rsidR="00192130">
        <w:t>.</w:t>
      </w:r>
      <w:r w:rsidR="000111BD">
        <w:t xml:space="preserve"> </w:t>
      </w:r>
      <w:r w:rsidR="00192130">
        <w:t>Информация</w:t>
      </w:r>
      <w:r w:rsidR="000111BD">
        <w:t xml:space="preserve"> </w:t>
      </w:r>
      <w:r w:rsidR="00192130">
        <w:t>о</w:t>
      </w:r>
      <w:r w:rsidR="000111BD">
        <w:t xml:space="preserve"> </w:t>
      </w:r>
      <w:r w:rsidR="00192130">
        <w:t>клиническом</w:t>
      </w:r>
      <w:r w:rsidR="000111BD">
        <w:t xml:space="preserve"> </w:t>
      </w:r>
      <w:r w:rsidR="00192130">
        <w:t>событии</w:t>
      </w:r>
      <w:r w:rsidR="000111BD">
        <w:t xml:space="preserve"> </w:t>
      </w:r>
      <w:r w:rsidR="00192130">
        <w:t>должна</w:t>
      </w:r>
      <w:r w:rsidR="000111BD">
        <w:t xml:space="preserve"> </w:t>
      </w:r>
      <w:r w:rsidR="00192130">
        <w:t>храниться</w:t>
      </w:r>
      <w:r w:rsidRPr="006F0D11">
        <w:t>;</w:t>
      </w:r>
    </w:p>
    <w:p w14:paraId="0C9942BC" w14:textId="6DA2ACFF" w:rsidR="002D6453" w:rsidRPr="006F0D11" w:rsidRDefault="002D6453" w:rsidP="006D6F0A">
      <w:pPr>
        <w:pStyle w:val="-1"/>
      </w:pPr>
      <w:r w:rsidRPr="006F0D11">
        <w:t>Прием</w:t>
      </w:r>
      <w:r w:rsidR="000111BD">
        <w:t xml:space="preserve"> </w:t>
      </w:r>
      <w:r w:rsidRPr="006F0D11">
        <w:t>пациента</w:t>
      </w:r>
      <w:r w:rsidR="000111BD">
        <w:t xml:space="preserve"> </w:t>
      </w:r>
      <w:r w:rsidRPr="006F0D11">
        <w:t>дежурным</w:t>
      </w:r>
      <w:r w:rsidR="000111BD">
        <w:t xml:space="preserve"> </w:t>
      </w:r>
      <w:r w:rsidRPr="006F0D11">
        <w:t>врачом</w:t>
      </w:r>
      <w:r w:rsidR="000111BD">
        <w:t xml:space="preserve"> </w:t>
      </w:r>
      <w:r w:rsidRPr="006F0D11">
        <w:t>(фельдшером)</w:t>
      </w:r>
      <w:r w:rsidR="00563B77">
        <w:t>.</w:t>
      </w:r>
      <w:r w:rsidR="000111BD">
        <w:t xml:space="preserve"> </w:t>
      </w:r>
      <w:r w:rsidR="00563B77">
        <w:t>Возможные</w:t>
      </w:r>
      <w:r w:rsidR="000111BD">
        <w:t xml:space="preserve"> </w:t>
      </w:r>
      <w:r w:rsidR="00563B77">
        <w:t>статусы</w:t>
      </w:r>
      <w:r w:rsidR="000111BD">
        <w:t xml:space="preserve"> </w:t>
      </w:r>
      <w:r w:rsidR="00563B77">
        <w:t>события:</w:t>
      </w:r>
      <w:r w:rsidR="000111BD">
        <w:t xml:space="preserve"> </w:t>
      </w:r>
      <w:r w:rsidR="00563B77">
        <w:t>выполняется,</w:t>
      </w:r>
      <w:r w:rsidR="000111BD">
        <w:t xml:space="preserve"> </w:t>
      </w:r>
      <w:r w:rsidR="00563B77">
        <w:t>отложено,</w:t>
      </w:r>
      <w:r w:rsidR="000111BD">
        <w:t xml:space="preserve"> </w:t>
      </w:r>
      <w:r w:rsidR="00563B77">
        <w:t>завершено,</w:t>
      </w:r>
      <w:r w:rsidR="000111BD">
        <w:t xml:space="preserve"> </w:t>
      </w:r>
      <w:r w:rsidR="00563B77">
        <w:t>отменено</w:t>
      </w:r>
      <w:r w:rsidR="00192130">
        <w:t>.</w:t>
      </w:r>
      <w:r w:rsidR="000111BD">
        <w:t xml:space="preserve"> </w:t>
      </w:r>
      <w:r w:rsidR="00192130">
        <w:t>Информация</w:t>
      </w:r>
      <w:r w:rsidR="000111BD">
        <w:t xml:space="preserve"> </w:t>
      </w:r>
      <w:r w:rsidR="00192130">
        <w:t>о</w:t>
      </w:r>
      <w:r w:rsidR="000111BD">
        <w:t xml:space="preserve"> </w:t>
      </w:r>
      <w:r w:rsidR="00192130">
        <w:t>клиническом</w:t>
      </w:r>
      <w:r w:rsidR="000111BD">
        <w:t xml:space="preserve"> </w:t>
      </w:r>
      <w:r w:rsidR="00192130">
        <w:t>событии</w:t>
      </w:r>
      <w:r w:rsidR="000111BD">
        <w:t xml:space="preserve"> </w:t>
      </w:r>
      <w:r w:rsidR="00192130">
        <w:t>должна</w:t>
      </w:r>
      <w:r w:rsidR="000111BD">
        <w:t xml:space="preserve"> </w:t>
      </w:r>
      <w:r w:rsidR="00192130">
        <w:t>храниться</w:t>
      </w:r>
      <w:r w:rsidRPr="006F0D11">
        <w:t>;</w:t>
      </w:r>
    </w:p>
    <w:p w14:paraId="6EA1CD8F" w14:textId="351BE095" w:rsidR="002D6453" w:rsidRDefault="002D6453" w:rsidP="006D6F0A">
      <w:pPr>
        <w:pStyle w:val="-1"/>
      </w:pPr>
      <w:r w:rsidRPr="006F0D11">
        <w:t>Работа</w:t>
      </w:r>
      <w:r w:rsidR="000111BD">
        <w:t xml:space="preserve"> </w:t>
      </w:r>
      <w:r w:rsidRPr="006F0D11">
        <w:t>врача</w:t>
      </w:r>
      <w:r w:rsidR="000111BD">
        <w:t xml:space="preserve"> </w:t>
      </w:r>
      <w:r w:rsidRPr="006F0D11">
        <w:t>(фельдшера,</w:t>
      </w:r>
      <w:r w:rsidR="000111BD">
        <w:t xml:space="preserve"> </w:t>
      </w:r>
      <w:r w:rsidRPr="006F0D11">
        <w:t>акушера)</w:t>
      </w:r>
      <w:r w:rsidR="000111BD">
        <w:t xml:space="preserve"> </w:t>
      </w:r>
      <w:r w:rsidRPr="006F0D11">
        <w:t>с</w:t>
      </w:r>
      <w:r w:rsidR="000111BD">
        <w:t xml:space="preserve"> </w:t>
      </w:r>
      <w:r w:rsidRPr="006F0D11">
        <w:t>пациентом</w:t>
      </w:r>
      <w:r w:rsidR="000111BD">
        <w:t xml:space="preserve"> </w:t>
      </w:r>
      <w:r w:rsidRPr="006F0D11">
        <w:t>вне</w:t>
      </w:r>
      <w:r w:rsidR="000111BD">
        <w:t xml:space="preserve"> </w:t>
      </w:r>
      <w:r w:rsidRPr="006F0D11">
        <w:t>приема</w:t>
      </w:r>
      <w:r w:rsidR="00563B77">
        <w:t>.</w:t>
      </w:r>
      <w:r w:rsidR="000111BD">
        <w:t xml:space="preserve"> </w:t>
      </w:r>
      <w:r w:rsidR="00563B77">
        <w:t>Возможные</w:t>
      </w:r>
      <w:r w:rsidR="000111BD">
        <w:t xml:space="preserve"> </w:t>
      </w:r>
      <w:r w:rsidR="00563B77">
        <w:t>статусы</w:t>
      </w:r>
      <w:r w:rsidR="000111BD">
        <w:t xml:space="preserve"> </w:t>
      </w:r>
      <w:r w:rsidR="00563B77">
        <w:t>события:</w:t>
      </w:r>
      <w:r w:rsidR="000111BD">
        <w:t xml:space="preserve"> </w:t>
      </w:r>
      <w:r w:rsidR="00563B77">
        <w:t>выполняется,</w:t>
      </w:r>
      <w:r w:rsidR="000111BD">
        <w:t xml:space="preserve"> </w:t>
      </w:r>
      <w:r w:rsidR="00563B77">
        <w:t>отложено,</w:t>
      </w:r>
      <w:r w:rsidR="000111BD">
        <w:t xml:space="preserve"> </w:t>
      </w:r>
      <w:r w:rsidR="00563B77">
        <w:t>завершено,</w:t>
      </w:r>
      <w:r w:rsidR="000111BD">
        <w:t xml:space="preserve"> </w:t>
      </w:r>
      <w:r w:rsidR="00563B77">
        <w:t>отменено</w:t>
      </w:r>
      <w:r w:rsidR="00192130">
        <w:t>.</w:t>
      </w:r>
      <w:r w:rsidR="000111BD">
        <w:t xml:space="preserve"> </w:t>
      </w:r>
      <w:r w:rsidR="00192130">
        <w:t>Информация</w:t>
      </w:r>
      <w:r w:rsidR="000111BD">
        <w:t xml:space="preserve"> </w:t>
      </w:r>
      <w:r w:rsidR="00192130">
        <w:t>о</w:t>
      </w:r>
      <w:r w:rsidR="000111BD">
        <w:t xml:space="preserve"> </w:t>
      </w:r>
      <w:r w:rsidR="00192130">
        <w:t>клиническом</w:t>
      </w:r>
      <w:r w:rsidR="000111BD">
        <w:t xml:space="preserve"> </w:t>
      </w:r>
      <w:r w:rsidR="00192130">
        <w:t>событии</w:t>
      </w:r>
      <w:r w:rsidR="000111BD">
        <w:t xml:space="preserve"> </w:t>
      </w:r>
      <w:r w:rsidR="00192130">
        <w:t>должна</w:t>
      </w:r>
      <w:r w:rsidR="000111BD">
        <w:t xml:space="preserve"> </w:t>
      </w:r>
      <w:r w:rsidR="00192130">
        <w:t>храниться</w:t>
      </w:r>
      <w:r w:rsidRPr="006F0D11">
        <w:t>;</w:t>
      </w:r>
    </w:p>
    <w:p w14:paraId="5057C7AE" w14:textId="09B25121" w:rsidR="002D6453" w:rsidRDefault="002D6453" w:rsidP="006D6F0A">
      <w:pPr>
        <w:pStyle w:val="a3"/>
      </w:pPr>
      <w:r w:rsidRPr="006F0D11">
        <w:t>Оказание</w:t>
      </w:r>
      <w:r w:rsidR="000111BD">
        <w:t xml:space="preserve"> </w:t>
      </w:r>
      <w:r w:rsidRPr="006F0D11">
        <w:t>медицинской</w:t>
      </w:r>
      <w:r w:rsidR="000111BD">
        <w:t xml:space="preserve"> </w:t>
      </w:r>
      <w:r w:rsidRPr="006F0D11">
        <w:t>помощи</w:t>
      </w:r>
      <w:r w:rsidR="000111BD">
        <w:t xml:space="preserve"> </w:t>
      </w:r>
      <w:r w:rsidRPr="006F0D11">
        <w:t>на</w:t>
      </w:r>
      <w:r w:rsidR="000111BD">
        <w:t xml:space="preserve"> </w:t>
      </w:r>
      <w:r w:rsidRPr="006F0D11">
        <w:t>дому;</w:t>
      </w:r>
    </w:p>
    <w:p w14:paraId="0A67BAE0" w14:textId="618E88B6" w:rsidR="00685115" w:rsidRDefault="00685115" w:rsidP="0034397E">
      <w:pPr>
        <w:pStyle w:val="-1"/>
      </w:pPr>
      <w:r w:rsidRPr="006F0D11">
        <w:t>вызов</w:t>
      </w:r>
      <w:r w:rsidR="000111BD">
        <w:t xml:space="preserve"> </w:t>
      </w:r>
      <w:r w:rsidRPr="006F0D11">
        <w:t>врача</w:t>
      </w:r>
      <w:r w:rsidR="000111BD">
        <w:t xml:space="preserve"> </w:t>
      </w:r>
      <w:r w:rsidRPr="006F0D11">
        <w:t>на</w:t>
      </w:r>
      <w:r w:rsidR="000111BD">
        <w:t xml:space="preserve"> </w:t>
      </w:r>
      <w:r w:rsidRPr="006F0D11">
        <w:t>дом</w:t>
      </w:r>
      <w:r>
        <w:t>.</w:t>
      </w:r>
      <w:r w:rsidR="000111BD">
        <w:t xml:space="preserve"> </w:t>
      </w:r>
      <w:r>
        <w:t>Возможные</w:t>
      </w:r>
      <w:r w:rsidR="000111BD">
        <w:t xml:space="preserve"> </w:t>
      </w:r>
      <w:r>
        <w:t>статусы</w:t>
      </w:r>
      <w:r w:rsidR="000111BD">
        <w:t xml:space="preserve"> </w:t>
      </w:r>
      <w:r>
        <w:t>события:</w:t>
      </w:r>
      <w:r w:rsidR="000111BD">
        <w:t xml:space="preserve"> </w:t>
      </w:r>
      <w:r>
        <w:t>выполняется,</w:t>
      </w:r>
      <w:r w:rsidR="000111BD">
        <w:t xml:space="preserve"> </w:t>
      </w:r>
      <w:r>
        <w:t>отложено,</w:t>
      </w:r>
      <w:r w:rsidR="000111BD">
        <w:t xml:space="preserve"> </w:t>
      </w:r>
      <w:r>
        <w:t>завершено,</w:t>
      </w:r>
      <w:r w:rsidR="000111BD">
        <w:t xml:space="preserve"> </w:t>
      </w:r>
      <w:r>
        <w:t>отменено.</w:t>
      </w:r>
      <w:r w:rsidR="000111BD">
        <w:t xml:space="preserve"> </w:t>
      </w:r>
      <w:r>
        <w:t>Информация</w:t>
      </w:r>
      <w:r w:rsidR="000111BD">
        <w:t xml:space="preserve"> </w:t>
      </w:r>
      <w:r>
        <w:t>о</w:t>
      </w:r>
      <w:r w:rsidR="000111BD">
        <w:t xml:space="preserve"> </w:t>
      </w:r>
      <w:r>
        <w:t>клиническом</w:t>
      </w:r>
      <w:r w:rsidR="000111BD">
        <w:t xml:space="preserve"> </w:t>
      </w:r>
      <w:r>
        <w:t>событии</w:t>
      </w:r>
      <w:r w:rsidR="000111BD">
        <w:t xml:space="preserve"> </w:t>
      </w:r>
      <w:r>
        <w:t>должна</w:t>
      </w:r>
      <w:r w:rsidR="000111BD">
        <w:t xml:space="preserve"> </w:t>
      </w:r>
      <w:r>
        <w:t>храниться;</w:t>
      </w:r>
    </w:p>
    <w:p w14:paraId="64BF269F" w14:textId="65488E91" w:rsidR="00685115" w:rsidRPr="006F0D11" w:rsidRDefault="00685115" w:rsidP="0034397E">
      <w:pPr>
        <w:pStyle w:val="-1"/>
      </w:pPr>
      <w:r w:rsidRPr="00D70886">
        <w:t>вызов</w:t>
      </w:r>
      <w:r w:rsidR="000111BD">
        <w:t xml:space="preserve"> </w:t>
      </w:r>
      <w:r w:rsidRPr="00D70886">
        <w:t>медсестры</w:t>
      </w:r>
      <w:r w:rsidR="000111BD">
        <w:t xml:space="preserve"> </w:t>
      </w:r>
      <w:r w:rsidRPr="00D70886">
        <w:t>на</w:t>
      </w:r>
      <w:r w:rsidR="000111BD">
        <w:t xml:space="preserve"> </w:t>
      </w:r>
      <w:r w:rsidRPr="00D70886">
        <w:t>дом</w:t>
      </w:r>
      <w:r>
        <w:t>.</w:t>
      </w:r>
      <w:r w:rsidR="000111BD">
        <w:t xml:space="preserve"> </w:t>
      </w:r>
      <w:r>
        <w:t>Возможные</w:t>
      </w:r>
      <w:r w:rsidR="000111BD">
        <w:t xml:space="preserve"> </w:t>
      </w:r>
      <w:r>
        <w:t>статусы</w:t>
      </w:r>
      <w:r w:rsidR="000111BD">
        <w:t xml:space="preserve"> </w:t>
      </w:r>
      <w:r>
        <w:t>события:</w:t>
      </w:r>
      <w:r w:rsidR="000111BD">
        <w:t xml:space="preserve"> </w:t>
      </w:r>
      <w:r>
        <w:t>выполняется,</w:t>
      </w:r>
      <w:r w:rsidR="000111BD">
        <w:t xml:space="preserve"> </w:t>
      </w:r>
      <w:r>
        <w:t>отложено,</w:t>
      </w:r>
      <w:r w:rsidR="000111BD">
        <w:t xml:space="preserve"> </w:t>
      </w:r>
      <w:r>
        <w:t>завершено,</w:t>
      </w:r>
      <w:r w:rsidR="000111BD">
        <w:t xml:space="preserve"> </w:t>
      </w:r>
      <w:r>
        <w:t>отменено.</w:t>
      </w:r>
      <w:r w:rsidR="000111BD">
        <w:t xml:space="preserve"> </w:t>
      </w:r>
      <w:r>
        <w:t>Информация</w:t>
      </w:r>
      <w:r w:rsidR="000111BD">
        <w:t xml:space="preserve"> </w:t>
      </w:r>
      <w:r>
        <w:t>о</w:t>
      </w:r>
      <w:r w:rsidR="000111BD">
        <w:t xml:space="preserve"> </w:t>
      </w:r>
      <w:r>
        <w:t>клиническом</w:t>
      </w:r>
      <w:r w:rsidR="000111BD">
        <w:t xml:space="preserve"> </w:t>
      </w:r>
      <w:r>
        <w:t>событии</w:t>
      </w:r>
      <w:r w:rsidR="000111BD">
        <w:t xml:space="preserve"> </w:t>
      </w:r>
      <w:r>
        <w:t>должна</w:t>
      </w:r>
      <w:r w:rsidR="000111BD">
        <w:t xml:space="preserve"> </w:t>
      </w:r>
      <w:r>
        <w:t>храниться;</w:t>
      </w:r>
    </w:p>
    <w:p w14:paraId="52944B3B" w14:textId="10B664E9" w:rsidR="002D6453" w:rsidRPr="006F0D11" w:rsidRDefault="002D6453" w:rsidP="006D6F0A">
      <w:pPr>
        <w:pStyle w:val="a3"/>
      </w:pPr>
      <w:r w:rsidRPr="006F0D11">
        <w:t>Клинические</w:t>
      </w:r>
      <w:r w:rsidR="000111BD">
        <w:t xml:space="preserve"> </w:t>
      </w:r>
      <w:r w:rsidRPr="006F0D11">
        <w:t>события</w:t>
      </w:r>
      <w:r w:rsidR="000111BD">
        <w:t xml:space="preserve"> </w:t>
      </w:r>
      <w:r w:rsidRPr="006F0D11">
        <w:t>лабораторной</w:t>
      </w:r>
      <w:r w:rsidR="000111BD">
        <w:t xml:space="preserve"> </w:t>
      </w:r>
      <w:r w:rsidRPr="006F0D11">
        <w:t>диагностики</w:t>
      </w:r>
      <w:r w:rsidR="000111BD">
        <w:t xml:space="preserve"> </w:t>
      </w:r>
      <w:r w:rsidRPr="006F0D11">
        <w:t>-</w:t>
      </w:r>
      <w:r w:rsidR="000111BD">
        <w:t xml:space="preserve"> </w:t>
      </w:r>
      <w:r w:rsidRPr="006F0D11">
        <w:t>забор</w:t>
      </w:r>
      <w:r w:rsidR="000111BD">
        <w:t xml:space="preserve"> </w:t>
      </w:r>
      <w:r w:rsidRPr="006F0D11">
        <w:t>биоматериалов</w:t>
      </w:r>
      <w:r w:rsidR="000111BD">
        <w:t xml:space="preserve"> </w:t>
      </w:r>
      <w:r w:rsidRPr="006F0D11">
        <w:t>в</w:t>
      </w:r>
      <w:r w:rsidR="000111BD">
        <w:t xml:space="preserve"> </w:t>
      </w:r>
      <w:r w:rsidRPr="006F0D11">
        <w:t>процедурном</w:t>
      </w:r>
      <w:r w:rsidR="000111BD">
        <w:t xml:space="preserve"> </w:t>
      </w:r>
      <w:r w:rsidRPr="006F0D11">
        <w:t>кабинете</w:t>
      </w:r>
      <w:r w:rsidR="00563B77">
        <w:t>.</w:t>
      </w:r>
      <w:r w:rsidR="000111BD">
        <w:t xml:space="preserve"> </w:t>
      </w:r>
      <w:r w:rsidR="00563B77">
        <w:t>Возможные</w:t>
      </w:r>
      <w:r w:rsidR="000111BD">
        <w:t xml:space="preserve"> </w:t>
      </w:r>
      <w:r w:rsidR="00563B77">
        <w:t>статусы</w:t>
      </w:r>
      <w:r w:rsidR="000111BD">
        <w:t xml:space="preserve"> </w:t>
      </w:r>
      <w:r w:rsidR="00563B77">
        <w:t>события:</w:t>
      </w:r>
      <w:r w:rsidR="000111BD">
        <w:t xml:space="preserve"> </w:t>
      </w:r>
      <w:r w:rsidR="00563B77">
        <w:t>выполняется,</w:t>
      </w:r>
      <w:r w:rsidR="000111BD">
        <w:t xml:space="preserve"> </w:t>
      </w:r>
      <w:r w:rsidR="00563B77">
        <w:t>отложено,</w:t>
      </w:r>
      <w:r w:rsidR="000111BD">
        <w:t xml:space="preserve"> </w:t>
      </w:r>
      <w:r w:rsidR="00563B77">
        <w:t>завершено,</w:t>
      </w:r>
      <w:r w:rsidR="000111BD">
        <w:t xml:space="preserve"> </w:t>
      </w:r>
      <w:r w:rsidR="00563B77">
        <w:t>отменен</w:t>
      </w:r>
      <w:r w:rsidR="00192130">
        <w:t>о.</w:t>
      </w:r>
      <w:r w:rsidR="000111BD">
        <w:t xml:space="preserve"> </w:t>
      </w:r>
      <w:r w:rsidR="00192130">
        <w:t>Информация</w:t>
      </w:r>
      <w:r w:rsidR="000111BD">
        <w:t xml:space="preserve"> </w:t>
      </w:r>
      <w:r w:rsidR="00192130">
        <w:t>о</w:t>
      </w:r>
      <w:r w:rsidR="000111BD">
        <w:t xml:space="preserve"> </w:t>
      </w:r>
      <w:r w:rsidR="00192130">
        <w:t>клиническом</w:t>
      </w:r>
      <w:r w:rsidR="000111BD">
        <w:t xml:space="preserve"> </w:t>
      </w:r>
      <w:r w:rsidR="00192130">
        <w:t>событии</w:t>
      </w:r>
      <w:r w:rsidR="000111BD">
        <w:t xml:space="preserve"> </w:t>
      </w:r>
      <w:r w:rsidR="00192130">
        <w:t>должна</w:t>
      </w:r>
      <w:r w:rsidR="000111BD">
        <w:t xml:space="preserve"> </w:t>
      </w:r>
      <w:r w:rsidR="00192130">
        <w:t>храниться</w:t>
      </w:r>
      <w:r w:rsidRPr="006F0D11">
        <w:t>;</w:t>
      </w:r>
    </w:p>
    <w:p w14:paraId="1E16FB4A" w14:textId="55A1AD79" w:rsidR="002D6453" w:rsidRPr="006F0D11" w:rsidRDefault="002D6453" w:rsidP="006D6F0A">
      <w:pPr>
        <w:pStyle w:val="a3"/>
      </w:pPr>
      <w:r w:rsidRPr="006F0D11">
        <w:t>Оказание</w:t>
      </w:r>
      <w:r w:rsidR="000111BD">
        <w:t xml:space="preserve"> </w:t>
      </w:r>
      <w:r w:rsidRPr="006F0D11">
        <w:t>медицинской</w:t>
      </w:r>
      <w:r w:rsidR="000111BD">
        <w:t xml:space="preserve"> </w:t>
      </w:r>
      <w:r w:rsidRPr="006F0D11">
        <w:t>помощи</w:t>
      </w:r>
      <w:r w:rsidR="000111BD">
        <w:t xml:space="preserve"> </w:t>
      </w:r>
      <w:r w:rsidRPr="006F0D11">
        <w:t>в</w:t>
      </w:r>
      <w:r w:rsidR="000111BD">
        <w:t xml:space="preserve"> </w:t>
      </w:r>
      <w:r w:rsidRPr="006F0D11">
        <w:t>стационарных</w:t>
      </w:r>
      <w:r w:rsidR="000111BD">
        <w:t xml:space="preserve"> </w:t>
      </w:r>
      <w:r w:rsidRPr="006F0D11">
        <w:t>условиях:</w:t>
      </w:r>
    </w:p>
    <w:p w14:paraId="72B30C16" w14:textId="72E7B768" w:rsidR="002D6453" w:rsidRPr="006F0D11" w:rsidRDefault="002D6453" w:rsidP="0034397E">
      <w:pPr>
        <w:pStyle w:val="-1"/>
      </w:pPr>
      <w:r w:rsidRPr="006F0D11">
        <w:t>Обращение</w:t>
      </w:r>
      <w:r w:rsidR="000111BD">
        <w:t xml:space="preserve"> </w:t>
      </w:r>
      <w:r w:rsidRPr="006F0D11">
        <w:t>в</w:t>
      </w:r>
      <w:r w:rsidR="000111BD">
        <w:t xml:space="preserve"> </w:t>
      </w:r>
      <w:r w:rsidRPr="006F0D11">
        <w:t>стационар</w:t>
      </w:r>
      <w:r w:rsidR="00EC2893">
        <w:t>.</w:t>
      </w:r>
      <w:r w:rsidR="000111BD">
        <w:t xml:space="preserve"> </w:t>
      </w:r>
      <w:r w:rsidR="00EC2893">
        <w:t>Возможные</w:t>
      </w:r>
      <w:r w:rsidR="000111BD">
        <w:t xml:space="preserve"> </w:t>
      </w:r>
      <w:r w:rsidR="00EC2893">
        <w:t>статусы</w:t>
      </w:r>
      <w:r w:rsidR="000111BD">
        <w:t xml:space="preserve"> </w:t>
      </w:r>
      <w:r w:rsidR="00EC2893">
        <w:t>события:</w:t>
      </w:r>
      <w:r w:rsidR="000111BD">
        <w:t xml:space="preserve"> </w:t>
      </w:r>
      <w:r w:rsidR="00EC2893">
        <w:t>выполняется,</w:t>
      </w:r>
      <w:r w:rsidR="000111BD">
        <w:t xml:space="preserve"> </w:t>
      </w:r>
      <w:r w:rsidR="00EC2893">
        <w:t>отложено,</w:t>
      </w:r>
      <w:r w:rsidR="000111BD">
        <w:t xml:space="preserve"> </w:t>
      </w:r>
      <w:r w:rsidR="00EC2893">
        <w:t>завершено,</w:t>
      </w:r>
      <w:r w:rsidR="000111BD">
        <w:t xml:space="preserve"> </w:t>
      </w:r>
      <w:r w:rsidR="00EC2893">
        <w:t>отменено</w:t>
      </w:r>
      <w:r w:rsidR="00192130">
        <w:t>.</w:t>
      </w:r>
      <w:r w:rsidR="000111BD">
        <w:t xml:space="preserve"> </w:t>
      </w:r>
      <w:r w:rsidR="00192130">
        <w:t>Информация</w:t>
      </w:r>
      <w:r w:rsidR="000111BD">
        <w:t xml:space="preserve"> </w:t>
      </w:r>
      <w:r w:rsidR="00192130">
        <w:t>о</w:t>
      </w:r>
      <w:r w:rsidR="000111BD">
        <w:t xml:space="preserve"> </w:t>
      </w:r>
      <w:r w:rsidR="00192130">
        <w:t>клиническом</w:t>
      </w:r>
      <w:r w:rsidR="000111BD">
        <w:t xml:space="preserve"> </w:t>
      </w:r>
      <w:r w:rsidR="00192130">
        <w:t>событии</w:t>
      </w:r>
      <w:r w:rsidR="000111BD">
        <w:t xml:space="preserve"> </w:t>
      </w:r>
      <w:r w:rsidR="00192130">
        <w:t>должна</w:t>
      </w:r>
      <w:r w:rsidR="000111BD">
        <w:t xml:space="preserve"> </w:t>
      </w:r>
      <w:r w:rsidR="00192130">
        <w:t>храниться</w:t>
      </w:r>
      <w:r w:rsidRPr="006F0D11">
        <w:t>;</w:t>
      </w:r>
    </w:p>
    <w:p w14:paraId="59E3AFC3" w14:textId="0767CDE4" w:rsidR="002D6453" w:rsidRPr="006F0D11" w:rsidRDefault="002D6453" w:rsidP="0034397E">
      <w:pPr>
        <w:pStyle w:val="-1"/>
      </w:pPr>
      <w:r w:rsidRPr="006F0D11">
        <w:t>Госпитализация</w:t>
      </w:r>
      <w:r w:rsidR="000111BD">
        <w:t xml:space="preserve"> </w:t>
      </w:r>
      <w:r w:rsidRPr="006F0D11">
        <w:t>пациента</w:t>
      </w:r>
      <w:r w:rsidR="004D3C07">
        <w:t>.</w:t>
      </w:r>
      <w:r w:rsidR="000111BD">
        <w:t xml:space="preserve"> </w:t>
      </w:r>
      <w:r w:rsidR="00EC2893">
        <w:t>Возможные</w:t>
      </w:r>
      <w:r w:rsidR="000111BD">
        <w:t xml:space="preserve"> </w:t>
      </w:r>
      <w:r w:rsidR="00EC2893">
        <w:t>статусы</w:t>
      </w:r>
      <w:r w:rsidR="000111BD">
        <w:t xml:space="preserve"> </w:t>
      </w:r>
      <w:r w:rsidR="00EC2893">
        <w:t>события:</w:t>
      </w:r>
      <w:r w:rsidR="000111BD">
        <w:t xml:space="preserve"> </w:t>
      </w:r>
      <w:r w:rsidR="00EC2893">
        <w:t>выполняется,</w:t>
      </w:r>
      <w:r w:rsidR="000111BD">
        <w:t xml:space="preserve"> </w:t>
      </w:r>
      <w:r w:rsidR="00EC2893">
        <w:t>завершено,</w:t>
      </w:r>
      <w:r w:rsidR="000111BD">
        <w:t xml:space="preserve"> </w:t>
      </w:r>
      <w:r w:rsidR="00EC2893">
        <w:t>отменено</w:t>
      </w:r>
      <w:r w:rsidR="00192130">
        <w:t>.</w:t>
      </w:r>
      <w:r w:rsidR="000111BD">
        <w:t xml:space="preserve"> </w:t>
      </w:r>
      <w:r w:rsidR="00192130">
        <w:t>Информация</w:t>
      </w:r>
      <w:r w:rsidR="000111BD">
        <w:t xml:space="preserve"> </w:t>
      </w:r>
      <w:r w:rsidR="00192130">
        <w:t>о</w:t>
      </w:r>
      <w:r w:rsidR="000111BD">
        <w:t xml:space="preserve"> </w:t>
      </w:r>
      <w:r w:rsidR="00192130">
        <w:t>клиническом</w:t>
      </w:r>
      <w:r w:rsidR="000111BD">
        <w:t xml:space="preserve"> </w:t>
      </w:r>
      <w:r w:rsidR="00192130">
        <w:t>событии</w:t>
      </w:r>
      <w:r w:rsidR="000111BD">
        <w:t xml:space="preserve"> </w:t>
      </w:r>
      <w:r w:rsidR="00192130">
        <w:t>должна</w:t>
      </w:r>
      <w:r w:rsidR="000111BD">
        <w:t xml:space="preserve"> </w:t>
      </w:r>
      <w:r w:rsidR="00192130">
        <w:t>храниться</w:t>
      </w:r>
      <w:r w:rsidRPr="006F0D11">
        <w:t>;</w:t>
      </w:r>
    </w:p>
    <w:p w14:paraId="0EDAAAC7" w14:textId="3FC23A41" w:rsidR="002D6453" w:rsidRDefault="002D6453" w:rsidP="0034397E">
      <w:pPr>
        <w:pStyle w:val="-1"/>
      </w:pPr>
      <w:r w:rsidRPr="006F0D11">
        <w:t>Проведение</w:t>
      </w:r>
      <w:r w:rsidR="000111BD">
        <w:t xml:space="preserve"> </w:t>
      </w:r>
      <w:r w:rsidRPr="006F0D11">
        <w:t>лабораторных</w:t>
      </w:r>
      <w:r w:rsidR="000111BD">
        <w:t xml:space="preserve"> </w:t>
      </w:r>
      <w:r w:rsidRPr="006F0D11">
        <w:t>исследований</w:t>
      </w:r>
      <w:r w:rsidR="000111BD">
        <w:t xml:space="preserve"> </w:t>
      </w:r>
      <w:r w:rsidRPr="006F0D11">
        <w:t>в</w:t>
      </w:r>
      <w:r w:rsidR="000111BD">
        <w:t xml:space="preserve"> </w:t>
      </w:r>
      <w:r w:rsidRPr="006F0D11">
        <w:t>стационарных</w:t>
      </w:r>
      <w:r w:rsidR="000111BD">
        <w:t xml:space="preserve"> </w:t>
      </w:r>
      <w:r w:rsidRPr="006F0D11">
        <w:t>условиях</w:t>
      </w:r>
      <w:r w:rsidR="00EC2893">
        <w:t>.</w:t>
      </w:r>
      <w:r w:rsidR="000111BD">
        <w:t xml:space="preserve"> </w:t>
      </w:r>
      <w:r w:rsidR="00EC2893">
        <w:t>Возможные</w:t>
      </w:r>
      <w:r w:rsidR="000111BD">
        <w:t xml:space="preserve"> </w:t>
      </w:r>
      <w:r w:rsidR="00EC2893">
        <w:t>статусы</w:t>
      </w:r>
      <w:r w:rsidR="000111BD">
        <w:t xml:space="preserve"> </w:t>
      </w:r>
      <w:r w:rsidR="00EC2893">
        <w:t>события:</w:t>
      </w:r>
      <w:r w:rsidR="000111BD">
        <w:t xml:space="preserve"> </w:t>
      </w:r>
      <w:r w:rsidR="00EC2893">
        <w:t>выполняется,</w:t>
      </w:r>
      <w:r w:rsidR="000111BD">
        <w:t xml:space="preserve"> </w:t>
      </w:r>
      <w:r w:rsidR="00EC2893">
        <w:t>отложено,</w:t>
      </w:r>
      <w:r w:rsidR="000111BD">
        <w:t xml:space="preserve"> </w:t>
      </w:r>
      <w:r w:rsidR="00EC2893">
        <w:t>завершено,</w:t>
      </w:r>
      <w:r w:rsidR="000111BD">
        <w:t xml:space="preserve"> </w:t>
      </w:r>
      <w:r w:rsidR="00EC2893">
        <w:t>отменено</w:t>
      </w:r>
      <w:r w:rsidR="00192130">
        <w:t>.</w:t>
      </w:r>
      <w:r w:rsidR="000111BD">
        <w:t xml:space="preserve"> </w:t>
      </w:r>
      <w:r w:rsidR="00192130">
        <w:t>Информация</w:t>
      </w:r>
      <w:r w:rsidR="000111BD">
        <w:t xml:space="preserve"> </w:t>
      </w:r>
      <w:r w:rsidR="00192130">
        <w:t>о</w:t>
      </w:r>
      <w:r w:rsidR="000111BD">
        <w:t xml:space="preserve"> </w:t>
      </w:r>
      <w:r w:rsidR="00192130">
        <w:t>клиническом</w:t>
      </w:r>
      <w:r w:rsidR="000111BD">
        <w:t xml:space="preserve"> </w:t>
      </w:r>
      <w:r w:rsidR="00192130">
        <w:t>событии</w:t>
      </w:r>
      <w:r w:rsidR="000111BD">
        <w:t xml:space="preserve"> </w:t>
      </w:r>
      <w:r w:rsidR="00192130">
        <w:t>должна</w:t>
      </w:r>
      <w:r w:rsidR="000111BD">
        <w:t xml:space="preserve"> </w:t>
      </w:r>
      <w:r w:rsidR="00192130">
        <w:t>храниться</w:t>
      </w:r>
      <w:r w:rsidRPr="006F0D11">
        <w:t>;</w:t>
      </w:r>
    </w:p>
    <w:p w14:paraId="48F8B17C" w14:textId="6D09E45A" w:rsidR="00685115" w:rsidRPr="006F0D11" w:rsidRDefault="00685115" w:rsidP="0034397E">
      <w:pPr>
        <w:pStyle w:val="-1"/>
      </w:pPr>
      <w:r w:rsidRPr="004C17BB">
        <w:t>Обследование</w:t>
      </w:r>
      <w:r w:rsidR="000111BD">
        <w:t xml:space="preserve"> </w:t>
      </w:r>
      <w:r w:rsidRPr="004C17BB">
        <w:t>в</w:t>
      </w:r>
      <w:r w:rsidR="000111BD">
        <w:t xml:space="preserve"> </w:t>
      </w:r>
      <w:r w:rsidRPr="004C17BB">
        <w:t>кабинете</w:t>
      </w:r>
      <w:r w:rsidR="000111BD">
        <w:t xml:space="preserve"> </w:t>
      </w:r>
      <w:r w:rsidRPr="004C17BB">
        <w:t>здоровья</w:t>
      </w:r>
      <w:r w:rsidR="000111BD">
        <w:t xml:space="preserve"> </w:t>
      </w:r>
      <w:bookmarkStart w:id="151" w:name="_Hlk66277338"/>
      <w:r>
        <w:t>МФЦ</w:t>
      </w:r>
      <w:bookmarkEnd w:id="151"/>
      <w:r>
        <w:t>.</w:t>
      </w:r>
      <w:r w:rsidR="000111BD">
        <w:t xml:space="preserve"> </w:t>
      </w:r>
      <w:r>
        <w:t>Возможные</w:t>
      </w:r>
      <w:r w:rsidR="000111BD">
        <w:t xml:space="preserve"> </w:t>
      </w:r>
      <w:r>
        <w:t>статусы</w:t>
      </w:r>
      <w:r w:rsidR="000111BD">
        <w:t xml:space="preserve"> </w:t>
      </w:r>
      <w:r>
        <w:t>события:</w:t>
      </w:r>
      <w:r w:rsidR="000111BD">
        <w:t xml:space="preserve"> </w:t>
      </w:r>
      <w:r>
        <w:t>выполняется,</w:t>
      </w:r>
      <w:r w:rsidR="000111BD">
        <w:t xml:space="preserve"> </w:t>
      </w:r>
      <w:r>
        <w:t>завершено,</w:t>
      </w:r>
      <w:r w:rsidR="000111BD">
        <w:t xml:space="preserve"> </w:t>
      </w:r>
      <w:r>
        <w:t>отменено.</w:t>
      </w:r>
      <w:r w:rsidR="000111BD">
        <w:t xml:space="preserve"> </w:t>
      </w:r>
      <w:r>
        <w:t>Информация</w:t>
      </w:r>
      <w:r w:rsidR="000111BD">
        <w:t xml:space="preserve"> </w:t>
      </w:r>
      <w:r>
        <w:t>о</w:t>
      </w:r>
      <w:r w:rsidR="000111BD">
        <w:t xml:space="preserve"> </w:t>
      </w:r>
      <w:r>
        <w:t>клиническом</w:t>
      </w:r>
      <w:r w:rsidR="000111BD">
        <w:t xml:space="preserve"> </w:t>
      </w:r>
      <w:r>
        <w:t>событии</w:t>
      </w:r>
      <w:r w:rsidR="000111BD">
        <w:t xml:space="preserve"> </w:t>
      </w:r>
      <w:r>
        <w:t>должна</w:t>
      </w:r>
      <w:r w:rsidR="000111BD">
        <w:t xml:space="preserve"> </w:t>
      </w:r>
      <w:r>
        <w:t>храниться</w:t>
      </w:r>
      <w:r w:rsidRPr="004C17BB">
        <w:t>;</w:t>
      </w:r>
    </w:p>
    <w:p w14:paraId="75D64D16" w14:textId="1CF01822" w:rsidR="002D6453" w:rsidRPr="006F0D11" w:rsidRDefault="002D6453" w:rsidP="006D6F0A">
      <w:pPr>
        <w:pStyle w:val="a3"/>
      </w:pPr>
      <w:r w:rsidRPr="006F0D11">
        <w:t>Групповые</w:t>
      </w:r>
      <w:r w:rsidR="000111BD">
        <w:t xml:space="preserve"> </w:t>
      </w:r>
      <w:r w:rsidRPr="006F0D11">
        <w:t>клинические</w:t>
      </w:r>
      <w:r w:rsidR="000111BD">
        <w:t xml:space="preserve"> </w:t>
      </w:r>
      <w:r w:rsidRPr="006F0D11">
        <w:t>события</w:t>
      </w:r>
      <w:r w:rsidR="000111BD">
        <w:t xml:space="preserve"> </w:t>
      </w:r>
      <w:r w:rsidRPr="006F0D11">
        <w:t>-</w:t>
      </w:r>
      <w:r w:rsidR="000111BD">
        <w:t xml:space="preserve"> </w:t>
      </w:r>
      <w:r w:rsidRPr="006F0D11">
        <w:t>групповая</w:t>
      </w:r>
      <w:r w:rsidR="000111BD">
        <w:t xml:space="preserve"> </w:t>
      </w:r>
      <w:r w:rsidRPr="006F0D11">
        <w:t>вакцинация</w:t>
      </w:r>
      <w:r w:rsidR="00EC2893">
        <w:t>.</w:t>
      </w:r>
      <w:r w:rsidR="000111BD">
        <w:t xml:space="preserve"> </w:t>
      </w:r>
      <w:r w:rsidR="00EC2893">
        <w:t>Возможные</w:t>
      </w:r>
      <w:r w:rsidR="000111BD">
        <w:t xml:space="preserve"> </w:t>
      </w:r>
      <w:r w:rsidR="00EC2893">
        <w:t>статусы</w:t>
      </w:r>
      <w:r w:rsidR="000111BD">
        <w:t xml:space="preserve"> </w:t>
      </w:r>
      <w:r w:rsidR="00EC2893">
        <w:t>события:</w:t>
      </w:r>
      <w:r w:rsidR="000111BD">
        <w:t xml:space="preserve"> </w:t>
      </w:r>
      <w:r w:rsidR="00EC2893">
        <w:t>выполняется,</w:t>
      </w:r>
      <w:r w:rsidR="000111BD">
        <w:t xml:space="preserve"> </w:t>
      </w:r>
      <w:r w:rsidR="00EC2893">
        <w:t>отложено,</w:t>
      </w:r>
      <w:r w:rsidR="000111BD">
        <w:t xml:space="preserve"> </w:t>
      </w:r>
      <w:r w:rsidR="00EC2893">
        <w:t>завершено,</w:t>
      </w:r>
      <w:r w:rsidR="000111BD">
        <w:t xml:space="preserve"> </w:t>
      </w:r>
      <w:r w:rsidR="00EC2893">
        <w:t>отменено</w:t>
      </w:r>
      <w:r w:rsidR="00192130">
        <w:t>.</w:t>
      </w:r>
      <w:r w:rsidR="000111BD">
        <w:t xml:space="preserve"> </w:t>
      </w:r>
      <w:r w:rsidR="00192130">
        <w:t>Информация</w:t>
      </w:r>
      <w:r w:rsidR="000111BD">
        <w:t xml:space="preserve"> </w:t>
      </w:r>
      <w:r w:rsidR="00192130">
        <w:t>о</w:t>
      </w:r>
      <w:r w:rsidR="000111BD">
        <w:t xml:space="preserve"> </w:t>
      </w:r>
      <w:r w:rsidR="00192130">
        <w:t>клиническом</w:t>
      </w:r>
      <w:r w:rsidR="000111BD">
        <w:t xml:space="preserve"> </w:t>
      </w:r>
      <w:r w:rsidR="00192130">
        <w:t>событии</w:t>
      </w:r>
      <w:r w:rsidR="000111BD">
        <w:t xml:space="preserve"> </w:t>
      </w:r>
      <w:r w:rsidR="00192130">
        <w:t>должна</w:t>
      </w:r>
      <w:r w:rsidR="000111BD">
        <w:t xml:space="preserve"> </w:t>
      </w:r>
      <w:r w:rsidR="00192130">
        <w:t>храниться</w:t>
      </w:r>
      <w:r w:rsidRPr="006F0D11">
        <w:t>;</w:t>
      </w:r>
    </w:p>
    <w:p w14:paraId="3958390F" w14:textId="21C3A58D" w:rsidR="002D6453" w:rsidRPr="006F0D11" w:rsidRDefault="002D6453" w:rsidP="006D6F0A">
      <w:pPr>
        <w:pStyle w:val="a3"/>
      </w:pPr>
      <w:r w:rsidRPr="006F0D11">
        <w:t>Оказание</w:t>
      </w:r>
      <w:r w:rsidR="000111BD">
        <w:t xml:space="preserve"> </w:t>
      </w:r>
      <w:r w:rsidRPr="006F0D11">
        <w:t>медицинской</w:t>
      </w:r>
      <w:r w:rsidR="000111BD">
        <w:t xml:space="preserve"> </w:t>
      </w:r>
      <w:r w:rsidRPr="006F0D11">
        <w:t>помощи</w:t>
      </w:r>
      <w:r w:rsidR="000111BD">
        <w:t xml:space="preserve"> </w:t>
      </w:r>
      <w:r w:rsidRPr="006F0D11">
        <w:t>в</w:t>
      </w:r>
      <w:r w:rsidR="000111BD">
        <w:t xml:space="preserve"> </w:t>
      </w:r>
      <w:r w:rsidRPr="006F0D11">
        <w:t>дневном</w:t>
      </w:r>
      <w:r w:rsidR="000111BD">
        <w:t xml:space="preserve"> </w:t>
      </w:r>
      <w:r w:rsidRPr="006F0D11">
        <w:t>стационаре:</w:t>
      </w:r>
    </w:p>
    <w:p w14:paraId="0891B5DE" w14:textId="07209BA4" w:rsidR="002D6453" w:rsidRPr="006F0D11" w:rsidRDefault="002D6453" w:rsidP="0034397E">
      <w:pPr>
        <w:pStyle w:val="-1"/>
      </w:pPr>
      <w:r w:rsidRPr="006F0D11">
        <w:t>Прием</w:t>
      </w:r>
      <w:r w:rsidR="000111BD">
        <w:t xml:space="preserve"> </w:t>
      </w:r>
      <w:r w:rsidRPr="006F0D11">
        <w:t>пациента</w:t>
      </w:r>
      <w:r w:rsidR="000111BD">
        <w:t xml:space="preserve"> </w:t>
      </w:r>
      <w:r w:rsidRPr="006F0D11">
        <w:t>врачом-клиницистом</w:t>
      </w:r>
      <w:r w:rsidR="000111BD">
        <w:t xml:space="preserve"> </w:t>
      </w:r>
      <w:r w:rsidRPr="006F0D11">
        <w:t>в</w:t>
      </w:r>
      <w:r w:rsidR="000111BD">
        <w:t xml:space="preserve"> </w:t>
      </w:r>
      <w:r w:rsidRPr="006F0D11">
        <w:t>дневном</w:t>
      </w:r>
      <w:r w:rsidR="000111BD">
        <w:t xml:space="preserve"> </w:t>
      </w:r>
      <w:r w:rsidRPr="006F0D11">
        <w:t>стационаре</w:t>
      </w:r>
      <w:r w:rsidR="00A431B8">
        <w:t>.</w:t>
      </w:r>
      <w:r w:rsidR="000111BD">
        <w:t xml:space="preserve"> </w:t>
      </w:r>
      <w:r w:rsidR="00A431B8">
        <w:t>Возможные</w:t>
      </w:r>
      <w:r w:rsidR="000111BD">
        <w:t xml:space="preserve"> </w:t>
      </w:r>
      <w:r w:rsidR="00A431B8">
        <w:t>статусы</w:t>
      </w:r>
      <w:r w:rsidR="000111BD">
        <w:t xml:space="preserve"> </w:t>
      </w:r>
      <w:r w:rsidR="00A431B8">
        <w:t>события:</w:t>
      </w:r>
      <w:r w:rsidR="000111BD">
        <w:t xml:space="preserve"> </w:t>
      </w:r>
      <w:r w:rsidR="00A431B8">
        <w:t>выполняется,</w:t>
      </w:r>
      <w:r w:rsidR="000111BD">
        <w:t xml:space="preserve"> </w:t>
      </w:r>
      <w:r w:rsidR="00A431B8">
        <w:t>отложено,</w:t>
      </w:r>
      <w:r w:rsidR="000111BD">
        <w:t xml:space="preserve"> </w:t>
      </w:r>
      <w:r w:rsidR="00A431B8">
        <w:t>завершено,</w:t>
      </w:r>
      <w:r w:rsidR="000111BD">
        <w:t xml:space="preserve"> </w:t>
      </w:r>
      <w:r w:rsidR="00A431B8">
        <w:t>отменено</w:t>
      </w:r>
      <w:r w:rsidR="00192130">
        <w:t>.</w:t>
      </w:r>
      <w:r w:rsidR="000111BD">
        <w:t xml:space="preserve"> </w:t>
      </w:r>
      <w:r w:rsidR="00192130">
        <w:t>Информация</w:t>
      </w:r>
      <w:r w:rsidR="000111BD">
        <w:t xml:space="preserve"> </w:t>
      </w:r>
      <w:r w:rsidR="00192130">
        <w:t>о</w:t>
      </w:r>
      <w:r w:rsidR="000111BD">
        <w:t xml:space="preserve"> </w:t>
      </w:r>
      <w:r w:rsidR="00192130">
        <w:t>клиническом</w:t>
      </w:r>
      <w:r w:rsidR="000111BD">
        <w:t xml:space="preserve"> </w:t>
      </w:r>
      <w:r w:rsidR="00192130">
        <w:t>событии</w:t>
      </w:r>
      <w:r w:rsidR="000111BD">
        <w:t xml:space="preserve"> </w:t>
      </w:r>
      <w:r w:rsidR="00192130">
        <w:t>должна</w:t>
      </w:r>
      <w:r w:rsidR="000111BD">
        <w:t xml:space="preserve"> </w:t>
      </w:r>
      <w:r w:rsidR="00192130">
        <w:t>храниться</w:t>
      </w:r>
      <w:r w:rsidRPr="006F0D11">
        <w:t>;</w:t>
      </w:r>
    </w:p>
    <w:p w14:paraId="58FAA8B7" w14:textId="767C9694" w:rsidR="002D6453" w:rsidRPr="006F0D11" w:rsidRDefault="002D6453" w:rsidP="0034397E">
      <w:pPr>
        <w:pStyle w:val="-1"/>
      </w:pPr>
      <w:r w:rsidRPr="006F0D11">
        <w:t>Работа</w:t>
      </w:r>
      <w:r w:rsidR="000111BD">
        <w:t xml:space="preserve"> </w:t>
      </w:r>
      <w:r w:rsidRPr="006F0D11">
        <w:t>врача</w:t>
      </w:r>
      <w:r w:rsidR="000111BD">
        <w:t xml:space="preserve"> </w:t>
      </w:r>
      <w:r w:rsidRPr="006F0D11">
        <w:t>с</w:t>
      </w:r>
      <w:r w:rsidR="000111BD">
        <w:t xml:space="preserve"> </w:t>
      </w:r>
      <w:r w:rsidRPr="006F0D11">
        <w:t>пациентом</w:t>
      </w:r>
      <w:r w:rsidR="000111BD">
        <w:t xml:space="preserve"> </w:t>
      </w:r>
      <w:r w:rsidRPr="006F0D11">
        <w:t>вне</w:t>
      </w:r>
      <w:r w:rsidR="000111BD">
        <w:t xml:space="preserve"> </w:t>
      </w:r>
      <w:r w:rsidRPr="006F0D11">
        <w:t>приема</w:t>
      </w:r>
      <w:r w:rsidR="000111BD">
        <w:t xml:space="preserve"> </w:t>
      </w:r>
      <w:r w:rsidRPr="006F0D11">
        <w:t>в</w:t>
      </w:r>
      <w:r w:rsidR="000111BD">
        <w:t xml:space="preserve"> </w:t>
      </w:r>
      <w:r w:rsidRPr="006F0D11">
        <w:t>дневном</w:t>
      </w:r>
      <w:r w:rsidR="000111BD">
        <w:t xml:space="preserve"> </w:t>
      </w:r>
      <w:r w:rsidRPr="006F0D11">
        <w:t>стационаре</w:t>
      </w:r>
      <w:r w:rsidR="00A431B8">
        <w:t>.</w:t>
      </w:r>
      <w:r w:rsidR="000111BD">
        <w:t xml:space="preserve"> </w:t>
      </w:r>
      <w:r w:rsidR="00A431B8">
        <w:t>Возможные</w:t>
      </w:r>
      <w:r w:rsidR="000111BD">
        <w:t xml:space="preserve"> </w:t>
      </w:r>
      <w:r w:rsidR="00A431B8">
        <w:t>статусы</w:t>
      </w:r>
      <w:r w:rsidR="000111BD">
        <w:t xml:space="preserve"> </w:t>
      </w:r>
      <w:r w:rsidR="00A431B8">
        <w:t>события:</w:t>
      </w:r>
      <w:r w:rsidR="000111BD">
        <w:t xml:space="preserve"> </w:t>
      </w:r>
      <w:r w:rsidR="00A431B8">
        <w:t>выполняется,</w:t>
      </w:r>
      <w:r w:rsidR="000111BD">
        <w:t xml:space="preserve"> </w:t>
      </w:r>
      <w:r w:rsidR="00A431B8">
        <w:t>отложено,</w:t>
      </w:r>
      <w:r w:rsidR="000111BD">
        <w:t xml:space="preserve"> </w:t>
      </w:r>
      <w:r w:rsidR="00A431B8">
        <w:t>завершено,</w:t>
      </w:r>
      <w:r w:rsidR="000111BD">
        <w:t xml:space="preserve"> </w:t>
      </w:r>
      <w:r w:rsidR="00A431B8">
        <w:t>отменено</w:t>
      </w:r>
      <w:r w:rsidR="00192130">
        <w:t>.</w:t>
      </w:r>
      <w:r w:rsidR="000111BD">
        <w:t xml:space="preserve"> </w:t>
      </w:r>
      <w:r w:rsidR="00192130">
        <w:t>Информация</w:t>
      </w:r>
      <w:r w:rsidR="000111BD">
        <w:t xml:space="preserve"> </w:t>
      </w:r>
      <w:r w:rsidR="00192130">
        <w:t>о</w:t>
      </w:r>
      <w:r w:rsidR="000111BD">
        <w:t xml:space="preserve"> </w:t>
      </w:r>
      <w:r w:rsidR="00192130">
        <w:t>клиническом</w:t>
      </w:r>
      <w:r w:rsidR="000111BD">
        <w:t xml:space="preserve"> </w:t>
      </w:r>
      <w:r w:rsidR="00192130">
        <w:t>событии</w:t>
      </w:r>
      <w:r w:rsidR="000111BD">
        <w:t xml:space="preserve"> </w:t>
      </w:r>
      <w:r w:rsidR="00192130">
        <w:t>должна</w:t>
      </w:r>
      <w:r w:rsidR="000111BD">
        <w:t xml:space="preserve"> </w:t>
      </w:r>
      <w:r w:rsidR="00192130">
        <w:t>храниться</w:t>
      </w:r>
      <w:r w:rsidRPr="006F0D11">
        <w:t>;</w:t>
      </w:r>
    </w:p>
    <w:p w14:paraId="23274E9F" w14:textId="6E14C3CF" w:rsidR="002D6453" w:rsidRPr="006F0D11" w:rsidRDefault="002D6453" w:rsidP="0034397E">
      <w:pPr>
        <w:pStyle w:val="-1"/>
      </w:pPr>
      <w:r w:rsidRPr="006F0D11">
        <w:t>Выполнение</w:t>
      </w:r>
      <w:r w:rsidR="000111BD">
        <w:t xml:space="preserve"> </w:t>
      </w:r>
      <w:r w:rsidRPr="006F0D11">
        <w:t>сеанса</w:t>
      </w:r>
      <w:r w:rsidR="000111BD">
        <w:t xml:space="preserve"> </w:t>
      </w:r>
      <w:r w:rsidRPr="006F0D11">
        <w:t>лекарственной</w:t>
      </w:r>
      <w:r w:rsidR="000111BD">
        <w:t xml:space="preserve"> </w:t>
      </w:r>
      <w:r w:rsidRPr="006F0D11">
        <w:t>терапии</w:t>
      </w:r>
      <w:r w:rsidR="00A431B8">
        <w:t>.</w:t>
      </w:r>
      <w:r w:rsidR="000111BD">
        <w:t xml:space="preserve"> </w:t>
      </w:r>
      <w:r w:rsidR="00A431B8">
        <w:t>Возможные</w:t>
      </w:r>
      <w:r w:rsidR="000111BD">
        <w:t xml:space="preserve"> </w:t>
      </w:r>
      <w:r w:rsidR="00A431B8">
        <w:t>статусы</w:t>
      </w:r>
      <w:r w:rsidR="000111BD">
        <w:t xml:space="preserve"> </w:t>
      </w:r>
      <w:r w:rsidR="00A431B8">
        <w:t>события:</w:t>
      </w:r>
      <w:r w:rsidR="000111BD">
        <w:t xml:space="preserve"> </w:t>
      </w:r>
      <w:r w:rsidR="00A431B8">
        <w:t>выполняется,</w:t>
      </w:r>
      <w:r w:rsidR="000111BD">
        <w:t xml:space="preserve"> </w:t>
      </w:r>
      <w:r w:rsidR="00A431B8">
        <w:t>отложено,</w:t>
      </w:r>
      <w:r w:rsidR="000111BD">
        <w:t xml:space="preserve"> </w:t>
      </w:r>
      <w:r w:rsidR="00A431B8">
        <w:t>завершено,</w:t>
      </w:r>
      <w:r w:rsidR="000111BD">
        <w:t xml:space="preserve"> </w:t>
      </w:r>
      <w:r w:rsidR="00A431B8">
        <w:t>отменено</w:t>
      </w:r>
      <w:r w:rsidR="00192130">
        <w:t>.</w:t>
      </w:r>
      <w:r w:rsidR="000111BD">
        <w:t xml:space="preserve"> </w:t>
      </w:r>
      <w:r w:rsidR="00192130">
        <w:t>Информация</w:t>
      </w:r>
      <w:r w:rsidR="000111BD">
        <w:t xml:space="preserve"> </w:t>
      </w:r>
      <w:r w:rsidR="00192130">
        <w:t>о</w:t>
      </w:r>
      <w:r w:rsidR="000111BD">
        <w:t xml:space="preserve"> </w:t>
      </w:r>
      <w:r w:rsidR="00192130">
        <w:t>клиническом</w:t>
      </w:r>
      <w:r w:rsidR="000111BD">
        <w:t xml:space="preserve"> </w:t>
      </w:r>
      <w:r w:rsidR="00192130">
        <w:t>событии</w:t>
      </w:r>
      <w:r w:rsidR="000111BD">
        <w:t xml:space="preserve"> </w:t>
      </w:r>
      <w:r w:rsidR="00192130">
        <w:t>должна</w:t>
      </w:r>
      <w:r w:rsidR="000111BD">
        <w:t xml:space="preserve"> </w:t>
      </w:r>
      <w:r w:rsidR="00192130">
        <w:t>храниться</w:t>
      </w:r>
      <w:r w:rsidRPr="006F0D11">
        <w:t>;</w:t>
      </w:r>
    </w:p>
    <w:p w14:paraId="35FFF0F2" w14:textId="3F5ECCB8" w:rsidR="002D6453" w:rsidRPr="006F0D11" w:rsidRDefault="002D6453" w:rsidP="006D6F0A">
      <w:pPr>
        <w:pStyle w:val="a3"/>
      </w:pPr>
      <w:r w:rsidRPr="006F0D11">
        <w:t>Проведение</w:t>
      </w:r>
      <w:r w:rsidR="000111BD">
        <w:t xml:space="preserve"> </w:t>
      </w:r>
      <w:r w:rsidRPr="006F0D11">
        <w:t>диспансеризации:</w:t>
      </w:r>
    </w:p>
    <w:p w14:paraId="36CB3CD2" w14:textId="5E83A1D6" w:rsidR="002D6453" w:rsidRPr="006F0D11" w:rsidRDefault="002D6453" w:rsidP="0034397E">
      <w:pPr>
        <w:pStyle w:val="-1"/>
      </w:pPr>
      <w:r w:rsidRPr="006F0D11">
        <w:t>Прием</w:t>
      </w:r>
      <w:r w:rsidR="000111BD">
        <w:t xml:space="preserve"> </w:t>
      </w:r>
      <w:r w:rsidRPr="006F0D11">
        <w:t>пациента</w:t>
      </w:r>
      <w:r w:rsidR="000111BD">
        <w:t xml:space="preserve"> </w:t>
      </w:r>
      <w:r w:rsidRPr="006F0D11">
        <w:t>медсестрой</w:t>
      </w:r>
      <w:r w:rsidR="000111BD">
        <w:t xml:space="preserve"> </w:t>
      </w:r>
      <w:r w:rsidRPr="006F0D11">
        <w:t>при</w:t>
      </w:r>
      <w:r w:rsidR="000111BD">
        <w:t xml:space="preserve"> </w:t>
      </w:r>
      <w:r w:rsidRPr="006F0D11">
        <w:t>доврачебном</w:t>
      </w:r>
      <w:r w:rsidR="000111BD">
        <w:t xml:space="preserve"> </w:t>
      </w:r>
      <w:r w:rsidRPr="006F0D11">
        <w:t>профилактическом</w:t>
      </w:r>
      <w:r w:rsidR="000111BD">
        <w:t xml:space="preserve"> </w:t>
      </w:r>
      <w:r w:rsidRPr="006F0D11">
        <w:t>осмотре</w:t>
      </w:r>
      <w:r w:rsidR="00A431B8">
        <w:t>.</w:t>
      </w:r>
      <w:r w:rsidR="000111BD">
        <w:t xml:space="preserve"> </w:t>
      </w:r>
      <w:r w:rsidR="00A431B8">
        <w:t>Возможные</w:t>
      </w:r>
      <w:r w:rsidR="000111BD">
        <w:t xml:space="preserve"> </w:t>
      </w:r>
      <w:r w:rsidR="00A431B8">
        <w:t>статусы</w:t>
      </w:r>
      <w:r w:rsidR="000111BD">
        <w:t xml:space="preserve"> </w:t>
      </w:r>
      <w:r w:rsidR="00A431B8">
        <w:t>события:</w:t>
      </w:r>
      <w:r w:rsidR="000111BD">
        <w:t xml:space="preserve"> </w:t>
      </w:r>
      <w:r w:rsidR="00A431B8">
        <w:t>выполняется,</w:t>
      </w:r>
      <w:r w:rsidR="000111BD">
        <w:t xml:space="preserve"> </w:t>
      </w:r>
      <w:r w:rsidR="00A431B8">
        <w:t>отложено,</w:t>
      </w:r>
      <w:r w:rsidR="000111BD">
        <w:t xml:space="preserve"> </w:t>
      </w:r>
      <w:r w:rsidR="00A431B8">
        <w:t>завершено,</w:t>
      </w:r>
      <w:r w:rsidR="000111BD">
        <w:t xml:space="preserve"> </w:t>
      </w:r>
      <w:r w:rsidR="00A431B8">
        <w:t>отменено</w:t>
      </w:r>
      <w:r w:rsidR="00192130">
        <w:t>.</w:t>
      </w:r>
      <w:r w:rsidR="000111BD">
        <w:t xml:space="preserve"> </w:t>
      </w:r>
      <w:r w:rsidR="00192130">
        <w:t>Информация</w:t>
      </w:r>
      <w:r w:rsidR="000111BD">
        <w:t xml:space="preserve"> </w:t>
      </w:r>
      <w:r w:rsidR="00192130">
        <w:t>о</w:t>
      </w:r>
      <w:r w:rsidR="000111BD">
        <w:t xml:space="preserve"> </w:t>
      </w:r>
      <w:r w:rsidR="00192130">
        <w:t>клиническом</w:t>
      </w:r>
      <w:r w:rsidR="000111BD">
        <w:t xml:space="preserve"> </w:t>
      </w:r>
      <w:r w:rsidR="00192130">
        <w:t>событии</w:t>
      </w:r>
      <w:r w:rsidR="000111BD">
        <w:t xml:space="preserve"> </w:t>
      </w:r>
      <w:r w:rsidR="00192130">
        <w:t>должна</w:t>
      </w:r>
      <w:r w:rsidR="000111BD">
        <w:t xml:space="preserve"> </w:t>
      </w:r>
      <w:r w:rsidR="00192130">
        <w:t>храниться</w:t>
      </w:r>
      <w:r w:rsidRPr="006F0D11">
        <w:t>;</w:t>
      </w:r>
    </w:p>
    <w:p w14:paraId="2DE91404" w14:textId="72B0B773" w:rsidR="002D6453" w:rsidRPr="006F0D11" w:rsidRDefault="002D6453" w:rsidP="0034397E">
      <w:pPr>
        <w:pStyle w:val="-1"/>
      </w:pPr>
      <w:r w:rsidRPr="006F0D11">
        <w:t>Прием</w:t>
      </w:r>
      <w:r w:rsidR="000111BD">
        <w:t xml:space="preserve"> </w:t>
      </w:r>
      <w:r w:rsidRPr="006F0D11">
        <w:t>в</w:t>
      </w:r>
      <w:r w:rsidR="000111BD">
        <w:t xml:space="preserve"> </w:t>
      </w:r>
      <w:r w:rsidRPr="006F0D11">
        <w:t>процедурном</w:t>
      </w:r>
      <w:r w:rsidR="000111BD">
        <w:t xml:space="preserve"> </w:t>
      </w:r>
      <w:r w:rsidRPr="006F0D11">
        <w:t>кабинете</w:t>
      </w:r>
      <w:r w:rsidR="00A431B8">
        <w:t>.</w:t>
      </w:r>
      <w:r w:rsidR="000111BD">
        <w:t xml:space="preserve"> </w:t>
      </w:r>
      <w:r w:rsidR="00A431B8">
        <w:t>Возможные</w:t>
      </w:r>
      <w:r w:rsidR="000111BD">
        <w:t xml:space="preserve"> </w:t>
      </w:r>
      <w:r w:rsidR="00A431B8">
        <w:t>статусы</w:t>
      </w:r>
      <w:r w:rsidR="000111BD">
        <w:t xml:space="preserve"> </w:t>
      </w:r>
      <w:r w:rsidR="00A431B8">
        <w:t>события:</w:t>
      </w:r>
      <w:r w:rsidR="000111BD">
        <w:t xml:space="preserve"> </w:t>
      </w:r>
      <w:r w:rsidR="00A431B8">
        <w:t>выполняется,</w:t>
      </w:r>
      <w:r w:rsidR="000111BD">
        <w:t xml:space="preserve"> </w:t>
      </w:r>
      <w:r w:rsidR="00A431B8">
        <w:t>отложено,</w:t>
      </w:r>
      <w:r w:rsidR="000111BD">
        <w:t xml:space="preserve"> </w:t>
      </w:r>
      <w:r w:rsidR="00A431B8">
        <w:t>завершено,</w:t>
      </w:r>
      <w:r w:rsidR="000111BD">
        <w:t xml:space="preserve"> </w:t>
      </w:r>
      <w:r w:rsidR="00A431B8">
        <w:t>отменено</w:t>
      </w:r>
      <w:r w:rsidR="00192130">
        <w:t>.</w:t>
      </w:r>
      <w:r w:rsidR="000111BD">
        <w:t xml:space="preserve"> </w:t>
      </w:r>
      <w:r w:rsidR="00192130">
        <w:t>Информация</w:t>
      </w:r>
      <w:r w:rsidR="000111BD">
        <w:t xml:space="preserve"> </w:t>
      </w:r>
      <w:r w:rsidR="00192130">
        <w:t>о</w:t>
      </w:r>
      <w:r w:rsidR="000111BD">
        <w:t xml:space="preserve"> </w:t>
      </w:r>
      <w:r w:rsidR="00192130">
        <w:t>клиническом</w:t>
      </w:r>
      <w:r w:rsidR="000111BD">
        <w:t xml:space="preserve"> </w:t>
      </w:r>
      <w:r w:rsidR="00192130">
        <w:t>событии</w:t>
      </w:r>
      <w:r w:rsidR="000111BD">
        <w:t xml:space="preserve"> </w:t>
      </w:r>
      <w:r w:rsidR="00192130">
        <w:t>должна</w:t>
      </w:r>
      <w:r w:rsidR="000111BD">
        <w:t xml:space="preserve"> </w:t>
      </w:r>
      <w:r w:rsidR="00192130">
        <w:t>храниться</w:t>
      </w:r>
      <w:r w:rsidRPr="006F0D11">
        <w:t>;</w:t>
      </w:r>
    </w:p>
    <w:p w14:paraId="61B19B1E" w14:textId="41723500" w:rsidR="002D6453" w:rsidRPr="006F0D11" w:rsidRDefault="002D6453" w:rsidP="006D6F0A">
      <w:pPr>
        <w:pStyle w:val="a3"/>
      </w:pPr>
      <w:r w:rsidRPr="006F0D11">
        <w:t>Вспомогательные</w:t>
      </w:r>
      <w:r w:rsidR="000111BD">
        <w:t xml:space="preserve"> </w:t>
      </w:r>
      <w:r w:rsidRPr="006F0D11">
        <w:t>клинические</w:t>
      </w:r>
      <w:r w:rsidR="000111BD">
        <w:t xml:space="preserve"> </w:t>
      </w:r>
      <w:r w:rsidRPr="006F0D11">
        <w:t>события:</w:t>
      </w:r>
    </w:p>
    <w:p w14:paraId="7598BA8B" w14:textId="053BF3E7" w:rsidR="002D6453" w:rsidRPr="006F0D11" w:rsidRDefault="002D6453" w:rsidP="0034397E">
      <w:pPr>
        <w:pStyle w:val="-1"/>
      </w:pPr>
      <w:r w:rsidRPr="006F0D11">
        <w:t>Внесение</w:t>
      </w:r>
      <w:r w:rsidR="000111BD">
        <w:t xml:space="preserve"> </w:t>
      </w:r>
      <w:r w:rsidRPr="006F0D11">
        <w:t>вторичных</w:t>
      </w:r>
      <w:r w:rsidR="000111BD">
        <w:t xml:space="preserve"> </w:t>
      </w:r>
      <w:r w:rsidRPr="006F0D11">
        <w:t>медицинских</w:t>
      </w:r>
      <w:r w:rsidR="000111BD">
        <w:t xml:space="preserve"> </w:t>
      </w:r>
      <w:r w:rsidRPr="006F0D11">
        <w:t>документов</w:t>
      </w:r>
      <w:r w:rsidR="00A431B8">
        <w:t>.</w:t>
      </w:r>
      <w:r w:rsidR="000111BD">
        <w:t xml:space="preserve"> </w:t>
      </w:r>
      <w:r w:rsidR="00A431B8">
        <w:t>Возможные</w:t>
      </w:r>
      <w:r w:rsidR="000111BD">
        <w:t xml:space="preserve"> </w:t>
      </w:r>
      <w:r w:rsidR="00A431B8">
        <w:t>статусы</w:t>
      </w:r>
      <w:r w:rsidR="000111BD">
        <w:t xml:space="preserve"> </w:t>
      </w:r>
      <w:r w:rsidR="00A431B8">
        <w:t>события:</w:t>
      </w:r>
      <w:r w:rsidR="000111BD">
        <w:t xml:space="preserve"> </w:t>
      </w:r>
      <w:r w:rsidR="00A431B8">
        <w:t>выполняется,</w:t>
      </w:r>
      <w:r w:rsidR="000111BD">
        <w:t xml:space="preserve"> </w:t>
      </w:r>
      <w:r w:rsidR="00A431B8">
        <w:t>завершено,</w:t>
      </w:r>
      <w:r w:rsidR="000111BD">
        <w:t xml:space="preserve"> </w:t>
      </w:r>
      <w:r w:rsidR="00A431B8">
        <w:t>отменено</w:t>
      </w:r>
      <w:r w:rsidR="00192130">
        <w:t>.</w:t>
      </w:r>
      <w:r w:rsidR="000111BD">
        <w:t xml:space="preserve"> </w:t>
      </w:r>
      <w:r w:rsidR="00192130">
        <w:t>Информация</w:t>
      </w:r>
      <w:r w:rsidR="000111BD">
        <w:t xml:space="preserve"> </w:t>
      </w:r>
      <w:r w:rsidR="00192130">
        <w:t>о</w:t>
      </w:r>
      <w:r w:rsidR="000111BD">
        <w:t xml:space="preserve"> </w:t>
      </w:r>
      <w:r w:rsidR="00192130">
        <w:t>клиническом</w:t>
      </w:r>
      <w:r w:rsidR="000111BD">
        <w:t xml:space="preserve"> </w:t>
      </w:r>
      <w:r w:rsidR="00192130">
        <w:t>событии</w:t>
      </w:r>
      <w:r w:rsidR="000111BD">
        <w:t xml:space="preserve"> </w:t>
      </w:r>
      <w:r w:rsidR="00192130">
        <w:t>должна</w:t>
      </w:r>
      <w:r w:rsidR="000111BD">
        <w:t xml:space="preserve"> </w:t>
      </w:r>
      <w:r w:rsidR="00192130">
        <w:t>храниться</w:t>
      </w:r>
      <w:r w:rsidRPr="006F0D11">
        <w:t>;</w:t>
      </w:r>
    </w:p>
    <w:p w14:paraId="7F394EDE" w14:textId="2BD11705" w:rsidR="002D6453" w:rsidRPr="006F0D11" w:rsidRDefault="002D6453" w:rsidP="0034397E">
      <w:pPr>
        <w:pStyle w:val="-1"/>
      </w:pPr>
      <w:r w:rsidRPr="006F0D11">
        <w:t>Клиническое</w:t>
      </w:r>
      <w:r w:rsidR="000111BD">
        <w:t xml:space="preserve"> </w:t>
      </w:r>
      <w:r w:rsidRPr="006F0D11">
        <w:t>событие</w:t>
      </w:r>
      <w:r w:rsidR="000111BD">
        <w:t xml:space="preserve"> </w:t>
      </w:r>
      <w:r w:rsidRPr="006F0D11">
        <w:t>для</w:t>
      </w:r>
      <w:r w:rsidR="000111BD">
        <w:t xml:space="preserve"> </w:t>
      </w:r>
      <w:r w:rsidRPr="006F0D11">
        <w:t>документов,</w:t>
      </w:r>
      <w:r w:rsidR="000111BD">
        <w:t xml:space="preserve"> </w:t>
      </w:r>
      <w:r w:rsidRPr="006F0D11">
        <w:t>созданных</w:t>
      </w:r>
      <w:r w:rsidR="000111BD">
        <w:t xml:space="preserve"> </w:t>
      </w:r>
      <w:r w:rsidRPr="006F0D11">
        <w:t>автоматически</w:t>
      </w:r>
      <w:r w:rsidR="00A431B8">
        <w:t>.</w:t>
      </w:r>
      <w:r w:rsidR="000111BD">
        <w:t xml:space="preserve"> </w:t>
      </w:r>
      <w:r w:rsidR="00A431B8">
        <w:t>Возможные</w:t>
      </w:r>
      <w:r w:rsidR="000111BD">
        <w:t xml:space="preserve"> </w:t>
      </w:r>
      <w:r w:rsidR="00A431B8">
        <w:t>статусы</w:t>
      </w:r>
      <w:r w:rsidR="000111BD">
        <w:t xml:space="preserve"> </w:t>
      </w:r>
      <w:r w:rsidR="00A431B8">
        <w:t>события:</w:t>
      </w:r>
      <w:r w:rsidR="000111BD">
        <w:t xml:space="preserve"> </w:t>
      </w:r>
      <w:r w:rsidR="00A431B8">
        <w:t>выполняется,</w:t>
      </w:r>
      <w:r w:rsidR="000111BD">
        <w:t xml:space="preserve"> </w:t>
      </w:r>
      <w:r w:rsidR="00A431B8">
        <w:t>завершено,</w:t>
      </w:r>
      <w:r w:rsidR="000111BD">
        <w:t xml:space="preserve"> </w:t>
      </w:r>
      <w:r w:rsidR="00A431B8">
        <w:t>отменено</w:t>
      </w:r>
      <w:r w:rsidR="00192130">
        <w:t>.</w:t>
      </w:r>
      <w:r w:rsidR="000111BD">
        <w:t xml:space="preserve"> </w:t>
      </w:r>
      <w:r w:rsidR="00192130">
        <w:t>Информация</w:t>
      </w:r>
      <w:r w:rsidR="000111BD">
        <w:t xml:space="preserve"> </w:t>
      </w:r>
      <w:r w:rsidR="00192130">
        <w:t>о</w:t>
      </w:r>
      <w:r w:rsidR="000111BD">
        <w:t xml:space="preserve"> </w:t>
      </w:r>
      <w:r w:rsidR="00192130">
        <w:t>клиническом</w:t>
      </w:r>
      <w:r w:rsidR="000111BD">
        <w:t xml:space="preserve"> </w:t>
      </w:r>
      <w:r w:rsidR="00192130">
        <w:t>событии</w:t>
      </w:r>
      <w:r w:rsidR="000111BD">
        <w:t xml:space="preserve"> </w:t>
      </w:r>
      <w:r w:rsidR="00192130">
        <w:t>должна</w:t>
      </w:r>
      <w:r w:rsidR="000111BD">
        <w:t xml:space="preserve"> </w:t>
      </w:r>
      <w:r w:rsidR="00192130">
        <w:t>храниться</w:t>
      </w:r>
      <w:r w:rsidRPr="006F0D11">
        <w:t>;</w:t>
      </w:r>
    </w:p>
    <w:p w14:paraId="54939BE6" w14:textId="7A8E0AE7" w:rsidR="002D6453" w:rsidRPr="006F0D11" w:rsidRDefault="002D6453" w:rsidP="0034397E">
      <w:pPr>
        <w:pStyle w:val="-1"/>
      </w:pPr>
      <w:r w:rsidRPr="006F0D11">
        <w:t>Создание</w:t>
      </w:r>
      <w:r w:rsidR="000111BD">
        <w:t xml:space="preserve"> </w:t>
      </w:r>
      <w:r w:rsidRPr="006F0D11">
        <w:t>подписки</w:t>
      </w:r>
      <w:r w:rsidR="000111BD">
        <w:t xml:space="preserve"> </w:t>
      </w:r>
      <w:r w:rsidRPr="006F0D11">
        <w:t>на</w:t>
      </w:r>
      <w:r w:rsidR="000111BD">
        <w:t xml:space="preserve"> </w:t>
      </w:r>
      <w:r w:rsidRPr="006F0D11">
        <w:t>отправку</w:t>
      </w:r>
      <w:r w:rsidR="000111BD">
        <w:t xml:space="preserve"> </w:t>
      </w:r>
      <w:r w:rsidRPr="006F0D11">
        <w:t>результатов</w:t>
      </w:r>
      <w:r w:rsidR="000111BD">
        <w:t xml:space="preserve"> </w:t>
      </w:r>
      <w:r w:rsidRPr="006F0D11">
        <w:t>лабораторных</w:t>
      </w:r>
      <w:r w:rsidR="000111BD">
        <w:t xml:space="preserve"> </w:t>
      </w:r>
      <w:r w:rsidRPr="006F0D11">
        <w:t>исследований</w:t>
      </w:r>
      <w:r w:rsidR="00A431B8">
        <w:t>.</w:t>
      </w:r>
      <w:r w:rsidR="000111BD">
        <w:t xml:space="preserve"> </w:t>
      </w:r>
      <w:r w:rsidR="00A431B8">
        <w:t>Возможные</w:t>
      </w:r>
      <w:r w:rsidR="000111BD">
        <w:t xml:space="preserve"> </w:t>
      </w:r>
      <w:r w:rsidR="00A431B8">
        <w:t>статусы</w:t>
      </w:r>
      <w:r w:rsidR="000111BD">
        <w:t xml:space="preserve"> </w:t>
      </w:r>
      <w:r w:rsidR="00A431B8">
        <w:t>события:</w:t>
      </w:r>
      <w:r w:rsidR="000111BD">
        <w:t xml:space="preserve"> </w:t>
      </w:r>
      <w:r w:rsidR="00A431B8">
        <w:t>выполняется,</w:t>
      </w:r>
      <w:r w:rsidR="000111BD">
        <w:t xml:space="preserve"> </w:t>
      </w:r>
      <w:r w:rsidR="00A431B8">
        <w:t>завершено,</w:t>
      </w:r>
      <w:r w:rsidR="000111BD">
        <w:t xml:space="preserve"> </w:t>
      </w:r>
      <w:r w:rsidR="00A431B8">
        <w:t>отменено</w:t>
      </w:r>
      <w:r w:rsidR="00192130">
        <w:t>.</w:t>
      </w:r>
      <w:r w:rsidR="000111BD">
        <w:t xml:space="preserve"> </w:t>
      </w:r>
      <w:r w:rsidR="00192130">
        <w:t>Информация</w:t>
      </w:r>
      <w:r w:rsidR="000111BD">
        <w:t xml:space="preserve"> </w:t>
      </w:r>
      <w:r w:rsidR="00192130">
        <w:t>о</w:t>
      </w:r>
      <w:r w:rsidR="000111BD">
        <w:t xml:space="preserve"> </w:t>
      </w:r>
      <w:r w:rsidR="00192130">
        <w:t>клиническом</w:t>
      </w:r>
      <w:r w:rsidR="000111BD">
        <w:t xml:space="preserve"> </w:t>
      </w:r>
      <w:r w:rsidR="00192130">
        <w:t>событии</w:t>
      </w:r>
      <w:r w:rsidR="000111BD">
        <w:t xml:space="preserve"> </w:t>
      </w:r>
      <w:r w:rsidR="00192130">
        <w:t>должна</w:t>
      </w:r>
      <w:r w:rsidR="000111BD">
        <w:t xml:space="preserve"> </w:t>
      </w:r>
      <w:r w:rsidR="00192130">
        <w:t>храниться</w:t>
      </w:r>
      <w:r w:rsidRPr="006F0D11">
        <w:t>;</w:t>
      </w:r>
    </w:p>
    <w:p w14:paraId="3DD0AD22" w14:textId="30753321" w:rsidR="002D6453" w:rsidRPr="006F0D11" w:rsidRDefault="002D6453" w:rsidP="0034397E">
      <w:pPr>
        <w:pStyle w:val="-1"/>
      </w:pPr>
      <w:r w:rsidRPr="006F0D11">
        <w:t>Клиническое</w:t>
      </w:r>
      <w:r w:rsidR="000111BD">
        <w:t xml:space="preserve"> </w:t>
      </w:r>
      <w:r w:rsidRPr="006F0D11">
        <w:t>событие</w:t>
      </w:r>
      <w:r w:rsidR="000111BD">
        <w:t xml:space="preserve"> </w:t>
      </w:r>
      <w:r w:rsidRPr="006F0D11">
        <w:t>для</w:t>
      </w:r>
      <w:r w:rsidR="000111BD">
        <w:t xml:space="preserve"> </w:t>
      </w:r>
      <w:r w:rsidRPr="006F0D11">
        <w:t>документов,</w:t>
      </w:r>
      <w:r w:rsidR="000111BD">
        <w:t xml:space="preserve"> </w:t>
      </w:r>
      <w:r w:rsidRPr="006F0D11">
        <w:t>созданных</w:t>
      </w:r>
      <w:r w:rsidR="000111BD">
        <w:t xml:space="preserve"> </w:t>
      </w:r>
      <w:r w:rsidRPr="006F0D11">
        <w:t>автоматически</w:t>
      </w:r>
      <w:r w:rsidR="000111BD">
        <w:t xml:space="preserve"> </w:t>
      </w:r>
      <w:r w:rsidRPr="006F0D11">
        <w:t>при</w:t>
      </w:r>
      <w:r w:rsidR="000111BD">
        <w:t xml:space="preserve"> </w:t>
      </w:r>
      <w:r w:rsidRPr="006F0D11">
        <w:t>создании</w:t>
      </w:r>
      <w:r w:rsidR="000111BD">
        <w:t xml:space="preserve"> </w:t>
      </w:r>
      <w:r w:rsidRPr="006F0D11">
        <w:t>назначений</w:t>
      </w:r>
      <w:r w:rsidR="000111BD">
        <w:t xml:space="preserve"> </w:t>
      </w:r>
      <w:r w:rsidRPr="006F0D11">
        <w:t>по</w:t>
      </w:r>
      <w:r w:rsidR="000111BD">
        <w:t xml:space="preserve"> </w:t>
      </w:r>
      <w:r w:rsidRPr="006F0D11">
        <w:t>направлениям</w:t>
      </w:r>
      <w:r w:rsidR="000111BD">
        <w:t xml:space="preserve"> </w:t>
      </w:r>
      <w:r w:rsidRPr="006F0D11">
        <w:t>СУПП</w:t>
      </w:r>
      <w:r w:rsidR="00A431B8">
        <w:t>.</w:t>
      </w:r>
      <w:r w:rsidR="000111BD">
        <w:t xml:space="preserve"> </w:t>
      </w:r>
      <w:r w:rsidR="00A431B8">
        <w:t>Возможные</w:t>
      </w:r>
      <w:r w:rsidR="000111BD">
        <w:t xml:space="preserve"> </w:t>
      </w:r>
      <w:r w:rsidR="00A431B8">
        <w:t>статусы</w:t>
      </w:r>
      <w:r w:rsidR="000111BD">
        <w:t xml:space="preserve"> </w:t>
      </w:r>
      <w:r w:rsidR="00A431B8">
        <w:t>события:</w:t>
      </w:r>
      <w:r w:rsidR="000111BD">
        <w:t xml:space="preserve"> </w:t>
      </w:r>
      <w:r w:rsidR="00A431B8">
        <w:t>выполняется,</w:t>
      </w:r>
      <w:r w:rsidR="000111BD">
        <w:t xml:space="preserve"> </w:t>
      </w:r>
      <w:r w:rsidR="00A431B8">
        <w:t>завершено,</w:t>
      </w:r>
      <w:r w:rsidR="000111BD">
        <w:t xml:space="preserve"> </w:t>
      </w:r>
      <w:r w:rsidR="00A431B8">
        <w:t>отменено</w:t>
      </w:r>
      <w:r w:rsidR="00192130">
        <w:t>.</w:t>
      </w:r>
      <w:r w:rsidR="000111BD">
        <w:t xml:space="preserve"> </w:t>
      </w:r>
      <w:r w:rsidR="00192130">
        <w:t>Информация</w:t>
      </w:r>
      <w:r w:rsidR="000111BD">
        <w:t xml:space="preserve"> </w:t>
      </w:r>
      <w:r w:rsidR="00192130">
        <w:t>о</w:t>
      </w:r>
      <w:r w:rsidR="000111BD">
        <w:t xml:space="preserve"> </w:t>
      </w:r>
      <w:r w:rsidR="00192130">
        <w:t>клиническом</w:t>
      </w:r>
      <w:r w:rsidR="000111BD">
        <w:t xml:space="preserve"> </w:t>
      </w:r>
      <w:r w:rsidR="00192130">
        <w:t>событии</w:t>
      </w:r>
      <w:r w:rsidR="000111BD">
        <w:t xml:space="preserve"> </w:t>
      </w:r>
      <w:r w:rsidR="00192130">
        <w:t>должна</w:t>
      </w:r>
      <w:r w:rsidR="000111BD">
        <w:t xml:space="preserve"> </w:t>
      </w:r>
      <w:r w:rsidR="00192130">
        <w:t>храниться</w:t>
      </w:r>
      <w:r w:rsidRPr="006F0D11">
        <w:t>;</w:t>
      </w:r>
    </w:p>
    <w:p w14:paraId="098EBE62" w14:textId="073A91C1" w:rsidR="002D6453" w:rsidRDefault="002D6453" w:rsidP="0034397E">
      <w:pPr>
        <w:pStyle w:val="-1"/>
      </w:pPr>
      <w:r w:rsidRPr="006F0D11">
        <w:t>Клиническое</w:t>
      </w:r>
      <w:r w:rsidR="000111BD">
        <w:t xml:space="preserve"> </w:t>
      </w:r>
      <w:r w:rsidRPr="006F0D11">
        <w:t>событие</w:t>
      </w:r>
      <w:r w:rsidR="000111BD">
        <w:t xml:space="preserve"> </w:t>
      </w:r>
      <w:r w:rsidRPr="006F0D11">
        <w:t>для</w:t>
      </w:r>
      <w:r w:rsidR="000111BD">
        <w:t xml:space="preserve"> </w:t>
      </w:r>
      <w:r w:rsidRPr="006F0D11">
        <w:t>заявлений</w:t>
      </w:r>
      <w:r w:rsidR="000111BD">
        <w:t xml:space="preserve"> </w:t>
      </w:r>
      <w:r w:rsidRPr="006F0D11">
        <w:t>на</w:t>
      </w:r>
      <w:r w:rsidR="000111BD">
        <w:t xml:space="preserve"> </w:t>
      </w:r>
      <w:r w:rsidRPr="006F0D11">
        <w:t>управление</w:t>
      </w:r>
      <w:r w:rsidR="000111BD">
        <w:t xml:space="preserve"> </w:t>
      </w:r>
      <w:r w:rsidRPr="006F0D11">
        <w:t>доступом</w:t>
      </w:r>
      <w:r w:rsidR="000111BD">
        <w:t xml:space="preserve"> </w:t>
      </w:r>
      <w:r w:rsidRPr="006F0D11">
        <w:t>в</w:t>
      </w:r>
      <w:r w:rsidR="000111BD">
        <w:t xml:space="preserve"> </w:t>
      </w:r>
      <w:bookmarkStart w:id="152" w:name="_Hlk66277378"/>
      <w:r w:rsidRPr="006F0D11">
        <w:t>ЭМК</w:t>
      </w:r>
      <w:bookmarkEnd w:id="152"/>
      <w:r w:rsidR="000111BD">
        <w:t xml:space="preserve"> </w:t>
      </w:r>
      <w:r w:rsidRPr="006F0D11">
        <w:t>в</w:t>
      </w:r>
      <w:r w:rsidR="000111BD">
        <w:t xml:space="preserve"> </w:t>
      </w:r>
      <w:r w:rsidRPr="006F0D11">
        <w:t>личном</w:t>
      </w:r>
      <w:r w:rsidR="000111BD">
        <w:t xml:space="preserve"> </w:t>
      </w:r>
      <w:r w:rsidRPr="006F0D11">
        <w:t>кабинете</w:t>
      </w:r>
      <w:r w:rsidR="000111BD">
        <w:t xml:space="preserve"> </w:t>
      </w:r>
      <w:r w:rsidRPr="006F0D11">
        <w:t>пациента</w:t>
      </w:r>
      <w:r w:rsidR="00A431B8">
        <w:t>.</w:t>
      </w:r>
      <w:r w:rsidR="000111BD">
        <w:t xml:space="preserve"> </w:t>
      </w:r>
      <w:r w:rsidR="00A431B8">
        <w:t>Возможные</w:t>
      </w:r>
      <w:r w:rsidR="000111BD">
        <w:t xml:space="preserve"> </w:t>
      </w:r>
      <w:r w:rsidR="00A431B8">
        <w:t>статусы</w:t>
      </w:r>
      <w:r w:rsidR="000111BD">
        <w:t xml:space="preserve"> </w:t>
      </w:r>
      <w:r w:rsidR="00A431B8">
        <w:t>события:</w:t>
      </w:r>
      <w:r w:rsidR="000111BD">
        <w:t xml:space="preserve"> </w:t>
      </w:r>
      <w:r w:rsidR="00A431B8">
        <w:t>выполняется,</w:t>
      </w:r>
      <w:r w:rsidR="000111BD">
        <w:t xml:space="preserve"> </w:t>
      </w:r>
      <w:r w:rsidR="00A431B8">
        <w:t>завершено,</w:t>
      </w:r>
      <w:r w:rsidR="000111BD">
        <w:t xml:space="preserve"> </w:t>
      </w:r>
      <w:r w:rsidR="00A431B8">
        <w:t>отменено</w:t>
      </w:r>
      <w:r w:rsidR="00192130">
        <w:t>.</w:t>
      </w:r>
      <w:r w:rsidR="000111BD">
        <w:t xml:space="preserve"> </w:t>
      </w:r>
      <w:r w:rsidR="00192130">
        <w:t>Информация</w:t>
      </w:r>
      <w:r w:rsidR="000111BD">
        <w:t xml:space="preserve"> </w:t>
      </w:r>
      <w:r w:rsidR="00192130">
        <w:t>о</w:t>
      </w:r>
      <w:r w:rsidR="000111BD">
        <w:t xml:space="preserve"> </w:t>
      </w:r>
      <w:r w:rsidR="00192130">
        <w:t>клиническом</w:t>
      </w:r>
      <w:r w:rsidR="000111BD">
        <w:t xml:space="preserve"> </w:t>
      </w:r>
      <w:r w:rsidR="00192130">
        <w:t>событии</w:t>
      </w:r>
      <w:r w:rsidR="000111BD">
        <w:t xml:space="preserve"> </w:t>
      </w:r>
      <w:r w:rsidR="00192130">
        <w:t>должна</w:t>
      </w:r>
      <w:r w:rsidR="000111BD">
        <w:t xml:space="preserve"> </w:t>
      </w:r>
      <w:r w:rsidR="00192130">
        <w:t>храниться</w:t>
      </w:r>
      <w:r w:rsidR="00685115">
        <w:t>;</w:t>
      </w:r>
    </w:p>
    <w:p w14:paraId="7881E18A" w14:textId="5F0F5002" w:rsidR="00685115" w:rsidRDefault="00685115" w:rsidP="0034397E">
      <w:pPr>
        <w:pStyle w:val="-1"/>
      </w:pPr>
      <w:r w:rsidRPr="004C17BB">
        <w:t>Клиническое</w:t>
      </w:r>
      <w:r w:rsidR="000111BD">
        <w:t xml:space="preserve"> </w:t>
      </w:r>
      <w:r w:rsidRPr="004C17BB">
        <w:t>событие</w:t>
      </w:r>
      <w:r w:rsidR="000111BD">
        <w:t xml:space="preserve"> </w:t>
      </w:r>
      <w:r w:rsidRPr="004C17BB">
        <w:t>для</w:t>
      </w:r>
      <w:r w:rsidR="000111BD">
        <w:t xml:space="preserve"> </w:t>
      </w:r>
      <w:r w:rsidRPr="004C17BB">
        <w:t>документов,</w:t>
      </w:r>
      <w:r w:rsidR="000111BD">
        <w:t xml:space="preserve"> </w:t>
      </w:r>
      <w:r w:rsidRPr="004C17BB">
        <w:t>загружаемых</w:t>
      </w:r>
      <w:r w:rsidR="000111BD">
        <w:t xml:space="preserve"> </w:t>
      </w:r>
      <w:r w:rsidRPr="004C17BB">
        <w:t>пользователями</w:t>
      </w:r>
      <w:r w:rsidR="000111BD">
        <w:t xml:space="preserve"> </w:t>
      </w:r>
      <w:r w:rsidRPr="004C17BB">
        <w:t>в</w:t>
      </w:r>
      <w:r w:rsidR="000111BD">
        <w:t xml:space="preserve"> </w:t>
      </w:r>
      <w:r w:rsidRPr="004C17BB">
        <w:t>ЭМК</w:t>
      </w:r>
      <w:r w:rsidR="000111BD">
        <w:t xml:space="preserve"> </w:t>
      </w:r>
      <w:r w:rsidRPr="004C17BB">
        <w:t>самостоятельно</w:t>
      </w:r>
      <w:r>
        <w:t>.</w:t>
      </w:r>
      <w:r w:rsidR="000111BD">
        <w:t xml:space="preserve"> </w:t>
      </w:r>
      <w:r>
        <w:t>Возможные</w:t>
      </w:r>
      <w:r w:rsidR="000111BD">
        <w:t xml:space="preserve"> </w:t>
      </w:r>
      <w:r>
        <w:t>статусы</w:t>
      </w:r>
      <w:r w:rsidR="000111BD">
        <w:t xml:space="preserve"> </w:t>
      </w:r>
      <w:r>
        <w:t>события:</w:t>
      </w:r>
      <w:r w:rsidR="000111BD">
        <w:t xml:space="preserve"> </w:t>
      </w:r>
      <w:r>
        <w:t>выполняется,</w:t>
      </w:r>
      <w:r w:rsidR="000111BD">
        <w:t xml:space="preserve"> </w:t>
      </w:r>
      <w:r>
        <w:t>завершено,</w:t>
      </w:r>
      <w:r w:rsidR="000111BD">
        <w:t xml:space="preserve"> </w:t>
      </w:r>
      <w:r>
        <w:t>отменено.</w:t>
      </w:r>
      <w:r w:rsidR="000111BD">
        <w:t xml:space="preserve"> </w:t>
      </w:r>
      <w:r>
        <w:t>Информация</w:t>
      </w:r>
      <w:r w:rsidR="000111BD">
        <w:t xml:space="preserve"> </w:t>
      </w:r>
      <w:r>
        <w:t>о</w:t>
      </w:r>
      <w:r w:rsidR="000111BD">
        <w:t xml:space="preserve"> </w:t>
      </w:r>
      <w:r>
        <w:t>клиническом</w:t>
      </w:r>
      <w:r w:rsidR="000111BD">
        <w:t xml:space="preserve"> </w:t>
      </w:r>
      <w:r>
        <w:t>событии</w:t>
      </w:r>
      <w:r w:rsidR="000111BD">
        <w:t xml:space="preserve"> </w:t>
      </w:r>
      <w:r>
        <w:t>должна</w:t>
      </w:r>
      <w:r w:rsidR="000111BD">
        <w:t xml:space="preserve"> </w:t>
      </w:r>
      <w:r>
        <w:t>храниться</w:t>
      </w:r>
      <w:r w:rsidRPr="004C17BB">
        <w:t>;</w:t>
      </w:r>
    </w:p>
    <w:p w14:paraId="4B2F9B1B" w14:textId="55CF4FF1" w:rsidR="00685115" w:rsidRPr="006F0D11" w:rsidRDefault="00685115" w:rsidP="0034397E">
      <w:pPr>
        <w:pStyle w:val="-1"/>
      </w:pPr>
      <w:r w:rsidRPr="004C17BB">
        <w:t>Клиническое</w:t>
      </w:r>
      <w:r w:rsidR="000111BD">
        <w:t xml:space="preserve"> </w:t>
      </w:r>
      <w:r w:rsidRPr="004C17BB">
        <w:t>событие</w:t>
      </w:r>
      <w:r w:rsidR="000111BD">
        <w:t xml:space="preserve"> </w:t>
      </w:r>
      <w:r w:rsidRPr="004C17BB">
        <w:t>для</w:t>
      </w:r>
      <w:r w:rsidR="000111BD">
        <w:t xml:space="preserve"> </w:t>
      </w:r>
      <w:r w:rsidRPr="004C17BB">
        <w:t>сохранения</w:t>
      </w:r>
      <w:r w:rsidR="000111BD">
        <w:t xml:space="preserve"> </w:t>
      </w:r>
      <w:r w:rsidRPr="004C17BB">
        <w:t>медицинского</w:t>
      </w:r>
      <w:r w:rsidR="000111BD">
        <w:t xml:space="preserve"> </w:t>
      </w:r>
      <w:r w:rsidRPr="004C17BB">
        <w:t>свидетельства</w:t>
      </w:r>
      <w:r w:rsidR="000111BD">
        <w:t xml:space="preserve"> </w:t>
      </w:r>
      <w:r w:rsidRPr="004C17BB">
        <w:t>о</w:t>
      </w:r>
      <w:r w:rsidR="000111BD">
        <w:t xml:space="preserve"> </w:t>
      </w:r>
      <w:r w:rsidRPr="004C17BB">
        <w:t>смерти</w:t>
      </w:r>
      <w:r w:rsidR="000111BD">
        <w:t xml:space="preserve"> </w:t>
      </w:r>
      <w:r w:rsidRPr="004C17BB">
        <w:t>в</w:t>
      </w:r>
      <w:r w:rsidR="000111BD">
        <w:t xml:space="preserve"> </w:t>
      </w:r>
      <w:r w:rsidRPr="004C17BB">
        <w:t>ЭМК</w:t>
      </w:r>
      <w:r>
        <w:t>.</w:t>
      </w:r>
      <w:r w:rsidR="000111BD">
        <w:t xml:space="preserve"> </w:t>
      </w:r>
      <w:r>
        <w:t>Возможные</w:t>
      </w:r>
      <w:r w:rsidR="000111BD">
        <w:t xml:space="preserve"> </w:t>
      </w:r>
      <w:r>
        <w:t>статусы</w:t>
      </w:r>
      <w:r w:rsidR="000111BD">
        <w:t xml:space="preserve"> </w:t>
      </w:r>
      <w:r>
        <w:t>события:</w:t>
      </w:r>
      <w:r w:rsidR="000111BD">
        <w:t xml:space="preserve"> </w:t>
      </w:r>
      <w:r>
        <w:t>выполняется,</w:t>
      </w:r>
      <w:r w:rsidR="000111BD">
        <w:t xml:space="preserve"> </w:t>
      </w:r>
      <w:r>
        <w:t>отложено,</w:t>
      </w:r>
      <w:r w:rsidR="000111BD">
        <w:t xml:space="preserve"> </w:t>
      </w:r>
      <w:r>
        <w:t>завершено,</w:t>
      </w:r>
      <w:r w:rsidR="000111BD">
        <w:t xml:space="preserve"> </w:t>
      </w:r>
      <w:r>
        <w:t>отменено.</w:t>
      </w:r>
      <w:r w:rsidR="000111BD">
        <w:t xml:space="preserve"> </w:t>
      </w:r>
      <w:r>
        <w:t>Информация</w:t>
      </w:r>
      <w:r w:rsidR="000111BD">
        <w:t xml:space="preserve"> </w:t>
      </w:r>
      <w:r>
        <w:t>о</w:t>
      </w:r>
      <w:r w:rsidR="000111BD">
        <w:t xml:space="preserve"> </w:t>
      </w:r>
      <w:r>
        <w:t>клиническом</w:t>
      </w:r>
      <w:r w:rsidR="000111BD">
        <w:t xml:space="preserve"> </w:t>
      </w:r>
      <w:r>
        <w:t>событии</w:t>
      </w:r>
      <w:r w:rsidR="000111BD">
        <w:t xml:space="preserve"> </w:t>
      </w:r>
      <w:r>
        <w:t>должна</w:t>
      </w:r>
      <w:r w:rsidR="000111BD">
        <w:t xml:space="preserve"> </w:t>
      </w:r>
      <w:r>
        <w:t>храниться.</w:t>
      </w:r>
    </w:p>
    <w:p w14:paraId="5E0C7EAE" w14:textId="6F5ECA32" w:rsidR="00D70886" w:rsidRPr="004C17BB" w:rsidRDefault="00D70886" w:rsidP="006D6F0A">
      <w:pPr>
        <w:pStyle w:val="a3"/>
      </w:pPr>
      <w:r w:rsidRPr="004C17BB">
        <w:t>Оказание</w:t>
      </w:r>
      <w:r w:rsidR="000111BD">
        <w:t xml:space="preserve"> </w:t>
      </w:r>
      <w:r w:rsidRPr="00D70886">
        <w:t>скорой</w:t>
      </w:r>
      <w:r w:rsidR="000111BD">
        <w:t xml:space="preserve"> </w:t>
      </w:r>
      <w:r w:rsidRPr="004C17BB">
        <w:t>и</w:t>
      </w:r>
      <w:r w:rsidR="000111BD">
        <w:t xml:space="preserve"> </w:t>
      </w:r>
      <w:r w:rsidRPr="004C17BB">
        <w:t>неотложной</w:t>
      </w:r>
      <w:r w:rsidR="000111BD">
        <w:t xml:space="preserve"> </w:t>
      </w:r>
      <w:r w:rsidRPr="004C17BB">
        <w:t>медицинской</w:t>
      </w:r>
      <w:r w:rsidR="000111BD">
        <w:t xml:space="preserve"> </w:t>
      </w:r>
      <w:r w:rsidRPr="004C17BB">
        <w:t>помощи:</w:t>
      </w:r>
    </w:p>
    <w:p w14:paraId="2064C629" w14:textId="76B8D381" w:rsidR="00D70886" w:rsidRPr="004C17BB" w:rsidRDefault="00D70886" w:rsidP="0034397E">
      <w:pPr>
        <w:pStyle w:val="-1"/>
      </w:pPr>
      <w:r w:rsidRPr="004C17BB">
        <w:t>Вызов</w:t>
      </w:r>
      <w:r w:rsidR="000111BD">
        <w:t xml:space="preserve"> </w:t>
      </w:r>
      <w:r w:rsidRPr="004C17BB">
        <w:t>скорой</w:t>
      </w:r>
      <w:r w:rsidR="000111BD">
        <w:t xml:space="preserve"> </w:t>
      </w:r>
      <w:r w:rsidRPr="004C17BB">
        <w:t>помощи</w:t>
      </w:r>
      <w:r w:rsidR="00BD2463">
        <w:t>.</w:t>
      </w:r>
      <w:r w:rsidR="000111BD">
        <w:t xml:space="preserve"> </w:t>
      </w:r>
      <w:r w:rsidR="00BD2463">
        <w:t>Возможные</w:t>
      </w:r>
      <w:r w:rsidR="000111BD">
        <w:t xml:space="preserve"> </w:t>
      </w:r>
      <w:r w:rsidR="00BD2463">
        <w:t>статусы</w:t>
      </w:r>
      <w:r w:rsidR="000111BD">
        <w:t xml:space="preserve"> </w:t>
      </w:r>
      <w:r w:rsidR="00BD2463">
        <w:t>события:</w:t>
      </w:r>
      <w:r w:rsidR="000111BD">
        <w:t xml:space="preserve"> </w:t>
      </w:r>
      <w:r w:rsidR="00BD2463">
        <w:t>выполняется,</w:t>
      </w:r>
      <w:r w:rsidR="000111BD">
        <w:t xml:space="preserve"> </w:t>
      </w:r>
      <w:r w:rsidR="00BD2463">
        <w:t>отложено,</w:t>
      </w:r>
      <w:r w:rsidR="000111BD">
        <w:t xml:space="preserve"> </w:t>
      </w:r>
      <w:r w:rsidR="00BD2463">
        <w:t>завершено,</w:t>
      </w:r>
      <w:r w:rsidR="000111BD">
        <w:t xml:space="preserve"> </w:t>
      </w:r>
      <w:r w:rsidR="00BD2463">
        <w:t>отменено</w:t>
      </w:r>
      <w:r w:rsidRPr="004C17BB">
        <w:t>;</w:t>
      </w:r>
    </w:p>
    <w:p w14:paraId="5512CA6A" w14:textId="4B97B3AB" w:rsidR="00D70886" w:rsidRPr="004C17BB" w:rsidRDefault="00D70886" w:rsidP="0034397E">
      <w:pPr>
        <w:pStyle w:val="-1"/>
      </w:pPr>
      <w:r w:rsidRPr="004C17BB">
        <w:t>Вызов</w:t>
      </w:r>
      <w:r w:rsidR="000111BD">
        <w:t xml:space="preserve"> </w:t>
      </w:r>
      <w:r w:rsidRPr="004C17BB">
        <w:t>неотложной</w:t>
      </w:r>
      <w:r w:rsidR="000111BD">
        <w:t xml:space="preserve"> </w:t>
      </w:r>
      <w:r w:rsidRPr="004C17BB">
        <w:t>помощи</w:t>
      </w:r>
      <w:r w:rsidR="00BD2463">
        <w:t>.</w:t>
      </w:r>
      <w:r w:rsidR="000111BD">
        <w:t xml:space="preserve"> </w:t>
      </w:r>
      <w:r w:rsidR="00BD2463">
        <w:t>Возможные</w:t>
      </w:r>
      <w:r w:rsidR="000111BD">
        <w:t xml:space="preserve"> </w:t>
      </w:r>
      <w:r w:rsidR="00BD2463">
        <w:t>статусы</w:t>
      </w:r>
      <w:r w:rsidR="000111BD">
        <w:t xml:space="preserve"> </w:t>
      </w:r>
      <w:r w:rsidR="00BD2463">
        <w:t>события:</w:t>
      </w:r>
      <w:r w:rsidR="000111BD">
        <w:t xml:space="preserve"> </w:t>
      </w:r>
      <w:r w:rsidR="00BD2463">
        <w:t>выполняется,</w:t>
      </w:r>
      <w:r w:rsidR="000111BD">
        <w:t xml:space="preserve"> </w:t>
      </w:r>
      <w:r w:rsidR="00BD2463">
        <w:t>отложено,</w:t>
      </w:r>
      <w:r w:rsidR="000111BD">
        <w:t xml:space="preserve"> </w:t>
      </w:r>
      <w:r w:rsidR="00BD2463">
        <w:t>завершено,</w:t>
      </w:r>
      <w:r w:rsidR="000111BD">
        <w:t xml:space="preserve"> </w:t>
      </w:r>
      <w:r w:rsidR="00BD2463">
        <w:t>отменено</w:t>
      </w:r>
      <w:r w:rsidRPr="004C17BB">
        <w:t>;</w:t>
      </w:r>
    </w:p>
    <w:p w14:paraId="4CEC3533" w14:textId="5F3CAB95" w:rsidR="00D70886" w:rsidRPr="004C17BB" w:rsidRDefault="00D70886" w:rsidP="006D6F0A">
      <w:pPr>
        <w:pStyle w:val="a3"/>
      </w:pPr>
      <w:r w:rsidRPr="004C17BB">
        <w:t>Клинические</w:t>
      </w:r>
      <w:r w:rsidR="000111BD">
        <w:t xml:space="preserve"> </w:t>
      </w:r>
      <w:r w:rsidRPr="00D70886">
        <w:t>события</w:t>
      </w:r>
      <w:r w:rsidR="000111BD">
        <w:t xml:space="preserve"> </w:t>
      </w:r>
      <w:r w:rsidRPr="004C17BB">
        <w:t>инструментальной</w:t>
      </w:r>
      <w:r w:rsidR="000111BD">
        <w:t xml:space="preserve"> </w:t>
      </w:r>
      <w:r w:rsidRPr="004C17BB">
        <w:t>диагностики:</w:t>
      </w:r>
    </w:p>
    <w:p w14:paraId="1CC1C690" w14:textId="27D72F34" w:rsidR="00D70886" w:rsidRPr="004C17BB" w:rsidRDefault="00D70886" w:rsidP="0034397E">
      <w:pPr>
        <w:pStyle w:val="-1"/>
      </w:pPr>
      <w:r w:rsidRPr="004C17BB">
        <w:t>Проведение</w:t>
      </w:r>
      <w:r w:rsidR="000111BD">
        <w:t xml:space="preserve"> </w:t>
      </w:r>
      <w:r w:rsidRPr="004C17BB">
        <w:t>инструментального</w:t>
      </w:r>
      <w:r w:rsidR="000111BD">
        <w:t xml:space="preserve"> </w:t>
      </w:r>
      <w:r w:rsidRPr="004C17BB">
        <w:t>исследования</w:t>
      </w:r>
      <w:r w:rsidR="00BD2463">
        <w:t>.</w:t>
      </w:r>
      <w:r w:rsidR="000111BD">
        <w:t xml:space="preserve"> </w:t>
      </w:r>
      <w:r w:rsidR="00BD2463">
        <w:t>Возможные</w:t>
      </w:r>
      <w:r w:rsidR="000111BD">
        <w:t xml:space="preserve"> </w:t>
      </w:r>
      <w:r w:rsidR="00BD2463">
        <w:t>статусы</w:t>
      </w:r>
      <w:r w:rsidR="000111BD">
        <w:t xml:space="preserve"> </w:t>
      </w:r>
      <w:r w:rsidR="00BD2463">
        <w:t>события:</w:t>
      </w:r>
      <w:r w:rsidR="000111BD">
        <w:t xml:space="preserve"> </w:t>
      </w:r>
      <w:r w:rsidR="00BD2463">
        <w:t>выполняется,</w:t>
      </w:r>
      <w:r w:rsidR="000111BD">
        <w:t xml:space="preserve"> </w:t>
      </w:r>
      <w:r w:rsidR="00BD2463">
        <w:t>отложено,</w:t>
      </w:r>
      <w:r w:rsidR="000111BD">
        <w:t xml:space="preserve"> </w:t>
      </w:r>
      <w:r w:rsidR="00BD2463">
        <w:t>завершено,</w:t>
      </w:r>
      <w:r w:rsidR="000111BD">
        <w:t xml:space="preserve"> </w:t>
      </w:r>
      <w:r w:rsidR="00BD2463">
        <w:t>отменено</w:t>
      </w:r>
      <w:r w:rsidRPr="004C17BB">
        <w:t>;</w:t>
      </w:r>
    </w:p>
    <w:p w14:paraId="50EB3E67" w14:textId="17E33A2A" w:rsidR="00D70886" w:rsidRPr="004C17BB" w:rsidRDefault="00D70886" w:rsidP="0034397E">
      <w:pPr>
        <w:pStyle w:val="-1"/>
      </w:pPr>
      <w:r w:rsidRPr="004C17BB">
        <w:t>Описание</w:t>
      </w:r>
      <w:r w:rsidR="000111BD">
        <w:t xml:space="preserve"> </w:t>
      </w:r>
      <w:r w:rsidRPr="004C17BB">
        <w:t>результатов</w:t>
      </w:r>
      <w:r w:rsidR="000111BD">
        <w:t xml:space="preserve"> </w:t>
      </w:r>
      <w:r w:rsidRPr="004C17BB">
        <w:t>инструментального</w:t>
      </w:r>
      <w:r w:rsidR="000111BD">
        <w:t xml:space="preserve"> </w:t>
      </w:r>
      <w:r w:rsidRPr="004C17BB">
        <w:t>исследования</w:t>
      </w:r>
      <w:r w:rsidR="00BD2463">
        <w:t>.</w:t>
      </w:r>
      <w:r w:rsidR="000111BD">
        <w:t xml:space="preserve"> </w:t>
      </w:r>
      <w:r w:rsidR="00BD2463">
        <w:t>Возможные</w:t>
      </w:r>
      <w:r w:rsidR="000111BD">
        <w:t xml:space="preserve"> </w:t>
      </w:r>
      <w:r w:rsidR="00BD2463">
        <w:t>статусы</w:t>
      </w:r>
      <w:r w:rsidR="000111BD">
        <w:t xml:space="preserve"> </w:t>
      </w:r>
      <w:r w:rsidR="00BD2463">
        <w:t>события:</w:t>
      </w:r>
      <w:r w:rsidR="000111BD">
        <w:t xml:space="preserve"> </w:t>
      </w:r>
      <w:r w:rsidR="00BD2463">
        <w:t>выполняется,</w:t>
      </w:r>
      <w:r w:rsidR="000111BD">
        <w:t xml:space="preserve"> </w:t>
      </w:r>
      <w:r w:rsidR="00BD2463">
        <w:t>отложено,</w:t>
      </w:r>
      <w:r w:rsidR="000111BD">
        <w:t xml:space="preserve"> </w:t>
      </w:r>
      <w:r w:rsidR="00BD2463">
        <w:t>завершено,</w:t>
      </w:r>
      <w:r w:rsidR="000111BD">
        <w:t xml:space="preserve"> </w:t>
      </w:r>
      <w:r w:rsidR="00BD2463">
        <w:t>отменено</w:t>
      </w:r>
      <w:r w:rsidRPr="004C17BB">
        <w:t>;</w:t>
      </w:r>
    </w:p>
    <w:p w14:paraId="6BC5E92E" w14:textId="266D44A4" w:rsidR="00D70886" w:rsidRPr="004C17BB" w:rsidRDefault="00D70886" w:rsidP="006D6F0A">
      <w:pPr>
        <w:pStyle w:val="a3"/>
      </w:pPr>
      <w:r w:rsidRPr="004C17BB">
        <w:t>Оказание</w:t>
      </w:r>
      <w:r w:rsidR="000111BD">
        <w:t xml:space="preserve"> </w:t>
      </w:r>
      <w:r w:rsidRPr="00D70886">
        <w:t>медицинских</w:t>
      </w:r>
      <w:r w:rsidR="000111BD">
        <w:t xml:space="preserve"> </w:t>
      </w:r>
      <w:r w:rsidRPr="004C17BB">
        <w:t>услуг</w:t>
      </w:r>
      <w:r w:rsidR="000111BD">
        <w:t xml:space="preserve"> </w:t>
      </w:r>
      <w:r w:rsidRPr="004C17BB">
        <w:t>за</w:t>
      </w:r>
      <w:r w:rsidR="000111BD">
        <w:t xml:space="preserve"> </w:t>
      </w:r>
      <w:r w:rsidRPr="004C17BB">
        <w:t>пределами</w:t>
      </w:r>
      <w:r w:rsidR="000111BD">
        <w:t xml:space="preserve"> </w:t>
      </w:r>
      <w:r w:rsidRPr="004C17BB">
        <w:t>медицинской</w:t>
      </w:r>
      <w:r w:rsidR="000111BD">
        <w:t xml:space="preserve"> </w:t>
      </w:r>
      <w:r w:rsidRPr="004C17BB">
        <w:t>организации</w:t>
      </w:r>
      <w:r w:rsidR="00D02A5B">
        <w:t xml:space="preserve"> (далее - МО)</w:t>
      </w:r>
      <w:del w:id="153" w:author="emias\dbarishev" w:date="2021-03-29T11:37:00Z">
        <w:r w:rsidR="00D02A5B" w:rsidDel="00BF3866">
          <w:delText>)</w:delText>
        </w:r>
      </w:del>
      <w:r w:rsidRPr="004C17BB">
        <w:t>:</w:t>
      </w:r>
    </w:p>
    <w:p w14:paraId="5E4D4C6F" w14:textId="26DEF51C" w:rsidR="00931E38" w:rsidRDefault="00D70886" w:rsidP="0034397E">
      <w:pPr>
        <w:pStyle w:val="-1"/>
      </w:pPr>
      <w:r w:rsidRPr="004C17BB">
        <w:t>Проведение</w:t>
      </w:r>
      <w:r w:rsidR="000111BD">
        <w:t xml:space="preserve"> </w:t>
      </w:r>
      <w:r w:rsidRPr="004C17BB">
        <w:t>вакцинации</w:t>
      </w:r>
      <w:r w:rsidR="000111BD">
        <w:t xml:space="preserve"> </w:t>
      </w:r>
      <w:r w:rsidRPr="004C17BB">
        <w:t>мобильной</w:t>
      </w:r>
      <w:r w:rsidR="000111BD">
        <w:t xml:space="preserve"> </w:t>
      </w:r>
      <w:r w:rsidRPr="004C17BB">
        <w:t>бригадой</w:t>
      </w:r>
      <w:r w:rsidR="00B25B47">
        <w:t>.</w:t>
      </w:r>
      <w:r w:rsidR="000111BD">
        <w:t xml:space="preserve"> </w:t>
      </w:r>
      <w:r w:rsidR="00B25B47">
        <w:t>Возможные</w:t>
      </w:r>
      <w:r w:rsidR="000111BD">
        <w:t xml:space="preserve"> </w:t>
      </w:r>
      <w:r w:rsidR="00B25B47">
        <w:t>статусы</w:t>
      </w:r>
      <w:r w:rsidR="000111BD">
        <w:t xml:space="preserve"> </w:t>
      </w:r>
      <w:r w:rsidR="00B25B47">
        <w:t>события:</w:t>
      </w:r>
      <w:r w:rsidR="000111BD">
        <w:t xml:space="preserve"> </w:t>
      </w:r>
      <w:r w:rsidR="00B25B47">
        <w:t>выполняется,</w:t>
      </w:r>
      <w:r w:rsidR="000111BD">
        <w:t xml:space="preserve"> </w:t>
      </w:r>
      <w:r w:rsidR="00B25B47">
        <w:t>завершено,</w:t>
      </w:r>
      <w:r w:rsidR="000111BD">
        <w:t xml:space="preserve"> </w:t>
      </w:r>
      <w:r w:rsidR="00B25B47">
        <w:t>отменено</w:t>
      </w:r>
      <w:r>
        <w:t>.</w:t>
      </w:r>
    </w:p>
    <w:p w14:paraId="29EBBC28" w14:textId="5E805CE1" w:rsidR="00931E38" w:rsidRPr="0021377D" w:rsidRDefault="006D6F0A" w:rsidP="0021377D">
      <w:pPr>
        <w:pStyle w:val="4-4"/>
      </w:pPr>
      <w:r w:rsidRPr="0021377D">
        <w:t>П</w:t>
      </w:r>
      <w:r w:rsidR="00B25B47" w:rsidRPr="0021377D">
        <w:t>редоставлени</w:t>
      </w:r>
      <w:r w:rsidRPr="0021377D">
        <w:t>е</w:t>
      </w:r>
      <w:r w:rsidR="000111BD">
        <w:t xml:space="preserve"> </w:t>
      </w:r>
      <w:r w:rsidR="00B25B47" w:rsidRPr="0021377D">
        <w:t>информации</w:t>
      </w:r>
      <w:r w:rsidR="000111BD">
        <w:t xml:space="preserve"> </w:t>
      </w:r>
      <w:r w:rsidR="00B25B47" w:rsidRPr="0021377D">
        <w:t>о</w:t>
      </w:r>
      <w:r w:rsidR="000111BD">
        <w:t xml:space="preserve"> </w:t>
      </w:r>
      <w:r w:rsidR="00B25B47" w:rsidRPr="0021377D">
        <w:t>клинических</w:t>
      </w:r>
      <w:r w:rsidR="000111BD">
        <w:t xml:space="preserve"> </w:t>
      </w:r>
      <w:r w:rsidR="00B25B47" w:rsidRPr="0021377D">
        <w:t>событиях</w:t>
      </w:r>
    </w:p>
    <w:p w14:paraId="15624D8E" w14:textId="7087D0F7" w:rsidR="00E152DF" w:rsidRPr="006F0D11" w:rsidRDefault="00E152DF" w:rsidP="00F13EB7">
      <w:pPr>
        <w:pStyle w:val="a3"/>
        <w:numPr>
          <w:ilvl w:val="0"/>
          <w:numId w:val="79"/>
        </w:numPr>
      </w:pPr>
      <w:r w:rsidRPr="00E152DF">
        <w:t>Предоставление</w:t>
      </w:r>
      <w:r w:rsidR="000111BD">
        <w:t xml:space="preserve"> </w:t>
      </w:r>
      <w:r w:rsidRPr="006F0D11">
        <w:t>детальной</w:t>
      </w:r>
      <w:r w:rsidR="000111BD">
        <w:t xml:space="preserve"> </w:t>
      </w:r>
      <w:r w:rsidRPr="006F0D11">
        <w:t>информации</w:t>
      </w:r>
      <w:r w:rsidR="000111BD">
        <w:t xml:space="preserve"> </w:t>
      </w:r>
      <w:r w:rsidRPr="006F0D11">
        <w:t>о</w:t>
      </w:r>
      <w:r w:rsidR="000111BD">
        <w:t xml:space="preserve"> </w:t>
      </w:r>
      <w:r w:rsidRPr="006F0D11">
        <w:t>клиническом</w:t>
      </w:r>
      <w:r w:rsidR="000111BD">
        <w:t xml:space="preserve"> </w:t>
      </w:r>
      <w:r w:rsidRPr="006F0D11">
        <w:t>событии.</w:t>
      </w:r>
    </w:p>
    <w:p w14:paraId="7745FAA7" w14:textId="5CD9A45E" w:rsidR="00E152DF" w:rsidRPr="006F0D11" w:rsidRDefault="00E152DF" w:rsidP="00E152DF">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информации</w:t>
      </w:r>
      <w:r w:rsidR="000111BD">
        <w:t xml:space="preserve"> </w:t>
      </w:r>
      <w:r w:rsidRPr="006F0D11">
        <w:t>о</w:t>
      </w:r>
      <w:r w:rsidR="000111BD">
        <w:t xml:space="preserve"> </w:t>
      </w:r>
      <w:r w:rsidRPr="006F0D11">
        <w:t>ранее</w:t>
      </w:r>
      <w:r w:rsidR="000111BD">
        <w:t xml:space="preserve"> </w:t>
      </w:r>
      <w:r w:rsidRPr="006F0D11">
        <w:t>созданном</w:t>
      </w:r>
      <w:r w:rsidR="000111BD">
        <w:t xml:space="preserve"> </w:t>
      </w:r>
      <w:r w:rsidRPr="006F0D11">
        <w:t>клиническом</w:t>
      </w:r>
      <w:r w:rsidR="000111BD">
        <w:t xml:space="preserve"> </w:t>
      </w:r>
      <w:r w:rsidRPr="006F0D11">
        <w:t>событии</w:t>
      </w:r>
      <w:r w:rsidR="000111BD">
        <w:t xml:space="preserve"> </w:t>
      </w:r>
      <w:r w:rsidRPr="006F0D11">
        <w:t>по</w:t>
      </w:r>
      <w:r w:rsidR="000111BD">
        <w:t xml:space="preserve"> </w:t>
      </w:r>
      <w:r w:rsidRPr="006F0D11">
        <w:t>его</w:t>
      </w:r>
      <w:r w:rsidR="000111BD">
        <w:t xml:space="preserve"> </w:t>
      </w:r>
      <w:r w:rsidRPr="006F0D11">
        <w:t>идентификатору</w:t>
      </w:r>
      <w:r w:rsidR="000111BD">
        <w:t xml:space="preserve"> </w:t>
      </w:r>
      <w:r w:rsidRPr="006F0D11">
        <w:t>клинического</w:t>
      </w:r>
      <w:r w:rsidR="000111BD">
        <w:t xml:space="preserve"> </w:t>
      </w:r>
      <w:r w:rsidRPr="006F0D11">
        <w:t>события.</w:t>
      </w:r>
    </w:p>
    <w:p w14:paraId="52ADD01A" w14:textId="5328AE00" w:rsidR="00E152DF" w:rsidRPr="006F0D11" w:rsidRDefault="00E152DF" w:rsidP="00E152DF">
      <w:pPr>
        <w:widowControl w:val="0"/>
        <w:ind w:firstLine="708"/>
      </w:pPr>
      <w:r w:rsidRPr="006F0D11">
        <w:t>В</w:t>
      </w:r>
      <w:r w:rsidR="000111BD">
        <w:t xml:space="preserve"> </w:t>
      </w:r>
      <w:r w:rsidRPr="006F0D11">
        <w:t>результате</w:t>
      </w:r>
      <w:r w:rsidR="000111BD">
        <w:t xml:space="preserve"> </w:t>
      </w:r>
      <w:r w:rsidRPr="006F0D11">
        <w:t>выполнения</w:t>
      </w:r>
      <w:r w:rsidR="000111BD">
        <w:t xml:space="preserve"> </w:t>
      </w:r>
      <w:r w:rsidRPr="006F0D11">
        <w:t>функции</w:t>
      </w:r>
      <w:r w:rsidR="000111BD">
        <w:t xml:space="preserve"> </w:t>
      </w:r>
      <w:r w:rsidRPr="006F0D11">
        <w:t>должны</w:t>
      </w:r>
      <w:r w:rsidR="000111BD">
        <w:t xml:space="preserve"> </w:t>
      </w:r>
      <w:r w:rsidRPr="006F0D11">
        <w:t>возвращаться</w:t>
      </w:r>
      <w:r w:rsidR="000111BD">
        <w:t xml:space="preserve"> </w:t>
      </w:r>
      <w:r w:rsidRPr="006F0D11">
        <w:t>идентификатор</w:t>
      </w:r>
      <w:r w:rsidR="000111BD">
        <w:t xml:space="preserve"> </w:t>
      </w:r>
      <w:r w:rsidRPr="006F0D11">
        <w:t>клинического</w:t>
      </w:r>
      <w:r w:rsidR="000111BD">
        <w:t xml:space="preserve"> </w:t>
      </w:r>
      <w:r w:rsidRPr="006F0D11">
        <w:t>события,</w:t>
      </w:r>
      <w:r w:rsidR="000111BD">
        <w:t xml:space="preserve"> </w:t>
      </w:r>
      <w:r w:rsidRPr="006F0D11">
        <w:t>тип</w:t>
      </w:r>
      <w:r w:rsidR="000111BD">
        <w:t xml:space="preserve"> </w:t>
      </w:r>
      <w:r w:rsidRPr="006F0D11">
        <w:t>и</w:t>
      </w:r>
      <w:r w:rsidR="000111BD">
        <w:t xml:space="preserve"> </w:t>
      </w:r>
      <w:r w:rsidRPr="006F0D11">
        <w:t>статус</w:t>
      </w:r>
      <w:r w:rsidR="000111BD">
        <w:t xml:space="preserve"> </w:t>
      </w:r>
      <w:r w:rsidRPr="006F0D11">
        <w:t>клинического</w:t>
      </w:r>
      <w:r w:rsidR="000111BD">
        <w:t xml:space="preserve"> </w:t>
      </w:r>
      <w:r w:rsidRPr="006F0D11">
        <w:t>события;</w:t>
      </w:r>
      <w:r w:rsidR="000111BD">
        <w:t xml:space="preserve"> </w:t>
      </w:r>
      <w:r w:rsidRPr="006F0D11">
        <w:t>дата/время</w:t>
      </w:r>
      <w:r w:rsidR="000111BD">
        <w:t xml:space="preserve"> </w:t>
      </w:r>
      <w:r w:rsidRPr="006F0D11">
        <w:t>начала</w:t>
      </w:r>
      <w:r w:rsidR="000111BD">
        <w:t xml:space="preserve"> </w:t>
      </w:r>
      <w:r w:rsidRPr="006F0D11">
        <w:t>клинического</w:t>
      </w:r>
      <w:r w:rsidR="000111BD">
        <w:t xml:space="preserve"> </w:t>
      </w:r>
      <w:r w:rsidRPr="006F0D11">
        <w:t>события.</w:t>
      </w:r>
    </w:p>
    <w:p w14:paraId="711563F6" w14:textId="07414682" w:rsidR="00E152DF" w:rsidRPr="006F0D11" w:rsidRDefault="00E152DF" w:rsidP="006D6F0A">
      <w:pPr>
        <w:pStyle w:val="a3"/>
      </w:pPr>
      <w:r w:rsidRPr="00E152DF">
        <w:t>Ведение</w:t>
      </w:r>
      <w:r w:rsidR="000111BD">
        <w:t xml:space="preserve"> </w:t>
      </w:r>
      <w:r w:rsidRPr="006F0D11">
        <w:t>истории</w:t>
      </w:r>
      <w:r w:rsidR="000111BD">
        <w:t xml:space="preserve"> </w:t>
      </w:r>
      <w:r w:rsidRPr="006F0D11">
        <w:t>изменения</w:t>
      </w:r>
      <w:r w:rsidR="000111BD">
        <w:t xml:space="preserve"> </w:t>
      </w:r>
      <w:r w:rsidRPr="006F0D11">
        <w:t>статуса</w:t>
      </w:r>
      <w:r w:rsidR="000111BD">
        <w:t xml:space="preserve"> </w:t>
      </w:r>
      <w:r w:rsidRPr="006F0D11">
        <w:t>клинического</w:t>
      </w:r>
      <w:r w:rsidR="000111BD">
        <w:t xml:space="preserve"> </w:t>
      </w:r>
      <w:r w:rsidRPr="006F0D11">
        <w:t>события.</w:t>
      </w:r>
    </w:p>
    <w:p w14:paraId="5CA8D17F" w14:textId="4506F8AB" w:rsidR="00E152DF" w:rsidRPr="006F0D11" w:rsidRDefault="00E152DF" w:rsidP="00E152DF">
      <w:pPr>
        <w:widowControl w:val="0"/>
        <w:ind w:firstLine="708"/>
      </w:pPr>
      <w:r w:rsidRPr="006F0D11">
        <w:t>Функция</w:t>
      </w:r>
      <w:r w:rsidR="000111BD">
        <w:t xml:space="preserve"> </w:t>
      </w:r>
      <w:r w:rsidRPr="006F0D11">
        <w:t>должна</w:t>
      </w:r>
      <w:r w:rsidR="000111BD">
        <w:t xml:space="preserve"> </w:t>
      </w:r>
      <w:r w:rsidRPr="006F0D11">
        <w:t>возвращать</w:t>
      </w:r>
      <w:r w:rsidR="000111BD">
        <w:t xml:space="preserve"> </w:t>
      </w:r>
      <w:r w:rsidRPr="006F0D11">
        <w:t>историю</w:t>
      </w:r>
      <w:r w:rsidR="000111BD">
        <w:t xml:space="preserve"> </w:t>
      </w:r>
      <w:r w:rsidRPr="006F0D11">
        <w:t>изменений</w:t>
      </w:r>
      <w:r w:rsidR="000111BD">
        <w:t xml:space="preserve"> </w:t>
      </w:r>
      <w:r w:rsidRPr="006F0D11">
        <w:t>статуса</w:t>
      </w:r>
      <w:r w:rsidR="000111BD">
        <w:t xml:space="preserve"> </w:t>
      </w:r>
      <w:r w:rsidRPr="006F0D11">
        <w:t>клинического</w:t>
      </w:r>
      <w:r w:rsidR="000111BD">
        <w:t xml:space="preserve"> </w:t>
      </w:r>
      <w:r w:rsidRPr="006F0D11">
        <w:t>события.</w:t>
      </w:r>
      <w:r w:rsidR="000111BD">
        <w:t xml:space="preserve"> </w:t>
      </w:r>
    </w:p>
    <w:p w14:paraId="5379DC2A" w14:textId="665EB031" w:rsidR="00E152DF" w:rsidRPr="006F0D11" w:rsidRDefault="00E152DF" w:rsidP="006D6F0A">
      <w:pPr>
        <w:pStyle w:val="a3"/>
      </w:pPr>
      <w:r w:rsidRPr="00E152DF">
        <w:t>Предоставление</w:t>
      </w:r>
      <w:r w:rsidR="000111BD">
        <w:t xml:space="preserve"> </w:t>
      </w:r>
      <w:r w:rsidRPr="006F0D11">
        <w:t>информации</w:t>
      </w:r>
      <w:r w:rsidR="000111BD">
        <w:t xml:space="preserve"> </w:t>
      </w:r>
      <w:r w:rsidRPr="006F0D11">
        <w:t>о</w:t>
      </w:r>
      <w:r w:rsidR="000111BD">
        <w:t xml:space="preserve"> </w:t>
      </w:r>
      <w:r w:rsidRPr="006F0D11">
        <w:t>причинах</w:t>
      </w:r>
      <w:r w:rsidR="000111BD">
        <w:t xml:space="preserve"> </w:t>
      </w:r>
      <w:r w:rsidRPr="006F0D11">
        <w:t>отмены</w:t>
      </w:r>
      <w:r w:rsidR="000111BD">
        <w:t xml:space="preserve"> </w:t>
      </w:r>
      <w:r w:rsidRPr="006F0D11">
        <w:t>клинического</w:t>
      </w:r>
      <w:r w:rsidR="000111BD">
        <w:t xml:space="preserve"> </w:t>
      </w:r>
      <w:r w:rsidRPr="006F0D11">
        <w:t>события.</w:t>
      </w:r>
    </w:p>
    <w:p w14:paraId="050007BC" w14:textId="2C5E8C69" w:rsidR="00E152DF" w:rsidRPr="006F0D11" w:rsidRDefault="00E152DF" w:rsidP="00E152DF">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информации</w:t>
      </w:r>
      <w:r w:rsidR="000111BD">
        <w:t xml:space="preserve"> </w:t>
      </w:r>
      <w:r w:rsidRPr="006F0D11">
        <w:t>о</w:t>
      </w:r>
      <w:r w:rsidR="000111BD">
        <w:t xml:space="preserve"> </w:t>
      </w:r>
      <w:r w:rsidRPr="006F0D11">
        <w:t>раннее</w:t>
      </w:r>
      <w:r w:rsidR="000111BD">
        <w:t xml:space="preserve"> </w:t>
      </w:r>
      <w:r w:rsidRPr="006F0D11">
        <w:t>отменном</w:t>
      </w:r>
      <w:r w:rsidR="000111BD">
        <w:t xml:space="preserve"> </w:t>
      </w:r>
      <w:r w:rsidRPr="006F0D11">
        <w:t>клиническом</w:t>
      </w:r>
      <w:r w:rsidR="000111BD">
        <w:t xml:space="preserve"> </w:t>
      </w:r>
      <w:r w:rsidRPr="006F0D11">
        <w:t>событии.</w:t>
      </w:r>
    </w:p>
    <w:p w14:paraId="540BE7F7" w14:textId="34A9CE65" w:rsidR="00931E38" w:rsidRPr="0021377D" w:rsidRDefault="006D6F0A" w:rsidP="0021377D">
      <w:pPr>
        <w:pStyle w:val="4-4"/>
      </w:pPr>
      <w:r w:rsidRPr="0021377D">
        <w:t>П</w:t>
      </w:r>
      <w:r w:rsidR="003C5343" w:rsidRPr="0021377D">
        <w:t>редоставлени</w:t>
      </w:r>
      <w:r w:rsidRPr="0021377D">
        <w:t>е</w:t>
      </w:r>
      <w:r w:rsidR="000111BD">
        <w:t xml:space="preserve"> </w:t>
      </w:r>
      <w:r w:rsidR="003C5343" w:rsidRPr="0021377D">
        <w:t>коллекции</w:t>
      </w:r>
      <w:r w:rsidR="000111BD">
        <w:t xml:space="preserve"> </w:t>
      </w:r>
      <w:r w:rsidR="003C5343" w:rsidRPr="0021377D">
        <w:t>клинических</w:t>
      </w:r>
      <w:r w:rsidR="000111BD">
        <w:t xml:space="preserve"> </w:t>
      </w:r>
      <w:r w:rsidR="003C5343" w:rsidRPr="0021377D">
        <w:t>событий</w:t>
      </w:r>
      <w:r w:rsidR="000111BD">
        <w:t xml:space="preserve"> </w:t>
      </w:r>
      <w:r w:rsidR="003C5343" w:rsidRPr="0021377D">
        <w:t>по</w:t>
      </w:r>
      <w:r w:rsidR="000111BD">
        <w:t xml:space="preserve"> </w:t>
      </w:r>
      <w:r w:rsidR="003C5343" w:rsidRPr="0021377D">
        <w:t>заданным</w:t>
      </w:r>
      <w:r w:rsidR="000111BD">
        <w:t xml:space="preserve"> </w:t>
      </w:r>
      <w:r w:rsidR="003C5343" w:rsidRPr="0021377D">
        <w:t>параметрам</w:t>
      </w:r>
    </w:p>
    <w:p w14:paraId="2DAFA211" w14:textId="08990113" w:rsidR="003C5343" w:rsidRDefault="003C5343" w:rsidP="00F13EB7">
      <w:pPr>
        <w:pStyle w:val="a3"/>
        <w:numPr>
          <w:ilvl w:val="0"/>
          <w:numId w:val="80"/>
        </w:numPr>
      </w:pPr>
      <w:r w:rsidRPr="003C5343">
        <w:t>Предоставление</w:t>
      </w:r>
      <w:r w:rsidR="000111BD">
        <w:t xml:space="preserve"> </w:t>
      </w:r>
      <w:r w:rsidRPr="006F0D11">
        <w:t>перечня</w:t>
      </w:r>
      <w:r w:rsidR="000111BD">
        <w:t xml:space="preserve"> </w:t>
      </w:r>
      <w:r w:rsidRPr="006F0D11">
        <w:t>клинических</w:t>
      </w:r>
      <w:r w:rsidR="000111BD">
        <w:t xml:space="preserve"> </w:t>
      </w:r>
      <w:r w:rsidRPr="006F0D11">
        <w:t>событий</w:t>
      </w:r>
      <w:r w:rsidR="000111BD">
        <w:t xml:space="preserve"> </w:t>
      </w:r>
      <w:r w:rsidRPr="006F0D11">
        <w:t>пациента,</w:t>
      </w:r>
      <w:r w:rsidR="000111BD">
        <w:t xml:space="preserve"> </w:t>
      </w:r>
      <w:r w:rsidRPr="006F0D11">
        <w:t>сформированный</w:t>
      </w:r>
      <w:r w:rsidR="000111BD">
        <w:t xml:space="preserve"> </w:t>
      </w:r>
      <w:r w:rsidRPr="006F0D11">
        <w:t>за</w:t>
      </w:r>
      <w:r w:rsidR="000111BD">
        <w:t xml:space="preserve"> </w:t>
      </w:r>
      <w:r w:rsidRPr="006F0D11">
        <w:t>определенный</w:t>
      </w:r>
      <w:r w:rsidR="000111BD">
        <w:t xml:space="preserve"> </w:t>
      </w:r>
      <w:r w:rsidRPr="006F0D11">
        <w:t>интервал</w:t>
      </w:r>
      <w:r w:rsidR="000111BD">
        <w:t xml:space="preserve"> </w:t>
      </w:r>
      <w:r w:rsidRPr="006F0D11">
        <w:t>времени,</w:t>
      </w:r>
      <w:r w:rsidR="000111BD">
        <w:t xml:space="preserve"> </w:t>
      </w:r>
      <w:r w:rsidRPr="006F0D11">
        <w:t>по</w:t>
      </w:r>
      <w:r w:rsidR="000111BD">
        <w:t xml:space="preserve"> </w:t>
      </w:r>
      <w:r w:rsidRPr="006F0D11">
        <w:t>типу</w:t>
      </w:r>
      <w:r w:rsidR="000111BD">
        <w:t xml:space="preserve"> </w:t>
      </w:r>
      <w:r w:rsidRPr="006F0D11">
        <w:t>и</w:t>
      </w:r>
      <w:r w:rsidR="000111BD">
        <w:t xml:space="preserve"> </w:t>
      </w:r>
      <w:r w:rsidRPr="006F0D11">
        <w:t>статусу</w:t>
      </w:r>
      <w:r w:rsidR="000111BD">
        <w:t xml:space="preserve"> </w:t>
      </w:r>
      <w:r w:rsidRPr="006F0D11">
        <w:t>клинического</w:t>
      </w:r>
      <w:r w:rsidR="000111BD">
        <w:t xml:space="preserve"> </w:t>
      </w:r>
      <w:r w:rsidRPr="006F0D11">
        <w:t>события.</w:t>
      </w:r>
    </w:p>
    <w:p w14:paraId="02D77BE1" w14:textId="0BA5E1CD" w:rsidR="00931E38" w:rsidRDefault="003C5343" w:rsidP="003C5343">
      <w:r w:rsidRPr="006F0D11">
        <w:t>Функция</w:t>
      </w:r>
      <w:r w:rsidR="000111BD">
        <w:t xml:space="preserve"> </w:t>
      </w:r>
      <w:r w:rsidRPr="006F0D11">
        <w:t>должна</w:t>
      </w:r>
      <w:r w:rsidR="000111BD">
        <w:t xml:space="preserve"> </w:t>
      </w:r>
      <w:r w:rsidRPr="006F0D11">
        <w:t>обеспечить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Pr="006F0D11">
        <w:t>перечня</w:t>
      </w:r>
      <w:r w:rsidR="000111BD">
        <w:t xml:space="preserve"> </w:t>
      </w:r>
      <w:r w:rsidRPr="006F0D11">
        <w:t>клинических</w:t>
      </w:r>
      <w:r w:rsidR="000111BD">
        <w:t xml:space="preserve"> </w:t>
      </w:r>
      <w:r w:rsidRPr="006F0D11">
        <w:t>событий</w:t>
      </w:r>
      <w:r w:rsidR="000111BD">
        <w:t xml:space="preserve"> </w:t>
      </w:r>
      <w:r w:rsidRPr="006F0D11">
        <w:t>в</w:t>
      </w:r>
      <w:r w:rsidR="000111BD">
        <w:t xml:space="preserve"> </w:t>
      </w:r>
      <w:r w:rsidRPr="006F0D11">
        <w:t>соответствии</w:t>
      </w:r>
      <w:r w:rsidR="000111BD">
        <w:t xml:space="preserve"> </w:t>
      </w:r>
      <w:r w:rsidRPr="006F0D11">
        <w:t>переданными</w:t>
      </w:r>
      <w:r w:rsidR="000111BD">
        <w:t xml:space="preserve"> </w:t>
      </w:r>
      <w:r w:rsidRPr="006F0D11">
        <w:t>параметрами:</w:t>
      </w:r>
      <w:r w:rsidR="000111BD">
        <w:t xml:space="preserve"> </w:t>
      </w:r>
      <w:r w:rsidRPr="006F0D11">
        <w:t>пациентом,</w:t>
      </w:r>
      <w:r w:rsidR="000111BD">
        <w:t xml:space="preserve"> </w:t>
      </w:r>
      <w:r w:rsidRPr="006F0D11">
        <w:t>интервалом</w:t>
      </w:r>
      <w:r w:rsidR="000111BD">
        <w:t xml:space="preserve"> </w:t>
      </w:r>
      <w:r w:rsidRPr="006F0D11">
        <w:t>времени,</w:t>
      </w:r>
      <w:r w:rsidR="000111BD">
        <w:t xml:space="preserve"> </w:t>
      </w:r>
      <w:r w:rsidRPr="006F0D11">
        <w:t>типом</w:t>
      </w:r>
      <w:r w:rsidR="000111BD">
        <w:t xml:space="preserve"> </w:t>
      </w:r>
      <w:r w:rsidRPr="006F0D11">
        <w:t>и</w:t>
      </w:r>
      <w:r w:rsidR="000111BD">
        <w:t xml:space="preserve"> </w:t>
      </w:r>
      <w:r w:rsidRPr="006F0D11">
        <w:t>статусом</w:t>
      </w:r>
      <w:r w:rsidR="000111BD">
        <w:t xml:space="preserve"> </w:t>
      </w:r>
      <w:r w:rsidRPr="006F0D11">
        <w:t>клинического</w:t>
      </w:r>
      <w:r w:rsidR="000111BD">
        <w:t xml:space="preserve"> </w:t>
      </w:r>
      <w:r w:rsidRPr="006F0D11">
        <w:t>события.</w:t>
      </w:r>
    </w:p>
    <w:p w14:paraId="749064A0" w14:textId="158F6AA7" w:rsidR="00931E38" w:rsidRDefault="003C5343" w:rsidP="006D6F0A">
      <w:pPr>
        <w:pStyle w:val="a3"/>
      </w:pPr>
      <w:r w:rsidRPr="006F0D11">
        <w:t>Предоставление</w:t>
      </w:r>
      <w:r w:rsidR="000111BD">
        <w:t xml:space="preserve"> </w:t>
      </w:r>
      <w:r w:rsidRPr="006F0D11">
        <w:t>перечня</w:t>
      </w:r>
      <w:r w:rsidR="000111BD">
        <w:t xml:space="preserve"> </w:t>
      </w:r>
      <w:r w:rsidRPr="006F0D11">
        <w:t>клинических</w:t>
      </w:r>
      <w:r w:rsidR="000111BD">
        <w:t xml:space="preserve"> </w:t>
      </w:r>
      <w:r w:rsidRPr="006F0D11">
        <w:t>событий</w:t>
      </w:r>
      <w:r w:rsidR="000111BD">
        <w:t xml:space="preserve"> </w:t>
      </w:r>
      <w:r w:rsidRPr="006F0D11">
        <w:t>ресурса</w:t>
      </w:r>
      <w:r w:rsidR="000111BD">
        <w:t xml:space="preserve"> </w:t>
      </w:r>
      <w:r w:rsidR="00D02A5B">
        <w:t>МО</w:t>
      </w:r>
      <w:r w:rsidRPr="006F0D11">
        <w:t>,</w:t>
      </w:r>
      <w:r w:rsidR="000111BD">
        <w:t xml:space="preserve"> </w:t>
      </w:r>
      <w:r w:rsidRPr="006F0D11">
        <w:t>сформированный</w:t>
      </w:r>
      <w:r w:rsidR="000111BD">
        <w:t xml:space="preserve"> </w:t>
      </w:r>
      <w:r w:rsidRPr="006F0D11">
        <w:t>за</w:t>
      </w:r>
      <w:r w:rsidR="000111BD">
        <w:t xml:space="preserve"> </w:t>
      </w:r>
      <w:r w:rsidRPr="006F0D11">
        <w:t>определенный</w:t>
      </w:r>
      <w:r w:rsidR="000111BD">
        <w:t xml:space="preserve"> </w:t>
      </w:r>
      <w:r w:rsidRPr="006F0D11">
        <w:t>интервал</w:t>
      </w:r>
      <w:r w:rsidR="000111BD">
        <w:t xml:space="preserve"> </w:t>
      </w:r>
      <w:r w:rsidRPr="006F0D11">
        <w:t>времени,</w:t>
      </w:r>
      <w:r w:rsidR="000111BD">
        <w:t xml:space="preserve"> </w:t>
      </w:r>
      <w:r w:rsidRPr="006F0D11">
        <w:t>по</w:t>
      </w:r>
      <w:r w:rsidR="000111BD">
        <w:t xml:space="preserve"> </w:t>
      </w:r>
      <w:r w:rsidRPr="006F0D11">
        <w:t>типу</w:t>
      </w:r>
      <w:r w:rsidR="000111BD">
        <w:t xml:space="preserve"> </w:t>
      </w:r>
      <w:r w:rsidRPr="006F0D11">
        <w:t>и</w:t>
      </w:r>
      <w:r w:rsidR="000111BD">
        <w:t xml:space="preserve"> </w:t>
      </w:r>
      <w:r w:rsidRPr="006F0D11">
        <w:t>статусу</w:t>
      </w:r>
      <w:r w:rsidR="000111BD">
        <w:t xml:space="preserve"> </w:t>
      </w:r>
      <w:r w:rsidRPr="006F0D11">
        <w:t>клинического</w:t>
      </w:r>
      <w:r w:rsidR="000111BD">
        <w:t xml:space="preserve"> </w:t>
      </w:r>
      <w:r w:rsidRPr="006F0D11">
        <w:t>события.</w:t>
      </w:r>
    </w:p>
    <w:p w14:paraId="302CFA62" w14:textId="4CA5EAB5" w:rsidR="00931E38" w:rsidRDefault="003C5343" w:rsidP="00222CDF">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Pr="006F0D11">
        <w:t>перечня</w:t>
      </w:r>
      <w:r w:rsidR="000111BD">
        <w:t xml:space="preserve"> </w:t>
      </w:r>
      <w:r w:rsidRPr="006F0D11">
        <w:t>клинических</w:t>
      </w:r>
      <w:r w:rsidR="000111BD">
        <w:t xml:space="preserve"> </w:t>
      </w:r>
      <w:r w:rsidRPr="006F0D11">
        <w:t>событий</w:t>
      </w:r>
      <w:r w:rsidR="000111BD">
        <w:t xml:space="preserve"> </w:t>
      </w:r>
      <w:r w:rsidRPr="006F0D11">
        <w:t>в</w:t>
      </w:r>
      <w:r w:rsidR="000111BD">
        <w:t xml:space="preserve"> </w:t>
      </w:r>
      <w:r w:rsidRPr="006F0D11">
        <w:t>соответствии</w:t>
      </w:r>
      <w:r w:rsidR="000111BD">
        <w:t xml:space="preserve"> </w:t>
      </w:r>
      <w:r w:rsidRPr="006F0D11">
        <w:t>переданными</w:t>
      </w:r>
      <w:r w:rsidR="000111BD">
        <w:t xml:space="preserve"> </w:t>
      </w:r>
      <w:r w:rsidRPr="006F0D11">
        <w:t>параметрами:</w:t>
      </w:r>
      <w:r w:rsidR="000111BD">
        <w:t xml:space="preserve"> </w:t>
      </w:r>
      <w:r w:rsidRPr="006F0D11">
        <w:t>ресурсом</w:t>
      </w:r>
      <w:r w:rsidR="000111BD">
        <w:t xml:space="preserve"> </w:t>
      </w:r>
      <w:r w:rsidR="00D02A5B">
        <w:t>МО</w:t>
      </w:r>
      <w:r w:rsidRPr="006F0D11">
        <w:t>,</w:t>
      </w:r>
      <w:r w:rsidR="000111BD">
        <w:t xml:space="preserve"> </w:t>
      </w:r>
      <w:r w:rsidRPr="006F0D11">
        <w:t>интервалом</w:t>
      </w:r>
      <w:r w:rsidR="000111BD">
        <w:t xml:space="preserve"> </w:t>
      </w:r>
      <w:r w:rsidRPr="006F0D11">
        <w:t>времени,</w:t>
      </w:r>
      <w:r w:rsidR="000111BD">
        <w:t xml:space="preserve"> </w:t>
      </w:r>
      <w:r w:rsidRPr="006F0D11">
        <w:t>типом</w:t>
      </w:r>
      <w:r w:rsidR="000111BD">
        <w:t xml:space="preserve"> </w:t>
      </w:r>
      <w:r w:rsidRPr="006F0D11">
        <w:t>и</w:t>
      </w:r>
      <w:r w:rsidR="000111BD">
        <w:t xml:space="preserve"> </w:t>
      </w:r>
      <w:r w:rsidRPr="006F0D11">
        <w:t>статусом</w:t>
      </w:r>
      <w:r w:rsidR="000111BD">
        <w:t xml:space="preserve"> </w:t>
      </w:r>
      <w:r w:rsidRPr="006F0D11">
        <w:t>клинического</w:t>
      </w:r>
      <w:r w:rsidR="000111BD">
        <w:t xml:space="preserve"> </w:t>
      </w:r>
      <w:r w:rsidRPr="006F0D11">
        <w:t>события.</w:t>
      </w:r>
    </w:p>
    <w:p w14:paraId="18093338" w14:textId="27E75820" w:rsidR="00931E38" w:rsidRDefault="003C5343" w:rsidP="006D6F0A">
      <w:pPr>
        <w:pStyle w:val="a3"/>
      </w:pPr>
      <w:r w:rsidRPr="006F0D11">
        <w:t>Предоставление</w:t>
      </w:r>
      <w:r w:rsidR="000111BD">
        <w:t xml:space="preserve"> </w:t>
      </w:r>
      <w:r w:rsidRPr="006F0D11">
        <w:t>перечня</w:t>
      </w:r>
      <w:r w:rsidR="000111BD">
        <w:t xml:space="preserve"> </w:t>
      </w:r>
      <w:r w:rsidRPr="006F0D11">
        <w:t>клинических</w:t>
      </w:r>
      <w:r w:rsidR="000111BD">
        <w:t xml:space="preserve"> </w:t>
      </w:r>
      <w:r w:rsidRPr="006F0D11">
        <w:t>событий</w:t>
      </w:r>
      <w:r w:rsidR="000111BD">
        <w:t xml:space="preserve"> </w:t>
      </w:r>
      <w:r w:rsidRPr="006F0D11">
        <w:t>заданного</w:t>
      </w:r>
      <w:r w:rsidR="000111BD">
        <w:t xml:space="preserve"> </w:t>
      </w:r>
      <w:r w:rsidRPr="006F0D11">
        <w:t>типа</w:t>
      </w:r>
      <w:r w:rsidR="000111BD">
        <w:t xml:space="preserve"> </w:t>
      </w:r>
      <w:r w:rsidRPr="006F0D11">
        <w:t>и</w:t>
      </w:r>
      <w:r w:rsidR="000111BD">
        <w:t xml:space="preserve"> </w:t>
      </w:r>
      <w:r w:rsidRPr="006F0D11">
        <w:t>находящихся</w:t>
      </w:r>
      <w:r w:rsidR="000111BD">
        <w:t xml:space="preserve"> </w:t>
      </w:r>
      <w:r w:rsidRPr="006F0D11">
        <w:t>в</w:t>
      </w:r>
      <w:r w:rsidR="000111BD">
        <w:t xml:space="preserve"> </w:t>
      </w:r>
      <w:r w:rsidRPr="006F0D11">
        <w:t>заданном</w:t>
      </w:r>
      <w:r w:rsidR="000111BD">
        <w:t xml:space="preserve"> </w:t>
      </w:r>
      <w:r w:rsidRPr="006F0D11">
        <w:t>статусе</w:t>
      </w:r>
      <w:r w:rsidR="000111BD">
        <w:t xml:space="preserve"> </w:t>
      </w:r>
      <w:r w:rsidRPr="006F0D11">
        <w:t>за</w:t>
      </w:r>
      <w:r w:rsidR="000111BD">
        <w:t xml:space="preserve"> </w:t>
      </w:r>
      <w:r w:rsidRPr="006F0D11">
        <w:t>заданный</w:t>
      </w:r>
      <w:r w:rsidR="000111BD">
        <w:t xml:space="preserve"> </w:t>
      </w:r>
      <w:r w:rsidRPr="006F0D11">
        <w:t>интервал</w:t>
      </w:r>
      <w:r w:rsidR="000111BD">
        <w:t xml:space="preserve"> </w:t>
      </w:r>
      <w:r w:rsidRPr="006F0D11">
        <w:t>времени.</w:t>
      </w:r>
    </w:p>
    <w:p w14:paraId="497BD755" w14:textId="01AB3600" w:rsidR="00931E38" w:rsidRDefault="002A018D" w:rsidP="00222CDF">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Pr="006F0D11">
        <w:t>перечня</w:t>
      </w:r>
      <w:r w:rsidR="000111BD">
        <w:t xml:space="preserve"> </w:t>
      </w:r>
      <w:r w:rsidRPr="006F0D11">
        <w:t>клинических</w:t>
      </w:r>
      <w:r w:rsidR="000111BD">
        <w:t xml:space="preserve"> </w:t>
      </w:r>
      <w:r w:rsidRPr="006F0D11">
        <w:t>событий</w:t>
      </w:r>
      <w:r w:rsidR="000111BD">
        <w:t xml:space="preserve"> </w:t>
      </w:r>
      <w:r w:rsidRPr="006F0D11">
        <w:t>в</w:t>
      </w:r>
      <w:r w:rsidR="000111BD">
        <w:t xml:space="preserve"> </w:t>
      </w:r>
      <w:r w:rsidRPr="006F0D11">
        <w:t>соответствии</w:t>
      </w:r>
      <w:r w:rsidR="000111BD">
        <w:t xml:space="preserve"> </w:t>
      </w:r>
      <w:r w:rsidRPr="006F0D11">
        <w:t>переданными</w:t>
      </w:r>
      <w:r w:rsidR="000111BD">
        <w:t xml:space="preserve"> </w:t>
      </w:r>
      <w:r w:rsidRPr="006F0D11">
        <w:t>параметрами:</w:t>
      </w:r>
      <w:r w:rsidR="000111BD">
        <w:t xml:space="preserve"> </w:t>
      </w:r>
      <w:r w:rsidRPr="006F0D11">
        <w:t>интервалом</w:t>
      </w:r>
      <w:r w:rsidR="000111BD">
        <w:t xml:space="preserve"> </w:t>
      </w:r>
      <w:r w:rsidRPr="006F0D11">
        <w:t>времени,</w:t>
      </w:r>
      <w:r w:rsidR="000111BD">
        <w:t xml:space="preserve"> </w:t>
      </w:r>
      <w:r w:rsidRPr="006F0D11">
        <w:t>типом</w:t>
      </w:r>
      <w:r w:rsidR="000111BD">
        <w:t xml:space="preserve"> </w:t>
      </w:r>
      <w:r w:rsidRPr="006F0D11">
        <w:t>и</w:t>
      </w:r>
      <w:r w:rsidR="000111BD">
        <w:t xml:space="preserve"> </w:t>
      </w:r>
      <w:r w:rsidRPr="006F0D11">
        <w:t>статусом</w:t>
      </w:r>
      <w:r w:rsidR="000111BD">
        <w:t xml:space="preserve"> </w:t>
      </w:r>
      <w:r w:rsidRPr="006F0D11">
        <w:t>клинического</w:t>
      </w:r>
      <w:r w:rsidR="000111BD">
        <w:t xml:space="preserve"> </w:t>
      </w:r>
      <w:r w:rsidRPr="006F0D11">
        <w:t>события.</w:t>
      </w:r>
    </w:p>
    <w:p w14:paraId="49528A25" w14:textId="27DAEE10" w:rsidR="00931E38" w:rsidRDefault="002A018D" w:rsidP="006D6F0A">
      <w:pPr>
        <w:pStyle w:val="a3"/>
      </w:pPr>
      <w:r w:rsidRPr="004C17BB">
        <w:t>Получение</w:t>
      </w:r>
      <w:r w:rsidR="000111BD">
        <w:t xml:space="preserve"> </w:t>
      </w:r>
      <w:r w:rsidRPr="004C17BB">
        <w:t>информации</w:t>
      </w:r>
      <w:r w:rsidR="000111BD">
        <w:t xml:space="preserve"> </w:t>
      </w:r>
      <w:r w:rsidRPr="004C17BB">
        <w:t>о</w:t>
      </w:r>
      <w:r w:rsidR="000111BD">
        <w:t xml:space="preserve"> </w:t>
      </w:r>
      <w:r w:rsidRPr="004C17BB">
        <w:t>клиническом</w:t>
      </w:r>
      <w:r w:rsidR="000111BD">
        <w:t xml:space="preserve"> </w:t>
      </w:r>
      <w:r w:rsidRPr="004C17BB">
        <w:t>событии</w:t>
      </w:r>
      <w:r w:rsidR="000111BD">
        <w:t xml:space="preserve"> </w:t>
      </w:r>
      <w:r w:rsidRPr="004C17BB">
        <w:t>по</w:t>
      </w:r>
      <w:r w:rsidR="000111BD">
        <w:t xml:space="preserve"> </w:t>
      </w:r>
      <w:r w:rsidRPr="004C17BB">
        <w:t>идентификатору</w:t>
      </w:r>
      <w:r w:rsidR="000111BD">
        <w:t xml:space="preserve"> </w:t>
      </w:r>
      <w:r w:rsidRPr="004C17BB">
        <w:t>исполнения</w:t>
      </w:r>
      <w:r w:rsidR="000111BD">
        <w:t xml:space="preserve"> </w:t>
      </w:r>
      <w:r w:rsidRPr="004C17BB">
        <w:t>должности</w:t>
      </w:r>
      <w:r>
        <w:t>.</w:t>
      </w:r>
    </w:p>
    <w:p w14:paraId="6AC3BCE4" w14:textId="5EC7D6B0" w:rsidR="00FE5FD3" w:rsidRDefault="00FE5FD3" w:rsidP="00FE5FD3">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Pr="006F0D11">
        <w:t>перечня</w:t>
      </w:r>
      <w:r w:rsidR="000111BD">
        <w:t xml:space="preserve"> </w:t>
      </w:r>
      <w:r w:rsidRPr="006F0D11">
        <w:t>клинических</w:t>
      </w:r>
      <w:r w:rsidR="000111BD">
        <w:t xml:space="preserve"> </w:t>
      </w:r>
      <w:r w:rsidRPr="006F0D11">
        <w:t>событий</w:t>
      </w:r>
      <w:r w:rsidR="000111BD">
        <w:t xml:space="preserve"> </w:t>
      </w:r>
      <w:r w:rsidRPr="006F0D11">
        <w:t>в</w:t>
      </w:r>
      <w:r w:rsidR="000111BD">
        <w:t xml:space="preserve"> </w:t>
      </w:r>
      <w:r w:rsidRPr="006F0D11">
        <w:t>соответствии</w:t>
      </w:r>
      <w:r w:rsidR="000111BD">
        <w:t xml:space="preserve"> </w:t>
      </w:r>
      <w:r>
        <w:t>ролью</w:t>
      </w:r>
      <w:r w:rsidR="000111BD">
        <w:t xml:space="preserve"> </w:t>
      </w:r>
      <w:r>
        <w:t>пользователя</w:t>
      </w:r>
      <w:r w:rsidRPr="006F0D11">
        <w:t>.</w:t>
      </w:r>
    </w:p>
    <w:p w14:paraId="22AE4FC1" w14:textId="005E06A3" w:rsidR="00931E38" w:rsidRPr="0021377D" w:rsidRDefault="006D6F0A" w:rsidP="0021377D">
      <w:pPr>
        <w:pStyle w:val="4-4"/>
      </w:pPr>
      <w:r w:rsidRPr="0021377D">
        <w:t>П</w:t>
      </w:r>
      <w:r w:rsidR="002A018D" w:rsidRPr="0021377D">
        <w:t>редоставлени</w:t>
      </w:r>
      <w:r w:rsidRPr="0021377D">
        <w:t>е</w:t>
      </w:r>
      <w:r w:rsidR="000111BD">
        <w:t xml:space="preserve"> </w:t>
      </w:r>
      <w:r w:rsidR="002A018D" w:rsidRPr="0021377D">
        <w:t>объектов</w:t>
      </w:r>
      <w:r w:rsidR="000111BD">
        <w:t xml:space="preserve"> </w:t>
      </w:r>
      <w:r w:rsidR="002A018D" w:rsidRPr="0021377D">
        <w:t>справочника,</w:t>
      </w:r>
      <w:r w:rsidR="000111BD">
        <w:t xml:space="preserve"> </w:t>
      </w:r>
      <w:r w:rsidR="002A018D" w:rsidRPr="0021377D">
        <w:t>описывающих</w:t>
      </w:r>
      <w:r w:rsidR="000111BD">
        <w:t xml:space="preserve"> </w:t>
      </w:r>
      <w:r w:rsidR="002A018D" w:rsidRPr="0021377D">
        <w:t>клинические</w:t>
      </w:r>
      <w:r w:rsidR="000111BD">
        <w:t xml:space="preserve"> </w:t>
      </w:r>
      <w:r w:rsidR="002A018D" w:rsidRPr="0021377D">
        <w:t>события</w:t>
      </w:r>
    </w:p>
    <w:p w14:paraId="055B61E4" w14:textId="68CB0A19" w:rsidR="00931E38" w:rsidRDefault="002A018D" w:rsidP="00F13EB7">
      <w:pPr>
        <w:pStyle w:val="a3"/>
        <w:numPr>
          <w:ilvl w:val="0"/>
          <w:numId w:val="81"/>
        </w:numPr>
      </w:pPr>
      <w:r w:rsidRPr="006F0D11">
        <w:t>Предоставление</w:t>
      </w:r>
      <w:r w:rsidR="000111BD">
        <w:t xml:space="preserve"> </w:t>
      </w:r>
      <w:r w:rsidRPr="006F0D11">
        <w:t>перечня</w:t>
      </w:r>
      <w:r w:rsidR="000111BD">
        <w:t xml:space="preserve"> </w:t>
      </w:r>
      <w:r w:rsidRPr="006F0D11">
        <w:t>объектов</w:t>
      </w:r>
      <w:r w:rsidR="000111BD">
        <w:t xml:space="preserve"> </w:t>
      </w:r>
      <w:r w:rsidRPr="006F0D11">
        <w:t>справочника,</w:t>
      </w:r>
      <w:r w:rsidR="000111BD">
        <w:t xml:space="preserve"> </w:t>
      </w:r>
      <w:r w:rsidRPr="006F0D11">
        <w:t>описывающих</w:t>
      </w:r>
      <w:r w:rsidR="000111BD">
        <w:t xml:space="preserve"> </w:t>
      </w:r>
      <w:r w:rsidRPr="006F0D11">
        <w:t>параметры</w:t>
      </w:r>
      <w:r w:rsidR="000111BD">
        <w:t xml:space="preserve"> </w:t>
      </w:r>
      <w:r w:rsidRPr="006F0D11">
        <w:t>типов</w:t>
      </w:r>
      <w:r w:rsidR="000111BD">
        <w:t xml:space="preserve"> </w:t>
      </w:r>
      <w:r w:rsidRPr="006F0D11">
        <w:t>клинического</w:t>
      </w:r>
      <w:r w:rsidR="000111BD">
        <w:t xml:space="preserve"> </w:t>
      </w:r>
      <w:r w:rsidRPr="006F0D11">
        <w:t>события.</w:t>
      </w:r>
    </w:p>
    <w:p w14:paraId="79A05A51" w14:textId="062DD795" w:rsidR="00931E38" w:rsidRDefault="002A018D" w:rsidP="00222CDF">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Pr="006F0D11">
        <w:t>справочника</w:t>
      </w:r>
      <w:r w:rsidR="000111BD">
        <w:t xml:space="preserve"> </w:t>
      </w:r>
      <w:r w:rsidRPr="006F0D11">
        <w:t>типов</w:t>
      </w:r>
      <w:r w:rsidR="000111BD">
        <w:t xml:space="preserve"> </w:t>
      </w:r>
      <w:r w:rsidRPr="006F0D11">
        <w:t>клинических</w:t>
      </w:r>
      <w:r w:rsidR="000111BD">
        <w:t xml:space="preserve"> </w:t>
      </w:r>
      <w:r w:rsidRPr="006F0D11">
        <w:t>событий</w:t>
      </w:r>
      <w:r w:rsidR="000111BD">
        <w:t xml:space="preserve"> </w:t>
      </w:r>
      <w:r w:rsidRPr="006F0D11">
        <w:t>и</w:t>
      </w:r>
      <w:r w:rsidR="000111BD">
        <w:t xml:space="preserve"> </w:t>
      </w:r>
      <w:r w:rsidRPr="006F0D11">
        <w:t>их</w:t>
      </w:r>
      <w:r w:rsidR="000111BD">
        <w:t xml:space="preserve"> </w:t>
      </w:r>
      <w:r w:rsidRPr="006F0D11">
        <w:t>параметров.</w:t>
      </w:r>
    </w:p>
    <w:p w14:paraId="4A6E37F5" w14:textId="4BE970C5" w:rsidR="002A018D" w:rsidRDefault="002A018D" w:rsidP="006D6F0A">
      <w:pPr>
        <w:pStyle w:val="a3"/>
      </w:pPr>
      <w:r w:rsidRPr="006F0D11">
        <w:t>Предоставление</w:t>
      </w:r>
      <w:r w:rsidR="000111BD">
        <w:t xml:space="preserve"> </w:t>
      </w:r>
      <w:r w:rsidRPr="006F0D11">
        <w:t>перечня</w:t>
      </w:r>
      <w:r w:rsidR="000111BD">
        <w:t xml:space="preserve"> </w:t>
      </w:r>
      <w:r w:rsidRPr="006F0D11">
        <w:t>объектов</w:t>
      </w:r>
      <w:r w:rsidR="000111BD">
        <w:t xml:space="preserve"> </w:t>
      </w:r>
      <w:r w:rsidRPr="006F0D11">
        <w:t>справочника,</w:t>
      </w:r>
      <w:r w:rsidR="000111BD">
        <w:t xml:space="preserve"> </w:t>
      </w:r>
      <w:r w:rsidRPr="006F0D11">
        <w:t>описывающих</w:t>
      </w:r>
      <w:r w:rsidR="000111BD">
        <w:t xml:space="preserve"> </w:t>
      </w:r>
      <w:r w:rsidRPr="006F0D11">
        <w:t>параметры</w:t>
      </w:r>
      <w:r w:rsidR="000111BD">
        <w:t xml:space="preserve"> </w:t>
      </w:r>
      <w:r w:rsidRPr="006F0D11">
        <w:t>типов</w:t>
      </w:r>
      <w:r w:rsidR="000111BD">
        <w:t xml:space="preserve"> </w:t>
      </w:r>
      <w:r w:rsidRPr="006F0D11">
        <w:t>клинического</w:t>
      </w:r>
      <w:r w:rsidR="000111BD">
        <w:t xml:space="preserve"> </w:t>
      </w:r>
      <w:r w:rsidRPr="006F0D11">
        <w:t>события</w:t>
      </w:r>
      <w:r w:rsidR="000111BD">
        <w:t xml:space="preserve"> </w:t>
      </w:r>
      <w:r w:rsidRPr="006F0D11">
        <w:t>для</w:t>
      </w:r>
      <w:r w:rsidR="000111BD">
        <w:t xml:space="preserve"> </w:t>
      </w:r>
      <w:r w:rsidRPr="006F0D11">
        <w:t>заданного</w:t>
      </w:r>
      <w:r w:rsidR="000111BD">
        <w:t xml:space="preserve"> </w:t>
      </w:r>
      <w:r w:rsidRPr="006F0D11">
        <w:t>типа</w:t>
      </w:r>
      <w:r w:rsidR="000111BD">
        <w:t xml:space="preserve"> </w:t>
      </w:r>
      <w:r w:rsidRPr="006F0D11">
        <w:t>роли</w:t>
      </w:r>
      <w:r w:rsidR="000111BD">
        <w:t xml:space="preserve"> </w:t>
      </w:r>
      <w:r w:rsidRPr="006F0D11">
        <w:t>пользователя</w:t>
      </w:r>
      <w:r>
        <w:t>.</w:t>
      </w:r>
    </w:p>
    <w:p w14:paraId="2DFAE2EE" w14:textId="59B97AFF" w:rsidR="002A018D" w:rsidRDefault="002A018D" w:rsidP="00222CDF">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Pr="006F0D11">
        <w:t>справочника</w:t>
      </w:r>
      <w:r w:rsidR="000111BD">
        <w:t xml:space="preserve"> </w:t>
      </w:r>
      <w:r w:rsidRPr="006F0D11">
        <w:t>типов</w:t>
      </w:r>
      <w:r w:rsidR="000111BD">
        <w:t xml:space="preserve"> </w:t>
      </w:r>
      <w:r w:rsidRPr="006F0D11">
        <w:t>клинических</w:t>
      </w:r>
      <w:r w:rsidR="000111BD">
        <w:t xml:space="preserve"> </w:t>
      </w:r>
      <w:r w:rsidRPr="006F0D11">
        <w:t>событий</w:t>
      </w:r>
      <w:r w:rsidR="000111BD">
        <w:t xml:space="preserve"> </w:t>
      </w:r>
      <w:r w:rsidRPr="006F0D11">
        <w:t>доступных</w:t>
      </w:r>
      <w:r w:rsidR="000111BD">
        <w:t xml:space="preserve"> </w:t>
      </w:r>
      <w:r w:rsidRPr="006F0D11">
        <w:t>для</w:t>
      </w:r>
      <w:r w:rsidR="000111BD">
        <w:t xml:space="preserve"> </w:t>
      </w:r>
      <w:r w:rsidRPr="006F0D11">
        <w:t>заданной</w:t>
      </w:r>
      <w:r w:rsidR="000111BD">
        <w:t xml:space="preserve"> </w:t>
      </w:r>
      <w:r w:rsidRPr="006F0D11">
        <w:t>роли</w:t>
      </w:r>
      <w:r w:rsidR="000111BD">
        <w:t xml:space="preserve"> </w:t>
      </w:r>
      <w:r w:rsidRPr="006F0D11">
        <w:t>пользователя.</w:t>
      </w:r>
    </w:p>
    <w:p w14:paraId="1CD5D34D" w14:textId="1ADB4F24" w:rsidR="002A018D" w:rsidRDefault="002A018D" w:rsidP="006D6F0A">
      <w:pPr>
        <w:pStyle w:val="a3"/>
      </w:pPr>
      <w:r w:rsidRPr="006F0D11">
        <w:t>Предоставление</w:t>
      </w:r>
      <w:r w:rsidR="000111BD">
        <w:t xml:space="preserve"> </w:t>
      </w:r>
      <w:r w:rsidRPr="006F0D11">
        <w:t>перечня</w:t>
      </w:r>
      <w:r w:rsidR="000111BD">
        <w:t xml:space="preserve"> </w:t>
      </w:r>
      <w:r w:rsidRPr="006F0D11">
        <w:t>объектов</w:t>
      </w:r>
      <w:r w:rsidR="000111BD">
        <w:t xml:space="preserve"> </w:t>
      </w:r>
      <w:r w:rsidRPr="006F0D11">
        <w:t>справочника,</w:t>
      </w:r>
      <w:r w:rsidR="000111BD">
        <w:t xml:space="preserve"> </w:t>
      </w:r>
      <w:r w:rsidRPr="006F0D11">
        <w:t>описывающих</w:t>
      </w:r>
      <w:r w:rsidR="000111BD">
        <w:t xml:space="preserve"> </w:t>
      </w:r>
      <w:r w:rsidRPr="006F0D11">
        <w:t>возможные</w:t>
      </w:r>
      <w:r w:rsidR="000111BD">
        <w:t xml:space="preserve"> </w:t>
      </w:r>
      <w:r w:rsidRPr="006F0D11">
        <w:t>причины</w:t>
      </w:r>
      <w:r w:rsidR="000111BD">
        <w:t xml:space="preserve"> </w:t>
      </w:r>
      <w:r w:rsidRPr="006F0D11">
        <w:t>отмены</w:t>
      </w:r>
      <w:r w:rsidR="000111BD">
        <w:t xml:space="preserve"> </w:t>
      </w:r>
      <w:r w:rsidRPr="006F0D11">
        <w:t>клинического</w:t>
      </w:r>
      <w:r w:rsidR="000111BD">
        <w:t xml:space="preserve"> </w:t>
      </w:r>
      <w:r w:rsidRPr="006F0D11">
        <w:t>события.</w:t>
      </w:r>
    </w:p>
    <w:p w14:paraId="79FB8D80" w14:textId="66B99B4C" w:rsidR="002A018D" w:rsidRDefault="002A018D" w:rsidP="00222CDF">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Pr="006F0D11">
        <w:t>справочника</w:t>
      </w:r>
      <w:r w:rsidR="000111BD">
        <w:t xml:space="preserve"> </w:t>
      </w:r>
      <w:r w:rsidRPr="006F0D11">
        <w:t>причин</w:t>
      </w:r>
      <w:r w:rsidR="000111BD">
        <w:t xml:space="preserve"> </w:t>
      </w:r>
      <w:r w:rsidRPr="006F0D11">
        <w:t>отмены</w:t>
      </w:r>
      <w:r w:rsidR="000111BD">
        <w:t xml:space="preserve"> </w:t>
      </w:r>
      <w:r w:rsidRPr="006F0D11">
        <w:t>клинических</w:t>
      </w:r>
      <w:r w:rsidR="000111BD">
        <w:t xml:space="preserve"> </w:t>
      </w:r>
      <w:r w:rsidRPr="006F0D11">
        <w:t>событий.</w:t>
      </w:r>
    </w:p>
    <w:p w14:paraId="6E8087F7" w14:textId="1CC9EAFD" w:rsidR="002A018D" w:rsidRPr="0021377D" w:rsidRDefault="006D6F0A" w:rsidP="0021377D">
      <w:pPr>
        <w:pStyle w:val="4-4"/>
      </w:pPr>
      <w:r w:rsidRPr="0021377D">
        <w:t>О</w:t>
      </w:r>
      <w:r w:rsidR="00A61B46" w:rsidRPr="0021377D">
        <w:t>беспечени</w:t>
      </w:r>
      <w:r w:rsidRPr="0021377D">
        <w:t>е</w:t>
      </w:r>
      <w:r w:rsidR="000111BD">
        <w:t xml:space="preserve"> </w:t>
      </w:r>
      <w:r w:rsidR="00A61B46" w:rsidRPr="0021377D">
        <w:t>возможности</w:t>
      </w:r>
      <w:r w:rsidR="000111BD">
        <w:t xml:space="preserve"> </w:t>
      </w:r>
      <w:r w:rsidR="00A61B46" w:rsidRPr="0021377D">
        <w:t>добавления</w:t>
      </w:r>
      <w:r w:rsidR="000111BD">
        <w:t xml:space="preserve"> </w:t>
      </w:r>
      <w:r w:rsidR="00A61B46" w:rsidRPr="0021377D">
        <w:t>вспомогательного</w:t>
      </w:r>
      <w:r w:rsidR="000111BD">
        <w:t xml:space="preserve"> </w:t>
      </w:r>
      <w:r w:rsidR="00A61B46" w:rsidRPr="0021377D">
        <w:t>базового</w:t>
      </w:r>
      <w:r w:rsidR="000111BD">
        <w:t xml:space="preserve"> </w:t>
      </w:r>
      <w:r w:rsidR="00A61B46" w:rsidRPr="0021377D">
        <w:t>ресурса</w:t>
      </w:r>
    </w:p>
    <w:p w14:paraId="6BACD9FC" w14:textId="0F864D0F" w:rsidR="0034397E" w:rsidRDefault="006D6F0A" w:rsidP="00F13EB7">
      <w:pPr>
        <w:pStyle w:val="a3"/>
        <w:numPr>
          <w:ilvl w:val="0"/>
          <w:numId w:val="82"/>
        </w:numPr>
      </w:pPr>
      <w:r w:rsidRPr="006F0D11">
        <w:t>Добавление</w:t>
      </w:r>
      <w:r w:rsidR="000111BD">
        <w:t xml:space="preserve"> </w:t>
      </w:r>
      <w:r w:rsidRPr="006F0D11">
        <w:t>вспомогательного</w:t>
      </w:r>
      <w:r w:rsidR="000111BD">
        <w:t xml:space="preserve"> </w:t>
      </w:r>
      <w:r w:rsidRPr="006F0D11">
        <w:t>базового</w:t>
      </w:r>
      <w:r w:rsidR="000111BD">
        <w:t xml:space="preserve"> </w:t>
      </w:r>
      <w:r w:rsidRPr="006F0D11">
        <w:t>ресурса</w:t>
      </w:r>
      <w:r w:rsidR="000111BD">
        <w:t xml:space="preserve"> </w:t>
      </w:r>
      <w:r w:rsidRPr="006F0D11">
        <w:t>в</w:t>
      </w:r>
      <w:r w:rsidR="000111BD">
        <w:t xml:space="preserve"> </w:t>
      </w:r>
      <w:r w:rsidRPr="006F0D11">
        <w:t>перечень</w:t>
      </w:r>
      <w:r w:rsidR="000111BD">
        <w:t xml:space="preserve"> </w:t>
      </w:r>
      <w:r w:rsidRPr="006F0D11">
        <w:t>ресурсов,</w:t>
      </w:r>
      <w:r w:rsidR="000111BD">
        <w:t xml:space="preserve"> </w:t>
      </w:r>
      <w:r w:rsidRPr="006F0D11">
        <w:t>утилизированных</w:t>
      </w:r>
      <w:r w:rsidR="000111BD">
        <w:t xml:space="preserve"> </w:t>
      </w:r>
      <w:r w:rsidRPr="006F0D11">
        <w:t>в</w:t>
      </w:r>
      <w:r w:rsidR="000111BD">
        <w:t xml:space="preserve"> </w:t>
      </w:r>
      <w:r w:rsidRPr="006F0D11">
        <w:t>составе</w:t>
      </w:r>
      <w:r w:rsidR="000111BD">
        <w:t xml:space="preserve"> </w:t>
      </w:r>
      <w:r w:rsidRPr="006F0D11">
        <w:t>композитного</w:t>
      </w:r>
      <w:r w:rsidR="000111BD">
        <w:t xml:space="preserve"> </w:t>
      </w:r>
      <w:r w:rsidRPr="006F0D11">
        <w:t>ресурса</w:t>
      </w:r>
      <w:r w:rsidR="000111BD">
        <w:t xml:space="preserve"> </w:t>
      </w:r>
      <w:r w:rsidRPr="006F0D11">
        <w:t>в</w:t>
      </w:r>
      <w:r w:rsidR="000111BD">
        <w:t xml:space="preserve"> </w:t>
      </w:r>
      <w:r w:rsidRPr="006F0D11">
        <w:t>рамках</w:t>
      </w:r>
      <w:r w:rsidR="000111BD">
        <w:t xml:space="preserve"> </w:t>
      </w:r>
      <w:r w:rsidRPr="006F0D11">
        <w:t>клинического</w:t>
      </w:r>
      <w:r w:rsidR="000111BD">
        <w:t xml:space="preserve"> </w:t>
      </w:r>
      <w:r w:rsidRPr="006F0D11">
        <w:t>события.</w:t>
      </w:r>
      <w:r w:rsidR="000111BD">
        <w:t xml:space="preserve"> </w:t>
      </w:r>
    </w:p>
    <w:p w14:paraId="3FAFD6D5" w14:textId="0BAD7739" w:rsidR="006D6F0A" w:rsidRDefault="006D6F0A" w:rsidP="0034397E">
      <w:r w:rsidRPr="006F0D11">
        <w:t>Функция</w:t>
      </w:r>
      <w:r w:rsidR="000111BD">
        <w:t xml:space="preserve"> </w:t>
      </w:r>
      <w:r w:rsidRPr="006F0D11">
        <w:t>должна</w:t>
      </w:r>
      <w:r w:rsidR="000111BD">
        <w:t xml:space="preserve"> </w:t>
      </w:r>
      <w:r w:rsidRPr="006F0D11">
        <w:t>обеспечить</w:t>
      </w:r>
      <w:r w:rsidR="000111BD">
        <w:t xml:space="preserve"> </w:t>
      </w:r>
      <w:r w:rsidRPr="006F0D11">
        <w:t>добавление</w:t>
      </w:r>
      <w:r w:rsidR="000111BD">
        <w:t xml:space="preserve"> </w:t>
      </w:r>
      <w:r w:rsidRPr="006F0D11">
        <w:t>вспомогательного</w:t>
      </w:r>
      <w:r w:rsidR="000111BD">
        <w:t xml:space="preserve"> </w:t>
      </w:r>
      <w:r w:rsidRPr="006F0D11">
        <w:t>базового</w:t>
      </w:r>
      <w:r w:rsidR="000111BD">
        <w:t xml:space="preserve"> </w:t>
      </w:r>
      <w:r w:rsidRPr="006F0D11">
        <w:t>ресурса</w:t>
      </w:r>
      <w:r w:rsidR="000111BD">
        <w:t xml:space="preserve"> </w:t>
      </w:r>
      <w:r w:rsidRPr="006F0D11">
        <w:t>в</w:t>
      </w:r>
      <w:r w:rsidR="000111BD">
        <w:t xml:space="preserve"> </w:t>
      </w:r>
      <w:r w:rsidRPr="006F0D11">
        <w:t>перечень</w:t>
      </w:r>
      <w:r w:rsidR="000111BD">
        <w:t xml:space="preserve"> </w:t>
      </w:r>
      <w:r w:rsidRPr="006F0D11">
        <w:t>ресурсов</w:t>
      </w:r>
      <w:r w:rsidR="000111BD">
        <w:t xml:space="preserve"> </w:t>
      </w:r>
      <w:r w:rsidRPr="006F0D11">
        <w:t>к</w:t>
      </w:r>
      <w:r w:rsidR="000111BD">
        <w:t xml:space="preserve"> </w:t>
      </w:r>
      <w:r w:rsidRPr="006F0D11">
        <w:t>указанному</w:t>
      </w:r>
      <w:r w:rsidR="000111BD">
        <w:t xml:space="preserve"> </w:t>
      </w:r>
      <w:r w:rsidRPr="006F0D11">
        <w:t>клиническому</w:t>
      </w:r>
      <w:r w:rsidR="000111BD">
        <w:t xml:space="preserve"> </w:t>
      </w:r>
      <w:r w:rsidRPr="006F0D11">
        <w:t>событию.</w:t>
      </w:r>
    </w:p>
    <w:p w14:paraId="443E085E" w14:textId="71EAE581" w:rsidR="002A018D" w:rsidRPr="0021377D" w:rsidRDefault="00A61B46" w:rsidP="0021377D">
      <w:pPr>
        <w:pStyle w:val="3-3"/>
      </w:pPr>
      <w:bookmarkStart w:id="154" w:name="_Toc67910720"/>
      <w:r w:rsidRPr="0021377D">
        <w:t>Требования</w:t>
      </w:r>
      <w:r w:rsidR="000111BD">
        <w:t xml:space="preserve"> </w:t>
      </w:r>
      <w:r w:rsidRPr="0021377D">
        <w:t>к</w:t>
      </w:r>
      <w:r w:rsidR="000111BD">
        <w:t xml:space="preserve"> </w:t>
      </w:r>
      <w:r w:rsidRPr="0021377D">
        <w:t>работам</w:t>
      </w:r>
      <w:r w:rsidR="000111BD">
        <w:t xml:space="preserve"> </w:t>
      </w:r>
      <w:r w:rsidRPr="0021377D">
        <w:t>по</w:t>
      </w:r>
      <w:r w:rsidR="000111BD">
        <w:t xml:space="preserve"> </w:t>
      </w:r>
      <w:r w:rsidRPr="0021377D">
        <w:t>модернизации</w:t>
      </w:r>
      <w:r w:rsidR="000111BD">
        <w:t xml:space="preserve"> </w:t>
      </w:r>
      <w:r w:rsidRPr="0021377D">
        <w:t>Cервиса</w:t>
      </w:r>
      <w:r w:rsidR="000111BD">
        <w:t xml:space="preserve"> </w:t>
      </w:r>
      <w:r w:rsidRPr="0021377D">
        <w:t>управления</w:t>
      </w:r>
      <w:r w:rsidR="000111BD">
        <w:t xml:space="preserve"> </w:t>
      </w:r>
      <w:r w:rsidRPr="0021377D">
        <w:t>записью</w:t>
      </w:r>
      <w:r w:rsidR="000111BD">
        <w:t xml:space="preserve"> </w:t>
      </w:r>
      <w:r w:rsidRPr="0021377D">
        <w:t>на</w:t>
      </w:r>
      <w:r w:rsidR="000111BD">
        <w:t xml:space="preserve"> </w:t>
      </w:r>
      <w:r w:rsidRPr="0021377D">
        <w:t>использование</w:t>
      </w:r>
      <w:r w:rsidR="000111BD">
        <w:t xml:space="preserve"> </w:t>
      </w:r>
      <w:r w:rsidRPr="0021377D">
        <w:t>ресурсов,</w:t>
      </w:r>
      <w:r w:rsidR="000111BD">
        <w:t xml:space="preserve"> </w:t>
      </w:r>
      <w:r w:rsidRPr="0021377D">
        <w:t>включая</w:t>
      </w:r>
      <w:r w:rsidR="000111BD">
        <w:t xml:space="preserve"> </w:t>
      </w:r>
      <w:r w:rsidRPr="0021377D">
        <w:t>прием</w:t>
      </w:r>
      <w:r w:rsidR="000111BD">
        <w:t xml:space="preserve"> </w:t>
      </w:r>
      <w:r w:rsidRPr="0021377D">
        <w:t>к</w:t>
      </w:r>
      <w:r w:rsidR="000111BD">
        <w:t xml:space="preserve"> </w:t>
      </w:r>
      <w:r w:rsidRPr="0021377D">
        <w:t>врачу</w:t>
      </w:r>
      <w:bookmarkEnd w:id="154"/>
    </w:p>
    <w:p w14:paraId="43CB526D" w14:textId="28795ADE" w:rsidR="00A61B46" w:rsidRDefault="00A61B46" w:rsidP="00A61B46">
      <w:r>
        <w:t>Н</w:t>
      </w:r>
      <w:r w:rsidRPr="007F4644">
        <w:t>аименование</w:t>
      </w:r>
      <w:r w:rsidR="000111BD">
        <w:t xml:space="preserve"> </w:t>
      </w:r>
      <w:r w:rsidRPr="007F4644">
        <w:t>работы</w:t>
      </w:r>
      <w:r>
        <w:t>:</w:t>
      </w:r>
      <w:r w:rsidR="000111BD">
        <w:t xml:space="preserve"> </w:t>
      </w:r>
      <w:r w:rsidRPr="004C17BB">
        <w:rPr>
          <w:rFonts w:eastAsia="Times New Roman"/>
        </w:rPr>
        <w:t>Модернизация</w:t>
      </w:r>
      <w:r w:rsidR="000111BD">
        <w:rPr>
          <w:rFonts w:eastAsia="Times New Roman"/>
        </w:rPr>
        <w:t xml:space="preserve"> </w:t>
      </w:r>
      <w:r w:rsidRPr="004C17BB">
        <w:rPr>
          <w:rFonts w:eastAsia="Times New Roman"/>
        </w:rPr>
        <w:t>Cервис</w:t>
      </w:r>
      <w:r w:rsidR="005C0760">
        <w:rPr>
          <w:rFonts w:eastAsia="Times New Roman"/>
        </w:rPr>
        <w:t>а</w:t>
      </w:r>
      <w:r w:rsidR="000111BD">
        <w:rPr>
          <w:rFonts w:eastAsia="Times New Roman"/>
        </w:rPr>
        <w:t xml:space="preserve"> </w:t>
      </w:r>
      <w:r w:rsidRPr="004C17BB">
        <w:rPr>
          <w:rFonts w:eastAsia="Times New Roman"/>
        </w:rPr>
        <w:t>управления</w:t>
      </w:r>
      <w:r w:rsidR="000111BD">
        <w:rPr>
          <w:rFonts w:eastAsia="Times New Roman"/>
        </w:rPr>
        <w:t xml:space="preserve"> </w:t>
      </w:r>
      <w:r w:rsidRPr="004C17BB">
        <w:rPr>
          <w:rFonts w:eastAsia="Times New Roman"/>
        </w:rPr>
        <w:t>записью</w:t>
      </w:r>
      <w:r w:rsidR="000111BD">
        <w:rPr>
          <w:rFonts w:eastAsia="Times New Roman"/>
        </w:rPr>
        <w:t xml:space="preserve"> </w:t>
      </w:r>
      <w:r w:rsidRPr="004C17BB">
        <w:rPr>
          <w:rFonts w:eastAsia="Times New Roman"/>
        </w:rPr>
        <w:t>на</w:t>
      </w:r>
      <w:r w:rsidR="000111BD">
        <w:rPr>
          <w:rFonts w:eastAsia="Times New Roman"/>
        </w:rPr>
        <w:t xml:space="preserve"> </w:t>
      </w:r>
      <w:r w:rsidRPr="004C17BB">
        <w:rPr>
          <w:rFonts w:eastAsia="Times New Roman"/>
        </w:rPr>
        <w:t>использование</w:t>
      </w:r>
      <w:r w:rsidR="000111BD">
        <w:rPr>
          <w:rFonts w:eastAsia="Times New Roman"/>
        </w:rPr>
        <w:t xml:space="preserve"> </w:t>
      </w:r>
      <w:r w:rsidRPr="004C17BB">
        <w:rPr>
          <w:rFonts w:eastAsia="Times New Roman"/>
        </w:rPr>
        <w:t>ресурсов,</w:t>
      </w:r>
      <w:r w:rsidR="000111BD">
        <w:rPr>
          <w:rFonts w:eastAsia="Times New Roman"/>
        </w:rPr>
        <w:t xml:space="preserve"> </w:t>
      </w:r>
      <w:r w:rsidRPr="004C17BB">
        <w:rPr>
          <w:rFonts w:eastAsia="Times New Roman"/>
        </w:rPr>
        <w:t>включая</w:t>
      </w:r>
      <w:r w:rsidR="000111BD">
        <w:rPr>
          <w:rFonts w:eastAsia="Times New Roman"/>
        </w:rPr>
        <w:t xml:space="preserve"> </w:t>
      </w:r>
      <w:r w:rsidRPr="004C17BB">
        <w:rPr>
          <w:rFonts w:eastAsia="Times New Roman"/>
        </w:rPr>
        <w:t>прием</w:t>
      </w:r>
      <w:r w:rsidR="000111BD">
        <w:rPr>
          <w:rFonts w:eastAsia="Times New Roman"/>
        </w:rPr>
        <w:t xml:space="preserve"> </w:t>
      </w:r>
      <w:r w:rsidRPr="004C17BB">
        <w:rPr>
          <w:rFonts w:eastAsia="Times New Roman"/>
        </w:rPr>
        <w:t>к</w:t>
      </w:r>
      <w:r w:rsidR="000111BD">
        <w:rPr>
          <w:rFonts w:eastAsia="Times New Roman"/>
        </w:rPr>
        <w:t xml:space="preserve"> </w:t>
      </w:r>
      <w:r w:rsidRPr="004C17BB">
        <w:rPr>
          <w:rFonts w:eastAsia="Times New Roman"/>
        </w:rPr>
        <w:t>врачу</w:t>
      </w:r>
      <w:r>
        <w:t>.</w:t>
      </w:r>
    </w:p>
    <w:p w14:paraId="6A25FA69" w14:textId="3C33F7A3" w:rsidR="00A61B46" w:rsidRDefault="00A61B46" w:rsidP="00A61B46">
      <w:r>
        <w:t>Наименование</w:t>
      </w:r>
      <w:r w:rsidR="000111BD">
        <w:t xml:space="preserve"> </w:t>
      </w:r>
      <w:r>
        <w:t>компонента</w:t>
      </w:r>
      <w:r w:rsidR="000111BD">
        <w:t xml:space="preserve"> </w:t>
      </w:r>
      <w:r>
        <w:t>Подсистемы,</w:t>
      </w:r>
      <w:r w:rsidR="000111BD">
        <w:t xml:space="preserve"> </w:t>
      </w:r>
      <w:r>
        <w:t>в</w:t>
      </w:r>
      <w:r w:rsidR="000111BD">
        <w:t xml:space="preserve"> </w:t>
      </w:r>
      <w:r>
        <w:t>отношении</w:t>
      </w:r>
      <w:r w:rsidR="000111BD">
        <w:t xml:space="preserve"> </w:t>
      </w:r>
      <w:r>
        <w:t>которого</w:t>
      </w:r>
      <w:r w:rsidR="000111BD">
        <w:t xml:space="preserve"> </w:t>
      </w:r>
      <w:r>
        <w:t>должна</w:t>
      </w:r>
      <w:r w:rsidR="000111BD">
        <w:t xml:space="preserve"> </w:t>
      </w:r>
      <w:r>
        <w:t>быть</w:t>
      </w:r>
      <w:r w:rsidR="000111BD">
        <w:t xml:space="preserve"> </w:t>
      </w:r>
      <w:r>
        <w:t>выполнена</w:t>
      </w:r>
      <w:r w:rsidR="000111BD">
        <w:t xml:space="preserve"> </w:t>
      </w:r>
      <w:r>
        <w:t>работа:</w:t>
      </w:r>
      <w:r w:rsidR="000111BD">
        <w:t xml:space="preserve"> </w:t>
      </w:r>
      <w:r w:rsidR="0055600F" w:rsidRPr="004C17BB">
        <w:rPr>
          <w:rFonts w:eastAsia="Times New Roman"/>
        </w:rPr>
        <w:t>Сервис</w:t>
      </w:r>
      <w:r w:rsidR="000111BD">
        <w:rPr>
          <w:rFonts w:eastAsia="Times New Roman"/>
        </w:rPr>
        <w:t xml:space="preserve"> </w:t>
      </w:r>
      <w:r w:rsidR="0055600F" w:rsidRPr="004C17BB">
        <w:rPr>
          <w:rFonts w:eastAsia="Times New Roman"/>
        </w:rPr>
        <w:t>Запись</w:t>
      </w:r>
      <w:r w:rsidR="000111BD">
        <w:rPr>
          <w:rFonts w:eastAsia="Times New Roman"/>
        </w:rPr>
        <w:t xml:space="preserve"> </w:t>
      </w:r>
      <w:r w:rsidR="0055600F" w:rsidRPr="004C17BB">
        <w:rPr>
          <w:rFonts w:eastAsia="Times New Roman"/>
        </w:rPr>
        <w:t>Сервиса</w:t>
      </w:r>
      <w:r w:rsidR="000111BD">
        <w:rPr>
          <w:rFonts w:eastAsia="Times New Roman"/>
        </w:rPr>
        <w:t xml:space="preserve"> </w:t>
      </w:r>
      <w:r w:rsidR="0055600F" w:rsidRPr="004C17BB">
        <w:rPr>
          <w:rFonts w:eastAsia="Times New Roman"/>
        </w:rPr>
        <w:t>управления</w:t>
      </w:r>
      <w:r w:rsidR="000111BD">
        <w:rPr>
          <w:rFonts w:eastAsia="Times New Roman"/>
        </w:rPr>
        <w:t xml:space="preserve"> </w:t>
      </w:r>
      <w:r w:rsidR="0055600F" w:rsidRPr="004C17BB">
        <w:rPr>
          <w:rFonts w:eastAsia="Times New Roman"/>
        </w:rPr>
        <w:t>записью</w:t>
      </w:r>
      <w:r w:rsidR="000111BD">
        <w:rPr>
          <w:rFonts w:eastAsia="Times New Roman"/>
        </w:rPr>
        <w:t xml:space="preserve"> </w:t>
      </w:r>
      <w:r w:rsidR="0055600F" w:rsidRPr="004C17BB">
        <w:rPr>
          <w:rFonts w:eastAsia="Times New Roman"/>
        </w:rPr>
        <w:t>на</w:t>
      </w:r>
      <w:r w:rsidR="000111BD">
        <w:rPr>
          <w:rFonts w:eastAsia="Times New Roman"/>
        </w:rPr>
        <w:t xml:space="preserve"> </w:t>
      </w:r>
      <w:r w:rsidR="0055600F" w:rsidRPr="004C17BB">
        <w:rPr>
          <w:rFonts w:eastAsia="Times New Roman"/>
        </w:rPr>
        <w:t>использование</w:t>
      </w:r>
      <w:r w:rsidR="000111BD">
        <w:rPr>
          <w:rFonts w:eastAsia="Times New Roman"/>
        </w:rPr>
        <w:t xml:space="preserve"> </w:t>
      </w:r>
      <w:r w:rsidR="0055600F" w:rsidRPr="004C17BB">
        <w:rPr>
          <w:rFonts w:eastAsia="Times New Roman"/>
        </w:rPr>
        <w:t>ресурсов,</w:t>
      </w:r>
      <w:r w:rsidR="000111BD">
        <w:rPr>
          <w:rFonts w:eastAsia="Times New Roman"/>
        </w:rPr>
        <w:t xml:space="preserve"> </w:t>
      </w:r>
      <w:r w:rsidR="0055600F" w:rsidRPr="004C17BB">
        <w:rPr>
          <w:rFonts w:eastAsia="Times New Roman"/>
        </w:rPr>
        <w:t>включая</w:t>
      </w:r>
      <w:r w:rsidR="000111BD">
        <w:rPr>
          <w:rFonts w:eastAsia="Times New Roman"/>
        </w:rPr>
        <w:t xml:space="preserve"> </w:t>
      </w:r>
      <w:r w:rsidR="0055600F" w:rsidRPr="004C17BB">
        <w:rPr>
          <w:rFonts w:eastAsia="Times New Roman"/>
        </w:rPr>
        <w:t>прием</w:t>
      </w:r>
      <w:r w:rsidR="000111BD">
        <w:rPr>
          <w:rFonts w:eastAsia="Times New Roman"/>
        </w:rPr>
        <w:t xml:space="preserve"> </w:t>
      </w:r>
      <w:r w:rsidR="0055600F" w:rsidRPr="004C17BB">
        <w:rPr>
          <w:rFonts w:eastAsia="Times New Roman"/>
        </w:rPr>
        <w:t>к</w:t>
      </w:r>
      <w:r w:rsidR="000111BD">
        <w:rPr>
          <w:rFonts w:eastAsia="Times New Roman"/>
        </w:rPr>
        <w:t xml:space="preserve"> </w:t>
      </w:r>
      <w:r w:rsidR="0055600F" w:rsidRPr="004C17BB">
        <w:rPr>
          <w:rFonts w:eastAsia="Times New Roman"/>
        </w:rPr>
        <w:t>врачу</w:t>
      </w:r>
      <w:r w:rsidR="000111BD">
        <w:rPr>
          <w:rFonts w:eastAsia="Times New Roman"/>
        </w:rPr>
        <w:t xml:space="preserve"> </w:t>
      </w:r>
      <w:r w:rsidR="0055600F">
        <w:rPr>
          <w:rFonts w:eastAsia="Times New Roman"/>
        </w:rPr>
        <w:t>(далее</w:t>
      </w:r>
      <w:r w:rsidR="000111BD">
        <w:rPr>
          <w:rFonts w:eastAsia="Times New Roman"/>
        </w:rPr>
        <w:t xml:space="preserve"> </w:t>
      </w:r>
      <w:r w:rsidR="0055600F">
        <w:rPr>
          <w:rFonts w:eastAsia="Times New Roman"/>
        </w:rPr>
        <w:t>–</w:t>
      </w:r>
      <w:r w:rsidR="00272EA9">
        <w:rPr>
          <w:rFonts w:eastAsia="Times New Roman"/>
        </w:rPr>
        <w:t xml:space="preserve"> </w:t>
      </w:r>
      <w:r w:rsidR="00AF6D2B">
        <w:rPr>
          <w:rFonts w:eastAsia="Times New Roman"/>
        </w:rPr>
        <w:t>ЕМИАС.Запись</w:t>
      </w:r>
      <w:r w:rsidR="0055600F">
        <w:rPr>
          <w:rFonts w:eastAsia="Times New Roman"/>
        </w:rPr>
        <w:t>)</w:t>
      </w:r>
      <w:r>
        <w:t>.</w:t>
      </w:r>
    </w:p>
    <w:p w14:paraId="19CAD519" w14:textId="2FFAB754" w:rsidR="00470D63" w:rsidRDefault="00470D63" w:rsidP="00A61B46">
      <w:r>
        <w:t xml:space="preserve">В отчетном документе «Описание архитектуры компонентов Решения» должно быть описано взаимодействие </w:t>
      </w:r>
      <w:r w:rsidR="00272EA9" w:rsidRPr="004C17BB">
        <w:rPr>
          <w:rFonts w:eastAsia="Times New Roman"/>
        </w:rPr>
        <w:t>Сервис</w:t>
      </w:r>
      <w:r w:rsidR="00272EA9">
        <w:rPr>
          <w:rFonts w:eastAsia="Times New Roman"/>
        </w:rPr>
        <w:t xml:space="preserve">а </w:t>
      </w:r>
      <w:r w:rsidR="00272EA9" w:rsidRPr="004C17BB">
        <w:rPr>
          <w:rFonts w:eastAsia="Times New Roman"/>
        </w:rPr>
        <w:t>Запись</w:t>
      </w:r>
      <w:r w:rsidR="00272EA9">
        <w:rPr>
          <w:rFonts w:eastAsia="Times New Roman"/>
        </w:rPr>
        <w:t xml:space="preserve"> </w:t>
      </w:r>
      <w:r w:rsidR="00272EA9" w:rsidRPr="004C17BB">
        <w:rPr>
          <w:rFonts w:eastAsia="Times New Roman"/>
        </w:rPr>
        <w:t>Сервиса</w:t>
      </w:r>
      <w:r w:rsidR="00272EA9">
        <w:rPr>
          <w:rFonts w:eastAsia="Times New Roman"/>
        </w:rPr>
        <w:t xml:space="preserve"> </w:t>
      </w:r>
      <w:r w:rsidR="00272EA9" w:rsidRPr="004C17BB">
        <w:rPr>
          <w:rFonts w:eastAsia="Times New Roman"/>
        </w:rPr>
        <w:t>управления</w:t>
      </w:r>
      <w:r w:rsidR="00272EA9">
        <w:rPr>
          <w:rFonts w:eastAsia="Times New Roman"/>
        </w:rPr>
        <w:t xml:space="preserve"> </w:t>
      </w:r>
      <w:r w:rsidR="00272EA9" w:rsidRPr="004C17BB">
        <w:rPr>
          <w:rFonts w:eastAsia="Times New Roman"/>
        </w:rPr>
        <w:t>записью</w:t>
      </w:r>
      <w:r w:rsidR="00272EA9">
        <w:rPr>
          <w:rFonts w:eastAsia="Times New Roman"/>
        </w:rPr>
        <w:t xml:space="preserve"> </w:t>
      </w:r>
      <w:r w:rsidR="00272EA9" w:rsidRPr="004C17BB">
        <w:rPr>
          <w:rFonts w:eastAsia="Times New Roman"/>
        </w:rPr>
        <w:t>на</w:t>
      </w:r>
      <w:r w:rsidR="00272EA9">
        <w:rPr>
          <w:rFonts w:eastAsia="Times New Roman"/>
        </w:rPr>
        <w:t xml:space="preserve"> </w:t>
      </w:r>
      <w:r w:rsidR="00272EA9" w:rsidRPr="004C17BB">
        <w:rPr>
          <w:rFonts w:eastAsia="Times New Roman"/>
        </w:rPr>
        <w:t>использование</w:t>
      </w:r>
      <w:r w:rsidR="00272EA9">
        <w:rPr>
          <w:rFonts w:eastAsia="Times New Roman"/>
        </w:rPr>
        <w:t xml:space="preserve"> </w:t>
      </w:r>
      <w:r w:rsidR="00272EA9" w:rsidRPr="004C17BB">
        <w:rPr>
          <w:rFonts w:eastAsia="Times New Roman"/>
        </w:rPr>
        <w:t>ресурсов,</w:t>
      </w:r>
      <w:r w:rsidR="00272EA9">
        <w:rPr>
          <w:rFonts w:eastAsia="Times New Roman"/>
        </w:rPr>
        <w:t xml:space="preserve"> </w:t>
      </w:r>
      <w:r w:rsidR="00272EA9" w:rsidRPr="004C17BB">
        <w:rPr>
          <w:rFonts w:eastAsia="Times New Roman"/>
        </w:rPr>
        <w:t>включая</w:t>
      </w:r>
      <w:r w:rsidR="00272EA9">
        <w:rPr>
          <w:rFonts w:eastAsia="Times New Roman"/>
        </w:rPr>
        <w:t xml:space="preserve"> </w:t>
      </w:r>
      <w:r w:rsidR="00272EA9" w:rsidRPr="004C17BB">
        <w:rPr>
          <w:rFonts w:eastAsia="Times New Roman"/>
        </w:rPr>
        <w:t>прием</w:t>
      </w:r>
      <w:r w:rsidR="00272EA9">
        <w:rPr>
          <w:rFonts w:eastAsia="Times New Roman"/>
        </w:rPr>
        <w:t xml:space="preserve"> </w:t>
      </w:r>
      <w:r w:rsidR="00272EA9" w:rsidRPr="004C17BB">
        <w:rPr>
          <w:rFonts w:eastAsia="Times New Roman"/>
        </w:rPr>
        <w:t>к</w:t>
      </w:r>
      <w:r w:rsidR="00272EA9">
        <w:rPr>
          <w:rFonts w:eastAsia="Times New Roman"/>
        </w:rPr>
        <w:t xml:space="preserve"> </w:t>
      </w:r>
      <w:r w:rsidR="00272EA9" w:rsidRPr="004C17BB">
        <w:rPr>
          <w:rFonts w:eastAsia="Times New Roman"/>
        </w:rPr>
        <w:t>врачу</w:t>
      </w:r>
      <w:r w:rsidR="00272EA9">
        <w:rPr>
          <w:rFonts w:eastAsia="Times New Roman"/>
        </w:rPr>
        <w:t xml:space="preserve"> </w:t>
      </w:r>
      <w:r>
        <w:t>со следующими системами:</w:t>
      </w:r>
    </w:p>
    <w:p w14:paraId="571AFE9C" w14:textId="77777777" w:rsidR="00470D63" w:rsidRDefault="00470D63" w:rsidP="00470D63">
      <w:pPr>
        <w:pStyle w:val="a3"/>
        <w:numPr>
          <w:ilvl w:val="0"/>
          <w:numId w:val="86"/>
        </w:numPr>
      </w:pPr>
      <w:r w:rsidRPr="005C0760">
        <w:t>Сервис</w:t>
      </w:r>
      <w:r>
        <w:t xml:space="preserve"> </w:t>
      </w:r>
      <w:r w:rsidRPr="005C0760">
        <w:t>«Общегородской</w:t>
      </w:r>
      <w:r>
        <w:t xml:space="preserve"> </w:t>
      </w:r>
      <w:r w:rsidRPr="005C0760">
        <w:t>регистр</w:t>
      </w:r>
      <w:r>
        <w:t xml:space="preserve"> </w:t>
      </w:r>
      <w:r w:rsidRPr="005C0760">
        <w:t>пациентов»</w:t>
      </w:r>
      <w:r>
        <w:t xml:space="preserve"> </w:t>
      </w:r>
      <w:r w:rsidRPr="005C0760">
        <w:t>автоматизированной</w:t>
      </w:r>
      <w:r>
        <w:t xml:space="preserve"> </w:t>
      </w:r>
      <w:r w:rsidRPr="005C0760">
        <w:t>информационной</w:t>
      </w:r>
      <w:r>
        <w:t xml:space="preserve"> </w:t>
      </w:r>
      <w:r w:rsidRPr="005C0760">
        <w:t>системы</w:t>
      </w:r>
      <w:r>
        <w:t xml:space="preserve"> </w:t>
      </w:r>
      <w:r w:rsidRPr="005C0760">
        <w:t>города</w:t>
      </w:r>
      <w:r>
        <w:t xml:space="preserve"> </w:t>
      </w:r>
      <w:r w:rsidRPr="005C0760">
        <w:t>Москвы</w:t>
      </w:r>
      <w:r>
        <w:t xml:space="preserve"> </w:t>
      </w:r>
      <w:r w:rsidRPr="005C0760">
        <w:t>«Единая</w:t>
      </w:r>
      <w:r>
        <w:t xml:space="preserve"> </w:t>
      </w:r>
      <w:r w:rsidRPr="005C0760">
        <w:t>медицинская</w:t>
      </w:r>
      <w:r>
        <w:t xml:space="preserve"> </w:t>
      </w:r>
      <w:r w:rsidRPr="005C0760">
        <w:t>информационно-аналитическая</w:t>
      </w:r>
      <w:r>
        <w:t xml:space="preserve"> </w:t>
      </w:r>
      <w:r w:rsidRPr="005C0760">
        <w:t>система</w:t>
      </w:r>
      <w:r>
        <w:t xml:space="preserve"> </w:t>
      </w:r>
      <w:r w:rsidRPr="005C0760">
        <w:t>города</w:t>
      </w:r>
      <w:r>
        <w:t xml:space="preserve"> </w:t>
      </w:r>
      <w:r w:rsidRPr="005C0760">
        <w:t>Москвы»</w:t>
      </w:r>
      <w:r>
        <w:t>;</w:t>
      </w:r>
    </w:p>
    <w:p w14:paraId="41A681A3" w14:textId="755051D1" w:rsidR="00470D63" w:rsidRDefault="002A6F1D" w:rsidP="00470D63">
      <w:pPr>
        <w:pStyle w:val="a3"/>
      </w:pPr>
      <w:r>
        <w:t>Смежная система «</w:t>
      </w:r>
      <w:r w:rsidR="00470D63" w:rsidRPr="008E02DA">
        <w:t>Корпоративная</w:t>
      </w:r>
      <w:r w:rsidR="00470D63">
        <w:t xml:space="preserve"> </w:t>
      </w:r>
      <w:r w:rsidR="00470D63" w:rsidRPr="008E02DA">
        <w:t>мультисервисная</w:t>
      </w:r>
      <w:r w:rsidR="00470D63">
        <w:t xml:space="preserve"> </w:t>
      </w:r>
      <w:r w:rsidR="00470D63" w:rsidRPr="008E02DA">
        <w:t>сеть</w:t>
      </w:r>
      <w:r w:rsidR="00470D63">
        <w:t xml:space="preserve"> </w:t>
      </w:r>
      <w:r w:rsidR="00470D63" w:rsidRPr="008E02DA">
        <w:t>Москвы</w:t>
      </w:r>
      <w:r>
        <w:t>»</w:t>
      </w:r>
      <w:r w:rsidR="00470D63">
        <w:t>;</w:t>
      </w:r>
    </w:p>
    <w:p w14:paraId="2BC81153" w14:textId="3BCC0719" w:rsidR="00470D63" w:rsidRDefault="00470D63" w:rsidP="00470D63">
      <w:pPr>
        <w:pStyle w:val="a3"/>
      </w:pPr>
      <w:r>
        <w:rPr>
          <w:lang w:val="en-US"/>
        </w:rPr>
        <w:t>C</w:t>
      </w:r>
      <w:r>
        <w:t>ервис управления нормативно-справочной информацией в здравоохранении;</w:t>
      </w:r>
    </w:p>
    <w:p w14:paraId="354D5F17" w14:textId="77777777" w:rsidR="00470D63" w:rsidRDefault="00470D63" w:rsidP="00470D63">
      <w:pPr>
        <w:pStyle w:val="a3"/>
      </w:pPr>
      <w:r w:rsidRPr="004C17BB">
        <w:t>Сервис</w:t>
      </w:r>
      <w:r>
        <w:t xml:space="preserve"> </w:t>
      </w:r>
      <w:r w:rsidRPr="004C17BB">
        <w:t>управления</w:t>
      </w:r>
      <w:r>
        <w:t xml:space="preserve"> </w:t>
      </w:r>
      <w:r w:rsidRPr="004C17BB">
        <w:t>ресурсами</w:t>
      </w:r>
      <w:r>
        <w:t xml:space="preserve"> </w:t>
      </w:r>
      <w:r w:rsidRPr="004C17BB">
        <w:t>и</w:t>
      </w:r>
      <w:r>
        <w:t xml:space="preserve"> </w:t>
      </w:r>
      <w:r w:rsidRPr="004C17BB">
        <w:t>правилами</w:t>
      </w:r>
      <w:r>
        <w:t xml:space="preserve"> </w:t>
      </w:r>
      <w:r w:rsidRPr="004C17BB">
        <w:t>их</w:t>
      </w:r>
      <w:r>
        <w:t xml:space="preserve"> </w:t>
      </w:r>
      <w:r w:rsidRPr="004C17BB">
        <w:t>использования</w:t>
      </w:r>
      <w:r>
        <w:t>;</w:t>
      </w:r>
    </w:p>
    <w:p w14:paraId="7445C933" w14:textId="5056BEF6" w:rsidR="00470D63" w:rsidRDefault="00470D63" w:rsidP="00470D63">
      <w:pPr>
        <w:pStyle w:val="a3"/>
      </w:pPr>
      <w:r>
        <w:t>П</w:t>
      </w:r>
      <w:r w:rsidRPr="00E13EB8">
        <w:t>одсистема</w:t>
      </w:r>
      <w:r>
        <w:t xml:space="preserve"> </w:t>
      </w:r>
      <w:r w:rsidRPr="00E13EB8">
        <w:t>оперативного</w:t>
      </w:r>
      <w:r>
        <w:t xml:space="preserve"> </w:t>
      </w:r>
      <w:r w:rsidRPr="00E13EB8">
        <w:t>контроля</w:t>
      </w:r>
      <w:r>
        <w:t xml:space="preserve"> </w:t>
      </w:r>
      <w:r w:rsidRPr="00E13EB8">
        <w:t>внутренней</w:t>
      </w:r>
      <w:r>
        <w:t xml:space="preserve"> </w:t>
      </w:r>
      <w:r w:rsidRPr="00E13EB8">
        <w:t>деятельности</w:t>
      </w:r>
      <w:r>
        <w:t xml:space="preserve"> </w:t>
      </w:r>
      <w:r w:rsidR="00D02A5B">
        <w:t>МО</w:t>
      </w:r>
      <w:r>
        <w:t xml:space="preserve"> </w:t>
      </w:r>
      <w:r w:rsidRPr="00E13EB8">
        <w:t>автоматизированной</w:t>
      </w:r>
      <w:r>
        <w:t xml:space="preserve"> </w:t>
      </w:r>
      <w:r w:rsidRPr="00E13EB8">
        <w:t>информационной</w:t>
      </w:r>
      <w:r>
        <w:t xml:space="preserve"> </w:t>
      </w:r>
      <w:r w:rsidRPr="00E13EB8">
        <w:t>системы</w:t>
      </w:r>
      <w:r>
        <w:t xml:space="preserve"> </w:t>
      </w:r>
      <w:r w:rsidRPr="00E13EB8">
        <w:t>города</w:t>
      </w:r>
      <w:r>
        <w:t xml:space="preserve"> </w:t>
      </w:r>
      <w:r w:rsidRPr="00E13EB8">
        <w:t>Москвы</w:t>
      </w:r>
      <w:r>
        <w:t xml:space="preserve"> </w:t>
      </w:r>
      <w:r w:rsidRPr="00E13EB8">
        <w:t>«Единая</w:t>
      </w:r>
      <w:r>
        <w:t xml:space="preserve"> </w:t>
      </w:r>
      <w:r w:rsidRPr="00E13EB8">
        <w:t>медицинская</w:t>
      </w:r>
      <w:r>
        <w:t xml:space="preserve"> </w:t>
      </w:r>
      <w:r w:rsidRPr="00E13EB8">
        <w:t>информационно-аналитическая</w:t>
      </w:r>
      <w:r>
        <w:t xml:space="preserve"> </w:t>
      </w:r>
      <w:r w:rsidRPr="00E13EB8">
        <w:t>система</w:t>
      </w:r>
      <w:r>
        <w:t xml:space="preserve"> </w:t>
      </w:r>
      <w:r w:rsidRPr="00E13EB8">
        <w:t>города</w:t>
      </w:r>
      <w:r>
        <w:t xml:space="preserve"> </w:t>
      </w:r>
      <w:r w:rsidRPr="00E13EB8">
        <w:t>Москвы»</w:t>
      </w:r>
    </w:p>
    <w:p w14:paraId="34448D2F" w14:textId="77777777" w:rsidR="00470D63" w:rsidRDefault="00470D63" w:rsidP="00470D63">
      <w:pPr>
        <w:pStyle w:val="a3"/>
      </w:pPr>
      <w:r w:rsidRPr="004C17BB">
        <w:t>Сервис</w:t>
      </w:r>
      <w:r>
        <w:t xml:space="preserve"> </w:t>
      </w:r>
      <w:r w:rsidRPr="004C17BB">
        <w:t>управления</w:t>
      </w:r>
      <w:r>
        <w:t xml:space="preserve"> </w:t>
      </w:r>
      <w:r w:rsidRPr="004C17BB">
        <w:t>медицинскими</w:t>
      </w:r>
      <w:r>
        <w:t xml:space="preserve"> </w:t>
      </w:r>
      <w:r w:rsidRPr="004C17BB">
        <w:t>событиями</w:t>
      </w:r>
      <w:r>
        <w:t xml:space="preserve"> </w:t>
      </w:r>
      <w:r w:rsidRPr="004C17BB">
        <w:t>(фактами</w:t>
      </w:r>
      <w:r>
        <w:t xml:space="preserve"> </w:t>
      </w:r>
      <w:r w:rsidRPr="004C17BB">
        <w:t>оказания</w:t>
      </w:r>
      <w:r>
        <w:t xml:space="preserve"> </w:t>
      </w:r>
      <w:r w:rsidRPr="004C17BB">
        <w:t>медицинской</w:t>
      </w:r>
      <w:r>
        <w:t xml:space="preserve"> </w:t>
      </w:r>
      <w:r w:rsidRPr="004C17BB">
        <w:t>помощи)</w:t>
      </w:r>
      <w:r>
        <w:t>.</w:t>
      </w:r>
    </w:p>
    <w:p w14:paraId="4E046DAD" w14:textId="18638237" w:rsidR="00A61B46" w:rsidRDefault="00A61B46" w:rsidP="00A61B46">
      <w:r>
        <w:t>З</w:t>
      </w:r>
      <w:r w:rsidRPr="00BA47EA">
        <w:t>адачи,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решены</w:t>
      </w:r>
      <w:r w:rsidR="000111BD">
        <w:t xml:space="preserve"> </w:t>
      </w:r>
      <w:r w:rsidRPr="00BA47EA">
        <w:t>в</w:t>
      </w:r>
      <w:r w:rsidR="000111BD">
        <w:t xml:space="preserve"> </w:t>
      </w:r>
      <w:r w:rsidRPr="00BA47EA">
        <w:t>рамках</w:t>
      </w:r>
      <w:r w:rsidR="000111BD">
        <w:t xml:space="preserve"> </w:t>
      </w:r>
      <w:r w:rsidRPr="00BA47EA">
        <w:t>выполнения</w:t>
      </w:r>
      <w:r w:rsidR="000111BD">
        <w:t xml:space="preserve"> </w:t>
      </w:r>
      <w:r w:rsidRPr="00BA47EA">
        <w:t>работ</w:t>
      </w:r>
      <w:r w:rsidR="000111BD">
        <w:t xml:space="preserve"> </w:t>
      </w:r>
      <w:r w:rsidRPr="00BA47EA">
        <w:t>по</w:t>
      </w:r>
      <w:r w:rsidR="000111BD">
        <w:t xml:space="preserve"> </w:t>
      </w:r>
      <w:r w:rsidRPr="00BA47EA">
        <w:t>Заявке</w:t>
      </w:r>
      <w:r w:rsidR="000111BD">
        <w:t xml:space="preserve"> </w:t>
      </w:r>
      <w:r w:rsidRPr="005418E0">
        <w:t>от</w:t>
      </w:r>
      <w:r w:rsidR="000111BD">
        <w:t xml:space="preserve"> </w:t>
      </w:r>
      <w:r>
        <w:t>1</w:t>
      </w:r>
      <w:r w:rsidR="000111BD">
        <w:t xml:space="preserve"> </w:t>
      </w:r>
      <w:r>
        <w:t>декабря</w:t>
      </w:r>
      <w:r w:rsidR="000111BD">
        <w:t xml:space="preserve"> </w:t>
      </w:r>
      <w:r>
        <w:t>2021</w:t>
      </w:r>
      <w:r w:rsidR="000111BD">
        <w:t xml:space="preserve"> </w:t>
      </w:r>
      <w:r>
        <w:t>г.</w:t>
      </w:r>
      <w:r w:rsidR="000111BD">
        <w:t xml:space="preserve"> </w:t>
      </w:r>
      <w:r w:rsidRPr="008D7B8D">
        <w:t>№</w:t>
      </w:r>
      <w:r w:rsidR="000111BD">
        <w:t xml:space="preserve"> </w:t>
      </w:r>
      <w:r>
        <w:t>2:</w:t>
      </w:r>
    </w:p>
    <w:p w14:paraId="4C03773A" w14:textId="0AF7178E" w:rsidR="002A018D" w:rsidRDefault="003859D6" w:rsidP="00A73293">
      <w:pPr>
        <w:pStyle w:val="-1"/>
      </w:pPr>
      <w:r w:rsidRPr="004C17BB">
        <w:t>Обеспечение</w:t>
      </w:r>
      <w:r w:rsidR="000111BD">
        <w:t xml:space="preserve"> </w:t>
      </w:r>
      <w:r w:rsidRPr="004C17BB">
        <w:t>возможности</w:t>
      </w:r>
      <w:r w:rsidR="000111BD">
        <w:t xml:space="preserve"> </w:t>
      </w:r>
      <w:r w:rsidRPr="004C17BB">
        <w:t>планирования</w:t>
      </w:r>
      <w:r w:rsidR="000111BD">
        <w:t xml:space="preserve"> </w:t>
      </w:r>
      <w:r w:rsidRPr="004C17BB">
        <w:t>исполнителей</w:t>
      </w:r>
      <w:r w:rsidR="000111BD">
        <w:t xml:space="preserve"> </w:t>
      </w:r>
      <w:r w:rsidRPr="004C17BB">
        <w:t>(композитных</w:t>
      </w:r>
      <w:r w:rsidR="000111BD">
        <w:t xml:space="preserve"> </w:t>
      </w:r>
      <w:r w:rsidRPr="004C17BB">
        <w:t>ресурсов)</w:t>
      </w:r>
      <w:r w:rsidR="000111BD">
        <w:t xml:space="preserve"> </w:t>
      </w:r>
      <w:r w:rsidRPr="004C17BB">
        <w:t>клинических</w:t>
      </w:r>
      <w:r w:rsidR="000111BD">
        <w:t xml:space="preserve"> </w:t>
      </w:r>
      <w:r w:rsidRPr="004C17BB">
        <w:t>событий</w:t>
      </w:r>
      <w:r>
        <w:t>;</w:t>
      </w:r>
    </w:p>
    <w:p w14:paraId="5C0ABBC0" w14:textId="6860AB7D" w:rsidR="003859D6" w:rsidRDefault="003859D6" w:rsidP="00A73293">
      <w:pPr>
        <w:pStyle w:val="-1"/>
      </w:pPr>
      <w:r w:rsidRPr="004C17BB">
        <w:t>Предоставление</w:t>
      </w:r>
      <w:r w:rsidR="000111BD">
        <w:t xml:space="preserve"> </w:t>
      </w:r>
      <w:r w:rsidRPr="004C17BB">
        <w:t>сведений</w:t>
      </w:r>
      <w:r w:rsidR="000111BD">
        <w:t xml:space="preserve"> </w:t>
      </w:r>
      <w:r w:rsidRPr="004C17BB">
        <w:t>программным</w:t>
      </w:r>
      <w:r w:rsidR="000111BD">
        <w:t xml:space="preserve"> </w:t>
      </w:r>
      <w:r w:rsidRPr="004C17BB">
        <w:t>интерфейсам</w:t>
      </w:r>
      <w:r w:rsidR="000111BD">
        <w:t xml:space="preserve"> </w:t>
      </w:r>
      <w:r w:rsidRPr="004C17BB">
        <w:t>ЕМИАС</w:t>
      </w:r>
      <w:r w:rsidR="000111BD">
        <w:t xml:space="preserve"> </w:t>
      </w:r>
      <w:r w:rsidRPr="004C17BB">
        <w:t>о</w:t>
      </w:r>
      <w:r w:rsidR="000111BD">
        <w:t xml:space="preserve"> </w:t>
      </w:r>
      <w:r w:rsidRPr="004C17BB">
        <w:t>правилах</w:t>
      </w:r>
      <w:r w:rsidR="000111BD">
        <w:t xml:space="preserve"> </w:t>
      </w:r>
      <w:r w:rsidRPr="004C17BB">
        <w:t>перехода</w:t>
      </w:r>
      <w:r w:rsidR="000111BD">
        <w:t xml:space="preserve"> </w:t>
      </w:r>
      <w:r w:rsidRPr="004C17BB">
        <w:t>на</w:t>
      </w:r>
      <w:r w:rsidR="000111BD">
        <w:t xml:space="preserve"> </w:t>
      </w:r>
      <w:r w:rsidRPr="004C17BB">
        <w:t>новую</w:t>
      </w:r>
      <w:r w:rsidR="000111BD">
        <w:t xml:space="preserve"> </w:t>
      </w:r>
      <w:r w:rsidRPr="004C17BB">
        <w:t>версию</w:t>
      </w:r>
      <w:r w:rsidR="000111BD">
        <w:t xml:space="preserve"> </w:t>
      </w:r>
      <w:r w:rsidR="00272EA9">
        <w:rPr>
          <w:rFonts w:eastAsia="Times New Roman"/>
        </w:rPr>
        <w:t>ЕМИАС.Запись</w:t>
      </w:r>
      <w:r>
        <w:t>;</w:t>
      </w:r>
    </w:p>
    <w:p w14:paraId="5F49017C" w14:textId="11249394" w:rsidR="003859D6" w:rsidRDefault="003859D6" w:rsidP="00A73293">
      <w:pPr>
        <w:pStyle w:val="-1"/>
      </w:pPr>
      <w:r w:rsidRPr="004C17BB">
        <w:t>Обработка</w:t>
      </w:r>
      <w:r w:rsidR="000111BD">
        <w:t xml:space="preserve"> </w:t>
      </w:r>
      <w:r w:rsidRPr="004C17BB">
        <w:t>поступающих</w:t>
      </w:r>
      <w:r w:rsidR="000111BD">
        <w:t xml:space="preserve"> </w:t>
      </w:r>
      <w:r w:rsidRPr="004C17BB">
        <w:t>сообщений</w:t>
      </w:r>
      <w:r w:rsidR="000111BD">
        <w:t xml:space="preserve"> </w:t>
      </w:r>
      <w:r w:rsidRPr="004C17BB">
        <w:t>из</w:t>
      </w:r>
      <w:r w:rsidR="000111BD">
        <w:t xml:space="preserve"> </w:t>
      </w:r>
      <w:r w:rsidRPr="2B245FD7">
        <w:t>комплекса</w:t>
      </w:r>
      <w:r w:rsidR="000111BD">
        <w:t xml:space="preserve"> </w:t>
      </w:r>
      <w:r w:rsidRPr="2B245FD7">
        <w:t>программных</w:t>
      </w:r>
      <w:r w:rsidR="000111BD">
        <w:t xml:space="preserve"> </w:t>
      </w:r>
      <w:r w:rsidRPr="2B245FD7">
        <w:t>средств</w:t>
      </w:r>
      <w:r w:rsidR="000111BD">
        <w:t xml:space="preserve"> </w:t>
      </w:r>
      <w:r w:rsidRPr="2B245FD7">
        <w:t>для</w:t>
      </w:r>
      <w:r w:rsidR="000111BD">
        <w:t xml:space="preserve"> </w:t>
      </w:r>
      <w:r w:rsidRPr="2B245FD7">
        <w:t>асинхронного</w:t>
      </w:r>
      <w:r w:rsidR="000111BD">
        <w:t xml:space="preserve"> </w:t>
      </w:r>
      <w:r w:rsidRPr="2B245FD7">
        <w:t>обмена</w:t>
      </w:r>
      <w:r w:rsidR="000111BD">
        <w:t xml:space="preserve"> </w:t>
      </w:r>
      <w:r w:rsidRPr="2B245FD7">
        <w:t>сообщениями</w:t>
      </w:r>
      <w:r w:rsidR="000111BD">
        <w:t xml:space="preserve"> </w:t>
      </w:r>
      <w:r w:rsidRPr="2B245FD7">
        <w:t>между</w:t>
      </w:r>
      <w:r w:rsidR="000111BD">
        <w:t xml:space="preserve"> </w:t>
      </w:r>
      <w:r w:rsidRPr="2B245FD7">
        <w:t>программными</w:t>
      </w:r>
      <w:r w:rsidR="000111BD">
        <w:t xml:space="preserve"> </w:t>
      </w:r>
      <w:r w:rsidRPr="2B245FD7">
        <w:t>интерфейсами</w:t>
      </w:r>
      <w:r w:rsidR="000111BD">
        <w:t xml:space="preserve"> </w:t>
      </w:r>
      <w:r w:rsidRPr="2B245FD7">
        <w:t>ЕМИАС</w:t>
      </w:r>
      <w:r>
        <w:t>.</w:t>
      </w:r>
    </w:p>
    <w:p w14:paraId="433E622B" w14:textId="3D64E20C" w:rsidR="00FC0A7D" w:rsidRDefault="00FC0A7D" w:rsidP="00FC0A7D">
      <w:r w:rsidRPr="009A0B76">
        <w:t>В целях обеспечения выполнения модернизируемых функций, указанных в п.п.</w:t>
      </w:r>
      <w:r>
        <w:t> </w:t>
      </w:r>
      <w:r>
        <w:fldChar w:fldCharType="begin"/>
      </w:r>
      <w:r>
        <w:instrText xml:space="preserve"> REF _Ref66272885 \r \h </w:instrText>
      </w:r>
      <w:r>
        <w:fldChar w:fldCharType="separate"/>
      </w:r>
      <w:r>
        <w:t>2.1.2.1</w:t>
      </w:r>
      <w:r>
        <w:fldChar w:fldCharType="end"/>
      </w:r>
      <w:r>
        <w:t xml:space="preserve"> - </w:t>
      </w:r>
      <w:r>
        <w:fldChar w:fldCharType="begin"/>
      </w:r>
      <w:r>
        <w:instrText xml:space="preserve"> REF _Ref66272890 \r \h </w:instrText>
      </w:r>
      <w:r>
        <w:fldChar w:fldCharType="separate"/>
      </w:r>
      <w:r>
        <w:t>2.1.2.3</w:t>
      </w:r>
      <w:r>
        <w:fldChar w:fldCharType="end"/>
      </w:r>
      <w:r>
        <w:t>,</w:t>
      </w:r>
      <w:r w:rsidRPr="009A0B76">
        <w:t xml:space="preserve"> в рамках выполнения работ должна быть проведена модернизация структуры хранения данных в объеме </w:t>
      </w:r>
      <w:r>
        <w:t>следующих таблиц:</w:t>
      </w:r>
    </w:p>
    <w:p w14:paraId="6240BBDA" w14:textId="25595BF9" w:rsidR="00FC0A7D" w:rsidRDefault="00FC0A7D" w:rsidP="00FC0A7D">
      <w:pPr>
        <w:pStyle w:val="-1"/>
      </w:pPr>
      <w:r>
        <w:t>Правила перехода;</w:t>
      </w:r>
    </w:p>
    <w:p w14:paraId="57ED109B" w14:textId="30664D76" w:rsidR="00FC0A7D" w:rsidRDefault="00FC0A7D" w:rsidP="00FC0A7D">
      <w:pPr>
        <w:pStyle w:val="-1"/>
      </w:pPr>
      <w:r>
        <w:t xml:space="preserve">Граничные значения для </w:t>
      </w:r>
      <w:r w:rsidRPr="00FC0A7D">
        <w:t>Систем</w:t>
      </w:r>
      <w:r>
        <w:t>ы</w:t>
      </w:r>
      <w:r w:rsidRPr="00FC0A7D">
        <w:t xml:space="preserve"> управления потоками пациентов ЕМИАС</w:t>
      </w:r>
      <w:r>
        <w:t>;</w:t>
      </w:r>
    </w:p>
    <w:p w14:paraId="5FB6683B" w14:textId="129E0A31" w:rsidR="00FC0A7D" w:rsidRDefault="00FC0A7D" w:rsidP="00FC0A7D">
      <w:pPr>
        <w:pStyle w:val="-1"/>
      </w:pPr>
      <w:r>
        <w:t xml:space="preserve">Граничные значения для </w:t>
      </w:r>
      <w:r w:rsidR="00272EA9">
        <w:rPr>
          <w:rFonts w:eastAsia="Times New Roman"/>
        </w:rPr>
        <w:t>ЕМИАС.Запись</w:t>
      </w:r>
      <w:r>
        <w:t>;</w:t>
      </w:r>
    </w:p>
    <w:p w14:paraId="24DBF52C" w14:textId="30205D8E" w:rsidR="00FC0A7D" w:rsidRPr="00FC0A7D" w:rsidRDefault="00FC0A7D" w:rsidP="00FC0A7D">
      <w:pPr>
        <w:pStyle w:val="-1"/>
      </w:pPr>
      <w:r>
        <w:t>Н</w:t>
      </w:r>
      <w:r w:rsidRPr="00FC0A7D">
        <w:t>астройк</w:t>
      </w:r>
      <w:r>
        <w:t>и</w:t>
      </w:r>
      <w:r w:rsidRPr="00FC0A7D">
        <w:t xml:space="preserve"> частоты запросов сообщений</w:t>
      </w:r>
      <w:r w:rsidR="00BB4C63">
        <w:t xml:space="preserve"> </w:t>
      </w:r>
      <w:r w:rsidR="00BB4C63" w:rsidRPr="00BB4C63">
        <w:t>действиях с записями к специальным доступным ресурсам (тип композитного ресурса, в основе которого лежит определяющий базовый ресурс в виде стационарного оборудования, утилизацию которого необходимо спланировать посредством создания расписания и к которому, как правило, необходимо организовать поток пациентов) (далее – СДР) на инструментальные исследования</w:t>
      </w:r>
      <w:r w:rsidRPr="00FC0A7D">
        <w:t xml:space="preserve"> из </w:t>
      </w:r>
      <w:r w:rsidRPr="2B245FD7">
        <w:rPr>
          <w:rFonts w:eastAsia="Times New Roman"/>
        </w:rPr>
        <w:t>комплекса</w:t>
      </w:r>
      <w:r>
        <w:rPr>
          <w:rFonts w:eastAsia="Times New Roman"/>
        </w:rPr>
        <w:t xml:space="preserve"> </w:t>
      </w:r>
      <w:r w:rsidRPr="2B245FD7">
        <w:rPr>
          <w:rFonts w:eastAsia="Times New Roman"/>
        </w:rPr>
        <w:t>программных</w:t>
      </w:r>
      <w:r>
        <w:rPr>
          <w:rFonts w:eastAsia="Times New Roman"/>
        </w:rPr>
        <w:t xml:space="preserve"> </w:t>
      </w:r>
      <w:r w:rsidRPr="2B245FD7">
        <w:rPr>
          <w:rFonts w:eastAsia="Times New Roman"/>
        </w:rPr>
        <w:t>средств</w:t>
      </w:r>
      <w:r>
        <w:rPr>
          <w:rFonts w:eastAsia="Times New Roman"/>
        </w:rPr>
        <w:t xml:space="preserve"> </w:t>
      </w:r>
      <w:r w:rsidRPr="2B245FD7">
        <w:rPr>
          <w:rFonts w:eastAsia="Times New Roman"/>
        </w:rPr>
        <w:t>для</w:t>
      </w:r>
      <w:r>
        <w:rPr>
          <w:rFonts w:eastAsia="Times New Roman"/>
        </w:rPr>
        <w:t xml:space="preserve"> </w:t>
      </w:r>
      <w:r w:rsidRPr="2B245FD7">
        <w:rPr>
          <w:rFonts w:eastAsia="Times New Roman"/>
        </w:rPr>
        <w:t>асинхронного</w:t>
      </w:r>
      <w:r>
        <w:rPr>
          <w:rFonts w:eastAsia="Times New Roman"/>
        </w:rPr>
        <w:t xml:space="preserve"> </w:t>
      </w:r>
      <w:r w:rsidRPr="2B245FD7">
        <w:rPr>
          <w:rFonts w:eastAsia="Times New Roman"/>
        </w:rPr>
        <w:t>обмена</w:t>
      </w:r>
      <w:r>
        <w:rPr>
          <w:rFonts w:eastAsia="Times New Roman"/>
        </w:rPr>
        <w:t xml:space="preserve"> </w:t>
      </w:r>
      <w:r w:rsidRPr="2B245FD7">
        <w:rPr>
          <w:rFonts w:eastAsia="Times New Roman"/>
        </w:rPr>
        <w:t>сообщениями</w:t>
      </w:r>
      <w:r>
        <w:rPr>
          <w:rFonts w:eastAsia="Times New Roman"/>
        </w:rPr>
        <w:t xml:space="preserve"> </w:t>
      </w:r>
      <w:r w:rsidRPr="2B245FD7">
        <w:rPr>
          <w:rFonts w:eastAsia="Times New Roman"/>
        </w:rPr>
        <w:t>между</w:t>
      </w:r>
      <w:r>
        <w:rPr>
          <w:rFonts w:eastAsia="Times New Roman"/>
        </w:rPr>
        <w:t xml:space="preserve"> </w:t>
      </w:r>
      <w:r w:rsidRPr="2B245FD7">
        <w:rPr>
          <w:rFonts w:eastAsia="Times New Roman"/>
        </w:rPr>
        <w:t>программными</w:t>
      </w:r>
      <w:r>
        <w:rPr>
          <w:rFonts w:eastAsia="Times New Roman"/>
        </w:rPr>
        <w:t xml:space="preserve"> </w:t>
      </w:r>
      <w:r w:rsidRPr="2B245FD7">
        <w:rPr>
          <w:rFonts w:eastAsia="Times New Roman"/>
        </w:rPr>
        <w:t>интерфейсами</w:t>
      </w:r>
      <w:r>
        <w:rPr>
          <w:rFonts w:eastAsia="Times New Roman"/>
        </w:rPr>
        <w:t xml:space="preserve"> </w:t>
      </w:r>
      <w:r w:rsidRPr="2B245FD7">
        <w:rPr>
          <w:rFonts w:eastAsia="Times New Roman"/>
        </w:rPr>
        <w:t>ЕМИАС</w:t>
      </w:r>
      <w:r>
        <w:rPr>
          <w:rFonts w:eastAsia="Times New Roman"/>
        </w:rPr>
        <w:t>;</w:t>
      </w:r>
    </w:p>
    <w:p w14:paraId="471EF574" w14:textId="7E8C5097" w:rsidR="00FC0A7D" w:rsidRPr="00BB4C63" w:rsidRDefault="00BB4C63" w:rsidP="00FC0A7D">
      <w:pPr>
        <w:pStyle w:val="-1"/>
      </w:pPr>
      <w:r>
        <w:t>Н</w:t>
      </w:r>
      <w:r w:rsidRPr="00FC0A7D">
        <w:t>астройк</w:t>
      </w:r>
      <w:r>
        <w:t>и</w:t>
      </w:r>
      <w:r w:rsidRPr="00FC0A7D">
        <w:t xml:space="preserve"> частоты запросов сообщений</w:t>
      </w:r>
      <w:r>
        <w:t xml:space="preserve"> </w:t>
      </w:r>
      <w:r w:rsidRPr="00BB4C63">
        <w:t xml:space="preserve">действиях с записями </w:t>
      </w:r>
      <w:r>
        <w:t>СДР</w:t>
      </w:r>
      <w:r w:rsidRPr="00BB4C63">
        <w:t xml:space="preserve"> на лабораторные исследования</w:t>
      </w:r>
      <w:r w:rsidRPr="00FC0A7D">
        <w:t xml:space="preserve"> из </w:t>
      </w:r>
      <w:r w:rsidRPr="2B245FD7">
        <w:rPr>
          <w:rFonts w:eastAsia="Times New Roman"/>
        </w:rPr>
        <w:t>комплекса</w:t>
      </w:r>
      <w:r>
        <w:rPr>
          <w:rFonts w:eastAsia="Times New Roman"/>
        </w:rPr>
        <w:t xml:space="preserve"> </w:t>
      </w:r>
      <w:r w:rsidRPr="2B245FD7">
        <w:rPr>
          <w:rFonts w:eastAsia="Times New Roman"/>
        </w:rPr>
        <w:t>программных</w:t>
      </w:r>
      <w:r>
        <w:rPr>
          <w:rFonts w:eastAsia="Times New Roman"/>
        </w:rPr>
        <w:t xml:space="preserve"> </w:t>
      </w:r>
      <w:r w:rsidRPr="2B245FD7">
        <w:rPr>
          <w:rFonts w:eastAsia="Times New Roman"/>
        </w:rPr>
        <w:t>средств</w:t>
      </w:r>
      <w:r>
        <w:rPr>
          <w:rFonts w:eastAsia="Times New Roman"/>
        </w:rPr>
        <w:t xml:space="preserve"> </w:t>
      </w:r>
      <w:r w:rsidRPr="2B245FD7">
        <w:rPr>
          <w:rFonts w:eastAsia="Times New Roman"/>
        </w:rPr>
        <w:t>для</w:t>
      </w:r>
      <w:r>
        <w:rPr>
          <w:rFonts w:eastAsia="Times New Roman"/>
        </w:rPr>
        <w:t xml:space="preserve"> </w:t>
      </w:r>
      <w:r w:rsidRPr="2B245FD7">
        <w:rPr>
          <w:rFonts w:eastAsia="Times New Roman"/>
        </w:rPr>
        <w:t>асинхронного</w:t>
      </w:r>
      <w:r>
        <w:rPr>
          <w:rFonts w:eastAsia="Times New Roman"/>
        </w:rPr>
        <w:t xml:space="preserve"> </w:t>
      </w:r>
      <w:r w:rsidRPr="2B245FD7">
        <w:rPr>
          <w:rFonts w:eastAsia="Times New Roman"/>
        </w:rPr>
        <w:t>обмена</w:t>
      </w:r>
      <w:r>
        <w:rPr>
          <w:rFonts w:eastAsia="Times New Roman"/>
        </w:rPr>
        <w:t xml:space="preserve"> </w:t>
      </w:r>
      <w:r w:rsidRPr="2B245FD7">
        <w:rPr>
          <w:rFonts w:eastAsia="Times New Roman"/>
        </w:rPr>
        <w:t>сообщениями</w:t>
      </w:r>
      <w:r>
        <w:rPr>
          <w:rFonts w:eastAsia="Times New Roman"/>
        </w:rPr>
        <w:t xml:space="preserve"> </w:t>
      </w:r>
      <w:r w:rsidRPr="2B245FD7">
        <w:rPr>
          <w:rFonts w:eastAsia="Times New Roman"/>
        </w:rPr>
        <w:t>между</w:t>
      </w:r>
      <w:r>
        <w:rPr>
          <w:rFonts w:eastAsia="Times New Roman"/>
        </w:rPr>
        <w:t xml:space="preserve"> </w:t>
      </w:r>
      <w:r w:rsidRPr="2B245FD7">
        <w:rPr>
          <w:rFonts w:eastAsia="Times New Roman"/>
        </w:rPr>
        <w:t>программными</w:t>
      </w:r>
      <w:r>
        <w:rPr>
          <w:rFonts w:eastAsia="Times New Roman"/>
        </w:rPr>
        <w:t xml:space="preserve"> </w:t>
      </w:r>
      <w:r w:rsidRPr="2B245FD7">
        <w:rPr>
          <w:rFonts w:eastAsia="Times New Roman"/>
        </w:rPr>
        <w:t>интерфейсами</w:t>
      </w:r>
      <w:r>
        <w:rPr>
          <w:rFonts w:eastAsia="Times New Roman"/>
        </w:rPr>
        <w:t xml:space="preserve"> </w:t>
      </w:r>
      <w:r w:rsidRPr="2B245FD7">
        <w:rPr>
          <w:rFonts w:eastAsia="Times New Roman"/>
        </w:rPr>
        <w:t>ЕМИАС</w:t>
      </w:r>
      <w:r>
        <w:rPr>
          <w:rFonts w:eastAsia="Times New Roman"/>
        </w:rPr>
        <w:t>;</w:t>
      </w:r>
    </w:p>
    <w:p w14:paraId="67FCB879" w14:textId="1FECE6EF" w:rsidR="00BB4C63" w:rsidRPr="00BB4C63" w:rsidRDefault="00BB4C63" w:rsidP="00FC0A7D">
      <w:pPr>
        <w:pStyle w:val="-1"/>
      </w:pPr>
      <w:r>
        <w:t>Н</w:t>
      </w:r>
      <w:r w:rsidRPr="00FC0A7D">
        <w:t>астройк</w:t>
      </w:r>
      <w:r>
        <w:t>и</w:t>
      </w:r>
      <w:r w:rsidRPr="00FC0A7D">
        <w:t xml:space="preserve"> частоты запросов сообщений</w:t>
      </w:r>
      <w:r>
        <w:t xml:space="preserve"> </w:t>
      </w:r>
      <w:r w:rsidRPr="00BB4C63">
        <w:t xml:space="preserve">действиях с записями </w:t>
      </w:r>
      <w:r>
        <w:t>СДР</w:t>
      </w:r>
      <w:r w:rsidRPr="00BB4C63">
        <w:t xml:space="preserve"> </w:t>
      </w:r>
      <w:r>
        <w:t>на процедуры</w:t>
      </w:r>
      <w:r w:rsidRPr="00FC0A7D">
        <w:t xml:space="preserve"> из </w:t>
      </w:r>
      <w:r w:rsidRPr="2B245FD7">
        <w:rPr>
          <w:rFonts w:eastAsia="Times New Roman"/>
        </w:rPr>
        <w:t>комплекса</w:t>
      </w:r>
      <w:r>
        <w:rPr>
          <w:rFonts w:eastAsia="Times New Roman"/>
        </w:rPr>
        <w:t xml:space="preserve"> </w:t>
      </w:r>
      <w:r w:rsidRPr="2B245FD7">
        <w:rPr>
          <w:rFonts w:eastAsia="Times New Roman"/>
        </w:rPr>
        <w:t>программных</w:t>
      </w:r>
      <w:r>
        <w:rPr>
          <w:rFonts w:eastAsia="Times New Roman"/>
        </w:rPr>
        <w:t xml:space="preserve"> </w:t>
      </w:r>
      <w:r w:rsidRPr="2B245FD7">
        <w:rPr>
          <w:rFonts w:eastAsia="Times New Roman"/>
        </w:rPr>
        <w:t>средств</w:t>
      </w:r>
      <w:r>
        <w:rPr>
          <w:rFonts w:eastAsia="Times New Roman"/>
        </w:rPr>
        <w:t xml:space="preserve"> </w:t>
      </w:r>
      <w:r w:rsidRPr="2B245FD7">
        <w:rPr>
          <w:rFonts w:eastAsia="Times New Roman"/>
        </w:rPr>
        <w:t>для</w:t>
      </w:r>
      <w:r>
        <w:rPr>
          <w:rFonts w:eastAsia="Times New Roman"/>
        </w:rPr>
        <w:t xml:space="preserve"> </w:t>
      </w:r>
      <w:r w:rsidRPr="2B245FD7">
        <w:rPr>
          <w:rFonts w:eastAsia="Times New Roman"/>
        </w:rPr>
        <w:t>асинхронного</w:t>
      </w:r>
      <w:r>
        <w:rPr>
          <w:rFonts w:eastAsia="Times New Roman"/>
        </w:rPr>
        <w:t xml:space="preserve"> </w:t>
      </w:r>
      <w:r w:rsidRPr="2B245FD7">
        <w:rPr>
          <w:rFonts w:eastAsia="Times New Roman"/>
        </w:rPr>
        <w:t>обмена</w:t>
      </w:r>
      <w:r>
        <w:rPr>
          <w:rFonts w:eastAsia="Times New Roman"/>
        </w:rPr>
        <w:t xml:space="preserve"> </w:t>
      </w:r>
      <w:r w:rsidRPr="2B245FD7">
        <w:rPr>
          <w:rFonts w:eastAsia="Times New Roman"/>
        </w:rPr>
        <w:t>сообщениями</w:t>
      </w:r>
      <w:r>
        <w:rPr>
          <w:rFonts w:eastAsia="Times New Roman"/>
        </w:rPr>
        <w:t xml:space="preserve"> </w:t>
      </w:r>
      <w:r w:rsidRPr="2B245FD7">
        <w:rPr>
          <w:rFonts w:eastAsia="Times New Roman"/>
        </w:rPr>
        <w:t>между</w:t>
      </w:r>
      <w:r>
        <w:rPr>
          <w:rFonts w:eastAsia="Times New Roman"/>
        </w:rPr>
        <w:t xml:space="preserve"> </w:t>
      </w:r>
      <w:r w:rsidRPr="2B245FD7">
        <w:rPr>
          <w:rFonts w:eastAsia="Times New Roman"/>
        </w:rPr>
        <w:t>программными</w:t>
      </w:r>
      <w:r>
        <w:rPr>
          <w:rFonts w:eastAsia="Times New Roman"/>
        </w:rPr>
        <w:t xml:space="preserve"> </w:t>
      </w:r>
      <w:r w:rsidRPr="2B245FD7">
        <w:rPr>
          <w:rFonts w:eastAsia="Times New Roman"/>
        </w:rPr>
        <w:t>интерфейсами</w:t>
      </w:r>
      <w:r>
        <w:rPr>
          <w:rFonts w:eastAsia="Times New Roman"/>
        </w:rPr>
        <w:t xml:space="preserve"> </w:t>
      </w:r>
      <w:r w:rsidRPr="2B245FD7">
        <w:rPr>
          <w:rFonts w:eastAsia="Times New Roman"/>
        </w:rPr>
        <w:t>ЕМИАС</w:t>
      </w:r>
      <w:r>
        <w:rPr>
          <w:rFonts w:eastAsia="Times New Roman"/>
        </w:rPr>
        <w:t>;</w:t>
      </w:r>
    </w:p>
    <w:p w14:paraId="39381DA1" w14:textId="300C2995" w:rsidR="00BB4C63" w:rsidRPr="003859D6" w:rsidRDefault="00BB4C63" w:rsidP="00BF6FB1">
      <w:pPr>
        <w:pStyle w:val="-1"/>
      </w:pPr>
      <w:r>
        <w:t>Н</w:t>
      </w:r>
      <w:r w:rsidRPr="00FC0A7D">
        <w:t>астройк</w:t>
      </w:r>
      <w:r>
        <w:t>и</w:t>
      </w:r>
      <w:r w:rsidRPr="00FC0A7D">
        <w:t xml:space="preserve"> частоты запросов сообщений</w:t>
      </w:r>
      <w:r>
        <w:t xml:space="preserve"> </w:t>
      </w:r>
      <w:r w:rsidRPr="00BB4C63">
        <w:t xml:space="preserve">действиях с записями </w:t>
      </w:r>
      <w:r>
        <w:t>СДР</w:t>
      </w:r>
      <w:r w:rsidRPr="00BB4C63">
        <w:t xml:space="preserve"> на </w:t>
      </w:r>
      <w:r>
        <w:t>консультации</w:t>
      </w:r>
      <w:r w:rsidRPr="00FC0A7D">
        <w:t xml:space="preserve"> из </w:t>
      </w:r>
      <w:r w:rsidRPr="2B245FD7">
        <w:rPr>
          <w:rFonts w:eastAsia="Times New Roman"/>
        </w:rPr>
        <w:t>комплекса</w:t>
      </w:r>
      <w:r>
        <w:rPr>
          <w:rFonts w:eastAsia="Times New Roman"/>
        </w:rPr>
        <w:t xml:space="preserve"> </w:t>
      </w:r>
      <w:r w:rsidRPr="2B245FD7">
        <w:rPr>
          <w:rFonts w:eastAsia="Times New Roman"/>
        </w:rPr>
        <w:t>программных</w:t>
      </w:r>
      <w:r>
        <w:rPr>
          <w:rFonts w:eastAsia="Times New Roman"/>
        </w:rPr>
        <w:t xml:space="preserve"> </w:t>
      </w:r>
      <w:r w:rsidRPr="2B245FD7">
        <w:rPr>
          <w:rFonts w:eastAsia="Times New Roman"/>
        </w:rPr>
        <w:t>средств</w:t>
      </w:r>
      <w:r>
        <w:rPr>
          <w:rFonts w:eastAsia="Times New Roman"/>
        </w:rPr>
        <w:t xml:space="preserve"> </w:t>
      </w:r>
      <w:r w:rsidRPr="2B245FD7">
        <w:rPr>
          <w:rFonts w:eastAsia="Times New Roman"/>
        </w:rPr>
        <w:t>для</w:t>
      </w:r>
      <w:r>
        <w:rPr>
          <w:rFonts w:eastAsia="Times New Roman"/>
        </w:rPr>
        <w:t xml:space="preserve"> </w:t>
      </w:r>
      <w:r w:rsidRPr="2B245FD7">
        <w:rPr>
          <w:rFonts w:eastAsia="Times New Roman"/>
        </w:rPr>
        <w:t>асинхронного</w:t>
      </w:r>
      <w:r>
        <w:rPr>
          <w:rFonts w:eastAsia="Times New Roman"/>
        </w:rPr>
        <w:t xml:space="preserve"> </w:t>
      </w:r>
      <w:r w:rsidRPr="2B245FD7">
        <w:rPr>
          <w:rFonts w:eastAsia="Times New Roman"/>
        </w:rPr>
        <w:t>обмена</w:t>
      </w:r>
      <w:r>
        <w:rPr>
          <w:rFonts w:eastAsia="Times New Roman"/>
        </w:rPr>
        <w:t xml:space="preserve"> </w:t>
      </w:r>
      <w:r w:rsidRPr="2B245FD7">
        <w:rPr>
          <w:rFonts w:eastAsia="Times New Roman"/>
        </w:rPr>
        <w:t>сообщениями</w:t>
      </w:r>
      <w:r>
        <w:rPr>
          <w:rFonts w:eastAsia="Times New Roman"/>
        </w:rPr>
        <w:t xml:space="preserve"> </w:t>
      </w:r>
      <w:r w:rsidRPr="2B245FD7">
        <w:rPr>
          <w:rFonts w:eastAsia="Times New Roman"/>
        </w:rPr>
        <w:t>между</w:t>
      </w:r>
      <w:r>
        <w:rPr>
          <w:rFonts w:eastAsia="Times New Roman"/>
        </w:rPr>
        <w:t xml:space="preserve"> </w:t>
      </w:r>
      <w:r w:rsidRPr="2B245FD7">
        <w:rPr>
          <w:rFonts w:eastAsia="Times New Roman"/>
        </w:rPr>
        <w:t>программными</w:t>
      </w:r>
      <w:r>
        <w:rPr>
          <w:rFonts w:eastAsia="Times New Roman"/>
        </w:rPr>
        <w:t xml:space="preserve"> </w:t>
      </w:r>
      <w:r w:rsidRPr="2B245FD7">
        <w:rPr>
          <w:rFonts w:eastAsia="Times New Roman"/>
        </w:rPr>
        <w:t>интерфейсами</w:t>
      </w:r>
      <w:r>
        <w:rPr>
          <w:rFonts w:eastAsia="Times New Roman"/>
        </w:rPr>
        <w:t xml:space="preserve"> </w:t>
      </w:r>
      <w:r w:rsidRPr="2B245FD7">
        <w:rPr>
          <w:rFonts w:eastAsia="Times New Roman"/>
        </w:rPr>
        <w:t>ЕМИАС</w:t>
      </w:r>
      <w:r w:rsidR="00BF6FB1">
        <w:rPr>
          <w:rFonts w:eastAsia="Times New Roman"/>
        </w:rPr>
        <w:t>.</w:t>
      </w:r>
    </w:p>
    <w:p w14:paraId="783ADFB0" w14:textId="242DD6EF" w:rsidR="003859D6" w:rsidRDefault="003859D6" w:rsidP="003859D6">
      <w:r>
        <w:t>Далее</w:t>
      </w:r>
      <w:r w:rsidR="000111BD">
        <w:t xml:space="preserve"> </w:t>
      </w:r>
      <w:r>
        <w:t>приведены</w:t>
      </w:r>
      <w:r w:rsidR="000111BD">
        <w:t xml:space="preserve"> </w:t>
      </w:r>
      <w:r w:rsidRPr="00BA47EA">
        <w:t>функциональные</w:t>
      </w:r>
      <w:r w:rsidR="000111BD">
        <w:t xml:space="preserve"> </w:t>
      </w:r>
      <w:r w:rsidRPr="00BA47EA">
        <w:t>возможности,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доработаны/разработаны</w:t>
      </w:r>
      <w:r>
        <w:t>.</w:t>
      </w:r>
    </w:p>
    <w:p w14:paraId="2E178A87" w14:textId="0F798C9F" w:rsidR="002A018D" w:rsidRPr="0021377D" w:rsidRDefault="0034397E" w:rsidP="0021377D">
      <w:pPr>
        <w:pStyle w:val="4-4"/>
      </w:pPr>
      <w:bookmarkStart w:id="155" w:name="_Ref66272885"/>
      <w:r w:rsidRPr="0021377D">
        <w:t>О</w:t>
      </w:r>
      <w:r w:rsidR="00952F0F" w:rsidRPr="0021377D">
        <w:t>беспечени</w:t>
      </w:r>
      <w:r w:rsidRPr="0021377D">
        <w:t>е</w:t>
      </w:r>
      <w:r w:rsidR="000111BD">
        <w:t xml:space="preserve"> </w:t>
      </w:r>
      <w:r w:rsidR="00952F0F" w:rsidRPr="0021377D">
        <w:t>возможности</w:t>
      </w:r>
      <w:r w:rsidR="000111BD">
        <w:t xml:space="preserve"> </w:t>
      </w:r>
      <w:r w:rsidR="00952F0F" w:rsidRPr="0021377D">
        <w:t>планирования</w:t>
      </w:r>
      <w:r w:rsidR="000111BD">
        <w:t xml:space="preserve"> </w:t>
      </w:r>
      <w:r w:rsidR="00952F0F" w:rsidRPr="0021377D">
        <w:t>исполнителей</w:t>
      </w:r>
      <w:r w:rsidR="000111BD">
        <w:t xml:space="preserve"> </w:t>
      </w:r>
      <w:r w:rsidR="00952F0F" w:rsidRPr="0021377D">
        <w:t>(композитных</w:t>
      </w:r>
      <w:r w:rsidR="000111BD">
        <w:t xml:space="preserve"> </w:t>
      </w:r>
      <w:r w:rsidR="00952F0F" w:rsidRPr="0021377D">
        <w:t>ресурсов)</w:t>
      </w:r>
      <w:r w:rsidR="000111BD">
        <w:t xml:space="preserve"> </w:t>
      </w:r>
      <w:r w:rsidR="00952F0F" w:rsidRPr="0021377D">
        <w:t>клинических</w:t>
      </w:r>
      <w:r w:rsidR="000111BD">
        <w:t xml:space="preserve"> </w:t>
      </w:r>
      <w:r w:rsidR="00952F0F" w:rsidRPr="0021377D">
        <w:t>событий</w:t>
      </w:r>
      <w:bookmarkEnd w:id="155"/>
    </w:p>
    <w:p w14:paraId="4AAA37BF" w14:textId="1BC82FF2" w:rsidR="00952F0F" w:rsidRDefault="00952F0F" w:rsidP="00F13EB7">
      <w:pPr>
        <w:pStyle w:val="a3"/>
        <w:numPr>
          <w:ilvl w:val="0"/>
          <w:numId w:val="83"/>
        </w:numPr>
      </w:pPr>
      <w:r w:rsidRPr="006F0D11">
        <w:t>Создание</w:t>
      </w:r>
      <w:r w:rsidR="000111BD">
        <w:t xml:space="preserve"> </w:t>
      </w:r>
      <w:r w:rsidRPr="006F0D11">
        <w:t>записи</w:t>
      </w:r>
      <w:r w:rsidR="000111BD">
        <w:t xml:space="preserve"> </w:t>
      </w:r>
      <w:r w:rsidRPr="006F0D11">
        <w:t>на</w:t>
      </w:r>
      <w:r w:rsidR="000111BD">
        <w:t xml:space="preserve"> </w:t>
      </w:r>
      <w:r w:rsidRPr="006F0D11">
        <w:t>прием</w:t>
      </w:r>
      <w:r w:rsidR="000111BD">
        <w:t xml:space="preserve"> </w:t>
      </w:r>
      <w:r w:rsidRPr="006F0D11">
        <w:t>медицинским</w:t>
      </w:r>
      <w:r w:rsidR="000111BD">
        <w:t xml:space="preserve"> </w:t>
      </w:r>
      <w:r w:rsidRPr="006F0D11">
        <w:t>работником</w:t>
      </w:r>
      <w:r w:rsidR="00C81490">
        <w:t>.</w:t>
      </w:r>
    </w:p>
    <w:p w14:paraId="670F67B1" w14:textId="40B3BE98" w:rsidR="002A018D" w:rsidRDefault="00952F0F" w:rsidP="00222CDF">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создания</w:t>
      </w:r>
      <w:r w:rsidR="000111BD">
        <w:t xml:space="preserve"> </w:t>
      </w:r>
      <w:r w:rsidRPr="006F0D11">
        <w:t>записи</w:t>
      </w:r>
      <w:r w:rsidR="000111BD">
        <w:t xml:space="preserve"> </w:t>
      </w:r>
      <w:r w:rsidRPr="006F0D11">
        <w:t>на</w:t>
      </w:r>
      <w:r w:rsidR="000111BD">
        <w:t xml:space="preserve"> </w:t>
      </w:r>
      <w:r w:rsidRPr="006F0D11">
        <w:t>доступный</w:t>
      </w:r>
      <w:r w:rsidR="000111BD">
        <w:t xml:space="preserve"> </w:t>
      </w:r>
      <w:r w:rsidRPr="006F0D11">
        <w:t>для</w:t>
      </w:r>
      <w:r w:rsidR="000111BD">
        <w:t xml:space="preserve"> </w:t>
      </w:r>
      <w:r w:rsidRPr="006F0D11">
        <w:t>записи</w:t>
      </w:r>
      <w:r w:rsidR="000111BD">
        <w:t xml:space="preserve"> </w:t>
      </w:r>
      <w:r w:rsidRPr="006F0D11">
        <w:t>временной</w:t>
      </w:r>
      <w:r w:rsidR="000111BD">
        <w:t xml:space="preserve"> </w:t>
      </w:r>
      <w:r w:rsidRPr="006F0D11">
        <w:t>слот</w:t>
      </w:r>
      <w:r w:rsidR="000111BD">
        <w:t xml:space="preserve"> </w:t>
      </w:r>
      <w:r w:rsidRPr="006F0D11">
        <w:t>для</w:t>
      </w:r>
      <w:r w:rsidR="000111BD">
        <w:t xml:space="preserve"> </w:t>
      </w:r>
      <w:r w:rsidRPr="006F0D11">
        <w:t>указанного</w:t>
      </w:r>
      <w:r w:rsidR="000111BD">
        <w:t xml:space="preserve"> </w:t>
      </w:r>
      <w:r w:rsidRPr="006F0D11">
        <w:t>во</w:t>
      </w:r>
      <w:r w:rsidR="000111BD">
        <w:t xml:space="preserve"> </w:t>
      </w:r>
      <w:r w:rsidRPr="006F0D11">
        <w:t>входных</w:t>
      </w:r>
      <w:r w:rsidR="000111BD">
        <w:t xml:space="preserve"> </w:t>
      </w:r>
      <w:r w:rsidRPr="006F0D11">
        <w:t>параметрах</w:t>
      </w:r>
      <w:r w:rsidR="000111BD">
        <w:t xml:space="preserve"> </w:t>
      </w:r>
      <w:r w:rsidRPr="006F0D11">
        <w:t>пациента</w:t>
      </w:r>
      <w:r w:rsidR="000111BD">
        <w:t xml:space="preserve"> </w:t>
      </w:r>
      <w:r w:rsidRPr="006F0D11">
        <w:t>и</w:t>
      </w:r>
      <w:r w:rsidR="000111BD">
        <w:t xml:space="preserve"> </w:t>
      </w:r>
      <w:r w:rsidRPr="006F0D11">
        <w:t>доступного</w:t>
      </w:r>
      <w:r w:rsidR="000111BD">
        <w:t xml:space="preserve"> </w:t>
      </w:r>
      <w:r w:rsidRPr="006F0D11">
        <w:t>ресурса.</w:t>
      </w:r>
    </w:p>
    <w:p w14:paraId="7929978B" w14:textId="3D4F24F6" w:rsidR="002A018D" w:rsidRDefault="00952F0F" w:rsidP="0034397E">
      <w:pPr>
        <w:pStyle w:val="a3"/>
      </w:pPr>
      <w:r w:rsidRPr="006F0D11">
        <w:t>Отмена</w:t>
      </w:r>
      <w:r w:rsidR="000111BD">
        <w:t xml:space="preserve"> </w:t>
      </w:r>
      <w:r w:rsidRPr="006F0D11">
        <w:t>записи</w:t>
      </w:r>
      <w:r w:rsidR="000111BD">
        <w:t xml:space="preserve"> </w:t>
      </w:r>
      <w:r w:rsidRPr="006F0D11">
        <w:t>на</w:t>
      </w:r>
      <w:r w:rsidR="000111BD">
        <w:t xml:space="preserve"> </w:t>
      </w:r>
      <w:r w:rsidRPr="006F0D11">
        <w:t>прием</w:t>
      </w:r>
      <w:r w:rsidR="000111BD">
        <w:t xml:space="preserve"> </w:t>
      </w:r>
      <w:r w:rsidRPr="006F0D11">
        <w:t>медицинским</w:t>
      </w:r>
      <w:r w:rsidR="000111BD">
        <w:t xml:space="preserve"> </w:t>
      </w:r>
      <w:r w:rsidRPr="006F0D11">
        <w:t>работником.</w:t>
      </w:r>
    </w:p>
    <w:p w14:paraId="4E0A0FAC" w14:textId="3379A64E" w:rsidR="00952F0F" w:rsidRPr="006F0D11" w:rsidRDefault="00952F0F" w:rsidP="00952F0F">
      <w:pPr>
        <w:widowControl w:val="0"/>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отмены</w:t>
      </w:r>
      <w:r w:rsidR="000111BD">
        <w:t xml:space="preserve"> </w:t>
      </w:r>
      <w:r w:rsidRPr="006F0D11">
        <w:t>записей</w:t>
      </w:r>
      <w:r w:rsidR="000111BD">
        <w:t xml:space="preserve"> </w:t>
      </w:r>
      <w:r w:rsidRPr="006F0D11">
        <w:t>в</w:t>
      </w:r>
      <w:r w:rsidR="000111BD">
        <w:t xml:space="preserve"> </w:t>
      </w:r>
      <w:r w:rsidRPr="006F0D11">
        <w:t>соответствии</w:t>
      </w:r>
      <w:r w:rsidR="000111BD">
        <w:t xml:space="preserve"> </w:t>
      </w:r>
      <w:r w:rsidRPr="006F0D11">
        <w:t>с</w:t>
      </w:r>
      <w:r w:rsidR="000111BD">
        <w:t xml:space="preserve"> </w:t>
      </w:r>
      <w:r w:rsidRPr="006F0D11">
        <w:t>переданной</w:t>
      </w:r>
      <w:r w:rsidR="000111BD">
        <w:t xml:space="preserve"> </w:t>
      </w:r>
      <w:r w:rsidRPr="006F0D11">
        <w:t>коллекцией</w:t>
      </w:r>
      <w:r w:rsidR="000111BD">
        <w:t xml:space="preserve"> </w:t>
      </w:r>
      <w:r w:rsidRPr="006F0D11">
        <w:t>идентификаторов</w:t>
      </w:r>
      <w:r w:rsidR="000111BD">
        <w:t xml:space="preserve"> </w:t>
      </w:r>
      <w:r w:rsidRPr="006F0D11">
        <w:t>записей</w:t>
      </w:r>
      <w:r w:rsidR="000111BD">
        <w:t xml:space="preserve"> </w:t>
      </w:r>
      <w:r w:rsidRPr="006F0D11">
        <w:t>и</w:t>
      </w:r>
      <w:r w:rsidR="000111BD">
        <w:t xml:space="preserve"> </w:t>
      </w:r>
      <w:r w:rsidRPr="006F0D11">
        <w:t>причин</w:t>
      </w:r>
      <w:r w:rsidR="000111BD">
        <w:t xml:space="preserve"> </w:t>
      </w:r>
      <w:r w:rsidRPr="006F0D11">
        <w:t>их</w:t>
      </w:r>
      <w:r w:rsidR="000111BD">
        <w:t xml:space="preserve"> </w:t>
      </w:r>
      <w:r w:rsidRPr="006F0D11">
        <w:t>отмены.</w:t>
      </w:r>
    </w:p>
    <w:p w14:paraId="73081352" w14:textId="086173F4" w:rsidR="00952F0F" w:rsidRPr="006F0D11" w:rsidRDefault="00952F0F" w:rsidP="00952F0F">
      <w:pPr>
        <w:widowControl w:val="0"/>
      </w:pPr>
      <w:r w:rsidRPr="006F0D11">
        <w:t>В</w:t>
      </w:r>
      <w:r w:rsidR="000111BD">
        <w:t xml:space="preserve"> </w:t>
      </w:r>
      <w:r w:rsidRPr="006F0D11">
        <w:t>случае</w:t>
      </w:r>
      <w:r w:rsidR="000111BD">
        <w:t xml:space="preserve"> </w:t>
      </w:r>
      <w:r w:rsidRPr="006F0D11">
        <w:t>необходимости</w:t>
      </w:r>
      <w:r w:rsidR="000111BD">
        <w:t xml:space="preserve"> </w:t>
      </w:r>
      <w:r w:rsidRPr="006F0D11">
        <w:t>отмены</w:t>
      </w:r>
      <w:r w:rsidR="000111BD">
        <w:t xml:space="preserve"> </w:t>
      </w:r>
      <w:r w:rsidRPr="006F0D11">
        <w:t>множества</w:t>
      </w:r>
      <w:r w:rsidR="000111BD">
        <w:t xml:space="preserve"> </w:t>
      </w:r>
      <w:r w:rsidRPr="006F0D11">
        <w:t>записей,</w:t>
      </w:r>
      <w:r w:rsidR="000111BD">
        <w:t xml:space="preserve"> </w:t>
      </w:r>
      <w:r w:rsidRPr="006F0D11">
        <w:t>если</w:t>
      </w:r>
      <w:r w:rsidR="000111BD">
        <w:t xml:space="preserve"> </w:t>
      </w:r>
      <w:r w:rsidRPr="006F0D11">
        <w:t>хотя</w:t>
      </w:r>
      <w:r w:rsidR="000111BD">
        <w:t xml:space="preserve"> </w:t>
      </w:r>
      <w:r w:rsidRPr="006F0D11">
        <w:t>бы</w:t>
      </w:r>
      <w:r w:rsidR="000111BD">
        <w:t xml:space="preserve"> </w:t>
      </w:r>
      <w:r w:rsidRPr="006F0D11">
        <w:t>одна</w:t>
      </w:r>
      <w:r w:rsidR="000111BD">
        <w:t xml:space="preserve"> </w:t>
      </w:r>
      <w:r w:rsidRPr="006F0D11">
        <w:t>запись</w:t>
      </w:r>
      <w:r w:rsidR="000111BD">
        <w:t xml:space="preserve"> </w:t>
      </w:r>
      <w:r w:rsidRPr="006F0D11">
        <w:t>не</w:t>
      </w:r>
      <w:r w:rsidR="000111BD">
        <w:t xml:space="preserve"> </w:t>
      </w:r>
      <w:r w:rsidRPr="006F0D11">
        <w:t>может</w:t>
      </w:r>
      <w:r w:rsidR="000111BD">
        <w:t xml:space="preserve"> </w:t>
      </w:r>
      <w:r w:rsidRPr="006F0D11">
        <w:t>быть</w:t>
      </w:r>
      <w:r w:rsidR="000111BD">
        <w:t xml:space="preserve"> </w:t>
      </w:r>
      <w:r w:rsidRPr="006F0D11">
        <w:t>отменена,</w:t>
      </w:r>
      <w:r w:rsidR="000111BD">
        <w:t xml:space="preserve"> </w:t>
      </w:r>
      <w:r w:rsidRPr="006F0D11">
        <w:t>ни</w:t>
      </w:r>
      <w:r w:rsidR="000111BD">
        <w:t xml:space="preserve"> </w:t>
      </w:r>
      <w:r w:rsidRPr="006F0D11">
        <w:t>одна</w:t>
      </w:r>
      <w:r w:rsidR="000111BD">
        <w:t xml:space="preserve"> </w:t>
      </w:r>
      <w:r w:rsidRPr="006F0D11">
        <w:t>из</w:t>
      </w:r>
      <w:r w:rsidR="000111BD">
        <w:t xml:space="preserve"> </w:t>
      </w:r>
      <w:r w:rsidRPr="006F0D11">
        <w:t>записей</w:t>
      </w:r>
      <w:r w:rsidR="000111BD">
        <w:t xml:space="preserve"> </w:t>
      </w:r>
      <w:r w:rsidRPr="006F0D11">
        <w:t>не</w:t>
      </w:r>
      <w:r w:rsidR="000111BD">
        <w:t xml:space="preserve"> </w:t>
      </w:r>
      <w:r w:rsidRPr="006F0D11">
        <w:t>отменяется.</w:t>
      </w:r>
    </w:p>
    <w:p w14:paraId="03D1F8E6" w14:textId="3282AC1E" w:rsidR="00952F0F" w:rsidRDefault="00952F0F" w:rsidP="00952F0F">
      <w:r w:rsidRPr="006F0D11">
        <w:t>В</w:t>
      </w:r>
      <w:r w:rsidR="000111BD">
        <w:t xml:space="preserve"> </w:t>
      </w:r>
      <w:r w:rsidRPr="006F0D11">
        <w:t>результате</w:t>
      </w:r>
      <w:r w:rsidR="000111BD">
        <w:t xml:space="preserve"> </w:t>
      </w:r>
      <w:r w:rsidRPr="006F0D11">
        <w:t>выполнения</w:t>
      </w:r>
      <w:r w:rsidR="000111BD">
        <w:t xml:space="preserve"> </w:t>
      </w:r>
      <w:r w:rsidRPr="006F0D11">
        <w:t>функции</w:t>
      </w:r>
      <w:r w:rsidR="000111BD">
        <w:t xml:space="preserve"> </w:t>
      </w:r>
      <w:r w:rsidRPr="006F0D11">
        <w:t>в</w:t>
      </w:r>
      <w:r w:rsidR="000111BD">
        <w:t xml:space="preserve"> </w:t>
      </w:r>
      <w:r w:rsidRPr="006F0D11">
        <w:t>системе</w:t>
      </w:r>
      <w:r w:rsidR="000111BD">
        <w:t xml:space="preserve"> </w:t>
      </w:r>
      <w:r w:rsidRPr="006F0D11">
        <w:t>должна</w:t>
      </w:r>
      <w:r w:rsidR="000111BD">
        <w:t xml:space="preserve"> </w:t>
      </w:r>
      <w:r w:rsidRPr="006F0D11">
        <w:t>быть</w:t>
      </w:r>
      <w:r w:rsidR="000111BD">
        <w:t xml:space="preserve"> </w:t>
      </w:r>
      <w:r w:rsidRPr="006F0D11">
        <w:t>изменена</w:t>
      </w:r>
      <w:r w:rsidR="000111BD">
        <w:t xml:space="preserve"> </w:t>
      </w:r>
      <w:r w:rsidRPr="006F0D11">
        <w:t>информация</w:t>
      </w:r>
      <w:r w:rsidR="000111BD">
        <w:t xml:space="preserve"> </w:t>
      </w:r>
      <w:r w:rsidRPr="006F0D11">
        <w:t>о</w:t>
      </w:r>
      <w:r w:rsidR="000111BD">
        <w:t xml:space="preserve"> </w:t>
      </w:r>
      <w:r w:rsidRPr="006F0D11">
        <w:t>записи,</w:t>
      </w:r>
      <w:r w:rsidR="000111BD">
        <w:t xml:space="preserve"> </w:t>
      </w:r>
      <w:r w:rsidRPr="006F0D11">
        <w:t>сохранена</w:t>
      </w:r>
      <w:r w:rsidR="000111BD">
        <w:t xml:space="preserve"> </w:t>
      </w:r>
      <w:r w:rsidRPr="006F0D11">
        <w:t>информация</w:t>
      </w:r>
      <w:r w:rsidR="000111BD">
        <w:t xml:space="preserve"> </w:t>
      </w:r>
      <w:r w:rsidRPr="006F0D11">
        <w:t>о</w:t>
      </w:r>
      <w:r w:rsidR="000111BD">
        <w:t xml:space="preserve"> </w:t>
      </w:r>
      <w:r w:rsidRPr="006F0D11">
        <w:t>действии</w:t>
      </w:r>
      <w:r w:rsidR="000111BD">
        <w:t xml:space="preserve"> </w:t>
      </w:r>
      <w:r w:rsidRPr="006F0D11">
        <w:t>над</w:t>
      </w:r>
      <w:r w:rsidR="000111BD">
        <w:t xml:space="preserve"> </w:t>
      </w:r>
      <w:r w:rsidRPr="006F0D11">
        <w:t>записью.</w:t>
      </w:r>
    </w:p>
    <w:p w14:paraId="04BD7BA8" w14:textId="4B95236C" w:rsidR="00952F0F" w:rsidRDefault="00952F0F" w:rsidP="0034397E">
      <w:pPr>
        <w:pStyle w:val="a3"/>
      </w:pPr>
      <w:r w:rsidRPr="006F0D11">
        <w:t>Перенос</w:t>
      </w:r>
      <w:r w:rsidR="000111BD">
        <w:t xml:space="preserve"> </w:t>
      </w:r>
      <w:r w:rsidRPr="006F0D11">
        <w:t>записи</w:t>
      </w:r>
      <w:r w:rsidR="000111BD">
        <w:t xml:space="preserve"> </w:t>
      </w:r>
      <w:r w:rsidRPr="006F0D11">
        <w:t>на</w:t>
      </w:r>
      <w:r w:rsidR="000111BD">
        <w:t xml:space="preserve"> </w:t>
      </w:r>
      <w:r w:rsidRPr="006F0D11">
        <w:t>прием</w:t>
      </w:r>
      <w:r w:rsidR="000111BD">
        <w:t xml:space="preserve"> </w:t>
      </w:r>
      <w:r w:rsidRPr="006F0D11">
        <w:t>медработником</w:t>
      </w:r>
      <w:r w:rsidR="00A25A08">
        <w:t>.</w:t>
      </w:r>
    </w:p>
    <w:p w14:paraId="55C1426A" w14:textId="1FCF08BA" w:rsidR="00952F0F" w:rsidRPr="006F0D11" w:rsidRDefault="00952F0F" w:rsidP="00952F0F">
      <w:pPr>
        <w:widowControl w:val="0"/>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переноса</w:t>
      </w:r>
      <w:r w:rsidR="000111BD">
        <w:t xml:space="preserve"> </w:t>
      </w:r>
      <w:r w:rsidRPr="006F0D11">
        <w:t>записи</w:t>
      </w:r>
      <w:r w:rsidR="000111BD">
        <w:t xml:space="preserve"> </w:t>
      </w:r>
      <w:r w:rsidRPr="006F0D11">
        <w:t>на</w:t>
      </w:r>
      <w:r w:rsidR="000111BD">
        <w:t xml:space="preserve"> </w:t>
      </w:r>
      <w:r w:rsidRPr="006F0D11">
        <w:t>иной</w:t>
      </w:r>
      <w:r w:rsidR="000111BD">
        <w:t xml:space="preserve"> </w:t>
      </w:r>
      <w:r w:rsidRPr="006F0D11">
        <w:t>доступный</w:t>
      </w:r>
      <w:r w:rsidR="000111BD">
        <w:t xml:space="preserve"> </w:t>
      </w:r>
      <w:r w:rsidRPr="006F0D11">
        <w:t>для</w:t>
      </w:r>
      <w:r w:rsidR="000111BD">
        <w:t xml:space="preserve"> </w:t>
      </w:r>
      <w:r w:rsidRPr="006F0D11">
        <w:t>записи</w:t>
      </w:r>
      <w:r w:rsidR="000111BD">
        <w:t xml:space="preserve"> </w:t>
      </w:r>
      <w:r w:rsidRPr="006F0D11">
        <w:t>временной</w:t>
      </w:r>
      <w:r w:rsidR="000111BD">
        <w:t xml:space="preserve"> </w:t>
      </w:r>
      <w:r w:rsidRPr="006F0D11">
        <w:t>слот</w:t>
      </w:r>
      <w:r w:rsidR="000111BD">
        <w:t xml:space="preserve"> </w:t>
      </w:r>
      <w:r w:rsidRPr="006F0D11">
        <w:t>с</w:t>
      </w:r>
      <w:r w:rsidR="000111BD">
        <w:t xml:space="preserve"> </w:t>
      </w:r>
      <w:r w:rsidRPr="006F0D11">
        <w:t>указанием</w:t>
      </w:r>
      <w:r w:rsidR="000111BD">
        <w:t xml:space="preserve"> </w:t>
      </w:r>
      <w:r w:rsidRPr="006F0D11">
        <w:t>причины</w:t>
      </w:r>
      <w:r w:rsidR="000111BD">
        <w:t xml:space="preserve"> </w:t>
      </w:r>
      <w:r w:rsidRPr="006F0D11">
        <w:t>переноса.</w:t>
      </w:r>
    </w:p>
    <w:p w14:paraId="721DD06B" w14:textId="17589AED" w:rsidR="00952F0F" w:rsidRPr="006F0D11" w:rsidRDefault="00952F0F" w:rsidP="00952F0F">
      <w:pPr>
        <w:widowControl w:val="0"/>
        <w:ind w:firstLine="708"/>
      </w:pPr>
      <w:r w:rsidRPr="006F0D11">
        <w:t>В</w:t>
      </w:r>
      <w:r w:rsidR="000111BD">
        <w:t xml:space="preserve"> </w:t>
      </w:r>
      <w:r w:rsidRPr="006F0D11">
        <w:t>результате</w:t>
      </w:r>
      <w:r w:rsidR="000111BD">
        <w:t xml:space="preserve"> </w:t>
      </w:r>
      <w:r w:rsidRPr="006F0D11">
        <w:t>выполнения</w:t>
      </w:r>
      <w:r w:rsidR="000111BD">
        <w:t xml:space="preserve"> </w:t>
      </w:r>
      <w:r w:rsidRPr="006F0D11">
        <w:t>функции</w:t>
      </w:r>
      <w:r w:rsidR="000111BD">
        <w:t xml:space="preserve"> </w:t>
      </w:r>
      <w:r w:rsidRPr="006F0D11">
        <w:t>в</w:t>
      </w:r>
      <w:r w:rsidR="000111BD">
        <w:t xml:space="preserve"> </w:t>
      </w:r>
      <w:r w:rsidRPr="006F0D11">
        <w:t>системе</w:t>
      </w:r>
      <w:r w:rsidR="000111BD">
        <w:t xml:space="preserve"> </w:t>
      </w:r>
      <w:r w:rsidRPr="006F0D11">
        <w:t>должна</w:t>
      </w:r>
      <w:r w:rsidR="000111BD">
        <w:t xml:space="preserve"> </w:t>
      </w:r>
      <w:r w:rsidRPr="006F0D11">
        <w:t>быть</w:t>
      </w:r>
      <w:r w:rsidR="000111BD">
        <w:t xml:space="preserve"> </w:t>
      </w:r>
      <w:r w:rsidRPr="006F0D11">
        <w:t>изменена</w:t>
      </w:r>
      <w:r w:rsidR="000111BD">
        <w:t xml:space="preserve"> </w:t>
      </w:r>
      <w:r w:rsidRPr="006F0D11">
        <w:t>информация</w:t>
      </w:r>
      <w:r w:rsidR="000111BD">
        <w:t xml:space="preserve"> </w:t>
      </w:r>
      <w:r w:rsidRPr="006F0D11">
        <w:t>о</w:t>
      </w:r>
      <w:r w:rsidR="000111BD">
        <w:t xml:space="preserve"> </w:t>
      </w:r>
      <w:r w:rsidRPr="006F0D11">
        <w:t>записи,</w:t>
      </w:r>
      <w:r w:rsidR="000111BD">
        <w:t xml:space="preserve"> </w:t>
      </w:r>
      <w:r w:rsidRPr="006F0D11">
        <w:t>сохранена</w:t>
      </w:r>
      <w:r w:rsidR="000111BD">
        <w:t xml:space="preserve"> </w:t>
      </w:r>
      <w:r w:rsidRPr="006F0D11">
        <w:t>информация</w:t>
      </w:r>
      <w:r w:rsidR="000111BD">
        <w:t xml:space="preserve"> </w:t>
      </w:r>
      <w:r w:rsidRPr="006F0D11">
        <w:t>о</w:t>
      </w:r>
      <w:r w:rsidR="000111BD">
        <w:t xml:space="preserve"> </w:t>
      </w:r>
      <w:r w:rsidRPr="006F0D11">
        <w:t>действии</w:t>
      </w:r>
      <w:r w:rsidR="000111BD">
        <w:t xml:space="preserve"> </w:t>
      </w:r>
      <w:r w:rsidRPr="006F0D11">
        <w:t>над</w:t>
      </w:r>
      <w:r w:rsidR="000111BD">
        <w:t xml:space="preserve"> </w:t>
      </w:r>
      <w:r w:rsidRPr="006F0D11">
        <w:t>записью.</w:t>
      </w:r>
    </w:p>
    <w:p w14:paraId="210112B1" w14:textId="0F319FB1" w:rsidR="00952F0F" w:rsidRDefault="00952F0F" w:rsidP="0034397E">
      <w:pPr>
        <w:pStyle w:val="a3"/>
      </w:pPr>
      <w:r w:rsidRPr="006F0D11">
        <w:t>Предоставление</w:t>
      </w:r>
      <w:r w:rsidR="000111BD">
        <w:t xml:space="preserve"> </w:t>
      </w:r>
      <w:r w:rsidRPr="006F0D11">
        <w:t>доступных</w:t>
      </w:r>
      <w:r w:rsidR="000111BD">
        <w:t xml:space="preserve"> </w:t>
      </w:r>
      <w:r w:rsidRPr="006F0D11">
        <w:t>временных</w:t>
      </w:r>
      <w:r w:rsidR="000111BD">
        <w:t xml:space="preserve"> </w:t>
      </w:r>
      <w:r w:rsidRPr="006F0D11">
        <w:t>слотов</w:t>
      </w:r>
      <w:r w:rsidR="000111BD">
        <w:t xml:space="preserve"> </w:t>
      </w:r>
      <w:r w:rsidRPr="006F0D11">
        <w:t>для</w:t>
      </w:r>
      <w:r w:rsidR="000111BD">
        <w:t xml:space="preserve"> </w:t>
      </w:r>
      <w:r w:rsidRPr="006F0D11">
        <w:t>создания</w:t>
      </w:r>
      <w:r w:rsidR="000111BD">
        <w:t xml:space="preserve"> </w:t>
      </w:r>
      <w:r w:rsidRPr="006F0D11">
        <w:t>записи</w:t>
      </w:r>
      <w:r>
        <w:t>.</w:t>
      </w:r>
    </w:p>
    <w:p w14:paraId="6ABDEF2B" w14:textId="3CC7DE32" w:rsidR="00952F0F" w:rsidRPr="006F0D11" w:rsidRDefault="00952F0F" w:rsidP="00952F0F">
      <w:pPr>
        <w:widowControl w:val="0"/>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сведений</w:t>
      </w:r>
      <w:r w:rsidR="000111BD">
        <w:t xml:space="preserve"> </w:t>
      </w:r>
      <w:r w:rsidRPr="006F0D11">
        <w:t>о</w:t>
      </w:r>
      <w:r w:rsidR="000111BD">
        <w:t xml:space="preserve"> </w:t>
      </w:r>
      <w:r w:rsidRPr="006F0D11">
        <w:t>доступных</w:t>
      </w:r>
      <w:r w:rsidR="000111BD">
        <w:t xml:space="preserve"> </w:t>
      </w:r>
      <w:r w:rsidRPr="006F0D11">
        <w:t>для</w:t>
      </w:r>
      <w:r w:rsidR="000111BD">
        <w:t xml:space="preserve"> </w:t>
      </w:r>
      <w:r w:rsidRPr="006F0D11">
        <w:t>записи</w:t>
      </w:r>
      <w:r w:rsidR="000111BD">
        <w:t xml:space="preserve"> </w:t>
      </w:r>
      <w:r w:rsidRPr="006F0D11">
        <w:t>временных</w:t>
      </w:r>
      <w:r w:rsidR="000111BD">
        <w:t xml:space="preserve"> </w:t>
      </w:r>
      <w:r w:rsidRPr="006F0D11">
        <w:t>слотах</w:t>
      </w:r>
      <w:r w:rsidR="000111BD">
        <w:t xml:space="preserve"> </w:t>
      </w:r>
      <w:r w:rsidRPr="006F0D11">
        <w:t>в</w:t>
      </w:r>
      <w:r w:rsidR="000111BD">
        <w:t xml:space="preserve"> </w:t>
      </w:r>
      <w:r w:rsidRPr="006F0D11">
        <w:t>соответствии</w:t>
      </w:r>
      <w:r w:rsidR="000111BD">
        <w:t xml:space="preserve"> </w:t>
      </w:r>
      <w:r w:rsidRPr="006F0D11">
        <w:t>с</w:t>
      </w:r>
      <w:r w:rsidR="000111BD">
        <w:t xml:space="preserve"> </w:t>
      </w:r>
      <w:r w:rsidRPr="006F0D11">
        <w:t>заданными</w:t>
      </w:r>
      <w:r w:rsidR="000111BD">
        <w:t xml:space="preserve"> </w:t>
      </w:r>
      <w:r w:rsidRPr="006F0D11">
        <w:t>условиями</w:t>
      </w:r>
      <w:r w:rsidR="000111BD">
        <w:t xml:space="preserve"> </w:t>
      </w:r>
      <w:r w:rsidRPr="006F0D11">
        <w:t>подбора</w:t>
      </w:r>
      <w:r w:rsidR="000111BD">
        <w:t xml:space="preserve"> </w:t>
      </w:r>
      <w:r w:rsidRPr="006F0D11">
        <w:t>композитных</w:t>
      </w:r>
      <w:r w:rsidR="000111BD">
        <w:t xml:space="preserve"> </w:t>
      </w:r>
      <w:r w:rsidRPr="006F0D11">
        <w:t>ресурсов</w:t>
      </w:r>
      <w:r w:rsidR="000111BD">
        <w:t xml:space="preserve"> </w:t>
      </w:r>
      <w:r w:rsidRPr="006F0D11">
        <w:t>в</w:t>
      </w:r>
      <w:r w:rsidR="000111BD">
        <w:t xml:space="preserve"> </w:t>
      </w:r>
      <w:r w:rsidR="00D02A5B">
        <w:t>МО</w:t>
      </w:r>
      <w:r w:rsidRPr="006F0D11">
        <w:t>,</w:t>
      </w:r>
      <w:r w:rsidR="000111BD">
        <w:t xml:space="preserve"> </w:t>
      </w:r>
      <w:r w:rsidRPr="006F0D11">
        <w:t>требуемыми</w:t>
      </w:r>
      <w:r w:rsidR="000111BD">
        <w:t xml:space="preserve"> </w:t>
      </w:r>
      <w:hyperlink r:id="rId17" w:history="1">
        <w:r w:rsidRPr="006F0D11">
          <w:t>видом</w:t>
        </w:r>
        <w:r w:rsidR="000111BD">
          <w:t xml:space="preserve"> </w:t>
        </w:r>
        <w:r w:rsidRPr="006F0D11">
          <w:t>композитных</w:t>
        </w:r>
        <w:r w:rsidR="000111BD">
          <w:t xml:space="preserve"> </w:t>
        </w:r>
        <w:r w:rsidRPr="006F0D11">
          <w:t>ресурсов</w:t>
        </w:r>
      </w:hyperlink>
      <w:r w:rsidRPr="006F0D11">
        <w:t>,</w:t>
      </w:r>
      <w:r w:rsidR="000111BD">
        <w:t xml:space="preserve"> </w:t>
      </w:r>
      <w:r w:rsidRPr="006F0D11">
        <w:t>медицинскими</w:t>
      </w:r>
      <w:r w:rsidR="000111BD">
        <w:t xml:space="preserve"> </w:t>
      </w:r>
      <w:r w:rsidRPr="006F0D11">
        <w:t>манипуляциями,</w:t>
      </w:r>
      <w:r w:rsidR="000111BD">
        <w:t xml:space="preserve"> </w:t>
      </w:r>
      <w:r w:rsidRPr="006F0D11">
        <w:t>возрастными</w:t>
      </w:r>
      <w:r w:rsidR="000111BD">
        <w:t xml:space="preserve"> </w:t>
      </w:r>
      <w:r w:rsidRPr="006F0D11">
        <w:t>группами,</w:t>
      </w:r>
      <w:r w:rsidR="000111BD">
        <w:t xml:space="preserve"> </w:t>
      </w:r>
      <w:r w:rsidRPr="006F0D11">
        <w:t>временными</w:t>
      </w:r>
      <w:r w:rsidR="000111BD">
        <w:t xml:space="preserve"> </w:t>
      </w:r>
      <w:r w:rsidRPr="006F0D11">
        <w:t>ограничениями.</w:t>
      </w:r>
    </w:p>
    <w:p w14:paraId="138D29A1" w14:textId="712545E7" w:rsidR="00952F0F" w:rsidRPr="006F0D11" w:rsidRDefault="00952F0F" w:rsidP="00952F0F">
      <w:pPr>
        <w:widowControl w:val="0"/>
      </w:pPr>
      <w:r w:rsidRPr="006F0D11">
        <w:t>Также</w:t>
      </w:r>
      <w:r w:rsidR="000111BD">
        <w:t xml:space="preserve"> </w:t>
      </w:r>
      <w:r w:rsidRPr="006F0D11">
        <w:t>должна</w:t>
      </w:r>
      <w:r w:rsidR="000111BD">
        <w:t xml:space="preserve"> </w:t>
      </w:r>
      <w:r w:rsidRPr="006F0D11">
        <w:t>быть</w:t>
      </w:r>
      <w:r w:rsidR="000111BD">
        <w:t xml:space="preserve"> </w:t>
      </w:r>
      <w:r w:rsidRPr="006F0D11">
        <w:t>предусмотрена</w:t>
      </w:r>
      <w:r w:rsidR="000111BD">
        <w:t xml:space="preserve"> </w:t>
      </w:r>
      <w:r w:rsidRPr="006F0D11">
        <w:t>возможность</w:t>
      </w:r>
      <w:r w:rsidR="000111BD">
        <w:t xml:space="preserve"> </w:t>
      </w:r>
      <w:r w:rsidRPr="006F0D11">
        <w:t>получения</w:t>
      </w:r>
      <w:r w:rsidR="000111BD">
        <w:t xml:space="preserve"> </w:t>
      </w:r>
      <w:r w:rsidRPr="006F0D11">
        <w:t>набора</w:t>
      </w:r>
      <w:r w:rsidR="000111BD">
        <w:t xml:space="preserve"> </w:t>
      </w:r>
      <w:r w:rsidRPr="006F0D11">
        <w:t>слотов</w:t>
      </w:r>
      <w:r w:rsidR="000111BD">
        <w:t xml:space="preserve"> </w:t>
      </w:r>
      <w:r w:rsidRPr="006F0D11">
        <w:t>без</w:t>
      </w:r>
      <w:r w:rsidR="000111BD">
        <w:t xml:space="preserve"> </w:t>
      </w:r>
      <w:r w:rsidRPr="006F0D11">
        <w:t>проверки</w:t>
      </w:r>
      <w:r w:rsidR="000111BD">
        <w:t xml:space="preserve"> </w:t>
      </w:r>
      <w:r w:rsidRPr="006F0D11">
        <w:t>их</w:t>
      </w:r>
      <w:r w:rsidR="000111BD">
        <w:t xml:space="preserve"> </w:t>
      </w:r>
      <w:r w:rsidRPr="006F0D11">
        <w:t>занятости</w:t>
      </w:r>
      <w:r w:rsidR="000111BD">
        <w:t xml:space="preserve"> </w:t>
      </w:r>
      <w:r w:rsidRPr="006F0D11">
        <w:t>слотами,</w:t>
      </w:r>
      <w:r w:rsidR="000111BD">
        <w:t xml:space="preserve"> </w:t>
      </w:r>
      <w:r w:rsidRPr="006F0D11">
        <w:t>а</w:t>
      </w:r>
      <w:r w:rsidR="000111BD">
        <w:t xml:space="preserve"> </w:t>
      </w:r>
      <w:r w:rsidRPr="006F0D11">
        <w:t>также</w:t>
      </w:r>
      <w:r w:rsidR="000111BD">
        <w:t xml:space="preserve"> </w:t>
      </w:r>
      <w:r w:rsidRPr="006F0D11">
        <w:t>с</w:t>
      </w:r>
      <w:r w:rsidR="000111BD">
        <w:t xml:space="preserve"> </w:t>
      </w:r>
      <w:r w:rsidRPr="006F0D11">
        <w:t>информацией</w:t>
      </w:r>
      <w:r w:rsidR="000111BD">
        <w:t xml:space="preserve"> </w:t>
      </w:r>
      <w:r w:rsidRPr="006F0D11">
        <w:t>о</w:t>
      </w:r>
      <w:r w:rsidR="000111BD">
        <w:t xml:space="preserve"> </w:t>
      </w:r>
      <w:r w:rsidRPr="006F0D11">
        <w:t>записях,</w:t>
      </w:r>
      <w:r w:rsidR="000111BD">
        <w:t xml:space="preserve"> </w:t>
      </w:r>
      <w:r w:rsidRPr="006F0D11">
        <w:t>которые</w:t>
      </w:r>
      <w:r w:rsidR="000111BD">
        <w:t xml:space="preserve"> </w:t>
      </w:r>
      <w:r w:rsidRPr="006F0D11">
        <w:t>их</w:t>
      </w:r>
      <w:r w:rsidR="000111BD">
        <w:t xml:space="preserve"> </w:t>
      </w:r>
      <w:r w:rsidRPr="006F0D11">
        <w:t>занимают.</w:t>
      </w:r>
    </w:p>
    <w:p w14:paraId="4644910D" w14:textId="35294D28" w:rsidR="00952F0F" w:rsidRDefault="00923064" w:rsidP="0034397E">
      <w:pPr>
        <w:pStyle w:val="a3"/>
      </w:pPr>
      <w:r w:rsidRPr="006F0D11">
        <w:t>Предоставление</w:t>
      </w:r>
      <w:r w:rsidR="000111BD">
        <w:t xml:space="preserve"> </w:t>
      </w:r>
      <w:r w:rsidRPr="006F0D11">
        <w:t>доступных</w:t>
      </w:r>
      <w:r w:rsidR="000111BD">
        <w:t xml:space="preserve"> </w:t>
      </w:r>
      <w:r w:rsidRPr="006F0D11">
        <w:t>временных</w:t>
      </w:r>
      <w:r w:rsidR="000111BD">
        <w:t xml:space="preserve"> </w:t>
      </w:r>
      <w:r w:rsidRPr="006F0D11">
        <w:t>слотов</w:t>
      </w:r>
      <w:r w:rsidR="000111BD">
        <w:t xml:space="preserve"> </w:t>
      </w:r>
      <w:r w:rsidRPr="006F0D11">
        <w:t>для</w:t>
      </w:r>
      <w:r w:rsidR="000111BD">
        <w:t xml:space="preserve"> </w:t>
      </w:r>
      <w:r w:rsidRPr="006F0D11">
        <w:t>переноса</w:t>
      </w:r>
      <w:r w:rsidR="000111BD">
        <w:t xml:space="preserve"> </w:t>
      </w:r>
      <w:r w:rsidRPr="006F0D11">
        <w:t>записи.</w:t>
      </w:r>
    </w:p>
    <w:p w14:paraId="2CCBC400" w14:textId="3450FC22" w:rsidR="00923064" w:rsidRPr="006F0D11" w:rsidRDefault="00923064" w:rsidP="00923064">
      <w:pPr>
        <w:widowControl w:val="0"/>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сведений</w:t>
      </w:r>
      <w:r w:rsidR="000111BD">
        <w:t xml:space="preserve"> </w:t>
      </w:r>
      <w:r w:rsidRPr="006F0D11">
        <w:t>о</w:t>
      </w:r>
      <w:r w:rsidR="000111BD">
        <w:t xml:space="preserve"> </w:t>
      </w:r>
      <w:r w:rsidRPr="006F0D11">
        <w:t>доступных</w:t>
      </w:r>
      <w:r w:rsidR="000111BD">
        <w:t xml:space="preserve"> </w:t>
      </w:r>
      <w:r w:rsidRPr="006F0D11">
        <w:t>для</w:t>
      </w:r>
      <w:r w:rsidR="000111BD">
        <w:t xml:space="preserve"> </w:t>
      </w:r>
      <w:r w:rsidRPr="006F0D11">
        <w:t>записи</w:t>
      </w:r>
      <w:r w:rsidR="000111BD">
        <w:t xml:space="preserve"> </w:t>
      </w:r>
      <w:r w:rsidRPr="006F0D11">
        <w:t>временных</w:t>
      </w:r>
      <w:r w:rsidR="000111BD">
        <w:t xml:space="preserve"> </w:t>
      </w:r>
      <w:r w:rsidRPr="006F0D11">
        <w:t>слотах</w:t>
      </w:r>
      <w:r w:rsidR="000111BD">
        <w:t xml:space="preserve"> </w:t>
      </w:r>
      <w:r w:rsidRPr="006F0D11">
        <w:t>в</w:t>
      </w:r>
      <w:r w:rsidR="000111BD">
        <w:t xml:space="preserve"> </w:t>
      </w:r>
      <w:r w:rsidRPr="006F0D11">
        <w:t>соответствии</w:t>
      </w:r>
      <w:r w:rsidR="000111BD">
        <w:t xml:space="preserve"> </w:t>
      </w:r>
      <w:r w:rsidRPr="006F0D11">
        <w:t>с</w:t>
      </w:r>
      <w:r w:rsidR="000111BD">
        <w:t xml:space="preserve"> </w:t>
      </w:r>
      <w:r w:rsidRPr="006F0D11">
        <w:t>заданными</w:t>
      </w:r>
      <w:r w:rsidR="000111BD">
        <w:t xml:space="preserve"> </w:t>
      </w:r>
      <w:r w:rsidRPr="006F0D11">
        <w:t>условиями</w:t>
      </w:r>
      <w:r w:rsidR="000111BD">
        <w:t xml:space="preserve"> </w:t>
      </w:r>
      <w:r w:rsidRPr="006F0D11">
        <w:t>подбора</w:t>
      </w:r>
      <w:r w:rsidR="000111BD">
        <w:t xml:space="preserve"> </w:t>
      </w:r>
      <w:r w:rsidRPr="006F0D11">
        <w:t>композитных</w:t>
      </w:r>
      <w:r w:rsidR="000111BD">
        <w:t xml:space="preserve"> </w:t>
      </w:r>
      <w:r w:rsidRPr="006F0D11">
        <w:t>ресурсов</w:t>
      </w:r>
      <w:r w:rsidR="000111BD">
        <w:t xml:space="preserve"> </w:t>
      </w:r>
      <w:r w:rsidRPr="006F0D11">
        <w:t>в</w:t>
      </w:r>
      <w:r w:rsidR="000111BD">
        <w:t xml:space="preserve"> </w:t>
      </w:r>
      <w:r w:rsidR="00D02A5B">
        <w:t>МО</w:t>
      </w:r>
      <w:r w:rsidRPr="006F0D11">
        <w:t>,</w:t>
      </w:r>
      <w:r w:rsidR="000111BD">
        <w:t xml:space="preserve"> </w:t>
      </w:r>
      <w:r w:rsidRPr="006F0D11">
        <w:t>требуемыми</w:t>
      </w:r>
      <w:r w:rsidR="000111BD">
        <w:t xml:space="preserve"> </w:t>
      </w:r>
      <w:r w:rsidRPr="006F0D11">
        <w:t>видом</w:t>
      </w:r>
      <w:r w:rsidR="000111BD">
        <w:t xml:space="preserve"> </w:t>
      </w:r>
      <w:r w:rsidRPr="006F0D11">
        <w:t>композитных</w:t>
      </w:r>
      <w:r w:rsidR="000111BD">
        <w:t xml:space="preserve"> </w:t>
      </w:r>
      <w:r w:rsidRPr="006F0D11">
        <w:t>ресурсов,</w:t>
      </w:r>
      <w:r w:rsidR="000111BD">
        <w:t xml:space="preserve"> </w:t>
      </w:r>
      <w:r w:rsidRPr="006F0D11">
        <w:t>медицинскими</w:t>
      </w:r>
      <w:r w:rsidR="000111BD">
        <w:t xml:space="preserve"> </w:t>
      </w:r>
      <w:r w:rsidRPr="006F0D11">
        <w:t>манипуляциями,</w:t>
      </w:r>
      <w:r w:rsidR="000111BD">
        <w:t xml:space="preserve"> </w:t>
      </w:r>
      <w:r w:rsidRPr="006F0D11">
        <w:t>возрастными</w:t>
      </w:r>
      <w:r w:rsidR="000111BD">
        <w:t xml:space="preserve"> </w:t>
      </w:r>
      <w:r w:rsidRPr="006F0D11">
        <w:t>группами,</w:t>
      </w:r>
      <w:r w:rsidR="000111BD">
        <w:t xml:space="preserve"> </w:t>
      </w:r>
      <w:r w:rsidRPr="006F0D11">
        <w:t>временными</w:t>
      </w:r>
      <w:r w:rsidR="000111BD">
        <w:t xml:space="preserve"> </w:t>
      </w:r>
      <w:r w:rsidRPr="006F0D11">
        <w:t>ограничениями.</w:t>
      </w:r>
    </w:p>
    <w:p w14:paraId="455E22A8" w14:textId="4B2AAE87" w:rsidR="00952F0F" w:rsidRDefault="00923064" w:rsidP="00923064">
      <w:r w:rsidRPr="006F0D11">
        <w:t>Также</w:t>
      </w:r>
      <w:r w:rsidR="000111BD">
        <w:t xml:space="preserve"> </w:t>
      </w:r>
      <w:r w:rsidRPr="006F0D11">
        <w:t>необходимо</w:t>
      </w:r>
      <w:r w:rsidR="000111BD">
        <w:t xml:space="preserve"> </w:t>
      </w:r>
      <w:r w:rsidRPr="006F0D11">
        <w:t>разработать</w:t>
      </w:r>
      <w:r w:rsidR="000111BD">
        <w:t xml:space="preserve"> </w:t>
      </w:r>
      <w:r w:rsidRPr="006F0D11">
        <w:t>следующие</w:t>
      </w:r>
      <w:r w:rsidR="000111BD">
        <w:t xml:space="preserve"> </w:t>
      </w:r>
      <w:r w:rsidRPr="006F0D11">
        <w:t>функции</w:t>
      </w:r>
      <w:r w:rsidR="000111BD">
        <w:t xml:space="preserve"> </w:t>
      </w:r>
      <w:r w:rsidR="00272EA9">
        <w:t>С</w:t>
      </w:r>
      <w:r w:rsidRPr="006F0D11">
        <w:t>ервиса</w:t>
      </w:r>
      <w:r w:rsidR="000111BD">
        <w:t xml:space="preserve"> </w:t>
      </w:r>
      <w:r w:rsidRPr="006F0D11">
        <w:t>Запись</w:t>
      </w:r>
      <w:r w:rsidR="000111BD">
        <w:t xml:space="preserve"> </w:t>
      </w:r>
      <w:r w:rsidRPr="006F0D11">
        <w:t>Сервиса</w:t>
      </w:r>
      <w:r w:rsidR="000111BD">
        <w:t xml:space="preserve"> </w:t>
      </w:r>
      <w:r w:rsidRPr="006F0D11">
        <w:t>управления</w:t>
      </w:r>
      <w:r w:rsidR="000111BD">
        <w:t xml:space="preserve"> </w:t>
      </w:r>
      <w:r w:rsidRPr="006F0D11">
        <w:t>записью</w:t>
      </w:r>
      <w:r w:rsidR="000111BD">
        <w:t xml:space="preserve"> </w:t>
      </w:r>
      <w:r w:rsidRPr="006F0D11">
        <w:t>на</w:t>
      </w:r>
      <w:r w:rsidR="000111BD">
        <w:t xml:space="preserve"> </w:t>
      </w:r>
      <w:r w:rsidRPr="006F0D11">
        <w:t>использование</w:t>
      </w:r>
      <w:r w:rsidR="000111BD">
        <w:t xml:space="preserve"> </w:t>
      </w:r>
      <w:r w:rsidRPr="006F0D11">
        <w:t>ресурсов,</w:t>
      </w:r>
      <w:r w:rsidR="000111BD">
        <w:t xml:space="preserve"> </w:t>
      </w:r>
      <w:r w:rsidRPr="006F0D11">
        <w:t>включая</w:t>
      </w:r>
      <w:r w:rsidR="000111BD">
        <w:t xml:space="preserve"> </w:t>
      </w:r>
      <w:r w:rsidRPr="006F0D11">
        <w:t>прием</w:t>
      </w:r>
      <w:r w:rsidR="000111BD">
        <w:t xml:space="preserve"> </w:t>
      </w:r>
      <w:r w:rsidRPr="006F0D11">
        <w:t>к</w:t>
      </w:r>
      <w:r w:rsidR="000111BD">
        <w:t xml:space="preserve"> </w:t>
      </w:r>
      <w:r w:rsidRPr="006F0D11">
        <w:t>врачу</w:t>
      </w:r>
      <w:r>
        <w:t>.</w:t>
      </w:r>
    </w:p>
    <w:p w14:paraId="7160B71F" w14:textId="0ECB80F1" w:rsidR="00952F0F" w:rsidRDefault="00923064" w:rsidP="0034397E">
      <w:pPr>
        <w:pStyle w:val="a3"/>
      </w:pPr>
      <w:r w:rsidRPr="006F0D11">
        <w:t>Квитирование</w:t>
      </w:r>
      <w:r w:rsidR="000111BD">
        <w:t xml:space="preserve"> </w:t>
      </w:r>
      <w:r w:rsidRPr="006F0D11">
        <w:t>записи</w:t>
      </w:r>
      <w:r>
        <w:t>.</w:t>
      </w:r>
    </w:p>
    <w:p w14:paraId="65A77627" w14:textId="5C5D827A" w:rsidR="00923064" w:rsidRPr="006F0D11" w:rsidRDefault="00923064" w:rsidP="00923064">
      <w:pPr>
        <w:widowControl w:val="0"/>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квитирования</w:t>
      </w:r>
      <w:r w:rsidR="000111BD">
        <w:t xml:space="preserve"> </w:t>
      </w:r>
      <w:r w:rsidRPr="006F0D11">
        <w:t>записи</w:t>
      </w:r>
      <w:r w:rsidR="000111BD">
        <w:t xml:space="preserve"> </w:t>
      </w:r>
      <w:r w:rsidRPr="006F0D11">
        <w:t>в</w:t>
      </w:r>
      <w:r w:rsidR="000111BD">
        <w:t xml:space="preserve"> </w:t>
      </w:r>
      <w:r w:rsidRPr="006F0D11">
        <w:t>соответствии</w:t>
      </w:r>
      <w:r w:rsidR="000111BD">
        <w:t xml:space="preserve"> </w:t>
      </w:r>
      <w:r w:rsidRPr="006F0D11">
        <w:t>с</w:t>
      </w:r>
      <w:r w:rsidR="000111BD">
        <w:t xml:space="preserve"> </w:t>
      </w:r>
      <w:r w:rsidRPr="006F0D11">
        <w:t>заданным</w:t>
      </w:r>
      <w:r w:rsidR="000111BD">
        <w:t xml:space="preserve"> </w:t>
      </w:r>
      <w:r w:rsidRPr="006F0D11">
        <w:t>клиническим</w:t>
      </w:r>
      <w:r w:rsidR="000111BD">
        <w:t xml:space="preserve"> </w:t>
      </w:r>
      <w:r w:rsidRPr="006F0D11">
        <w:t>событием.</w:t>
      </w:r>
    </w:p>
    <w:p w14:paraId="43FACA28" w14:textId="637EE22C" w:rsidR="003B73B5" w:rsidRDefault="00923064" w:rsidP="00923064">
      <w:r w:rsidRPr="006F0D11">
        <w:t>В</w:t>
      </w:r>
      <w:r w:rsidR="000111BD">
        <w:t xml:space="preserve"> </w:t>
      </w:r>
      <w:r w:rsidRPr="006F0D11">
        <w:t>результате</w:t>
      </w:r>
      <w:r w:rsidR="000111BD">
        <w:t xml:space="preserve"> </w:t>
      </w:r>
      <w:r w:rsidRPr="006F0D11">
        <w:t>выполнения</w:t>
      </w:r>
      <w:r w:rsidR="000111BD">
        <w:t xml:space="preserve"> </w:t>
      </w:r>
      <w:r w:rsidRPr="006F0D11">
        <w:t>функции</w:t>
      </w:r>
      <w:r w:rsidR="000111BD">
        <w:t xml:space="preserve"> </w:t>
      </w:r>
      <w:r w:rsidRPr="006F0D11">
        <w:t>в</w:t>
      </w:r>
      <w:r w:rsidR="000111BD">
        <w:t xml:space="preserve"> </w:t>
      </w:r>
      <w:r w:rsidRPr="006F0D11">
        <w:t>системе</w:t>
      </w:r>
      <w:r w:rsidR="000111BD">
        <w:t xml:space="preserve"> </w:t>
      </w:r>
      <w:r w:rsidRPr="006F0D11">
        <w:t>должна</w:t>
      </w:r>
      <w:r w:rsidR="000111BD">
        <w:t xml:space="preserve"> </w:t>
      </w:r>
      <w:r w:rsidRPr="006F0D11">
        <w:t>быть</w:t>
      </w:r>
      <w:r w:rsidR="000111BD">
        <w:t xml:space="preserve"> </w:t>
      </w:r>
      <w:r w:rsidRPr="006F0D11">
        <w:t>изменена</w:t>
      </w:r>
      <w:r w:rsidR="000111BD">
        <w:t xml:space="preserve"> </w:t>
      </w:r>
      <w:r w:rsidRPr="006F0D11">
        <w:t>информация</w:t>
      </w:r>
      <w:r w:rsidR="000111BD">
        <w:t xml:space="preserve"> </w:t>
      </w:r>
      <w:r w:rsidRPr="006F0D11">
        <w:t>о</w:t>
      </w:r>
      <w:r w:rsidR="000111BD">
        <w:t xml:space="preserve"> </w:t>
      </w:r>
      <w:r w:rsidRPr="006F0D11">
        <w:t>записи,</w:t>
      </w:r>
      <w:r w:rsidR="000111BD">
        <w:t xml:space="preserve"> </w:t>
      </w:r>
      <w:r w:rsidRPr="006F0D11">
        <w:t>сохранена</w:t>
      </w:r>
      <w:r w:rsidR="000111BD">
        <w:t xml:space="preserve"> </w:t>
      </w:r>
      <w:r w:rsidRPr="006F0D11">
        <w:t>информация</w:t>
      </w:r>
      <w:r w:rsidR="000111BD">
        <w:t xml:space="preserve"> </w:t>
      </w:r>
      <w:r w:rsidRPr="006F0D11">
        <w:t>о</w:t>
      </w:r>
      <w:r w:rsidR="000111BD">
        <w:t xml:space="preserve"> </w:t>
      </w:r>
      <w:r w:rsidRPr="006F0D11">
        <w:t>действии</w:t>
      </w:r>
      <w:r w:rsidR="000111BD">
        <w:t xml:space="preserve"> </w:t>
      </w:r>
      <w:r w:rsidRPr="006F0D11">
        <w:t>над</w:t>
      </w:r>
      <w:r w:rsidR="000111BD">
        <w:t xml:space="preserve"> </w:t>
      </w:r>
      <w:r w:rsidRPr="006F0D11">
        <w:t>записью.</w:t>
      </w:r>
    </w:p>
    <w:p w14:paraId="1864DE05" w14:textId="3B658A81" w:rsidR="003B73B5" w:rsidRDefault="000111BD" w:rsidP="00923064">
      <w:r>
        <w:t>Запись должна быть разработана в соответствии со статусной моделью, приведенной ниже.</w:t>
      </w:r>
    </w:p>
    <w:p w14:paraId="791C04B4" w14:textId="7F13859D" w:rsidR="000111BD" w:rsidRDefault="000111BD" w:rsidP="00923064">
      <w:r w:rsidRPr="000111BD">
        <w:rPr>
          <w:noProof/>
        </w:rPr>
        <w:drawing>
          <wp:inline distT="0" distB="0" distL="0" distR="0" wp14:anchorId="2AF9DB16" wp14:editId="657EB1B9">
            <wp:extent cx="5151421" cy="2774223"/>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7386" cy="2777436"/>
                    </a:xfrm>
                    <a:prstGeom prst="rect">
                      <a:avLst/>
                    </a:prstGeom>
                  </pic:spPr>
                </pic:pic>
              </a:graphicData>
            </a:graphic>
          </wp:inline>
        </w:drawing>
      </w:r>
    </w:p>
    <w:p w14:paraId="26B25313" w14:textId="72CE005E" w:rsidR="000111BD" w:rsidRPr="000111BD" w:rsidRDefault="000111BD" w:rsidP="000111BD">
      <w:pPr>
        <w:jc w:val="center"/>
        <w:rPr>
          <w:b/>
          <w:bCs/>
        </w:rPr>
      </w:pPr>
      <w:bookmarkStart w:id="156" w:name="_Ref529350341"/>
      <w:r w:rsidRPr="000111BD">
        <w:rPr>
          <w:b/>
          <w:bCs/>
        </w:rPr>
        <w:t>Рисунок</w:t>
      </w:r>
      <w:r>
        <w:rPr>
          <w:b/>
          <w:bCs/>
        </w:rPr>
        <w:t xml:space="preserve"> </w:t>
      </w:r>
      <w:r w:rsidRPr="000111BD">
        <w:rPr>
          <w:b/>
          <w:bCs/>
          <w:noProof/>
        </w:rPr>
        <w:fldChar w:fldCharType="begin"/>
      </w:r>
      <w:r w:rsidRPr="000111BD">
        <w:rPr>
          <w:b/>
          <w:bCs/>
          <w:noProof/>
        </w:rPr>
        <w:instrText xml:space="preserve"> SEQ Рисунок \* ARABIC </w:instrText>
      </w:r>
      <w:r w:rsidRPr="000111BD">
        <w:rPr>
          <w:b/>
          <w:bCs/>
          <w:noProof/>
        </w:rPr>
        <w:fldChar w:fldCharType="separate"/>
      </w:r>
      <w:r w:rsidRPr="000111BD">
        <w:rPr>
          <w:b/>
          <w:bCs/>
          <w:noProof/>
        </w:rPr>
        <w:t>1</w:t>
      </w:r>
      <w:r w:rsidRPr="000111BD">
        <w:rPr>
          <w:b/>
          <w:bCs/>
          <w:noProof/>
        </w:rPr>
        <w:fldChar w:fldCharType="end"/>
      </w:r>
      <w:bookmarkEnd w:id="156"/>
      <w:r>
        <w:rPr>
          <w:b/>
          <w:bCs/>
        </w:rPr>
        <w:t xml:space="preserve"> </w:t>
      </w:r>
      <w:r w:rsidRPr="000111BD">
        <w:rPr>
          <w:b/>
          <w:bCs/>
        </w:rPr>
        <w:t>–</w:t>
      </w:r>
      <w:r>
        <w:rPr>
          <w:b/>
          <w:bCs/>
        </w:rPr>
        <w:t xml:space="preserve"> Статусная модель записи</w:t>
      </w:r>
    </w:p>
    <w:p w14:paraId="2FA4C861" w14:textId="091104BA" w:rsidR="000111BD" w:rsidRDefault="000111BD" w:rsidP="000111BD">
      <w:pPr>
        <w:pStyle w:val="afff1"/>
      </w:pPr>
      <w:bookmarkStart w:id="157" w:name="_Ref529544569"/>
      <w:r>
        <w:t xml:space="preserve">Таблица </w:t>
      </w:r>
      <w:r>
        <w:rPr>
          <w:noProof/>
        </w:rPr>
        <w:fldChar w:fldCharType="begin"/>
      </w:r>
      <w:r>
        <w:rPr>
          <w:noProof/>
        </w:rPr>
        <w:instrText xml:space="preserve"> SEQ Таблица \* ARABIC </w:instrText>
      </w:r>
      <w:r>
        <w:rPr>
          <w:noProof/>
        </w:rPr>
        <w:fldChar w:fldCharType="separate"/>
      </w:r>
      <w:r>
        <w:rPr>
          <w:noProof/>
        </w:rPr>
        <w:t>2</w:t>
      </w:r>
      <w:r>
        <w:rPr>
          <w:noProof/>
        </w:rPr>
        <w:fldChar w:fldCharType="end"/>
      </w:r>
      <w:bookmarkEnd w:id="157"/>
      <w:r>
        <w:t xml:space="preserve"> - Статусы</w:t>
      </w:r>
    </w:p>
    <w:tbl>
      <w:tblPr>
        <w:tblW w:w="9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799"/>
        <w:gridCol w:w="7856"/>
      </w:tblGrid>
      <w:tr w:rsidR="000111BD" w:rsidRPr="000111BD" w14:paraId="3C54D61F" w14:textId="77777777" w:rsidTr="000111BD">
        <w:tc>
          <w:tcPr>
            <w:tcW w:w="0" w:type="auto"/>
            <w:shd w:val="clear" w:color="auto" w:fill="FFFFFF"/>
            <w:tcMar>
              <w:top w:w="105" w:type="dxa"/>
              <w:left w:w="150" w:type="dxa"/>
              <w:bottom w:w="105" w:type="dxa"/>
              <w:right w:w="150" w:type="dxa"/>
            </w:tcMar>
            <w:vAlign w:val="center"/>
          </w:tcPr>
          <w:p w14:paraId="709D7DDB" w14:textId="2C7A1DA7" w:rsidR="000111BD" w:rsidRPr="000111BD" w:rsidRDefault="000111BD" w:rsidP="000111BD">
            <w:pPr>
              <w:pStyle w:val="affa"/>
              <w:spacing w:before="0" w:beforeAutospacing="0" w:after="0" w:afterAutospacing="0"/>
              <w:jc w:val="center"/>
            </w:pPr>
            <w:r>
              <w:t>Наименование</w:t>
            </w:r>
          </w:p>
        </w:tc>
        <w:tc>
          <w:tcPr>
            <w:tcW w:w="0" w:type="auto"/>
            <w:shd w:val="clear" w:color="auto" w:fill="FFFFFF"/>
            <w:tcMar>
              <w:top w:w="105" w:type="dxa"/>
              <w:left w:w="150" w:type="dxa"/>
              <w:bottom w:w="105" w:type="dxa"/>
              <w:right w:w="150" w:type="dxa"/>
            </w:tcMar>
            <w:vAlign w:val="center"/>
          </w:tcPr>
          <w:p w14:paraId="64F23E81" w14:textId="11510C3E" w:rsidR="000111BD" w:rsidRPr="000111BD" w:rsidRDefault="000111BD" w:rsidP="000111BD">
            <w:pPr>
              <w:pStyle w:val="affa"/>
              <w:spacing w:before="0" w:beforeAutospacing="0" w:after="0" w:afterAutospacing="0"/>
              <w:jc w:val="center"/>
            </w:pPr>
            <w:r>
              <w:t>Описание</w:t>
            </w:r>
          </w:p>
        </w:tc>
      </w:tr>
      <w:tr w:rsidR="000111BD" w:rsidRPr="000111BD" w14:paraId="7CB418DA" w14:textId="77777777" w:rsidTr="00112924">
        <w:trPr>
          <w:trHeight w:val="1107"/>
        </w:trPr>
        <w:tc>
          <w:tcPr>
            <w:tcW w:w="0" w:type="auto"/>
            <w:shd w:val="clear" w:color="auto" w:fill="FFFFFF"/>
            <w:tcMar>
              <w:top w:w="105" w:type="dxa"/>
              <w:left w:w="150" w:type="dxa"/>
              <w:bottom w:w="105" w:type="dxa"/>
              <w:right w:w="150" w:type="dxa"/>
            </w:tcMar>
            <w:hideMark/>
          </w:tcPr>
          <w:p w14:paraId="2D67CE94" w14:textId="6C1A22CB" w:rsidR="000111BD" w:rsidRPr="000111BD" w:rsidRDefault="00112924" w:rsidP="000111BD">
            <w:pPr>
              <w:pStyle w:val="affa"/>
              <w:spacing w:before="0" w:beforeAutospacing="0" w:after="0" w:afterAutospacing="0"/>
            </w:pPr>
            <w:r w:rsidRPr="000111BD">
              <w:t>С</w:t>
            </w:r>
            <w:r w:rsidR="000111BD" w:rsidRPr="000111BD">
              <w:t>оздана</w:t>
            </w:r>
          </w:p>
        </w:tc>
        <w:tc>
          <w:tcPr>
            <w:tcW w:w="0" w:type="auto"/>
            <w:shd w:val="clear" w:color="auto" w:fill="FFFFFF"/>
            <w:tcMar>
              <w:top w:w="105" w:type="dxa"/>
              <w:left w:w="150" w:type="dxa"/>
              <w:bottom w:w="105" w:type="dxa"/>
              <w:right w:w="150" w:type="dxa"/>
            </w:tcMar>
            <w:hideMark/>
          </w:tcPr>
          <w:p w14:paraId="24702124" w14:textId="06B15171" w:rsidR="000111BD" w:rsidRPr="000111BD" w:rsidRDefault="000111BD" w:rsidP="00112924">
            <w:pPr>
              <w:pStyle w:val="affa"/>
              <w:spacing w:before="0" w:beforeAutospacing="0" w:after="0" w:afterAutospacing="0"/>
              <w:jc w:val="both"/>
            </w:pPr>
            <w:r w:rsidRPr="000111BD">
              <w:t xml:space="preserve">Вне зависимости от инициатора (врач или иной работник </w:t>
            </w:r>
            <w:r w:rsidR="00112924" w:rsidRPr="00112924">
              <w:rPr>
                <w:rStyle w:val="affff0"/>
                <w:i w:val="0"/>
                <w:iCs w:val="0"/>
              </w:rPr>
              <w:t>МО</w:t>
            </w:r>
            <w:r w:rsidRPr="00112924">
              <w:rPr>
                <w:i/>
                <w:iCs/>
              </w:rPr>
              <w:t xml:space="preserve">, </w:t>
            </w:r>
            <w:r w:rsidR="00112924" w:rsidRPr="00112924">
              <w:rPr>
                <w:rStyle w:val="affff0"/>
                <w:i w:val="0"/>
                <w:iCs w:val="0"/>
              </w:rPr>
              <w:t>пациент</w:t>
            </w:r>
            <w:r w:rsidRPr="000111BD">
              <w:t xml:space="preserve">), планирование в будущем нового </w:t>
            </w:r>
            <w:r w:rsidRPr="00112924">
              <w:rPr>
                <w:rStyle w:val="affff0"/>
                <w:i w:val="0"/>
                <w:iCs w:val="0"/>
              </w:rPr>
              <w:t>Клинического события</w:t>
            </w:r>
            <w:r w:rsidRPr="000111BD">
              <w:t xml:space="preserve"> предполагает создание новой </w:t>
            </w:r>
            <w:r w:rsidR="00112924">
              <w:t>записи</w:t>
            </w:r>
            <w:r w:rsidRPr="000111BD">
              <w:rPr>
                <w:rStyle w:val="affff0"/>
                <w:rFonts w:eastAsia="Calibri"/>
              </w:rPr>
              <w:t xml:space="preserve"> </w:t>
            </w:r>
            <w:r w:rsidRPr="000111BD">
              <w:t xml:space="preserve">в операционном </w:t>
            </w:r>
            <w:r w:rsidR="00112924">
              <w:t>С</w:t>
            </w:r>
            <w:r w:rsidRPr="000111BD">
              <w:t xml:space="preserve">ервисе </w:t>
            </w:r>
            <w:r w:rsidR="00112924">
              <w:t>Запись</w:t>
            </w:r>
            <w:r w:rsidRPr="000111BD">
              <w:t>, при этом созданной сущности</w:t>
            </w:r>
            <w:r w:rsidR="00112924">
              <w:t xml:space="preserve"> записи</w:t>
            </w:r>
            <w:r w:rsidRPr="000111BD">
              <w:t xml:space="preserve"> автоматически присваивается </w:t>
            </w:r>
            <w:r w:rsidRPr="00112924">
              <w:rPr>
                <w:rStyle w:val="affff1"/>
                <w:rFonts w:eastAsia="Calibri"/>
                <w:b w:val="0"/>
                <w:bCs/>
              </w:rPr>
              <w:t>статус создана</w:t>
            </w:r>
            <w:r w:rsidRPr="00112924">
              <w:rPr>
                <w:b/>
                <w:bCs/>
              </w:rPr>
              <w:t>.</w:t>
            </w:r>
          </w:p>
        </w:tc>
      </w:tr>
      <w:tr w:rsidR="000111BD" w:rsidRPr="000111BD" w14:paraId="06869D8F" w14:textId="77777777" w:rsidTr="000111BD">
        <w:tc>
          <w:tcPr>
            <w:tcW w:w="0" w:type="auto"/>
            <w:shd w:val="clear" w:color="auto" w:fill="FFFFFF"/>
            <w:tcMar>
              <w:top w:w="105" w:type="dxa"/>
              <w:left w:w="150" w:type="dxa"/>
              <w:bottom w:w="105" w:type="dxa"/>
              <w:right w:w="150" w:type="dxa"/>
            </w:tcMar>
            <w:hideMark/>
          </w:tcPr>
          <w:p w14:paraId="05A1FAEE" w14:textId="75890C3F" w:rsidR="000111BD" w:rsidRPr="000111BD" w:rsidRDefault="00112924" w:rsidP="000111BD">
            <w:pPr>
              <w:pStyle w:val="affa"/>
              <w:spacing w:before="0" w:beforeAutospacing="0" w:after="0" w:afterAutospacing="0"/>
            </w:pPr>
            <w:r w:rsidRPr="000111BD">
              <w:t>К</w:t>
            </w:r>
            <w:r w:rsidR="000111BD" w:rsidRPr="000111BD">
              <w:t>витирована</w:t>
            </w:r>
          </w:p>
        </w:tc>
        <w:tc>
          <w:tcPr>
            <w:tcW w:w="0" w:type="auto"/>
            <w:shd w:val="clear" w:color="auto" w:fill="FFFFFF"/>
            <w:tcMar>
              <w:top w:w="105" w:type="dxa"/>
              <w:left w:w="150" w:type="dxa"/>
              <w:bottom w:w="105" w:type="dxa"/>
              <w:right w:w="150" w:type="dxa"/>
            </w:tcMar>
            <w:hideMark/>
          </w:tcPr>
          <w:p w14:paraId="32243C9A" w14:textId="759057BD" w:rsidR="000111BD" w:rsidRPr="000111BD" w:rsidRDefault="000111BD" w:rsidP="000111BD">
            <w:pPr>
              <w:pStyle w:val="affa"/>
              <w:spacing w:before="0" w:beforeAutospacing="0" w:after="0" w:afterAutospacing="0"/>
            </w:pPr>
            <w:r w:rsidRPr="000111BD">
              <w:t>В случае если запланированн</w:t>
            </w:r>
            <w:r w:rsidR="00112924">
              <w:t>ая</w:t>
            </w:r>
            <w:r w:rsidRPr="000111BD">
              <w:t xml:space="preserve"> </w:t>
            </w:r>
            <w:r w:rsidR="00112924">
              <w:t>запись</w:t>
            </w:r>
            <w:r w:rsidRPr="000111BD">
              <w:t xml:space="preserve"> состоялось, в атрибуте </w:t>
            </w:r>
            <w:r w:rsidR="00112924">
              <w:t>«</w:t>
            </w:r>
            <w:r w:rsidRPr="000111BD">
              <w:t>Клиническое событие</w:t>
            </w:r>
            <w:r w:rsidR="00112924">
              <w:t>»</w:t>
            </w:r>
            <w:r w:rsidRPr="000111BD">
              <w:t xml:space="preserve"> сохраняется ссылка на соответствующую сущность </w:t>
            </w:r>
            <w:r w:rsidR="00112924" w:rsidRPr="00112924">
              <w:rPr>
                <w:i/>
                <w:iCs/>
              </w:rPr>
              <w:t>«</w:t>
            </w:r>
            <w:r w:rsidRPr="00112924">
              <w:rPr>
                <w:rStyle w:val="affff0"/>
                <w:i w:val="0"/>
                <w:iCs w:val="0"/>
              </w:rPr>
              <w:t>Клиническое событие</w:t>
            </w:r>
            <w:r w:rsidR="00112924" w:rsidRPr="00112924">
              <w:rPr>
                <w:rStyle w:val="affff0"/>
                <w:i w:val="0"/>
                <w:iCs w:val="0"/>
              </w:rPr>
              <w:t>»</w:t>
            </w:r>
            <w:r w:rsidRPr="000111BD">
              <w:t xml:space="preserve">, при этом </w:t>
            </w:r>
            <w:r w:rsidR="00112924">
              <w:t>записи</w:t>
            </w:r>
            <w:r w:rsidRPr="000111BD">
              <w:rPr>
                <w:rStyle w:val="affff0"/>
                <w:rFonts w:eastAsia="Calibri"/>
              </w:rPr>
              <w:t xml:space="preserve"> </w:t>
            </w:r>
            <w:r w:rsidRPr="000111BD">
              <w:t xml:space="preserve">присваивается </w:t>
            </w:r>
            <w:r w:rsidRPr="00112924">
              <w:rPr>
                <w:rStyle w:val="affff1"/>
                <w:rFonts w:eastAsia="Calibri"/>
                <w:b w:val="0"/>
                <w:bCs/>
              </w:rPr>
              <w:t>статус квитирована</w:t>
            </w:r>
            <w:r w:rsidRPr="00112924">
              <w:rPr>
                <w:b/>
                <w:bCs/>
              </w:rPr>
              <w:t>.</w:t>
            </w:r>
          </w:p>
          <w:p w14:paraId="2C2E47D6" w14:textId="478CD53D" w:rsidR="000111BD" w:rsidRPr="000111BD" w:rsidRDefault="000111BD" w:rsidP="000111BD">
            <w:pPr>
              <w:pStyle w:val="affa"/>
              <w:spacing w:before="0" w:beforeAutospacing="0" w:after="0" w:afterAutospacing="0"/>
            </w:pPr>
            <w:r w:rsidRPr="000111BD">
              <w:t xml:space="preserve">При отмене квитирования </w:t>
            </w:r>
            <w:r w:rsidR="00112924">
              <w:t>записи</w:t>
            </w:r>
            <w:r w:rsidRPr="000111BD">
              <w:rPr>
                <w:rStyle w:val="affff0"/>
                <w:rFonts w:eastAsia="Calibri"/>
              </w:rPr>
              <w:t xml:space="preserve"> </w:t>
            </w:r>
            <w:r w:rsidRPr="000111BD">
              <w:t xml:space="preserve">присваивается </w:t>
            </w:r>
            <w:r w:rsidRPr="00112924">
              <w:rPr>
                <w:rStyle w:val="affff1"/>
                <w:rFonts w:eastAsia="Calibri"/>
                <w:b w:val="0"/>
                <w:bCs/>
              </w:rPr>
              <w:t>статус</w:t>
            </w:r>
            <w:r w:rsidR="00112924">
              <w:rPr>
                <w:rStyle w:val="affff1"/>
                <w:rFonts w:eastAsia="Calibri"/>
                <w:b w:val="0"/>
                <w:bCs/>
              </w:rPr>
              <w:t xml:space="preserve"> </w:t>
            </w:r>
            <w:r w:rsidRPr="00112924">
              <w:rPr>
                <w:rStyle w:val="affff1"/>
                <w:rFonts w:eastAsia="Calibri"/>
                <w:b w:val="0"/>
                <w:bCs/>
              </w:rPr>
              <w:t>создана</w:t>
            </w:r>
            <w:r w:rsidRPr="00112924">
              <w:rPr>
                <w:b/>
                <w:bCs/>
              </w:rPr>
              <w:t>.</w:t>
            </w:r>
          </w:p>
        </w:tc>
      </w:tr>
      <w:tr w:rsidR="000111BD" w:rsidRPr="000111BD" w14:paraId="3D498816" w14:textId="77777777" w:rsidTr="000111BD">
        <w:tc>
          <w:tcPr>
            <w:tcW w:w="0" w:type="auto"/>
            <w:shd w:val="clear" w:color="auto" w:fill="FFFFFF"/>
            <w:tcMar>
              <w:top w:w="105" w:type="dxa"/>
              <w:left w:w="150" w:type="dxa"/>
              <w:bottom w:w="105" w:type="dxa"/>
              <w:right w:w="150" w:type="dxa"/>
            </w:tcMar>
            <w:hideMark/>
          </w:tcPr>
          <w:p w14:paraId="2CB2C162" w14:textId="2EB93C74" w:rsidR="000111BD" w:rsidRPr="000111BD" w:rsidRDefault="00112924" w:rsidP="000111BD">
            <w:pPr>
              <w:pStyle w:val="affa"/>
              <w:spacing w:before="0" w:beforeAutospacing="0" w:after="0" w:afterAutospacing="0"/>
            </w:pPr>
            <w:r w:rsidRPr="000111BD">
              <w:t>О</w:t>
            </w:r>
            <w:r w:rsidR="000111BD" w:rsidRPr="000111BD">
              <w:t>тменена</w:t>
            </w:r>
          </w:p>
        </w:tc>
        <w:tc>
          <w:tcPr>
            <w:tcW w:w="0" w:type="auto"/>
            <w:shd w:val="clear" w:color="auto" w:fill="FFFFFF"/>
            <w:tcMar>
              <w:top w:w="105" w:type="dxa"/>
              <w:left w:w="150" w:type="dxa"/>
              <w:bottom w:w="105" w:type="dxa"/>
              <w:right w:w="150" w:type="dxa"/>
            </w:tcMar>
            <w:hideMark/>
          </w:tcPr>
          <w:p w14:paraId="170F33F9" w14:textId="2AD5A250" w:rsidR="000111BD" w:rsidRPr="000111BD" w:rsidRDefault="000111BD" w:rsidP="00112924">
            <w:pPr>
              <w:pStyle w:val="affa"/>
              <w:spacing w:before="0" w:beforeAutospacing="0" w:after="0" w:afterAutospacing="0"/>
            </w:pPr>
            <w:r w:rsidRPr="000111BD">
              <w:t>Запланированн</w:t>
            </w:r>
            <w:r w:rsidR="00112924">
              <w:t>ая</w:t>
            </w:r>
            <w:r w:rsidRPr="000111BD">
              <w:t xml:space="preserve"> </w:t>
            </w:r>
            <w:r w:rsidR="00112924">
              <w:t>запись</w:t>
            </w:r>
            <w:r w:rsidRPr="000111BD">
              <w:t xml:space="preserve"> может быть отменен</w:t>
            </w:r>
            <w:r w:rsidR="00112924">
              <w:t>а</w:t>
            </w:r>
            <w:r w:rsidRPr="000111BD">
              <w:t xml:space="preserve">, как по инициативе </w:t>
            </w:r>
            <w:r w:rsidR="00112924" w:rsidRPr="00112924">
              <w:rPr>
                <w:rStyle w:val="affff0"/>
                <w:i w:val="0"/>
                <w:iCs w:val="0"/>
              </w:rPr>
              <w:t>пациента</w:t>
            </w:r>
            <w:r w:rsidRPr="000111BD">
              <w:t xml:space="preserve">, так и по инициативе уполномоченного работника </w:t>
            </w:r>
            <w:r w:rsidR="00112924" w:rsidRPr="00112924">
              <w:rPr>
                <w:rStyle w:val="affff0"/>
                <w:i w:val="0"/>
                <w:iCs w:val="0"/>
              </w:rPr>
              <w:t>МО</w:t>
            </w:r>
            <w:r w:rsidRPr="000111BD">
              <w:t xml:space="preserve">, при этом </w:t>
            </w:r>
            <w:r w:rsidR="00112924">
              <w:t>записи</w:t>
            </w:r>
            <w:r w:rsidRPr="000111BD">
              <w:t xml:space="preserve"> присваивается </w:t>
            </w:r>
            <w:r w:rsidRPr="00112924">
              <w:rPr>
                <w:rStyle w:val="affff1"/>
                <w:rFonts w:eastAsia="Calibri"/>
                <w:b w:val="0"/>
                <w:bCs/>
              </w:rPr>
              <w:t>статус отменена</w:t>
            </w:r>
            <w:r w:rsidRPr="000111BD">
              <w:t>.</w:t>
            </w:r>
          </w:p>
        </w:tc>
      </w:tr>
      <w:tr w:rsidR="000111BD" w:rsidRPr="000111BD" w14:paraId="7ABD29D1" w14:textId="77777777" w:rsidTr="000111BD">
        <w:tc>
          <w:tcPr>
            <w:tcW w:w="0" w:type="auto"/>
            <w:shd w:val="clear" w:color="auto" w:fill="FFFFFF"/>
            <w:tcMar>
              <w:top w:w="105" w:type="dxa"/>
              <w:left w:w="150" w:type="dxa"/>
              <w:bottom w:w="105" w:type="dxa"/>
              <w:right w:w="150" w:type="dxa"/>
            </w:tcMar>
            <w:hideMark/>
          </w:tcPr>
          <w:p w14:paraId="35025DAF" w14:textId="273313C7" w:rsidR="000111BD" w:rsidRPr="000111BD" w:rsidRDefault="00112924" w:rsidP="000111BD">
            <w:pPr>
              <w:pStyle w:val="affa"/>
              <w:spacing w:before="0" w:beforeAutospacing="0" w:after="0" w:afterAutospacing="0"/>
            </w:pPr>
            <w:r w:rsidRPr="000111BD">
              <w:t>П</w:t>
            </w:r>
            <w:r w:rsidR="000111BD" w:rsidRPr="000111BD">
              <w:t>росрочена</w:t>
            </w:r>
          </w:p>
        </w:tc>
        <w:tc>
          <w:tcPr>
            <w:tcW w:w="0" w:type="auto"/>
            <w:shd w:val="clear" w:color="auto" w:fill="FFFFFF"/>
            <w:tcMar>
              <w:top w:w="105" w:type="dxa"/>
              <w:left w:w="150" w:type="dxa"/>
              <w:bottom w:w="105" w:type="dxa"/>
              <w:right w:w="150" w:type="dxa"/>
            </w:tcMar>
            <w:hideMark/>
          </w:tcPr>
          <w:p w14:paraId="01C4ECCD" w14:textId="309D56BB" w:rsidR="000111BD" w:rsidRPr="000111BD" w:rsidRDefault="000111BD" w:rsidP="00112924">
            <w:pPr>
              <w:pStyle w:val="affa"/>
              <w:spacing w:before="0" w:beforeAutospacing="0" w:after="0" w:afterAutospacing="0"/>
            </w:pPr>
            <w:r w:rsidRPr="000111BD">
              <w:t>В случае если запланированн</w:t>
            </w:r>
            <w:r w:rsidR="00112924">
              <w:t>ая</w:t>
            </w:r>
            <w:r w:rsidRPr="000111BD">
              <w:t xml:space="preserve"> </w:t>
            </w:r>
            <w:r w:rsidR="00112924">
              <w:t>запись</w:t>
            </w:r>
            <w:r w:rsidRPr="000111BD">
              <w:t xml:space="preserve"> </w:t>
            </w:r>
            <w:r w:rsidRPr="000111BD">
              <w:rPr>
                <w:rStyle w:val="inline-comment-marker"/>
              </w:rPr>
              <w:t>не состоялось в день, на который оно был</w:t>
            </w:r>
            <w:r w:rsidR="00112924">
              <w:rPr>
                <w:rStyle w:val="inline-comment-marker"/>
              </w:rPr>
              <w:t>а</w:t>
            </w:r>
            <w:r w:rsidRPr="000111BD">
              <w:rPr>
                <w:rStyle w:val="inline-comment-marker"/>
              </w:rPr>
              <w:t xml:space="preserve"> запланирован</w:t>
            </w:r>
            <w:r w:rsidR="00112924">
              <w:rPr>
                <w:rStyle w:val="inline-comment-marker"/>
              </w:rPr>
              <w:t>а</w:t>
            </w:r>
            <w:r w:rsidRPr="000111BD">
              <w:t xml:space="preserve">, то операционный </w:t>
            </w:r>
            <w:r w:rsidR="00AF6D2B">
              <w:t>ЕМИАС.Запись</w:t>
            </w:r>
            <w:r w:rsidRPr="000111BD">
              <w:t xml:space="preserve"> автоматически присваивает </w:t>
            </w:r>
            <w:r w:rsidR="00112924">
              <w:t>записи</w:t>
            </w:r>
            <w:r w:rsidRPr="000111BD">
              <w:t xml:space="preserve"> </w:t>
            </w:r>
            <w:r w:rsidRPr="00112924">
              <w:rPr>
                <w:rStyle w:val="affff1"/>
                <w:rFonts w:eastAsia="Calibri"/>
                <w:b w:val="0"/>
                <w:bCs/>
              </w:rPr>
              <w:t>статус просрочена</w:t>
            </w:r>
            <w:r w:rsidR="00112924" w:rsidRPr="00112924">
              <w:rPr>
                <w:rStyle w:val="affff1"/>
                <w:rFonts w:eastAsia="Calibri"/>
                <w:b w:val="0"/>
                <w:bCs/>
              </w:rPr>
              <w:t>.</w:t>
            </w:r>
          </w:p>
        </w:tc>
      </w:tr>
    </w:tbl>
    <w:p w14:paraId="72EAC89A" w14:textId="7EDF2D0E" w:rsidR="00952F0F" w:rsidRDefault="00923064" w:rsidP="0034397E">
      <w:pPr>
        <w:pStyle w:val="a3"/>
      </w:pPr>
      <w:r w:rsidRPr="006F0D11">
        <w:t>Отмена</w:t>
      </w:r>
      <w:r w:rsidR="000111BD">
        <w:t xml:space="preserve"> </w:t>
      </w:r>
      <w:r w:rsidRPr="006F0D11">
        <w:t>квитирования</w:t>
      </w:r>
      <w:r w:rsidR="000111BD">
        <w:t xml:space="preserve"> </w:t>
      </w:r>
      <w:r w:rsidRPr="006F0D11">
        <w:t>записи</w:t>
      </w:r>
      <w:r>
        <w:t>.</w:t>
      </w:r>
    </w:p>
    <w:p w14:paraId="0BA75159" w14:textId="018BA04A" w:rsidR="00923064" w:rsidRPr="006F0D11" w:rsidRDefault="00923064" w:rsidP="00923064">
      <w:pPr>
        <w:widowControl w:val="0"/>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отмены</w:t>
      </w:r>
      <w:r w:rsidR="000111BD">
        <w:t xml:space="preserve"> </w:t>
      </w:r>
      <w:r w:rsidRPr="006F0D11">
        <w:t>квитирования</w:t>
      </w:r>
      <w:r w:rsidR="000111BD">
        <w:t xml:space="preserve"> </w:t>
      </w:r>
      <w:r w:rsidRPr="006F0D11">
        <w:t>указанной</w:t>
      </w:r>
      <w:r w:rsidR="000111BD">
        <w:t xml:space="preserve"> </w:t>
      </w:r>
      <w:r w:rsidRPr="006F0D11">
        <w:t>записи.</w:t>
      </w:r>
    </w:p>
    <w:p w14:paraId="2CE87B61" w14:textId="19E64131" w:rsidR="00923064" w:rsidRPr="006F0D11" w:rsidRDefault="00923064" w:rsidP="00923064">
      <w:pPr>
        <w:widowControl w:val="0"/>
        <w:ind w:firstLine="708"/>
      </w:pPr>
      <w:r w:rsidRPr="006F0D11">
        <w:t>В</w:t>
      </w:r>
      <w:r w:rsidR="000111BD">
        <w:t xml:space="preserve"> </w:t>
      </w:r>
      <w:r w:rsidRPr="006F0D11">
        <w:t>результате</w:t>
      </w:r>
      <w:r w:rsidR="000111BD">
        <w:t xml:space="preserve"> </w:t>
      </w:r>
      <w:r w:rsidRPr="006F0D11">
        <w:t>выполнения</w:t>
      </w:r>
      <w:r w:rsidR="000111BD">
        <w:t xml:space="preserve"> </w:t>
      </w:r>
      <w:r w:rsidRPr="006F0D11">
        <w:t>функции</w:t>
      </w:r>
      <w:r w:rsidR="000111BD">
        <w:t xml:space="preserve"> </w:t>
      </w:r>
      <w:r w:rsidRPr="006F0D11">
        <w:t>в</w:t>
      </w:r>
      <w:r w:rsidR="000111BD">
        <w:t xml:space="preserve"> </w:t>
      </w:r>
      <w:r w:rsidRPr="006F0D11">
        <w:t>системе</w:t>
      </w:r>
      <w:r w:rsidR="000111BD">
        <w:t xml:space="preserve"> </w:t>
      </w:r>
      <w:r w:rsidRPr="006F0D11">
        <w:t>должна</w:t>
      </w:r>
      <w:r w:rsidR="000111BD">
        <w:t xml:space="preserve"> </w:t>
      </w:r>
      <w:r w:rsidRPr="006F0D11">
        <w:t>быть</w:t>
      </w:r>
      <w:r w:rsidR="000111BD">
        <w:t xml:space="preserve"> </w:t>
      </w:r>
      <w:r w:rsidRPr="006F0D11">
        <w:t>изменена</w:t>
      </w:r>
      <w:r w:rsidR="000111BD">
        <w:t xml:space="preserve"> </w:t>
      </w:r>
      <w:r w:rsidRPr="006F0D11">
        <w:t>информация</w:t>
      </w:r>
      <w:r w:rsidR="000111BD">
        <w:t xml:space="preserve"> </w:t>
      </w:r>
      <w:r w:rsidRPr="006F0D11">
        <w:t>о</w:t>
      </w:r>
      <w:r w:rsidR="000111BD">
        <w:t xml:space="preserve"> </w:t>
      </w:r>
      <w:r w:rsidRPr="006F0D11">
        <w:t>записи,</w:t>
      </w:r>
      <w:r w:rsidR="000111BD">
        <w:t xml:space="preserve"> </w:t>
      </w:r>
      <w:r w:rsidRPr="006F0D11">
        <w:t>сохранена</w:t>
      </w:r>
      <w:r w:rsidR="000111BD">
        <w:t xml:space="preserve"> </w:t>
      </w:r>
      <w:r w:rsidRPr="006F0D11">
        <w:t>информация</w:t>
      </w:r>
      <w:r w:rsidR="000111BD">
        <w:t xml:space="preserve"> </w:t>
      </w:r>
      <w:r w:rsidRPr="006F0D11">
        <w:t>о</w:t>
      </w:r>
      <w:r w:rsidR="000111BD">
        <w:t xml:space="preserve"> </w:t>
      </w:r>
      <w:r w:rsidRPr="006F0D11">
        <w:t>действии</w:t>
      </w:r>
      <w:r w:rsidR="000111BD">
        <w:t xml:space="preserve"> </w:t>
      </w:r>
      <w:r w:rsidRPr="006F0D11">
        <w:t>над</w:t>
      </w:r>
      <w:r w:rsidR="000111BD">
        <w:t xml:space="preserve"> </w:t>
      </w:r>
      <w:r w:rsidRPr="006F0D11">
        <w:t>записью.</w:t>
      </w:r>
    </w:p>
    <w:p w14:paraId="7FC93FCC" w14:textId="1FF24744" w:rsidR="00952F0F" w:rsidRDefault="002F4E3A" w:rsidP="0034397E">
      <w:pPr>
        <w:pStyle w:val="a3"/>
      </w:pPr>
      <w:r w:rsidRPr="006F0D11">
        <w:t>Ведение</w:t>
      </w:r>
      <w:r w:rsidR="000111BD">
        <w:t xml:space="preserve"> </w:t>
      </w:r>
      <w:r w:rsidRPr="006F0D11">
        <w:t>журнала</w:t>
      </w:r>
      <w:r w:rsidR="000111BD">
        <w:t xml:space="preserve"> </w:t>
      </w:r>
      <w:r w:rsidRPr="006F0D11">
        <w:t>действий</w:t>
      </w:r>
      <w:r w:rsidR="000111BD">
        <w:t xml:space="preserve"> </w:t>
      </w:r>
      <w:r w:rsidRPr="006F0D11">
        <w:t>над</w:t>
      </w:r>
      <w:r w:rsidR="000111BD">
        <w:t xml:space="preserve"> </w:t>
      </w:r>
      <w:r w:rsidRPr="006F0D11">
        <w:t>записью.</w:t>
      </w:r>
    </w:p>
    <w:p w14:paraId="3F943660" w14:textId="2040E74F" w:rsidR="002F4E3A" w:rsidRPr="006F0D11" w:rsidRDefault="002F4E3A" w:rsidP="002F4E3A">
      <w:pPr>
        <w:widowControl w:val="0"/>
      </w:pPr>
      <w:r w:rsidRPr="006F0D11">
        <w:t>Функция</w:t>
      </w:r>
      <w:r w:rsidR="000111BD">
        <w:t xml:space="preserve"> </w:t>
      </w:r>
      <w:r w:rsidRPr="006F0D11">
        <w:t>частично</w:t>
      </w:r>
      <w:r w:rsidR="000111BD">
        <w:t xml:space="preserve"> </w:t>
      </w:r>
      <w:r w:rsidRPr="006F0D11">
        <w:t>обеспечивается</w:t>
      </w:r>
      <w:r w:rsidR="000111BD">
        <w:t xml:space="preserve"> </w:t>
      </w:r>
      <w:r w:rsidRPr="006F0D11">
        <w:t>сохранением</w:t>
      </w:r>
      <w:r w:rsidR="000111BD">
        <w:t xml:space="preserve"> </w:t>
      </w:r>
      <w:r w:rsidRPr="006F0D11">
        <w:t>информации</w:t>
      </w:r>
      <w:r w:rsidR="000111BD">
        <w:t xml:space="preserve"> </w:t>
      </w:r>
      <w:r w:rsidRPr="006F0D11">
        <w:t>о</w:t>
      </w:r>
      <w:r w:rsidR="000111BD">
        <w:t xml:space="preserve"> </w:t>
      </w:r>
      <w:r w:rsidRPr="006F0D11">
        <w:t>действиях</w:t>
      </w:r>
      <w:r w:rsidR="000111BD">
        <w:t xml:space="preserve"> </w:t>
      </w:r>
      <w:r w:rsidRPr="006F0D11">
        <w:t>над</w:t>
      </w:r>
      <w:r w:rsidR="000111BD">
        <w:t xml:space="preserve"> </w:t>
      </w:r>
      <w:r w:rsidRPr="006F0D11">
        <w:t>записью</w:t>
      </w:r>
      <w:r w:rsidR="000111BD">
        <w:t xml:space="preserve"> </w:t>
      </w:r>
      <w:r w:rsidRPr="006F0D11">
        <w:t>в</w:t>
      </w:r>
      <w:r w:rsidR="000111BD">
        <w:t xml:space="preserve"> </w:t>
      </w:r>
      <w:r w:rsidRPr="006F0D11">
        <w:t>ходе</w:t>
      </w:r>
      <w:r w:rsidR="000111BD">
        <w:t xml:space="preserve"> </w:t>
      </w:r>
      <w:r w:rsidRPr="006F0D11">
        <w:t>любых</w:t>
      </w:r>
      <w:r w:rsidR="000111BD">
        <w:t xml:space="preserve"> </w:t>
      </w:r>
      <w:r w:rsidRPr="006F0D11">
        <w:t>значимых</w:t>
      </w:r>
      <w:r w:rsidR="000111BD">
        <w:t xml:space="preserve"> </w:t>
      </w:r>
      <w:r w:rsidRPr="006F0D11">
        <w:t>действий</w:t>
      </w:r>
      <w:r w:rsidR="000111BD">
        <w:t xml:space="preserve"> </w:t>
      </w:r>
      <w:r w:rsidRPr="006F0D11">
        <w:t>над</w:t>
      </w:r>
      <w:r w:rsidR="000111BD">
        <w:t xml:space="preserve"> </w:t>
      </w:r>
      <w:r w:rsidRPr="006F0D11">
        <w:t>записью</w:t>
      </w:r>
      <w:r w:rsidR="000111BD">
        <w:t xml:space="preserve"> </w:t>
      </w:r>
      <w:r w:rsidRPr="006F0D11">
        <w:t>(создание,</w:t>
      </w:r>
      <w:r w:rsidR="000111BD">
        <w:t xml:space="preserve"> </w:t>
      </w:r>
      <w:r w:rsidRPr="006F0D11">
        <w:t>перенос,</w:t>
      </w:r>
      <w:r w:rsidR="000111BD">
        <w:t xml:space="preserve"> </w:t>
      </w:r>
      <w:r w:rsidRPr="006F0D11">
        <w:t>отмена,</w:t>
      </w:r>
      <w:r w:rsidR="000111BD">
        <w:t xml:space="preserve"> </w:t>
      </w:r>
      <w:r w:rsidRPr="006F0D11">
        <w:t>квитирование).</w:t>
      </w:r>
    </w:p>
    <w:p w14:paraId="21B05DE5" w14:textId="4328A41A" w:rsidR="002A018D" w:rsidRDefault="002F4E3A" w:rsidP="002F4E3A">
      <w:r w:rsidRPr="006F0D11">
        <w:rPr>
          <w:color w:val="000000" w:themeColor="text1"/>
        </w:rPr>
        <w:t>Функция</w:t>
      </w:r>
      <w:r w:rsidR="000111BD">
        <w:rPr>
          <w:color w:val="000000" w:themeColor="text1"/>
        </w:rPr>
        <w:t xml:space="preserve"> </w:t>
      </w:r>
      <w:r w:rsidRPr="006F0D11">
        <w:rPr>
          <w:color w:val="000000" w:themeColor="text1"/>
        </w:rPr>
        <w:t>должна</w:t>
      </w:r>
      <w:r w:rsidR="000111BD">
        <w:rPr>
          <w:color w:val="000000" w:themeColor="text1"/>
        </w:rPr>
        <w:t xml:space="preserve"> </w:t>
      </w:r>
      <w:r w:rsidRPr="006F0D11">
        <w:rPr>
          <w:color w:val="000000" w:themeColor="text1"/>
        </w:rPr>
        <w:t>возвращать</w:t>
      </w:r>
      <w:r w:rsidR="000111BD">
        <w:rPr>
          <w:color w:val="000000" w:themeColor="text1"/>
        </w:rPr>
        <w:t xml:space="preserve"> </w:t>
      </w:r>
      <w:r w:rsidRPr="006F0D11">
        <w:rPr>
          <w:color w:val="000000" w:themeColor="text1"/>
        </w:rPr>
        <w:t>историю</w:t>
      </w:r>
      <w:r w:rsidR="000111BD">
        <w:rPr>
          <w:color w:val="000000" w:themeColor="text1"/>
        </w:rPr>
        <w:t xml:space="preserve"> </w:t>
      </w:r>
      <w:r w:rsidRPr="006F0D11">
        <w:rPr>
          <w:color w:val="000000" w:themeColor="text1"/>
        </w:rPr>
        <w:t>действий</w:t>
      </w:r>
      <w:r w:rsidR="000111BD">
        <w:rPr>
          <w:color w:val="000000" w:themeColor="text1"/>
        </w:rPr>
        <w:t xml:space="preserve"> </w:t>
      </w:r>
      <w:r w:rsidRPr="006F0D11">
        <w:rPr>
          <w:color w:val="000000" w:themeColor="text1"/>
        </w:rPr>
        <w:t>над</w:t>
      </w:r>
      <w:r w:rsidR="000111BD">
        <w:rPr>
          <w:color w:val="000000" w:themeColor="text1"/>
        </w:rPr>
        <w:t xml:space="preserve"> </w:t>
      </w:r>
      <w:r w:rsidRPr="006F0D11">
        <w:rPr>
          <w:color w:val="000000" w:themeColor="text1"/>
        </w:rPr>
        <w:t>указанной</w:t>
      </w:r>
      <w:r w:rsidR="000111BD">
        <w:rPr>
          <w:color w:val="000000" w:themeColor="text1"/>
        </w:rPr>
        <w:t xml:space="preserve"> </w:t>
      </w:r>
      <w:r w:rsidRPr="006F0D11">
        <w:rPr>
          <w:color w:val="000000" w:themeColor="text1"/>
        </w:rPr>
        <w:t>записью.</w:t>
      </w:r>
    </w:p>
    <w:p w14:paraId="017924D9" w14:textId="3E275E0A" w:rsidR="002A018D" w:rsidRDefault="002F4E3A" w:rsidP="0034397E">
      <w:pPr>
        <w:pStyle w:val="a3"/>
      </w:pPr>
      <w:r w:rsidRPr="006F0D11">
        <w:t>Создание</w:t>
      </w:r>
      <w:r w:rsidR="000111BD">
        <w:t xml:space="preserve"> </w:t>
      </w:r>
      <w:r w:rsidRPr="006F0D11">
        <w:t>записи</w:t>
      </w:r>
      <w:r w:rsidR="000111BD">
        <w:t xml:space="preserve"> </w:t>
      </w:r>
      <w:r w:rsidRPr="006F0D11">
        <w:t>на</w:t>
      </w:r>
      <w:r w:rsidR="000111BD">
        <w:t xml:space="preserve"> </w:t>
      </w:r>
      <w:r w:rsidRPr="006F0D11">
        <w:t>занятый</w:t>
      </w:r>
      <w:r w:rsidR="000111BD">
        <w:t xml:space="preserve"> </w:t>
      </w:r>
      <w:r w:rsidRPr="006F0D11">
        <w:t>другой</w:t>
      </w:r>
      <w:r w:rsidR="000111BD">
        <w:t xml:space="preserve"> </w:t>
      </w:r>
      <w:r w:rsidRPr="006F0D11">
        <w:t>записью</w:t>
      </w:r>
      <w:r w:rsidR="000111BD">
        <w:t xml:space="preserve"> </w:t>
      </w:r>
      <w:r w:rsidRPr="006F0D11">
        <w:t>временной</w:t>
      </w:r>
      <w:r w:rsidR="000111BD">
        <w:t xml:space="preserve"> </w:t>
      </w:r>
      <w:r w:rsidRPr="006F0D11">
        <w:t>слот</w:t>
      </w:r>
      <w:r>
        <w:t>.</w:t>
      </w:r>
    </w:p>
    <w:p w14:paraId="3A43B5A7" w14:textId="143E0AD0" w:rsidR="002F4E3A" w:rsidRPr="006F0D11" w:rsidRDefault="002F4E3A" w:rsidP="002F4E3A">
      <w:pPr>
        <w:widowControl w:val="0"/>
        <w:rPr>
          <w:color w:val="000000" w:themeColor="text1"/>
        </w:rPr>
      </w:pPr>
      <w:r w:rsidRPr="006F0D11">
        <w:rPr>
          <w:color w:val="000000" w:themeColor="text1"/>
        </w:rPr>
        <w:t>Должна</w:t>
      </w:r>
      <w:r w:rsidR="000111BD">
        <w:rPr>
          <w:color w:val="000000" w:themeColor="text1"/>
        </w:rPr>
        <w:t xml:space="preserve"> </w:t>
      </w:r>
      <w:r w:rsidRPr="006F0D11">
        <w:rPr>
          <w:color w:val="000000" w:themeColor="text1"/>
        </w:rPr>
        <w:t>быть</w:t>
      </w:r>
      <w:r w:rsidR="000111BD">
        <w:rPr>
          <w:color w:val="000000" w:themeColor="text1"/>
        </w:rPr>
        <w:t xml:space="preserve"> </w:t>
      </w:r>
      <w:r w:rsidRPr="006F0D11">
        <w:rPr>
          <w:color w:val="000000" w:themeColor="text1"/>
        </w:rPr>
        <w:t>предусмотрена</w:t>
      </w:r>
      <w:r w:rsidR="000111BD">
        <w:rPr>
          <w:color w:val="000000" w:themeColor="text1"/>
        </w:rPr>
        <w:t xml:space="preserve"> </w:t>
      </w:r>
      <w:r w:rsidRPr="006F0D11">
        <w:rPr>
          <w:color w:val="000000" w:themeColor="text1"/>
        </w:rPr>
        <w:t>возможность</w:t>
      </w:r>
      <w:r w:rsidR="000111BD">
        <w:rPr>
          <w:color w:val="000000" w:themeColor="text1"/>
        </w:rPr>
        <w:t xml:space="preserve"> </w:t>
      </w:r>
      <w:r w:rsidRPr="006F0D11">
        <w:rPr>
          <w:color w:val="000000" w:themeColor="text1"/>
        </w:rPr>
        <w:t>создания</w:t>
      </w:r>
      <w:r w:rsidR="000111BD">
        <w:rPr>
          <w:color w:val="000000" w:themeColor="text1"/>
        </w:rPr>
        <w:t xml:space="preserve"> </w:t>
      </w:r>
      <w:r w:rsidRPr="006F0D11">
        <w:rPr>
          <w:color w:val="000000" w:themeColor="text1"/>
        </w:rPr>
        <w:t>записи</w:t>
      </w:r>
      <w:r w:rsidR="000111BD">
        <w:rPr>
          <w:color w:val="000000" w:themeColor="text1"/>
        </w:rPr>
        <w:t xml:space="preserve"> </w:t>
      </w:r>
      <w:r w:rsidRPr="006F0D11">
        <w:rPr>
          <w:color w:val="000000" w:themeColor="text1"/>
        </w:rPr>
        <w:t>на</w:t>
      </w:r>
      <w:r w:rsidR="000111BD">
        <w:rPr>
          <w:color w:val="000000" w:themeColor="text1"/>
        </w:rPr>
        <w:t xml:space="preserve"> </w:t>
      </w:r>
      <w:r w:rsidRPr="006F0D11">
        <w:rPr>
          <w:color w:val="000000" w:themeColor="text1"/>
        </w:rPr>
        <w:t>уже</w:t>
      </w:r>
      <w:r w:rsidR="000111BD">
        <w:rPr>
          <w:color w:val="000000" w:themeColor="text1"/>
        </w:rPr>
        <w:t xml:space="preserve"> </w:t>
      </w:r>
      <w:r w:rsidRPr="006F0D11">
        <w:rPr>
          <w:color w:val="000000" w:themeColor="text1"/>
        </w:rPr>
        <w:t>занятый</w:t>
      </w:r>
      <w:r w:rsidR="000111BD">
        <w:rPr>
          <w:color w:val="000000" w:themeColor="text1"/>
        </w:rPr>
        <w:t xml:space="preserve"> </w:t>
      </w:r>
      <w:r w:rsidRPr="006F0D11">
        <w:rPr>
          <w:color w:val="000000" w:themeColor="text1"/>
        </w:rPr>
        <w:t>другой</w:t>
      </w:r>
      <w:r w:rsidR="000111BD">
        <w:rPr>
          <w:color w:val="000000" w:themeColor="text1"/>
        </w:rPr>
        <w:t xml:space="preserve"> </w:t>
      </w:r>
      <w:r w:rsidRPr="006F0D11">
        <w:rPr>
          <w:color w:val="000000" w:themeColor="text1"/>
        </w:rPr>
        <w:t>записью</w:t>
      </w:r>
      <w:r w:rsidR="000111BD">
        <w:rPr>
          <w:color w:val="000000" w:themeColor="text1"/>
        </w:rPr>
        <w:t xml:space="preserve"> </w:t>
      </w:r>
      <w:r w:rsidRPr="006F0D11">
        <w:rPr>
          <w:color w:val="000000" w:themeColor="text1"/>
        </w:rPr>
        <w:t>слот.</w:t>
      </w:r>
    </w:p>
    <w:p w14:paraId="529C9C90" w14:textId="42F4D072" w:rsidR="002F4E3A" w:rsidRPr="006F0D11" w:rsidRDefault="002F4E3A" w:rsidP="002F4E3A">
      <w:pPr>
        <w:widowControl w:val="0"/>
        <w:rPr>
          <w:color w:val="000000" w:themeColor="text1"/>
        </w:rPr>
      </w:pPr>
      <w:r w:rsidRPr="006F0D11">
        <w:rPr>
          <w:color w:val="000000" w:themeColor="text1"/>
        </w:rPr>
        <w:t>В</w:t>
      </w:r>
      <w:r w:rsidR="000111BD">
        <w:rPr>
          <w:color w:val="000000" w:themeColor="text1"/>
        </w:rPr>
        <w:t xml:space="preserve"> </w:t>
      </w:r>
      <w:r w:rsidRPr="006F0D11">
        <w:rPr>
          <w:color w:val="000000" w:themeColor="text1"/>
        </w:rPr>
        <w:t>результате</w:t>
      </w:r>
      <w:r w:rsidR="000111BD">
        <w:rPr>
          <w:color w:val="000000" w:themeColor="text1"/>
        </w:rPr>
        <w:t xml:space="preserve"> </w:t>
      </w:r>
      <w:r w:rsidRPr="006F0D11">
        <w:rPr>
          <w:color w:val="000000" w:themeColor="text1"/>
        </w:rPr>
        <w:t>выполнения</w:t>
      </w:r>
      <w:r w:rsidR="000111BD">
        <w:rPr>
          <w:color w:val="000000" w:themeColor="text1"/>
        </w:rPr>
        <w:t xml:space="preserve"> </w:t>
      </w:r>
      <w:r w:rsidRPr="006F0D11">
        <w:rPr>
          <w:color w:val="000000" w:themeColor="text1"/>
        </w:rPr>
        <w:t>функции</w:t>
      </w:r>
      <w:r w:rsidR="000111BD">
        <w:rPr>
          <w:color w:val="000000" w:themeColor="text1"/>
        </w:rPr>
        <w:t xml:space="preserve"> </w:t>
      </w:r>
      <w:r w:rsidRPr="006F0D11">
        <w:rPr>
          <w:color w:val="000000" w:themeColor="text1"/>
        </w:rPr>
        <w:t>в</w:t>
      </w:r>
      <w:r w:rsidR="000111BD">
        <w:rPr>
          <w:color w:val="000000" w:themeColor="text1"/>
        </w:rPr>
        <w:t xml:space="preserve"> </w:t>
      </w:r>
      <w:r w:rsidRPr="006F0D11">
        <w:rPr>
          <w:color w:val="000000" w:themeColor="text1"/>
        </w:rPr>
        <w:t>системе</w:t>
      </w:r>
      <w:r w:rsidR="000111BD">
        <w:rPr>
          <w:color w:val="000000" w:themeColor="text1"/>
        </w:rPr>
        <w:t xml:space="preserve"> </w:t>
      </w:r>
      <w:r w:rsidRPr="006F0D11">
        <w:rPr>
          <w:color w:val="000000" w:themeColor="text1"/>
        </w:rPr>
        <w:t>должна</w:t>
      </w:r>
      <w:r w:rsidR="000111BD">
        <w:rPr>
          <w:color w:val="000000" w:themeColor="text1"/>
        </w:rPr>
        <w:t xml:space="preserve"> </w:t>
      </w:r>
      <w:r w:rsidRPr="006F0D11">
        <w:rPr>
          <w:color w:val="000000" w:themeColor="text1"/>
        </w:rPr>
        <w:t>быть</w:t>
      </w:r>
      <w:r w:rsidR="000111BD">
        <w:rPr>
          <w:color w:val="000000" w:themeColor="text1"/>
        </w:rPr>
        <w:t xml:space="preserve"> </w:t>
      </w:r>
      <w:r w:rsidRPr="006F0D11">
        <w:rPr>
          <w:color w:val="000000" w:themeColor="text1"/>
        </w:rPr>
        <w:t>сохранена</w:t>
      </w:r>
      <w:r w:rsidR="000111BD">
        <w:rPr>
          <w:color w:val="000000" w:themeColor="text1"/>
        </w:rPr>
        <w:t xml:space="preserve"> </w:t>
      </w:r>
      <w:r w:rsidRPr="006F0D11">
        <w:rPr>
          <w:color w:val="000000" w:themeColor="text1"/>
        </w:rPr>
        <w:t>информация</w:t>
      </w:r>
      <w:r w:rsidR="000111BD">
        <w:rPr>
          <w:color w:val="000000" w:themeColor="text1"/>
        </w:rPr>
        <w:t xml:space="preserve"> </w:t>
      </w:r>
      <w:r w:rsidRPr="006F0D11">
        <w:rPr>
          <w:color w:val="000000" w:themeColor="text1"/>
        </w:rPr>
        <w:t>о</w:t>
      </w:r>
      <w:r w:rsidR="000111BD">
        <w:rPr>
          <w:color w:val="000000" w:themeColor="text1"/>
        </w:rPr>
        <w:t xml:space="preserve"> </w:t>
      </w:r>
      <w:r w:rsidRPr="006F0D11">
        <w:rPr>
          <w:color w:val="000000" w:themeColor="text1"/>
        </w:rPr>
        <w:t>созданной</w:t>
      </w:r>
      <w:r w:rsidR="000111BD">
        <w:rPr>
          <w:color w:val="000000" w:themeColor="text1"/>
        </w:rPr>
        <w:t xml:space="preserve"> </w:t>
      </w:r>
      <w:r w:rsidRPr="006F0D11">
        <w:rPr>
          <w:color w:val="000000" w:themeColor="text1"/>
        </w:rPr>
        <w:t>записи,</w:t>
      </w:r>
      <w:r w:rsidR="000111BD">
        <w:rPr>
          <w:color w:val="000000" w:themeColor="text1"/>
        </w:rPr>
        <w:t xml:space="preserve"> </w:t>
      </w:r>
      <w:r w:rsidRPr="006F0D11">
        <w:rPr>
          <w:color w:val="000000" w:themeColor="text1"/>
        </w:rPr>
        <w:t>о</w:t>
      </w:r>
      <w:r w:rsidR="000111BD">
        <w:rPr>
          <w:color w:val="000000" w:themeColor="text1"/>
        </w:rPr>
        <w:t xml:space="preserve"> </w:t>
      </w:r>
      <w:r w:rsidRPr="006F0D11">
        <w:rPr>
          <w:color w:val="000000" w:themeColor="text1"/>
        </w:rPr>
        <w:t>действии</w:t>
      </w:r>
      <w:r w:rsidR="000111BD">
        <w:rPr>
          <w:color w:val="000000" w:themeColor="text1"/>
        </w:rPr>
        <w:t xml:space="preserve"> </w:t>
      </w:r>
      <w:r w:rsidRPr="006F0D11">
        <w:rPr>
          <w:color w:val="000000" w:themeColor="text1"/>
        </w:rPr>
        <w:t>над</w:t>
      </w:r>
      <w:r w:rsidR="000111BD">
        <w:rPr>
          <w:color w:val="000000" w:themeColor="text1"/>
        </w:rPr>
        <w:t xml:space="preserve"> </w:t>
      </w:r>
      <w:r w:rsidRPr="006F0D11">
        <w:rPr>
          <w:color w:val="000000" w:themeColor="text1"/>
        </w:rPr>
        <w:t>записью.</w:t>
      </w:r>
    </w:p>
    <w:p w14:paraId="4B61F013" w14:textId="26293295" w:rsidR="002F4E3A" w:rsidRDefault="002F4E3A" w:rsidP="0034397E">
      <w:pPr>
        <w:pStyle w:val="a3"/>
      </w:pPr>
      <w:r w:rsidRPr="006F0D11">
        <w:t>Изменение</w:t>
      </w:r>
      <w:r w:rsidR="000111BD">
        <w:t xml:space="preserve"> </w:t>
      </w:r>
      <w:r w:rsidRPr="006F0D11">
        <w:t>записи</w:t>
      </w:r>
      <w:r w:rsidR="000111BD">
        <w:t xml:space="preserve"> </w:t>
      </w:r>
      <w:r w:rsidRPr="006F0D11">
        <w:t>на</w:t>
      </w:r>
      <w:r w:rsidR="000111BD">
        <w:t xml:space="preserve"> </w:t>
      </w:r>
      <w:r w:rsidRPr="006F0D11">
        <w:t>занятый</w:t>
      </w:r>
      <w:r w:rsidR="000111BD">
        <w:t xml:space="preserve"> </w:t>
      </w:r>
      <w:r w:rsidRPr="006F0D11">
        <w:t>другой</w:t>
      </w:r>
      <w:r w:rsidR="000111BD">
        <w:t xml:space="preserve"> </w:t>
      </w:r>
      <w:r w:rsidRPr="006F0D11">
        <w:t>записью</w:t>
      </w:r>
      <w:r w:rsidR="000111BD">
        <w:t xml:space="preserve"> </w:t>
      </w:r>
      <w:r w:rsidRPr="006F0D11">
        <w:t>временной</w:t>
      </w:r>
      <w:r w:rsidR="000111BD">
        <w:t xml:space="preserve"> </w:t>
      </w:r>
      <w:r w:rsidRPr="006F0D11">
        <w:t>слот.</w:t>
      </w:r>
    </w:p>
    <w:p w14:paraId="0ED0AB50" w14:textId="02D226DD" w:rsidR="002F4E3A" w:rsidRPr="006F0D11" w:rsidRDefault="002F4E3A" w:rsidP="002F4E3A">
      <w:pPr>
        <w:widowControl w:val="0"/>
        <w:rPr>
          <w:color w:val="000000" w:themeColor="text1"/>
        </w:rPr>
      </w:pPr>
      <w:r w:rsidRPr="006F0D11">
        <w:rPr>
          <w:color w:val="000000" w:themeColor="text1"/>
        </w:rPr>
        <w:t>Функция</w:t>
      </w:r>
      <w:r w:rsidR="000111BD">
        <w:rPr>
          <w:color w:val="000000" w:themeColor="text1"/>
        </w:rPr>
        <w:t xml:space="preserve"> </w:t>
      </w:r>
      <w:r w:rsidRPr="006F0D11">
        <w:rPr>
          <w:color w:val="000000" w:themeColor="text1"/>
        </w:rPr>
        <w:t>должна</w:t>
      </w:r>
      <w:r w:rsidR="000111BD">
        <w:rPr>
          <w:color w:val="000000" w:themeColor="text1"/>
        </w:rPr>
        <w:t xml:space="preserve"> </w:t>
      </w:r>
      <w:r w:rsidRPr="006F0D11">
        <w:rPr>
          <w:color w:val="000000" w:themeColor="text1"/>
        </w:rPr>
        <w:t>обеспечивать</w:t>
      </w:r>
      <w:r w:rsidR="000111BD">
        <w:rPr>
          <w:color w:val="000000" w:themeColor="text1"/>
        </w:rPr>
        <w:t xml:space="preserve"> </w:t>
      </w:r>
      <w:r w:rsidRPr="006F0D11">
        <w:rPr>
          <w:color w:val="000000" w:themeColor="text1"/>
        </w:rPr>
        <w:t>возможность</w:t>
      </w:r>
      <w:r w:rsidR="000111BD">
        <w:rPr>
          <w:color w:val="000000" w:themeColor="text1"/>
        </w:rPr>
        <w:t xml:space="preserve"> </w:t>
      </w:r>
      <w:r w:rsidRPr="006F0D11">
        <w:rPr>
          <w:color w:val="000000" w:themeColor="text1"/>
        </w:rPr>
        <w:t>принудительного</w:t>
      </w:r>
      <w:r w:rsidR="000111BD">
        <w:rPr>
          <w:color w:val="000000" w:themeColor="text1"/>
        </w:rPr>
        <w:t xml:space="preserve"> </w:t>
      </w:r>
      <w:r w:rsidRPr="006F0D11">
        <w:rPr>
          <w:color w:val="000000" w:themeColor="text1"/>
        </w:rPr>
        <w:t>переноса</w:t>
      </w:r>
      <w:r w:rsidR="000111BD">
        <w:rPr>
          <w:color w:val="000000" w:themeColor="text1"/>
        </w:rPr>
        <w:t xml:space="preserve"> </w:t>
      </w:r>
      <w:r w:rsidRPr="006F0D11">
        <w:rPr>
          <w:color w:val="000000" w:themeColor="text1"/>
        </w:rPr>
        <w:t>записи</w:t>
      </w:r>
      <w:r w:rsidR="000111BD">
        <w:rPr>
          <w:color w:val="000000" w:themeColor="text1"/>
        </w:rPr>
        <w:t xml:space="preserve"> </w:t>
      </w:r>
      <w:r w:rsidRPr="006F0D11">
        <w:rPr>
          <w:color w:val="000000" w:themeColor="text1"/>
        </w:rPr>
        <w:t>на</w:t>
      </w:r>
      <w:r w:rsidR="000111BD">
        <w:rPr>
          <w:color w:val="000000" w:themeColor="text1"/>
        </w:rPr>
        <w:t xml:space="preserve"> </w:t>
      </w:r>
      <w:r w:rsidRPr="006F0D11">
        <w:rPr>
          <w:color w:val="000000" w:themeColor="text1"/>
        </w:rPr>
        <w:t>слот,</w:t>
      </w:r>
      <w:r w:rsidR="000111BD">
        <w:rPr>
          <w:color w:val="000000" w:themeColor="text1"/>
        </w:rPr>
        <w:t xml:space="preserve"> </w:t>
      </w:r>
      <w:r w:rsidRPr="006F0D11">
        <w:rPr>
          <w:color w:val="000000" w:themeColor="text1"/>
        </w:rPr>
        <w:t>уже</w:t>
      </w:r>
      <w:r w:rsidR="000111BD">
        <w:rPr>
          <w:color w:val="000000" w:themeColor="text1"/>
        </w:rPr>
        <w:t xml:space="preserve"> </w:t>
      </w:r>
      <w:r w:rsidRPr="006F0D11">
        <w:rPr>
          <w:color w:val="000000" w:themeColor="text1"/>
        </w:rPr>
        <w:t>занятый</w:t>
      </w:r>
      <w:r w:rsidR="000111BD">
        <w:rPr>
          <w:color w:val="000000" w:themeColor="text1"/>
        </w:rPr>
        <w:t xml:space="preserve"> </w:t>
      </w:r>
      <w:r w:rsidRPr="006F0D11">
        <w:rPr>
          <w:color w:val="000000" w:themeColor="text1"/>
        </w:rPr>
        <w:t>другой</w:t>
      </w:r>
      <w:r w:rsidR="000111BD">
        <w:rPr>
          <w:color w:val="000000" w:themeColor="text1"/>
        </w:rPr>
        <w:t xml:space="preserve"> </w:t>
      </w:r>
      <w:r w:rsidRPr="006F0D11">
        <w:rPr>
          <w:color w:val="000000" w:themeColor="text1"/>
        </w:rPr>
        <w:t>записью.</w:t>
      </w:r>
    </w:p>
    <w:p w14:paraId="7648DA53" w14:textId="537F25C3" w:rsidR="002F4E3A" w:rsidRPr="006F0D11" w:rsidRDefault="002F4E3A" w:rsidP="002F4E3A">
      <w:pPr>
        <w:widowControl w:val="0"/>
        <w:ind w:firstLine="708"/>
        <w:rPr>
          <w:color w:val="000000" w:themeColor="text1"/>
        </w:rPr>
      </w:pPr>
      <w:r w:rsidRPr="006F0D11">
        <w:rPr>
          <w:color w:val="000000" w:themeColor="text1"/>
        </w:rPr>
        <w:t>В</w:t>
      </w:r>
      <w:r w:rsidR="000111BD">
        <w:rPr>
          <w:color w:val="000000" w:themeColor="text1"/>
        </w:rPr>
        <w:t xml:space="preserve"> </w:t>
      </w:r>
      <w:r w:rsidRPr="006F0D11">
        <w:rPr>
          <w:color w:val="000000" w:themeColor="text1"/>
        </w:rPr>
        <w:t>результате</w:t>
      </w:r>
      <w:r w:rsidR="000111BD">
        <w:rPr>
          <w:color w:val="000000" w:themeColor="text1"/>
        </w:rPr>
        <w:t xml:space="preserve"> </w:t>
      </w:r>
      <w:r w:rsidRPr="006F0D11">
        <w:rPr>
          <w:color w:val="000000" w:themeColor="text1"/>
        </w:rPr>
        <w:t>выполнения</w:t>
      </w:r>
      <w:r w:rsidR="000111BD">
        <w:rPr>
          <w:color w:val="000000" w:themeColor="text1"/>
        </w:rPr>
        <w:t xml:space="preserve"> </w:t>
      </w:r>
      <w:r w:rsidRPr="006F0D11">
        <w:rPr>
          <w:color w:val="000000" w:themeColor="text1"/>
        </w:rPr>
        <w:t>функции</w:t>
      </w:r>
      <w:r w:rsidR="000111BD">
        <w:rPr>
          <w:color w:val="000000" w:themeColor="text1"/>
        </w:rPr>
        <w:t xml:space="preserve"> </w:t>
      </w:r>
      <w:r w:rsidRPr="006F0D11">
        <w:rPr>
          <w:color w:val="000000" w:themeColor="text1"/>
        </w:rPr>
        <w:t>в</w:t>
      </w:r>
      <w:r w:rsidR="000111BD">
        <w:rPr>
          <w:color w:val="000000" w:themeColor="text1"/>
        </w:rPr>
        <w:t xml:space="preserve"> </w:t>
      </w:r>
      <w:r w:rsidRPr="006F0D11">
        <w:rPr>
          <w:color w:val="000000" w:themeColor="text1"/>
        </w:rPr>
        <w:t>системе</w:t>
      </w:r>
      <w:r w:rsidR="000111BD">
        <w:rPr>
          <w:color w:val="000000" w:themeColor="text1"/>
        </w:rPr>
        <w:t xml:space="preserve"> </w:t>
      </w:r>
      <w:r w:rsidRPr="006F0D11">
        <w:rPr>
          <w:color w:val="000000" w:themeColor="text1"/>
        </w:rPr>
        <w:t>должна</w:t>
      </w:r>
      <w:r w:rsidR="000111BD">
        <w:rPr>
          <w:color w:val="000000" w:themeColor="text1"/>
        </w:rPr>
        <w:t xml:space="preserve"> </w:t>
      </w:r>
      <w:r w:rsidRPr="006F0D11">
        <w:rPr>
          <w:color w:val="000000" w:themeColor="text1"/>
        </w:rPr>
        <w:t>быть</w:t>
      </w:r>
      <w:r w:rsidR="000111BD">
        <w:rPr>
          <w:color w:val="000000" w:themeColor="text1"/>
        </w:rPr>
        <w:t xml:space="preserve"> </w:t>
      </w:r>
      <w:r w:rsidRPr="006F0D11">
        <w:rPr>
          <w:color w:val="000000" w:themeColor="text1"/>
        </w:rPr>
        <w:t>сохранена</w:t>
      </w:r>
      <w:r w:rsidR="000111BD">
        <w:rPr>
          <w:color w:val="000000" w:themeColor="text1"/>
        </w:rPr>
        <w:t xml:space="preserve"> </w:t>
      </w:r>
      <w:r w:rsidRPr="006F0D11">
        <w:rPr>
          <w:color w:val="000000" w:themeColor="text1"/>
        </w:rPr>
        <w:t>информация</w:t>
      </w:r>
      <w:r w:rsidR="000111BD">
        <w:rPr>
          <w:color w:val="000000" w:themeColor="text1"/>
        </w:rPr>
        <w:t xml:space="preserve"> </w:t>
      </w:r>
      <w:r w:rsidRPr="006F0D11">
        <w:rPr>
          <w:color w:val="000000" w:themeColor="text1"/>
        </w:rPr>
        <w:t>об</w:t>
      </w:r>
      <w:r w:rsidR="000111BD">
        <w:rPr>
          <w:color w:val="000000" w:themeColor="text1"/>
        </w:rPr>
        <w:t xml:space="preserve"> </w:t>
      </w:r>
      <w:r w:rsidRPr="006F0D11">
        <w:rPr>
          <w:color w:val="000000" w:themeColor="text1"/>
        </w:rPr>
        <w:t>измененной</w:t>
      </w:r>
      <w:r w:rsidR="000111BD">
        <w:rPr>
          <w:color w:val="000000" w:themeColor="text1"/>
        </w:rPr>
        <w:t xml:space="preserve"> </w:t>
      </w:r>
      <w:r w:rsidRPr="006F0D11">
        <w:rPr>
          <w:color w:val="000000" w:themeColor="text1"/>
        </w:rPr>
        <w:t>записи,</w:t>
      </w:r>
      <w:r w:rsidR="000111BD">
        <w:rPr>
          <w:color w:val="000000" w:themeColor="text1"/>
        </w:rPr>
        <w:t xml:space="preserve"> </w:t>
      </w:r>
      <w:r w:rsidRPr="006F0D11">
        <w:rPr>
          <w:color w:val="000000" w:themeColor="text1"/>
        </w:rPr>
        <w:t>о</w:t>
      </w:r>
      <w:r w:rsidR="000111BD">
        <w:rPr>
          <w:color w:val="000000" w:themeColor="text1"/>
        </w:rPr>
        <w:t xml:space="preserve"> </w:t>
      </w:r>
      <w:r w:rsidRPr="006F0D11">
        <w:rPr>
          <w:color w:val="000000" w:themeColor="text1"/>
        </w:rPr>
        <w:t>действии</w:t>
      </w:r>
      <w:r w:rsidR="000111BD">
        <w:rPr>
          <w:color w:val="000000" w:themeColor="text1"/>
        </w:rPr>
        <w:t xml:space="preserve"> </w:t>
      </w:r>
      <w:r w:rsidRPr="006F0D11">
        <w:rPr>
          <w:color w:val="000000" w:themeColor="text1"/>
        </w:rPr>
        <w:t>над</w:t>
      </w:r>
      <w:r w:rsidR="000111BD">
        <w:rPr>
          <w:color w:val="000000" w:themeColor="text1"/>
        </w:rPr>
        <w:t xml:space="preserve"> </w:t>
      </w:r>
      <w:r w:rsidRPr="006F0D11">
        <w:rPr>
          <w:color w:val="000000" w:themeColor="text1"/>
        </w:rPr>
        <w:t>записью.</w:t>
      </w:r>
    </w:p>
    <w:p w14:paraId="6374A301" w14:textId="43CCD304" w:rsidR="002F4E3A" w:rsidRDefault="002F4E3A" w:rsidP="0034397E">
      <w:pPr>
        <w:pStyle w:val="a3"/>
      </w:pPr>
      <w:r w:rsidRPr="006F0D11">
        <w:t>Резервирование</w:t>
      </w:r>
      <w:r w:rsidR="000111BD">
        <w:t xml:space="preserve"> </w:t>
      </w:r>
      <w:r w:rsidRPr="006F0D11">
        <w:t>записи.</w:t>
      </w:r>
    </w:p>
    <w:p w14:paraId="2652FFD1" w14:textId="7DB72431" w:rsidR="002F4E3A" w:rsidRPr="006F0D11" w:rsidRDefault="002F4E3A" w:rsidP="002F4E3A">
      <w:pPr>
        <w:widowControl w:val="0"/>
        <w:rPr>
          <w:color w:val="000000" w:themeColor="text1"/>
        </w:rPr>
      </w:pPr>
      <w:r w:rsidRPr="006F0D11">
        <w:rPr>
          <w:color w:val="000000" w:themeColor="text1"/>
        </w:rPr>
        <w:t>Функция</w:t>
      </w:r>
      <w:r w:rsidR="000111BD">
        <w:rPr>
          <w:color w:val="000000" w:themeColor="text1"/>
        </w:rPr>
        <w:t xml:space="preserve"> </w:t>
      </w:r>
      <w:r w:rsidRPr="006F0D11">
        <w:rPr>
          <w:color w:val="000000" w:themeColor="text1"/>
        </w:rPr>
        <w:t>должна</w:t>
      </w:r>
      <w:r w:rsidR="000111BD">
        <w:rPr>
          <w:color w:val="000000" w:themeColor="text1"/>
        </w:rPr>
        <w:t xml:space="preserve"> </w:t>
      </w:r>
      <w:r w:rsidRPr="006F0D11">
        <w:rPr>
          <w:color w:val="000000" w:themeColor="text1"/>
        </w:rPr>
        <w:t>обеспечивать</w:t>
      </w:r>
      <w:r w:rsidR="000111BD">
        <w:rPr>
          <w:color w:val="000000" w:themeColor="text1"/>
        </w:rPr>
        <w:t xml:space="preserve"> </w:t>
      </w:r>
      <w:r w:rsidRPr="006F0D11">
        <w:rPr>
          <w:color w:val="000000" w:themeColor="text1"/>
        </w:rPr>
        <w:t>возможность</w:t>
      </w:r>
      <w:r w:rsidR="000111BD">
        <w:rPr>
          <w:color w:val="000000" w:themeColor="text1"/>
        </w:rPr>
        <w:t xml:space="preserve"> </w:t>
      </w:r>
      <w:r w:rsidRPr="006F0D11">
        <w:rPr>
          <w:color w:val="000000" w:themeColor="text1"/>
        </w:rPr>
        <w:t>резервирования</w:t>
      </w:r>
      <w:r w:rsidR="000111BD">
        <w:rPr>
          <w:color w:val="000000" w:themeColor="text1"/>
        </w:rPr>
        <w:t xml:space="preserve"> </w:t>
      </w:r>
      <w:r w:rsidRPr="006F0D11">
        <w:rPr>
          <w:color w:val="000000" w:themeColor="text1"/>
        </w:rPr>
        <w:t>записи</w:t>
      </w:r>
      <w:r w:rsidR="000111BD">
        <w:rPr>
          <w:color w:val="000000" w:themeColor="text1"/>
        </w:rPr>
        <w:t xml:space="preserve"> </w:t>
      </w:r>
      <w:r w:rsidRPr="006F0D11">
        <w:rPr>
          <w:color w:val="000000" w:themeColor="text1"/>
        </w:rPr>
        <w:t>по</w:t>
      </w:r>
      <w:r w:rsidR="000111BD">
        <w:rPr>
          <w:color w:val="000000" w:themeColor="text1"/>
        </w:rPr>
        <w:t xml:space="preserve"> </w:t>
      </w:r>
      <w:r w:rsidRPr="006F0D11">
        <w:rPr>
          <w:color w:val="000000" w:themeColor="text1"/>
        </w:rPr>
        <w:t>идентификатору</w:t>
      </w:r>
      <w:r w:rsidR="000111BD">
        <w:rPr>
          <w:color w:val="000000" w:themeColor="text1"/>
        </w:rPr>
        <w:t xml:space="preserve"> </w:t>
      </w:r>
      <w:r w:rsidRPr="006F0D11">
        <w:rPr>
          <w:color w:val="000000" w:themeColor="text1"/>
        </w:rPr>
        <w:t>записи.</w:t>
      </w:r>
    </w:p>
    <w:p w14:paraId="592CAC72" w14:textId="3FD5D079" w:rsidR="002F4E3A" w:rsidRPr="006F0D11" w:rsidRDefault="002F4E3A" w:rsidP="002F4E3A">
      <w:pPr>
        <w:widowControl w:val="0"/>
        <w:rPr>
          <w:color w:val="000000" w:themeColor="text1"/>
        </w:rPr>
      </w:pPr>
      <w:r w:rsidRPr="006F0D11">
        <w:rPr>
          <w:color w:val="000000" w:themeColor="text1"/>
        </w:rPr>
        <w:t>В</w:t>
      </w:r>
      <w:r w:rsidR="000111BD">
        <w:rPr>
          <w:color w:val="000000" w:themeColor="text1"/>
        </w:rPr>
        <w:t xml:space="preserve"> </w:t>
      </w:r>
      <w:r w:rsidRPr="006F0D11">
        <w:rPr>
          <w:color w:val="000000" w:themeColor="text1"/>
        </w:rPr>
        <w:t>результате</w:t>
      </w:r>
      <w:r w:rsidR="000111BD">
        <w:rPr>
          <w:color w:val="000000" w:themeColor="text1"/>
        </w:rPr>
        <w:t xml:space="preserve"> </w:t>
      </w:r>
      <w:r w:rsidRPr="006F0D11">
        <w:rPr>
          <w:color w:val="000000" w:themeColor="text1"/>
        </w:rPr>
        <w:t>выполнения</w:t>
      </w:r>
      <w:r w:rsidR="000111BD">
        <w:rPr>
          <w:color w:val="000000" w:themeColor="text1"/>
        </w:rPr>
        <w:t xml:space="preserve"> </w:t>
      </w:r>
      <w:r w:rsidRPr="006F0D11">
        <w:rPr>
          <w:color w:val="000000" w:themeColor="text1"/>
        </w:rPr>
        <w:t>функции</w:t>
      </w:r>
      <w:r w:rsidR="000111BD">
        <w:rPr>
          <w:color w:val="000000" w:themeColor="text1"/>
        </w:rPr>
        <w:t xml:space="preserve"> </w:t>
      </w:r>
      <w:r w:rsidRPr="006F0D11">
        <w:rPr>
          <w:color w:val="000000" w:themeColor="text1"/>
        </w:rPr>
        <w:t>в</w:t>
      </w:r>
      <w:r w:rsidR="000111BD">
        <w:rPr>
          <w:color w:val="000000" w:themeColor="text1"/>
        </w:rPr>
        <w:t xml:space="preserve"> </w:t>
      </w:r>
      <w:r w:rsidRPr="006F0D11">
        <w:rPr>
          <w:color w:val="000000" w:themeColor="text1"/>
        </w:rPr>
        <w:t>системе</w:t>
      </w:r>
      <w:r w:rsidR="000111BD">
        <w:rPr>
          <w:color w:val="000000" w:themeColor="text1"/>
        </w:rPr>
        <w:t xml:space="preserve"> </w:t>
      </w:r>
      <w:r w:rsidRPr="006F0D11">
        <w:rPr>
          <w:color w:val="000000" w:themeColor="text1"/>
        </w:rPr>
        <w:t>должна</w:t>
      </w:r>
      <w:r w:rsidR="000111BD">
        <w:rPr>
          <w:color w:val="000000" w:themeColor="text1"/>
        </w:rPr>
        <w:t xml:space="preserve"> </w:t>
      </w:r>
      <w:r w:rsidRPr="006F0D11">
        <w:rPr>
          <w:color w:val="000000" w:themeColor="text1"/>
        </w:rPr>
        <w:t>быть</w:t>
      </w:r>
      <w:r w:rsidR="000111BD">
        <w:rPr>
          <w:color w:val="000000" w:themeColor="text1"/>
        </w:rPr>
        <w:t xml:space="preserve"> </w:t>
      </w:r>
      <w:r w:rsidRPr="006F0D11">
        <w:rPr>
          <w:color w:val="000000" w:themeColor="text1"/>
        </w:rPr>
        <w:t>сохранена</w:t>
      </w:r>
      <w:r w:rsidR="000111BD">
        <w:rPr>
          <w:color w:val="000000" w:themeColor="text1"/>
        </w:rPr>
        <w:t xml:space="preserve"> </w:t>
      </w:r>
      <w:r w:rsidRPr="006F0D11">
        <w:rPr>
          <w:color w:val="000000" w:themeColor="text1"/>
        </w:rPr>
        <w:t>информация</w:t>
      </w:r>
      <w:r w:rsidR="000111BD">
        <w:rPr>
          <w:color w:val="000000" w:themeColor="text1"/>
        </w:rPr>
        <w:t xml:space="preserve"> </w:t>
      </w:r>
      <w:r w:rsidRPr="006F0D11">
        <w:rPr>
          <w:color w:val="000000" w:themeColor="text1"/>
        </w:rPr>
        <w:t>о</w:t>
      </w:r>
      <w:r w:rsidR="000111BD">
        <w:rPr>
          <w:color w:val="000000" w:themeColor="text1"/>
        </w:rPr>
        <w:t xml:space="preserve"> </w:t>
      </w:r>
      <w:r w:rsidRPr="006F0D11">
        <w:rPr>
          <w:color w:val="000000" w:themeColor="text1"/>
        </w:rPr>
        <w:t>резервировании</w:t>
      </w:r>
      <w:r w:rsidR="000111BD">
        <w:rPr>
          <w:color w:val="000000" w:themeColor="text1"/>
        </w:rPr>
        <w:t xml:space="preserve"> </w:t>
      </w:r>
      <w:r w:rsidRPr="006F0D11">
        <w:rPr>
          <w:color w:val="000000" w:themeColor="text1"/>
        </w:rPr>
        <w:t>записи,</w:t>
      </w:r>
      <w:r w:rsidR="000111BD">
        <w:rPr>
          <w:color w:val="000000" w:themeColor="text1"/>
        </w:rPr>
        <w:t xml:space="preserve"> </w:t>
      </w:r>
      <w:r w:rsidRPr="006F0D11">
        <w:rPr>
          <w:color w:val="000000" w:themeColor="text1"/>
        </w:rPr>
        <w:t>о</w:t>
      </w:r>
      <w:r w:rsidR="000111BD">
        <w:rPr>
          <w:color w:val="000000" w:themeColor="text1"/>
        </w:rPr>
        <w:t xml:space="preserve"> </w:t>
      </w:r>
      <w:r w:rsidRPr="006F0D11">
        <w:rPr>
          <w:color w:val="000000" w:themeColor="text1"/>
        </w:rPr>
        <w:t>действии</w:t>
      </w:r>
      <w:r w:rsidR="000111BD">
        <w:rPr>
          <w:color w:val="000000" w:themeColor="text1"/>
        </w:rPr>
        <w:t xml:space="preserve"> </w:t>
      </w:r>
      <w:r w:rsidRPr="006F0D11">
        <w:rPr>
          <w:color w:val="000000" w:themeColor="text1"/>
        </w:rPr>
        <w:t>над</w:t>
      </w:r>
      <w:r w:rsidR="000111BD">
        <w:rPr>
          <w:color w:val="000000" w:themeColor="text1"/>
        </w:rPr>
        <w:t xml:space="preserve"> </w:t>
      </w:r>
      <w:r w:rsidRPr="006F0D11">
        <w:rPr>
          <w:color w:val="000000" w:themeColor="text1"/>
        </w:rPr>
        <w:t>записью.</w:t>
      </w:r>
    </w:p>
    <w:p w14:paraId="752F31B3" w14:textId="2BA665FF" w:rsidR="002F4E3A" w:rsidRDefault="002F4E3A" w:rsidP="0034397E">
      <w:pPr>
        <w:pStyle w:val="a3"/>
      </w:pPr>
      <w:r w:rsidRPr="006F0D11">
        <w:t>Подтверждение</w:t>
      </w:r>
      <w:r w:rsidR="000111BD">
        <w:t xml:space="preserve"> </w:t>
      </w:r>
      <w:r w:rsidRPr="006F0D11">
        <w:t>создания</w:t>
      </w:r>
      <w:r w:rsidR="000111BD">
        <w:t xml:space="preserve"> </w:t>
      </w:r>
      <w:r w:rsidRPr="006F0D11">
        <w:t>зарезервированных</w:t>
      </w:r>
      <w:r w:rsidR="000111BD">
        <w:t xml:space="preserve"> </w:t>
      </w:r>
      <w:r w:rsidRPr="006F0D11">
        <w:t>записей.</w:t>
      </w:r>
    </w:p>
    <w:p w14:paraId="63BC0F24" w14:textId="0F16E118" w:rsidR="002F4E3A" w:rsidRPr="006F0D11" w:rsidRDefault="002F4E3A" w:rsidP="002F4E3A">
      <w:pPr>
        <w:widowControl w:val="0"/>
        <w:rPr>
          <w:color w:val="000000" w:themeColor="text1"/>
        </w:rPr>
      </w:pPr>
      <w:r w:rsidRPr="006F0D11">
        <w:rPr>
          <w:color w:val="000000" w:themeColor="text1"/>
        </w:rPr>
        <w:t>Функция</w:t>
      </w:r>
      <w:r w:rsidR="000111BD">
        <w:rPr>
          <w:color w:val="000000" w:themeColor="text1"/>
        </w:rPr>
        <w:t xml:space="preserve"> </w:t>
      </w:r>
      <w:r w:rsidRPr="006F0D11">
        <w:rPr>
          <w:color w:val="000000" w:themeColor="text1"/>
        </w:rPr>
        <w:t>должна</w:t>
      </w:r>
      <w:r w:rsidR="000111BD">
        <w:rPr>
          <w:color w:val="000000" w:themeColor="text1"/>
        </w:rPr>
        <w:t xml:space="preserve"> </w:t>
      </w:r>
      <w:r w:rsidRPr="006F0D11">
        <w:rPr>
          <w:color w:val="000000" w:themeColor="text1"/>
        </w:rPr>
        <w:t>обеспечивать</w:t>
      </w:r>
      <w:r w:rsidR="000111BD">
        <w:rPr>
          <w:color w:val="000000" w:themeColor="text1"/>
        </w:rPr>
        <w:t xml:space="preserve"> </w:t>
      </w:r>
      <w:r w:rsidRPr="006F0D11">
        <w:rPr>
          <w:color w:val="000000" w:themeColor="text1"/>
        </w:rPr>
        <w:t>возможность</w:t>
      </w:r>
      <w:r w:rsidR="000111BD">
        <w:rPr>
          <w:color w:val="000000" w:themeColor="text1"/>
        </w:rPr>
        <w:t xml:space="preserve"> </w:t>
      </w:r>
      <w:r w:rsidRPr="006F0D11">
        <w:rPr>
          <w:color w:val="000000" w:themeColor="text1"/>
        </w:rPr>
        <w:t>подтверждения</w:t>
      </w:r>
      <w:r w:rsidR="000111BD">
        <w:rPr>
          <w:color w:val="000000" w:themeColor="text1"/>
        </w:rPr>
        <w:t xml:space="preserve"> </w:t>
      </w:r>
      <w:r w:rsidRPr="006F0D11">
        <w:rPr>
          <w:color w:val="000000" w:themeColor="text1"/>
        </w:rPr>
        <w:t>создания</w:t>
      </w:r>
      <w:r w:rsidR="000111BD">
        <w:rPr>
          <w:color w:val="000000" w:themeColor="text1"/>
        </w:rPr>
        <w:t xml:space="preserve"> </w:t>
      </w:r>
      <w:r w:rsidRPr="006F0D11">
        <w:rPr>
          <w:color w:val="000000" w:themeColor="text1"/>
        </w:rPr>
        <w:t>зарезервированной</w:t>
      </w:r>
      <w:r w:rsidR="000111BD">
        <w:rPr>
          <w:color w:val="000000" w:themeColor="text1"/>
        </w:rPr>
        <w:t xml:space="preserve"> </w:t>
      </w:r>
      <w:r w:rsidRPr="006F0D11">
        <w:rPr>
          <w:color w:val="000000" w:themeColor="text1"/>
        </w:rPr>
        <w:t>записи</w:t>
      </w:r>
      <w:r w:rsidR="000111BD">
        <w:rPr>
          <w:color w:val="000000" w:themeColor="text1"/>
        </w:rPr>
        <w:t xml:space="preserve"> </w:t>
      </w:r>
      <w:r w:rsidRPr="006F0D11">
        <w:rPr>
          <w:color w:val="000000" w:themeColor="text1"/>
        </w:rPr>
        <w:t>по</w:t>
      </w:r>
      <w:r w:rsidR="000111BD">
        <w:rPr>
          <w:color w:val="000000" w:themeColor="text1"/>
        </w:rPr>
        <w:t xml:space="preserve"> </w:t>
      </w:r>
      <w:r w:rsidRPr="006F0D11">
        <w:rPr>
          <w:color w:val="000000" w:themeColor="text1"/>
        </w:rPr>
        <w:t>идентификатору</w:t>
      </w:r>
      <w:r w:rsidR="000111BD">
        <w:rPr>
          <w:color w:val="000000" w:themeColor="text1"/>
        </w:rPr>
        <w:t xml:space="preserve"> </w:t>
      </w:r>
      <w:r w:rsidRPr="006F0D11">
        <w:rPr>
          <w:color w:val="000000" w:themeColor="text1"/>
        </w:rPr>
        <w:t>зарезервированной</w:t>
      </w:r>
      <w:r w:rsidR="000111BD">
        <w:rPr>
          <w:color w:val="000000" w:themeColor="text1"/>
        </w:rPr>
        <w:t xml:space="preserve"> </w:t>
      </w:r>
      <w:r w:rsidRPr="006F0D11">
        <w:rPr>
          <w:color w:val="000000" w:themeColor="text1"/>
        </w:rPr>
        <w:t>записи.</w:t>
      </w:r>
    </w:p>
    <w:p w14:paraId="409DD1B0" w14:textId="5AD0709B" w:rsidR="002F4E3A" w:rsidRPr="006F0D11" w:rsidRDefault="002F4E3A" w:rsidP="002F4E3A">
      <w:pPr>
        <w:widowControl w:val="0"/>
        <w:rPr>
          <w:color w:val="000000" w:themeColor="text1"/>
        </w:rPr>
      </w:pPr>
      <w:r w:rsidRPr="006F0D11">
        <w:rPr>
          <w:color w:val="000000" w:themeColor="text1"/>
        </w:rPr>
        <w:t>В</w:t>
      </w:r>
      <w:r w:rsidR="000111BD">
        <w:rPr>
          <w:color w:val="000000" w:themeColor="text1"/>
        </w:rPr>
        <w:t xml:space="preserve"> </w:t>
      </w:r>
      <w:r w:rsidRPr="006F0D11">
        <w:rPr>
          <w:color w:val="000000" w:themeColor="text1"/>
        </w:rPr>
        <w:t>результате</w:t>
      </w:r>
      <w:r w:rsidR="000111BD">
        <w:rPr>
          <w:color w:val="000000" w:themeColor="text1"/>
        </w:rPr>
        <w:t xml:space="preserve"> </w:t>
      </w:r>
      <w:r w:rsidRPr="006F0D11">
        <w:rPr>
          <w:color w:val="000000" w:themeColor="text1"/>
        </w:rPr>
        <w:t>выполнения</w:t>
      </w:r>
      <w:r w:rsidR="000111BD">
        <w:rPr>
          <w:color w:val="000000" w:themeColor="text1"/>
        </w:rPr>
        <w:t xml:space="preserve"> </w:t>
      </w:r>
      <w:r w:rsidRPr="006F0D11">
        <w:rPr>
          <w:color w:val="000000" w:themeColor="text1"/>
        </w:rPr>
        <w:t>функции</w:t>
      </w:r>
      <w:r w:rsidR="000111BD">
        <w:rPr>
          <w:color w:val="000000" w:themeColor="text1"/>
        </w:rPr>
        <w:t xml:space="preserve"> </w:t>
      </w:r>
      <w:r w:rsidRPr="006F0D11">
        <w:rPr>
          <w:color w:val="000000" w:themeColor="text1"/>
        </w:rPr>
        <w:t>в</w:t>
      </w:r>
      <w:r w:rsidR="000111BD">
        <w:rPr>
          <w:color w:val="000000" w:themeColor="text1"/>
        </w:rPr>
        <w:t xml:space="preserve"> </w:t>
      </w:r>
      <w:r w:rsidRPr="006F0D11">
        <w:rPr>
          <w:color w:val="000000" w:themeColor="text1"/>
        </w:rPr>
        <w:t>системе</w:t>
      </w:r>
      <w:r w:rsidR="000111BD">
        <w:rPr>
          <w:color w:val="000000" w:themeColor="text1"/>
        </w:rPr>
        <w:t xml:space="preserve"> </w:t>
      </w:r>
      <w:r w:rsidRPr="006F0D11">
        <w:rPr>
          <w:color w:val="000000" w:themeColor="text1"/>
        </w:rPr>
        <w:t>должна</w:t>
      </w:r>
      <w:r w:rsidR="000111BD">
        <w:rPr>
          <w:color w:val="000000" w:themeColor="text1"/>
        </w:rPr>
        <w:t xml:space="preserve"> </w:t>
      </w:r>
      <w:r w:rsidRPr="006F0D11">
        <w:rPr>
          <w:color w:val="000000" w:themeColor="text1"/>
        </w:rPr>
        <w:t>быть</w:t>
      </w:r>
      <w:r w:rsidR="000111BD">
        <w:rPr>
          <w:color w:val="000000" w:themeColor="text1"/>
        </w:rPr>
        <w:t xml:space="preserve"> </w:t>
      </w:r>
      <w:r w:rsidRPr="006F0D11">
        <w:rPr>
          <w:color w:val="000000" w:themeColor="text1"/>
        </w:rPr>
        <w:t>сохранена</w:t>
      </w:r>
      <w:r w:rsidR="000111BD">
        <w:rPr>
          <w:color w:val="000000" w:themeColor="text1"/>
        </w:rPr>
        <w:t xml:space="preserve"> </w:t>
      </w:r>
      <w:r w:rsidRPr="006F0D11">
        <w:rPr>
          <w:color w:val="000000" w:themeColor="text1"/>
        </w:rPr>
        <w:t>информация</w:t>
      </w:r>
      <w:r w:rsidR="000111BD">
        <w:rPr>
          <w:color w:val="000000" w:themeColor="text1"/>
        </w:rPr>
        <w:t xml:space="preserve"> </w:t>
      </w:r>
      <w:r w:rsidRPr="006F0D11">
        <w:rPr>
          <w:color w:val="000000" w:themeColor="text1"/>
        </w:rPr>
        <w:t>о</w:t>
      </w:r>
      <w:r w:rsidR="000111BD">
        <w:rPr>
          <w:color w:val="000000" w:themeColor="text1"/>
        </w:rPr>
        <w:t xml:space="preserve"> </w:t>
      </w:r>
      <w:r w:rsidRPr="006F0D11">
        <w:rPr>
          <w:color w:val="000000" w:themeColor="text1"/>
        </w:rPr>
        <w:t>созданной</w:t>
      </w:r>
      <w:r w:rsidR="000111BD">
        <w:rPr>
          <w:color w:val="000000" w:themeColor="text1"/>
        </w:rPr>
        <w:t xml:space="preserve"> </w:t>
      </w:r>
      <w:r w:rsidRPr="006F0D11">
        <w:rPr>
          <w:color w:val="000000" w:themeColor="text1"/>
        </w:rPr>
        <w:t>записи,</w:t>
      </w:r>
      <w:r w:rsidR="000111BD">
        <w:rPr>
          <w:color w:val="000000" w:themeColor="text1"/>
        </w:rPr>
        <w:t xml:space="preserve"> </w:t>
      </w:r>
      <w:r w:rsidRPr="006F0D11">
        <w:rPr>
          <w:color w:val="000000" w:themeColor="text1"/>
        </w:rPr>
        <w:t>о</w:t>
      </w:r>
      <w:r w:rsidR="000111BD">
        <w:rPr>
          <w:color w:val="000000" w:themeColor="text1"/>
        </w:rPr>
        <w:t xml:space="preserve"> </w:t>
      </w:r>
      <w:r w:rsidRPr="006F0D11">
        <w:rPr>
          <w:color w:val="000000" w:themeColor="text1"/>
        </w:rPr>
        <w:t>действии</w:t>
      </w:r>
      <w:r w:rsidR="000111BD">
        <w:rPr>
          <w:color w:val="000000" w:themeColor="text1"/>
        </w:rPr>
        <w:t xml:space="preserve"> </w:t>
      </w:r>
      <w:r w:rsidRPr="006F0D11">
        <w:rPr>
          <w:color w:val="000000" w:themeColor="text1"/>
        </w:rPr>
        <w:t>над</w:t>
      </w:r>
      <w:r w:rsidR="000111BD">
        <w:rPr>
          <w:color w:val="000000" w:themeColor="text1"/>
        </w:rPr>
        <w:t xml:space="preserve"> </w:t>
      </w:r>
      <w:r w:rsidRPr="006F0D11">
        <w:rPr>
          <w:color w:val="000000" w:themeColor="text1"/>
        </w:rPr>
        <w:t>записью.</w:t>
      </w:r>
    </w:p>
    <w:p w14:paraId="779918B2" w14:textId="1AC3F7A9" w:rsidR="002F4E3A" w:rsidRDefault="002F4E3A" w:rsidP="0034397E">
      <w:pPr>
        <w:pStyle w:val="a3"/>
      </w:pPr>
      <w:r w:rsidRPr="006F0D11">
        <w:t>Предоставление</w:t>
      </w:r>
      <w:r w:rsidR="000111BD">
        <w:t xml:space="preserve"> </w:t>
      </w:r>
      <w:r w:rsidRPr="006F0D11">
        <w:t>сведений</w:t>
      </w:r>
      <w:r w:rsidR="000111BD">
        <w:t xml:space="preserve"> </w:t>
      </w:r>
      <w:r w:rsidRPr="006F0D11">
        <w:t>о</w:t>
      </w:r>
      <w:r w:rsidR="000111BD">
        <w:t xml:space="preserve"> </w:t>
      </w:r>
      <w:r w:rsidRPr="006F0D11">
        <w:t>записи</w:t>
      </w:r>
      <w:r w:rsidR="000111BD">
        <w:t xml:space="preserve"> </w:t>
      </w:r>
      <w:r w:rsidRPr="006F0D11">
        <w:t>по</w:t>
      </w:r>
      <w:r w:rsidR="000111BD">
        <w:t xml:space="preserve"> </w:t>
      </w:r>
      <w:r w:rsidRPr="006F0D11">
        <w:t>идентификатору</w:t>
      </w:r>
      <w:r w:rsidR="000111BD">
        <w:t xml:space="preserve"> </w:t>
      </w:r>
      <w:r w:rsidRPr="006F0D11">
        <w:t>записи</w:t>
      </w:r>
      <w:r>
        <w:t>.</w:t>
      </w:r>
    </w:p>
    <w:p w14:paraId="326A460E" w14:textId="0B277FBE" w:rsidR="002F4E3A" w:rsidRDefault="002F4E3A" w:rsidP="00222CDF">
      <w:r w:rsidRPr="006F0D11">
        <w:rPr>
          <w:color w:val="000000" w:themeColor="text1"/>
        </w:rPr>
        <w:t>Функция</w:t>
      </w:r>
      <w:r w:rsidR="000111BD">
        <w:rPr>
          <w:color w:val="000000" w:themeColor="text1"/>
        </w:rPr>
        <w:t xml:space="preserve"> </w:t>
      </w:r>
      <w:r w:rsidRPr="006F0D11">
        <w:rPr>
          <w:color w:val="000000" w:themeColor="text1"/>
        </w:rPr>
        <w:t>должна</w:t>
      </w:r>
      <w:r w:rsidR="000111BD">
        <w:rPr>
          <w:color w:val="000000" w:themeColor="text1"/>
        </w:rPr>
        <w:t xml:space="preserve"> </w:t>
      </w:r>
      <w:r w:rsidRPr="006F0D11">
        <w:rPr>
          <w:color w:val="000000" w:themeColor="text1"/>
        </w:rPr>
        <w:t>обеспечивать</w:t>
      </w:r>
      <w:r w:rsidR="000111BD">
        <w:rPr>
          <w:color w:val="000000" w:themeColor="text1"/>
        </w:rPr>
        <w:t xml:space="preserve"> </w:t>
      </w:r>
      <w:r w:rsidRPr="006F0D11">
        <w:rPr>
          <w:color w:val="000000" w:themeColor="text1"/>
        </w:rPr>
        <w:t>возможность</w:t>
      </w:r>
      <w:r w:rsidR="000111BD">
        <w:rPr>
          <w:color w:val="000000" w:themeColor="text1"/>
        </w:rPr>
        <w:t xml:space="preserve"> </w:t>
      </w:r>
      <w:r w:rsidRPr="006F0D11">
        <w:rPr>
          <w:color w:val="000000" w:themeColor="text1"/>
        </w:rPr>
        <w:t>получения</w:t>
      </w:r>
      <w:r w:rsidR="000111BD">
        <w:rPr>
          <w:color w:val="000000" w:themeColor="text1"/>
        </w:rPr>
        <w:t xml:space="preserve"> </w:t>
      </w:r>
      <w:r w:rsidRPr="006F0D11">
        <w:rPr>
          <w:color w:val="000000" w:themeColor="text1"/>
        </w:rPr>
        <w:t>сведений</w:t>
      </w:r>
      <w:r w:rsidR="000111BD">
        <w:rPr>
          <w:color w:val="000000" w:themeColor="text1"/>
        </w:rPr>
        <w:t xml:space="preserve"> </w:t>
      </w:r>
      <w:r w:rsidRPr="006F0D11">
        <w:rPr>
          <w:color w:val="000000" w:themeColor="text1"/>
        </w:rPr>
        <w:t>о</w:t>
      </w:r>
      <w:r w:rsidR="000111BD">
        <w:rPr>
          <w:color w:val="000000" w:themeColor="text1"/>
        </w:rPr>
        <w:t xml:space="preserve"> </w:t>
      </w:r>
      <w:r w:rsidRPr="006F0D11">
        <w:rPr>
          <w:color w:val="000000" w:themeColor="text1"/>
        </w:rPr>
        <w:t>записи</w:t>
      </w:r>
      <w:r w:rsidR="000111BD">
        <w:rPr>
          <w:color w:val="000000" w:themeColor="text1"/>
        </w:rPr>
        <w:t xml:space="preserve"> </w:t>
      </w:r>
      <w:r w:rsidRPr="006F0D11">
        <w:rPr>
          <w:color w:val="000000" w:themeColor="text1"/>
        </w:rPr>
        <w:t>в</w:t>
      </w:r>
      <w:r w:rsidR="000111BD">
        <w:rPr>
          <w:color w:val="000000" w:themeColor="text1"/>
        </w:rPr>
        <w:t xml:space="preserve"> </w:t>
      </w:r>
      <w:r w:rsidRPr="006F0D11">
        <w:rPr>
          <w:color w:val="000000" w:themeColor="text1"/>
        </w:rPr>
        <w:t>соответствии</w:t>
      </w:r>
      <w:r w:rsidR="000111BD">
        <w:rPr>
          <w:color w:val="000000" w:themeColor="text1"/>
        </w:rPr>
        <w:t xml:space="preserve"> </w:t>
      </w:r>
      <w:r w:rsidRPr="006F0D11">
        <w:rPr>
          <w:color w:val="000000" w:themeColor="text1"/>
        </w:rPr>
        <w:t>с</w:t>
      </w:r>
      <w:r w:rsidR="000111BD">
        <w:rPr>
          <w:color w:val="000000" w:themeColor="text1"/>
        </w:rPr>
        <w:t xml:space="preserve"> </w:t>
      </w:r>
      <w:r w:rsidRPr="006F0D11">
        <w:rPr>
          <w:color w:val="000000" w:themeColor="text1"/>
        </w:rPr>
        <w:t>переданным</w:t>
      </w:r>
      <w:r w:rsidR="000111BD">
        <w:rPr>
          <w:color w:val="000000" w:themeColor="text1"/>
        </w:rPr>
        <w:t xml:space="preserve"> </w:t>
      </w:r>
      <w:r w:rsidRPr="006F0D11">
        <w:rPr>
          <w:color w:val="000000" w:themeColor="text1"/>
        </w:rPr>
        <w:t>идентификатором.</w:t>
      </w:r>
    </w:p>
    <w:p w14:paraId="6975FAA0" w14:textId="45AB7100" w:rsidR="002F4E3A" w:rsidRDefault="002F4E3A" w:rsidP="0034397E">
      <w:pPr>
        <w:pStyle w:val="a3"/>
      </w:pPr>
      <w:r w:rsidRPr="006F0D11">
        <w:t>Предоставление</w:t>
      </w:r>
      <w:r w:rsidR="000111BD">
        <w:t xml:space="preserve"> </w:t>
      </w:r>
      <w:r w:rsidRPr="006F0D11">
        <w:t>сведений</w:t>
      </w:r>
      <w:r w:rsidR="000111BD">
        <w:t xml:space="preserve"> </w:t>
      </w:r>
      <w:r w:rsidRPr="006F0D11">
        <w:t>о</w:t>
      </w:r>
      <w:r w:rsidR="000111BD">
        <w:t xml:space="preserve"> </w:t>
      </w:r>
      <w:r w:rsidRPr="006F0D11">
        <w:t>записях</w:t>
      </w:r>
      <w:r w:rsidR="000111BD">
        <w:t xml:space="preserve"> </w:t>
      </w:r>
      <w:r w:rsidRPr="006F0D11">
        <w:t>пациента.</w:t>
      </w:r>
    </w:p>
    <w:p w14:paraId="30EBA732" w14:textId="2D416A99" w:rsidR="002F4E3A" w:rsidRDefault="002F4E3A" w:rsidP="00222CDF">
      <w:r w:rsidRPr="006F0D11">
        <w:rPr>
          <w:color w:val="000000" w:themeColor="text1"/>
        </w:rPr>
        <w:t>Функция</w:t>
      </w:r>
      <w:r w:rsidR="000111BD">
        <w:rPr>
          <w:color w:val="000000" w:themeColor="text1"/>
        </w:rPr>
        <w:t xml:space="preserve"> </w:t>
      </w:r>
      <w:r w:rsidRPr="006F0D11">
        <w:rPr>
          <w:color w:val="000000" w:themeColor="text1"/>
        </w:rPr>
        <w:t>должна</w:t>
      </w:r>
      <w:r w:rsidR="000111BD">
        <w:rPr>
          <w:color w:val="000000" w:themeColor="text1"/>
        </w:rPr>
        <w:t xml:space="preserve"> </w:t>
      </w:r>
      <w:r w:rsidRPr="006F0D11">
        <w:rPr>
          <w:color w:val="000000" w:themeColor="text1"/>
        </w:rPr>
        <w:t>обеспечивать</w:t>
      </w:r>
      <w:r w:rsidR="000111BD">
        <w:rPr>
          <w:color w:val="000000" w:themeColor="text1"/>
        </w:rPr>
        <w:t xml:space="preserve"> </w:t>
      </w:r>
      <w:r w:rsidRPr="006F0D11">
        <w:rPr>
          <w:color w:val="000000" w:themeColor="text1"/>
        </w:rPr>
        <w:t>возможность</w:t>
      </w:r>
      <w:r w:rsidR="000111BD">
        <w:rPr>
          <w:color w:val="000000" w:themeColor="text1"/>
        </w:rPr>
        <w:t xml:space="preserve"> </w:t>
      </w:r>
      <w:r w:rsidRPr="006F0D11">
        <w:rPr>
          <w:color w:val="000000" w:themeColor="text1"/>
        </w:rPr>
        <w:t>получения</w:t>
      </w:r>
      <w:r w:rsidR="000111BD">
        <w:rPr>
          <w:color w:val="000000" w:themeColor="text1"/>
        </w:rPr>
        <w:t xml:space="preserve"> </w:t>
      </w:r>
      <w:r w:rsidRPr="006F0D11">
        <w:rPr>
          <w:color w:val="000000" w:themeColor="text1"/>
        </w:rPr>
        <w:t>(поиска)</w:t>
      </w:r>
      <w:r w:rsidR="000111BD">
        <w:rPr>
          <w:color w:val="000000" w:themeColor="text1"/>
        </w:rPr>
        <w:t xml:space="preserve"> </w:t>
      </w:r>
      <w:r w:rsidRPr="006F0D11">
        <w:rPr>
          <w:color w:val="000000" w:themeColor="text1"/>
        </w:rPr>
        <w:t>сведений</w:t>
      </w:r>
      <w:r w:rsidR="000111BD">
        <w:rPr>
          <w:color w:val="000000" w:themeColor="text1"/>
        </w:rPr>
        <w:t xml:space="preserve"> </w:t>
      </w:r>
      <w:r w:rsidRPr="006F0D11">
        <w:rPr>
          <w:color w:val="000000" w:themeColor="text1"/>
        </w:rPr>
        <w:t>о</w:t>
      </w:r>
      <w:r w:rsidR="000111BD">
        <w:rPr>
          <w:color w:val="000000" w:themeColor="text1"/>
        </w:rPr>
        <w:t xml:space="preserve"> </w:t>
      </w:r>
      <w:r w:rsidRPr="006F0D11">
        <w:rPr>
          <w:color w:val="000000" w:themeColor="text1"/>
        </w:rPr>
        <w:t>записях</w:t>
      </w:r>
      <w:r w:rsidR="000111BD">
        <w:rPr>
          <w:color w:val="000000" w:themeColor="text1"/>
        </w:rPr>
        <w:t xml:space="preserve"> </w:t>
      </w:r>
      <w:r w:rsidRPr="006F0D11">
        <w:rPr>
          <w:color w:val="000000" w:themeColor="text1"/>
        </w:rPr>
        <w:t>пациента</w:t>
      </w:r>
      <w:r w:rsidR="000111BD">
        <w:rPr>
          <w:color w:val="000000" w:themeColor="text1"/>
        </w:rPr>
        <w:t xml:space="preserve"> </w:t>
      </w:r>
      <w:r w:rsidRPr="006F0D11">
        <w:rPr>
          <w:color w:val="000000" w:themeColor="text1"/>
        </w:rPr>
        <w:t>в</w:t>
      </w:r>
      <w:r w:rsidR="000111BD">
        <w:rPr>
          <w:color w:val="000000" w:themeColor="text1"/>
        </w:rPr>
        <w:t xml:space="preserve"> </w:t>
      </w:r>
      <w:r w:rsidRPr="006F0D11">
        <w:rPr>
          <w:color w:val="000000" w:themeColor="text1"/>
        </w:rPr>
        <w:t>соответствии</w:t>
      </w:r>
      <w:r w:rsidR="000111BD">
        <w:rPr>
          <w:color w:val="000000" w:themeColor="text1"/>
        </w:rPr>
        <w:t xml:space="preserve"> </w:t>
      </w:r>
      <w:r w:rsidRPr="006F0D11">
        <w:rPr>
          <w:color w:val="000000" w:themeColor="text1"/>
        </w:rPr>
        <w:t>с</w:t>
      </w:r>
      <w:r w:rsidR="000111BD">
        <w:rPr>
          <w:color w:val="000000" w:themeColor="text1"/>
        </w:rPr>
        <w:t xml:space="preserve"> </w:t>
      </w:r>
      <w:r w:rsidRPr="006F0D11">
        <w:rPr>
          <w:color w:val="000000" w:themeColor="text1"/>
        </w:rPr>
        <w:t>переданными</w:t>
      </w:r>
      <w:r w:rsidR="000111BD">
        <w:rPr>
          <w:color w:val="000000" w:themeColor="text1"/>
        </w:rPr>
        <w:t xml:space="preserve"> </w:t>
      </w:r>
      <w:r w:rsidRPr="006F0D11">
        <w:rPr>
          <w:color w:val="000000" w:themeColor="text1"/>
        </w:rPr>
        <w:t>параметрами</w:t>
      </w:r>
      <w:r w:rsidR="000111BD">
        <w:rPr>
          <w:color w:val="000000" w:themeColor="text1"/>
        </w:rPr>
        <w:t xml:space="preserve"> </w:t>
      </w:r>
      <w:r w:rsidRPr="006F0D11">
        <w:rPr>
          <w:color w:val="000000" w:themeColor="text1"/>
        </w:rPr>
        <w:t>–</w:t>
      </w:r>
      <w:r w:rsidR="000111BD">
        <w:rPr>
          <w:color w:val="000000" w:themeColor="text1"/>
        </w:rPr>
        <w:t xml:space="preserve"> </w:t>
      </w:r>
      <w:r w:rsidRPr="006F0D11">
        <w:rPr>
          <w:color w:val="000000" w:themeColor="text1"/>
        </w:rPr>
        <w:t>идентификатор</w:t>
      </w:r>
      <w:r w:rsidR="000111BD">
        <w:rPr>
          <w:color w:val="000000" w:themeColor="text1"/>
        </w:rPr>
        <w:t xml:space="preserve"> </w:t>
      </w:r>
      <w:r w:rsidRPr="006F0D11">
        <w:rPr>
          <w:color w:val="000000" w:themeColor="text1"/>
        </w:rPr>
        <w:t>пациента,</w:t>
      </w:r>
      <w:r w:rsidR="000111BD">
        <w:rPr>
          <w:color w:val="000000" w:themeColor="text1"/>
        </w:rPr>
        <w:t xml:space="preserve"> </w:t>
      </w:r>
      <w:r w:rsidRPr="006F0D11">
        <w:rPr>
          <w:color w:val="000000" w:themeColor="text1"/>
        </w:rPr>
        <w:t>условия</w:t>
      </w:r>
      <w:r w:rsidR="000111BD">
        <w:rPr>
          <w:color w:val="000000" w:themeColor="text1"/>
        </w:rPr>
        <w:t xml:space="preserve"> </w:t>
      </w:r>
      <w:r w:rsidRPr="006F0D11">
        <w:rPr>
          <w:color w:val="000000" w:themeColor="text1"/>
        </w:rPr>
        <w:t>подбора</w:t>
      </w:r>
      <w:r w:rsidR="000111BD">
        <w:rPr>
          <w:color w:val="000000" w:themeColor="text1"/>
        </w:rPr>
        <w:t xml:space="preserve"> </w:t>
      </w:r>
      <w:r w:rsidRPr="006F0D11">
        <w:rPr>
          <w:color w:val="000000" w:themeColor="text1"/>
        </w:rPr>
        <w:t>композитных</w:t>
      </w:r>
      <w:r w:rsidR="000111BD">
        <w:rPr>
          <w:color w:val="000000" w:themeColor="text1"/>
        </w:rPr>
        <w:t xml:space="preserve"> </w:t>
      </w:r>
      <w:r w:rsidRPr="006F0D11">
        <w:rPr>
          <w:color w:val="000000" w:themeColor="text1"/>
        </w:rPr>
        <w:t>ресурсов</w:t>
      </w:r>
      <w:r w:rsidR="000111BD">
        <w:rPr>
          <w:color w:val="000000" w:themeColor="text1"/>
        </w:rPr>
        <w:t xml:space="preserve"> </w:t>
      </w:r>
      <w:r w:rsidRPr="006F0D11">
        <w:rPr>
          <w:color w:val="000000" w:themeColor="text1"/>
        </w:rPr>
        <w:t>в</w:t>
      </w:r>
      <w:r w:rsidR="000111BD">
        <w:rPr>
          <w:color w:val="000000" w:themeColor="text1"/>
        </w:rPr>
        <w:t xml:space="preserve"> </w:t>
      </w:r>
      <w:r w:rsidR="00D02A5B">
        <w:rPr>
          <w:color w:val="000000" w:themeColor="text1"/>
        </w:rPr>
        <w:t>МО</w:t>
      </w:r>
      <w:r w:rsidRPr="006F0D11">
        <w:rPr>
          <w:color w:val="000000" w:themeColor="text1"/>
        </w:rPr>
        <w:t>,</w:t>
      </w:r>
      <w:r w:rsidR="000111BD">
        <w:rPr>
          <w:color w:val="000000" w:themeColor="text1"/>
        </w:rPr>
        <w:t xml:space="preserve"> </w:t>
      </w:r>
      <w:r w:rsidRPr="006F0D11">
        <w:rPr>
          <w:color w:val="000000" w:themeColor="text1"/>
        </w:rPr>
        <w:t>условия</w:t>
      </w:r>
      <w:r w:rsidR="000111BD">
        <w:rPr>
          <w:color w:val="000000" w:themeColor="text1"/>
        </w:rPr>
        <w:t xml:space="preserve"> </w:t>
      </w:r>
      <w:r w:rsidRPr="006F0D11">
        <w:rPr>
          <w:color w:val="000000" w:themeColor="text1"/>
        </w:rPr>
        <w:t>на</w:t>
      </w:r>
      <w:r w:rsidR="000111BD">
        <w:rPr>
          <w:color w:val="000000" w:themeColor="text1"/>
        </w:rPr>
        <w:t xml:space="preserve"> </w:t>
      </w:r>
      <w:r w:rsidRPr="006F0D11">
        <w:rPr>
          <w:color w:val="000000" w:themeColor="text1"/>
        </w:rPr>
        <w:t>локации/</w:t>
      </w:r>
      <w:r w:rsidR="00D02A5B">
        <w:rPr>
          <w:color w:val="000000" w:themeColor="text1"/>
        </w:rPr>
        <w:t>МУ</w:t>
      </w:r>
      <w:r w:rsidRPr="006F0D11">
        <w:rPr>
          <w:color w:val="000000" w:themeColor="text1"/>
        </w:rPr>
        <w:t>,</w:t>
      </w:r>
      <w:r w:rsidR="000111BD">
        <w:rPr>
          <w:color w:val="000000" w:themeColor="text1"/>
        </w:rPr>
        <w:t xml:space="preserve"> </w:t>
      </w:r>
      <w:r w:rsidRPr="006F0D11">
        <w:rPr>
          <w:color w:val="000000" w:themeColor="text1"/>
        </w:rPr>
        <w:t>категории</w:t>
      </w:r>
      <w:r w:rsidR="000111BD">
        <w:rPr>
          <w:color w:val="000000" w:themeColor="text1"/>
        </w:rPr>
        <w:t xml:space="preserve"> </w:t>
      </w:r>
      <w:r w:rsidRPr="006F0D11">
        <w:rPr>
          <w:color w:val="000000" w:themeColor="text1"/>
        </w:rPr>
        <w:t>медицинских</w:t>
      </w:r>
      <w:r w:rsidR="000111BD">
        <w:rPr>
          <w:color w:val="000000" w:themeColor="text1"/>
        </w:rPr>
        <w:t xml:space="preserve"> </w:t>
      </w:r>
      <w:r w:rsidRPr="006F0D11">
        <w:rPr>
          <w:color w:val="000000" w:themeColor="text1"/>
        </w:rPr>
        <w:t>манипуляций,</w:t>
      </w:r>
      <w:r w:rsidR="000111BD">
        <w:rPr>
          <w:color w:val="000000" w:themeColor="text1"/>
        </w:rPr>
        <w:t xml:space="preserve"> </w:t>
      </w:r>
      <w:r w:rsidRPr="006F0D11">
        <w:rPr>
          <w:color w:val="000000" w:themeColor="text1"/>
        </w:rPr>
        <w:t>статусы</w:t>
      </w:r>
      <w:r w:rsidR="000111BD">
        <w:rPr>
          <w:color w:val="000000" w:themeColor="text1"/>
        </w:rPr>
        <w:t xml:space="preserve"> </w:t>
      </w:r>
      <w:r w:rsidRPr="006F0D11">
        <w:rPr>
          <w:color w:val="000000" w:themeColor="text1"/>
        </w:rPr>
        <w:t>записей,</w:t>
      </w:r>
      <w:r w:rsidR="000111BD">
        <w:rPr>
          <w:color w:val="000000" w:themeColor="text1"/>
        </w:rPr>
        <w:t xml:space="preserve"> </w:t>
      </w:r>
      <w:r w:rsidRPr="006F0D11">
        <w:rPr>
          <w:color w:val="000000" w:themeColor="text1"/>
        </w:rPr>
        <w:t>дату/время</w:t>
      </w:r>
      <w:r w:rsidR="000111BD">
        <w:rPr>
          <w:color w:val="000000" w:themeColor="text1"/>
        </w:rPr>
        <w:t xml:space="preserve"> </w:t>
      </w:r>
      <w:r w:rsidRPr="006F0D11">
        <w:rPr>
          <w:color w:val="000000" w:themeColor="text1"/>
        </w:rPr>
        <w:t>записей.</w:t>
      </w:r>
    </w:p>
    <w:p w14:paraId="71BE1B73" w14:textId="398A4D10" w:rsidR="002F4E3A" w:rsidRDefault="002F4E3A" w:rsidP="0034397E">
      <w:pPr>
        <w:pStyle w:val="a3"/>
      </w:pPr>
      <w:r w:rsidRPr="006F0D11">
        <w:t>Предоставление</w:t>
      </w:r>
      <w:r w:rsidR="000111BD">
        <w:t xml:space="preserve"> </w:t>
      </w:r>
      <w:r w:rsidRPr="006F0D11">
        <w:t>сведений</w:t>
      </w:r>
      <w:r w:rsidR="000111BD">
        <w:t xml:space="preserve"> </w:t>
      </w:r>
      <w:r w:rsidRPr="006F0D11">
        <w:t>о</w:t>
      </w:r>
      <w:r w:rsidR="000111BD">
        <w:t xml:space="preserve"> </w:t>
      </w:r>
      <w:r w:rsidRPr="006F0D11">
        <w:t>записях</w:t>
      </w:r>
      <w:r w:rsidR="000111BD">
        <w:t xml:space="preserve"> </w:t>
      </w:r>
      <w:r w:rsidRPr="006F0D11">
        <w:t>композитного</w:t>
      </w:r>
      <w:r w:rsidR="000111BD">
        <w:t xml:space="preserve"> </w:t>
      </w:r>
      <w:r w:rsidRPr="006F0D11">
        <w:t>ресурса.</w:t>
      </w:r>
    </w:p>
    <w:p w14:paraId="3B1CFF3B" w14:textId="2DA3BB5B" w:rsidR="002F4E3A" w:rsidRDefault="002F4E3A" w:rsidP="00222CDF">
      <w:r w:rsidRPr="006F0D11">
        <w:rPr>
          <w:color w:val="000000" w:themeColor="text1"/>
        </w:rPr>
        <w:t>Функция</w:t>
      </w:r>
      <w:r w:rsidR="000111BD">
        <w:rPr>
          <w:color w:val="000000" w:themeColor="text1"/>
        </w:rPr>
        <w:t xml:space="preserve"> </w:t>
      </w:r>
      <w:r w:rsidRPr="006F0D11">
        <w:rPr>
          <w:color w:val="000000" w:themeColor="text1"/>
        </w:rPr>
        <w:t>должна</w:t>
      </w:r>
      <w:r w:rsidR="000111BD">
        <w:rPr>
          <w:color w:val="000000" w:themeColor="text1"/>
        </w:rPr>
        <w:t xml:space="preserve"> </w:t>
      </w:r>
      <w:r w:rsidRPr="006F0D11">
        <w:rPr>
          <w:color w:val="000000" w:themeColor="text1"/>
        </w:rPr>
        <w:t>обеспечивать</w:t>
      </w:r>
      <w:r w:rsidR="000111BD">
        <w:rPr>
          <w:color w:val="000000" w:themeColor="text1"/>
        </w:rPr>
        <w:t xml:space="preserve"> </w:t>
      </w:r>
      <w:r w:rsidRPr="006F0D11">
        <w:rPr>
          <w:color w:val="000000" w:themeColor="text1"/>
        </w:rPr>
        <w:t>возможность</w:t>
      </w:r>
      <w:r w:rsidR="000111BD">
        <w:rPr>
          <w:color w:val="000000" w:themeColor="text1"/>
        </w:rPr>
        <w:t xml:space="preserve"> </w:t>
      </w:r>
      <w:r w:rsidRPr="006F0D11">
        <w:rPr>
          <w:color w:val="000000" w:themeColor="text1"/>
        </w:rPr>
        <w:t>получения</w:t>
      </w:r>
      <w:r w:rsidR="000111BD">
        <w:rPr>
          <w:color w:val="000000" w:themeColor="text1"/>
        </w:rPr>
        <w:t xml:space="preserve"> </w:t>
      </w:r>
      <w:r w:rsidRPr="006F0D11">
        <w:rPr>
          <w:color w:val="000000" w:themeColor="text1"/>
        </w:rPr>
        <w:t>(поиска)</w:t>
      </w:r>
      <w:r w:rsidR="000111BD">
        <w:rPr>
          <w:color w:val="000000" w:themeColor="text1"/>
        </w:rPr>
        <w:t xml:space="preserve"> </w:t>
      </w:r>
      <w:r w:rsidRPr="006F0D11">
        <w:rPr>
          <w:color w:val="000000" w:themeColor="text1"/>
        </w:rPr>
        <w:t>сведений</w:t>
      </w:r>
      <w:r w:rsidR="000111BD">
        <w:rPr>
          <w:color w:val="000000" w:themeColor="text1"/>
        </w:rPr>
        <w:t xml:space="preserve"> </w:t>
      </w:r>
      <w:r w:rsidRPr="006F0D11">
        <w:rPr>
          <w:color w:val="000000" w:themeColor="text1"/>
        </w:rPr>
        <w:t>о</w:t>
      </w:r>
      <w:r w:rsidR="000111BD">
        <w:rPr>
          <w:color w:val="000000" w:themeColor="text1"/>
        </w:rPr>
        <w:t xml:space="preserve"> </w:t>
      </w:r>
      <w:r w:rsidRPr="006F0D11">
        <w:rPr>
          <w:color w:val="000000" w:themeColor="text1"/>
        </w:rPr>
        <w:t>записях</w:t>
      </w:r>
      <w:r w:rsidR="000111BD">
        <w:rPr>
          <w:color w:val="000000" w:themeColor="text1"/>
        </w:rPr>
        <w:t xml:space="preserve"> </w:t>
      </w:r>
      <w:r w:rsidRPr="006F0D11">
        <w:rPr>
          <w:color w:val="000000" w:themeColor="text1"/>
        </w:rPr>
        <w:t>к</w:t>
      </w:r>
      <w:r w:rsidR="000111BD">
        <w:rPr>
          <w:color w:val="000000" w:themeColor="text1"/>
        </w:rPr>
        <w:t xml:space="preserve"> </w:t>
      </w:r>
      <w:r w:rsidRPr="006F0D11">
        <w:rPr>
          <w:color w:val="000000" w:themeColor="text1"/>
        </w:rPr>
        <w:t>композитному</w:t>
      </w:r>
      <w:r w:rsidR="000111BD">
        <w:rPr>
          <w:color w:val="000000" w:themeColor="text1"/>
        </w:rPr>
        <w:t xml:space="preserve"> </w:t>
      </w:r>
      <w:r w:rsidRPr="006F0D11">
        <w:rPr>
          <w:color w:val="000000" w:themeColor="text1"/>
        </w:rPr>
        <w:t>ресурсу</w:t>
      </w:r>
      <w:r w:rsidR="000111BD">
        <w:rPr>
          <w:color w:val="000000" w:themeColor="text1"/>
        </w:rPr>
        <w:t xml:space="preserve"> </w:t>
      </w:r>
      <w:r w:rsidRPr="006F0D11">
        <w:rPr>
          <w:color w:val="000000" w:themeColor="text1"/>
        </w:rPr>
        <w:t>в</w:t>
      </w:r>
      <w:r w:rsidR="000111BD">
        <w:rPr>
          <w:color w:val="000000" w:themeColor="text1"/>
        </w:rPr>
        <w:t xml:space="preserve"> </w:t>
      </w:r>
      <w:r w:rsidRPr="006F0D11">
        <w:rPr>
          <w:color w:val="000000" w:themeColor="text1"/>
        </w:rPr>
        <w:t>соответствии</w:t>
      </w:r>
      <w:r w:rsidR="000111BD">
        <w:rPr>
          <w:color w:val="000000" w:themeColor="text1"/>
        </w:rPr>
        <w:t xml:space="preserve"> </w:t>
      </w:r>
      <w:r w:rsidRPr="006F0D11">
        <w:rPr>
          <w:color w:val="000000" w:themeColor="text1"/>
        </w:rPr>
        <w:t>с</w:t>
      </w:r>
      <w:r w:rsidR="000111BD">
        <w:rPr>
          <w:color w:val="000000" w:themeColor="text1"/>
        </w:rPr>
        <w:t xml:space="preserve"> </w:t>
      </w:r>
      <w:r w:rsidRPr="006F0D11">
        <w:rPr>
          <w:color w:val="000000" w:themeColor="text1"/>
        </w:rPr>
        <w:t>переданными</w:t>
      </w:r>
      <w:r w:rsidR="000111BD">
        <w:rPr>
          <w:color w:val="000000" w:themeColor="text1"/>
        </w:rPr>
        <w:t xml:space="preserve"> </w:t>
      </w:r>
      <w:r w:rsidRPr="006F0D11">
        <w:rPr>
          <w:color w:val="000000" w:themeColor="text1"/>
        </w:rPr>
        <w:t>параметрами</w:t>
      </w:r>
      <w:r w:rsidR="000111BD">
        <w:rPr>
          <w:color w:val="000000" w:themeColor="text1"/>
        </w:rPr>
        <w:t xml:space="preserve"> </w:t>
      </w:r>
      <w:r w:rsidRPr="006F0D11">
        <w:rPr>
          <w:color w:val="000000" w:themeColor="text1"/>
        </w:rPr>
        <w:t>–</w:t>
      </w:r>
      <w:r w:rsidR="000111BD">
        <w:rPr>
          <w:color w:val="000000" w:themeColor="text1"/>
        </w:rPr>
        <w:t xml:space="preserve"> </w:t>
      </w:r>
      <w:r w:rsidRPr="006F0D11">
        <w:rPr>
          <w:color w:val="000000" w:themeColor="text1"/>
        </w:rPr>
        <w:t>идентификатор</w:t>
      </w:r>
      <w:r w:rsidR="000111BD">
        <w:rPr>
          <w:color w:val="000000" w:themeColor="text1"/>
        </w:rPr>
        <w:t xml:space="preserve"> </w:t>
      </w:r>
      <w:r w:rsidRPr="006F0D11">
        <w:rPr>
          <w:color w:val="000000" w:themeColor="text1"/>
        </w:rPr>
        <w:t>композитного</w:t>
      </w:r>
      <w:r w:rsidR="000111BD">
        <w:rPr>
          <w:color w:val="000000" w:themeColor="text1"/>
        </w:rPr>
        <w:t xml:space="preserve"> </w:t>
      </w:r>
      <w:r w:rsidRPr="006F0D11">
        <w:rPr>
          <w:color w:val="000000" w:themeColor="text1"/>
        </w:rPr>
        <w:t>ресурса,</w:t>
      </w:r>
      <w:r w:rsidR="000111BD">
        <w:rPr>
          <w:color w:val="000000" w:themeColor="text1"/>
        </w:rPr>
        <w:t xml:space="preserve"> </w:t>
      </w:r>
      <w:r w:rsidRPr="006F0D11">
        <w:rPr>
          <w:color w:val="000000" w:themeColor="text1"/>
        </w:rPr>
        <w:t>условия</w:t>
      </w:r>
      <w:r w:rsidR="000111BD">
        <w:rPr>
          <w:color w:val="000000" w:themeColor="text1"/>
        </w:rPr>
        <w:t xml:space="preserve"> </w:t>
      </w:r>
      <w:r w:rsidRPr="006F0D11">
        <w:rPr>
          <w:color w:val="000000" w:themeColor="text1"/>
        </w:rPr>
        <w:t>на</w:t>
      </w:r>
      <w:r w:rsidR="000111BD">
        <w:rPr>
          <w:color w:val="000000" w:themeColor="text1"/>
        </w:rPr>
        <w:t xml:space="preserve"> </w:t>
      </w:r>
      <w:r w:rsidRPr="006F0D11">
        <w:rPr>
          <w:color w:val="000000" w:themeColor="text1"/>
        </w:rPr>
        <w:t>локации/</w:t>
      </w:r>
      <w:r w:rsidR="00D02A5B">
        <w:rPr>
          <w:color w:val="000000" w:themeColor="text1"/>
        </w:rPr>
        <w:t>МУ</w:t>
      </w:r>
      <w:r w:rsidRPr="006F0D11">
        <w:rPr>
          <w:color w:val="000000" w:themeColor="text1"/>
        </w:rPr>
        <w:t>,</w:t>
      </w:r>
      <w:r w:rsidR="000111BD">
        <w:rPr>
          <w:color w:val="000000" w:themeColor="text1"/>
        </w:rPr>
        <w:t xml:space="preserve"> </w:t>
      </w:r>
      <w:r w:rsidRPr="006F0D11">
        <w:rPr>
          <w:color w:val="000000" w:themeColor="text1"/>
        </w:rPr>
        <w:t>категории</w:t>
      </w:r>
      <w:r w:rsidR="000111BD">
        <w:rPr>
          <w:color w:val="000000" w:themeColor="text1"/>
        </w:rPr>
        <w:t xml:space="preserve"> </w:t>
      </w:r>
      <w:r w:rsidRPr="006F0D11">
        <w:rPr>
          <w:color w:val="000000" w:themeColor="text1"/>
        </w:rPr>
        <w:t>медицинских</w:t>
      </w:r>
      <w:r w:rsidR="000111BD">
        <w:rPr>
          <w:color w:val="000000" w:themeColor="text1"/>
        </w:rPr>
        <w:t xml:space="preserve"> </w:t>
      </w:r>
      <w:r w:rsidRPr="006F0D11">
        <w:rPr>
          <w:color w:val="000000" w:themeColor="text1"/>
        </w:rPr>
        <w:t>манипуляций,</w:t>
      </w:r>
      <w:r w:rsidR="000111BD">
        <w:rPr>
          <w:color w:val="000000" w:themeColor="text1"/>
        </w:rPr>
        <w:t xml:space="preserve"> </w:t>
      </w:r>
      <w:r w:rsidRPr="006F0D11">
        <w:rPr>
          <w:color w:val="000000" w:themeColor="text1"/>
        </w:rPr>
        <w:t>статусы</w:t>
      </w:r>
      <w:r w:rsidR="000111BD">
        <w:rPr>
          <w:color w:val="000000" w:themeColor="text1"/>
        </w:rPr>
        <w:t xml:space="preserve"> </w:t>
      </w:r>
      <w:r w:rsidRPr="006F0D11">
        <w:rPr>
          <w:color w:val="000000" w:themeColor="text1"/>
        </w:rPr>
        <w:t>записей,</w:t>
      </w:r>
      <w:r w:rsidR="000111BD">
        <w:rPr>
          <w:color w:val="000000" w:themeColor="text1"/>
        </w:rPr>
        <w:t xml:space="preserve"> </w:t>
      </w:r>
      <w:r w:rsidRPr="006F0D11">
        <w:rPr>
          <w:color w:val="000000" w:themeColor="text1"/>
        </w:rPr>
        <w:t>дату/время</w:t>
      </w:r>
      <w:r w:rsidR="000111BD">
        <w:rPr>
          <w:color w:val="000000" w:themeColor="text1"/>
        </w:rPr>
        <w:t xml:space="preserve"> </w:t>
      </w:r>
      <w:r w:rsidRPr="006F0D11">
        <w:rPr>
          <w:color w:val="000000" w:themeColor="text1"/>
        </w:rPr>
        <w:t>записей.</w:t>
      </w:r>
    </w:p>
    <w:p w14:paraId="3B20CBCE" w14:textId="37C1E10F" w:rsidR="002F4E3A" w:rsidRDefault="002F4E3A" w:rsidP="0034397E">
      <w:pPr>
        <w:pStyle w:val="a3"/>
      </w:pPr>
      <w:r w:rsidRPr="006F0D11">
        <w:t>Предоставление</w:t>
      </w:r>
      <w:r w:rsidR="000111BD">
        <w:t xml:space="preserve"> </w:t>
      </w:r>
      <w:r w:rsidRPr="006F0D11">
        <w:t>сведений</w:t>
      </w:r>
      <w:r w:rsidR="000111BD">
        <w:t xml:space="preserve"> </w:t>
      </w:r>
      <w:r w:rsidRPr="006F0D11">
        <w:t>о</w:t>
      </w:r>
      <w:r w:rsidR="000111BD">
        <w:t xml:space="preserve"> </w:t>
      </w:r>
      <w:r w:rsidRPr="006F0D11">
        <w:t>записях</w:t>
      </w:r>
      <w:r w:rsidR="000111BD">
        <w:t xml:space="preserve"> </w:t>
      </w:r>
      <w:r w:rsidRPr="006F0D11">
        <w:t>по</w:t>
      </w:r>
      <w:r w:rsidR="000111BD">
        <w:t xml:space="preserve"> </w:t>
      </w:r>
      <w:r w:rsidRPr="006F0D11">
        <w:t>заданным</w:t>
      </w:r>
      <w:r w:rsidR="000111BD">
        <w:t xml:space="preserve"> </w:t>
      </w:r>
      <w:r w:rsidRPr="006F0D11">
        <w:t>критериям.</w:t>
      </w:r>
    </w:p>
    <w:p w14:paraId="0C1FBA3E" w14:textId="44727010" w:rsidR="002F4E3A" w:rsidRDefault="002F4E3A" w:rsidP="00222CDF">
      <w:r w:rsidRPr="006F0D11">
        <w:rPr>
          <w:color w:val="000000" w:themeColor="text1"/>
        </w:rPr>
        <w:t>Функция</w:t>
      </w:r>
      <w:r w:rsidR="000111BD">
        <w:rPr>
          <w:color w:val="000000" w:themeColor="text1"/>
        </w:rPr>
        <w:t xml:space="preserve"> </w:t>
      </w:r>
      <w:r w:rsidRPr="006F0D11">
        <w:rPr>
          <w:color w:val="000000" w:themeColor="text1"/>
        </w:rPr>
        <w:t>должна</w:t>
      </w:r>
      <w:r w:rsidR="000111BD">
        <w:rPr>
          <w:color w:val="000000" w:themeColor="text1"/>
        </w:rPr>
        <w:t xml:space="preserve"> </w:t>
      </w:r>
      <w:r w:rsidRPr="006F0D11">
        <w:rPr>
          <w:color w:val="000000" w:themeColor="text1"/>
        </w:rPr>
        <w:t>обеспечивать</w:t>
      </w:r>
      <w:r w:rsidR="000111BD">
        <w:rPr>
          <w:color w:val="000000" w:themeColor="text1"/>
        </w:rPr>
        <w:t xml:space="preserve"> </w:t>
      </w:r>
      <w:r w:rsidRPr="006F0D11">
        <w:rPr>
          <w:color w:val="000000" w:themeColor="text1"/>
        </w:rPr>
        <w:t>возможность</w:t>
      </w:r>
      <w:r w:rsidR="000111BD">
        <w:rPr>
          <w:color w:val="000000" w:themeColor="text1"/>
        </w:rPr>
        <w:t xml:space="preserve"> </w:t>
      </w:r>
      <w:r w:rsidRPr="006F0D11">
        <w:rPr>
          <w:color w:val="000000" w:themeColor="text1"/>
        </w:rPr>
        <w:t>получения</w:t>
      </w:r>
      <w:r w:rsidR="000111BD">
        <w:rPr>
          <w:color w:val="000000" w:themeColor="text1"/>
        </w:rPr>
        <w:t xml:space="preserve"> </w:t>
      </w:r>
      <w:r w:rsidRPr="006F0D11">
        <w:rPr>
          <w:color w:val="000000" w:themeColor="text1"/>
        </w:rPr>
        <w:t>(поиска)</w:t>
      </w:r>
      <w:r w:rsidR="000111BD">
        <w:rPr>
          <w:color w:val="000000" w:themeColor="text1"/>
        </w:rPr>
        <w:t xml:space="preserve"> </w:t>
      </w:r>
      <w:r w:rsidRPr="006F0D11">
        <w:rPr>
          <w:color w:val="000000" w:themeColor="text1"/>
        </w:rPr>
        <w:t>сведений</w:t>
      </w:r>
      <w:r w:rsidR="000111BD">
        <w:rPr>
          <w:color w:val="000000" w:themeColor="text1"/>
        </w:rPr>
        <w:t xml:space="preserve"> </w:t>
      </w:r>
      <w:r w:rsidRPr="006F0D11">
        <w:rPr>
          <w:color w:val="000000" w:themeColor="text1"/>
        </w:rPr>
        <w:t>о</w:t>
      </w:r>
      <w:r w:rsidR="000111BD">
        <w:rPr>
          <w:color w:val="000000" w:themeColor="text1"/>
        </w:rPr>
        <w:t xml:space="preserve"> </w:t>
      </w:r>
      <w:r w:rsidRPr="006F0D11">
        <w:rPr>
          <w:color w:val="000000" w:themeColor="text1"/>
        </w:rPr>
        <w:t>записях,</w:t>
      </w:r>
      <w:r w:rsidR="000111BD">
        <w:rPr>
          <w:color w:val="000000" w:themeColor="text1"/>
        </w:rPr>
        <w:t xml:space="preserve"> </w:t>
      </w:r>
      <w:r w:rsidRPr="006F0D11">
        <w:rPr>
          <w:color w:val="000000" w:themeColor="text1"/>
        </w:rPr>
        <w:t>отобранных</w:t>
      </w:r>
      <w:r w:rsidR="000111BD">
        <w:rPr>
          <w:color w:val="000000" w:themeColor="text1"/>
        </w:rPr>
        <w:t xml:space="preserve"> </w:t>
      </w:r>
      <w:r w:rsidRPr="006F0D11">
        <w:rPr>
          <w:color w:val="000000" w:themeColor="text1"/>
        </w:rPr>
        <w:t>в</w:t>
      </w:r>
      <w:r w:rsidR="000111BD">
        <w:rPr>
          <w:color w:val="000000" w:themeColor="text1"/>
        </w:rPr>
        <w:t xml:space="preserve"> </w:t>
      </w:r>
      <w:r w:rsidRPr="006F0D11">
        <w:rPr>
          <w:color w:val="000000" w:themeColor="text1"/>
        </w:rPr>
        <w:t>соответствии</w:t>
      </w:r>
      <w:r w:rsidR="000111BD">
        <w:rPr>
          <w:color w:val="000000" w:themeColor="text1"/>
        </w:rPr>
        <w:t xml:space="preserve"> </w:t>
      </w:r>
      <w:r w:rsidRPr="006F0D11">
        <w:rPr>
          <w:color w:val="000000" w:themeColor="text1"/>
        </w:rPr>
        <w:t>с</w:t>
      </w:r>
      <w:r w:rsidR="000111BD">
        <w:rPr>
          <w:color w:val="000000" w:themeColor="text1"/>
        </w:rPr>
        <w:t xml:space="preserve"> </w:t>
      </w:r>
      <w:r w:rsidRPr="006F0D11">
        <w:rPr>
          <w:color w:val="000000" w:themeColor="text1"/>
        </w:rPr>
        <w:t>переданными</w:t>
      </w:r>
      <w:r w:rsidR="000111BD">
        <w:rPr>
          <w:color w:val="000000" w:themeColor="text1"/>
        </w:rPr>
        <w:t xml:space="preserve"> </w:t>
      </w:r>
      <w:r w:rsidRPr="006F0D11">
        <w:rPr>
          <w:color w:val="000000" w:themeColor="text1"/>
        </w:rPr>
        <w:t>параметрами</w:t>
      </w:r>
      <w:r w:rsidR="000111BD">
        <w:rPr>
          <w:color w:val="000000" w:themeColor="text1"/>
        </w:rPr>
        <w:t xml:space="preserve"> </w:t>
      </w:r>
      <w:r w:rsidRPr="006F0D11">
        <w:rPr>
          <w:color w:val="000000" w:themeColor="text1"/>
        </w:rPr>
        <w:t>–</w:t>
      </w:r>
      <w:r w:rsidR="000111BD">
        <w:rPr>
          <w:color w:val="000000" w:themeColor="text1"/>
        </w:rPr>
        <w:t xml:space="preserve"> </w:t>
      </w:r>
      <w:r w:rsidRPr="006F0D11">
        <w:rPr>
          <w:color w:val="000000" w:themeColor="text1"/>
        </w:rPr>
        <w:t>условия</w:t>
      </w:r>
      <w:r w:rsidR="000111BD">
        <w:rPr>
          <w:color w:val="000000" w:themeColor="text1"/>
        </w:rPr>
        <w:t xml:space="preserve"> </w:t>
      </w:r>
      <w:r w:rsidRPr="006F0D11">
        <w:rPr>
          <w:color w:val="000000" w:themeColor="text1"/>
        </w:rPr>
        <w:t>подбора</w:t>
      </w:r>
      <w:r w:rsidR="000111BD">
        <w:rPr>
          <w:color w:val="000000" w:themeColor="text1"/>
        </w:rPr>
        <w:t xml:space="preserve"> </w:t>
      </w:r>
      <w:r w:rsidRPr="006F0D11">
        <w:rPr>
          <w:color w:val="000000" w:themeColor="text1"/>
        </w:rPr>
        <w:t>композитных</w:t>
      </w:r>
      <w:r w:rsidR="000111BD">
        <w:rPr>
          <w:color w:val="000000" w:themeColor="text1"/>
        </w:rPr>
        <w:t xml:space="preserve"> </w:t>
      </w:r>
      <w:r w:rsidRPr="006F0D11">
        <w:rPr>
          <w:color w:val="000000" w:themeColor="text1"/>
        </w:rPr>
        <w:t>ресурсов</w:t>
      </w:r>
      <w:r w:rsidR="000111BD">
        <w:rPr>
          <w:color w:val="000000" w:themeColor="text1"/>
        </w:rPr>
        <w:t xml:space="preserve"> </w:t>
      </w:r>
      <w:r w:rsidRPr="006F0D11">
        <w:rPr>
          <w:color w:val="000000" w:themeColor="text1"/>
        </w:rPr>
        <w:t>в</w:t>
      </w:r>
      <w:r w:rsidR="000111BD">
        <w:rPr>
          <w:color w:val="000000" w:themeColor="text1"/>
        </w:rPr>
        <w:t xml:space="preserve"> </w:t>
      </w:r>
      <w:r w:rsidR="00D02A5B">
        <w:rPr>
          <w:color w:val="000000" w:themeColor="text1"/>
        </w:rPr>
        <w:t>МО</w:t>
      </w:r>
      <w:r w:rsidRPr="006F0D11">
        <w:rPr>
          <w:color w:val="000000" w:themeColor="text1"/>
        </w:rPr>
        <w:t>,</w:t>
      </w:r>
      <w:r w:rsidR="000111BD">
        <w:rPr>
          <w:color w:val="000000" w:themeColor="text1"/>
        </w:rPr>
        <w:t xml:space="preserve"> </w:t>
      </w:r>
      <w:r w:rsidRPr="006F0D11">
        <w:rPr>
          <w:color w:val="000000" w:themeColor="text1"/>
        </w:rPr>
        <w:t>условия</w:t>
      </w:r>
      <w:r w:rsidR="000111BD">
        <w:rPr>
          <w:color w:val="000000" w:themeColor="text1"/>
        </w:rPr>
        <w:t xml:space="preserve"> </w:t>
      </w:r>
      <w:r w:rsidRPr="006F0D11">
        <w:rPr>
          <w:color w:val="000000" w:themeColor="text1"/>
        </w:rPr>
        <w:t>на</w:t>
      </w:r>
      <w:r w:rsidR="000111BD">
        <w:rPr>
          <w:color w:val="000000" w:themeColor="text1"/>
        </w:rPr>
        <w:t xml:space="preserve"> </w:t>
      </w:r>
      <w:r w:rsidRPr="006F0D11">
        <w:rPr>
          <w:color w:val="000000" w:themeColor="text1"/>
        </w:rPr>
        <w:t>локации/</w:t>
      </w:r>
      <w:r w:rsidR="00D02A5B">
        <w:rPr>
          <w:color w:val="000000" w:themeColor="text1"/>
        </w:rPr>
        <w:t>МУ</w:t>
      </w:r>
      <w:r w:rsidRPr="006F0D11">
        <w:rPr>
          <w:color w:val="000000" w:themeColor="text1"/>
        </w:rPr>
        <w:t>,</w:t>
      </w:r>
      <w:r w:rsidR="000111BD">
        <w:rPr>
          <w:color w:val="000000" w:themeColor="text1"/>
        </w:rPr>
        <w:t xml:space="preserve"> </w:t>
      </w:r>
      <w:r w:rsidRPr="006F0D11">
        <w:rPr>
          <w:color w:val="000000" w:themeColor="text1"/>
        </w:rPr>
        <w:t>категории</w:t>
      </w:r>
      <w:r w:rsidR="000111BD">
        <w:rPr>
          <w:color w:val="000000" w:themeColor="text1"/>
        </w:rPr>
        <w:t xml:space="preserve"> </w:t>
      </w:r>
      <w:r w:rsidRPr="006F0D11">
        <w:rPr>
          <w:color w:val="000000" w:themeColor="text1"/>
        </w:rPr>
        <w:t>медицинских</w:t>
      </w:r>
      <w:r w:rsidR="000111BD">
        <w:rPr>
          <w:color w:val="000000" w:themeColor="text1"/>
        </w:rPr>
        <w:t xml:space="preserve"> </w:t>
      </w:r>
      <w:r w:rsidRPr="006F0D11">
        <w:rPr>
          <w:color w:val="000000" w:themeColor="text1"/>
        </w:rPr>
        <w:t>манипуляций,</w:t>
      </w:r>
      <w:r w:rsidR="000111BD">
        <w:rPr>
          <w:color w:val="000000" w:themeColor="text1"/>
        </w:rPr>
        <w:t xml:space="preserve"> </w:t>
      </w:r>
      <w:r w:rsidRPr="006F0D11">
        <w:rPr>
          <w:color w:val="000000" w:themeColor="text1"/>
        </w:rPr>
        <w:t>статусы</w:t>
      </w:r>
      <w:r w:rsidR="000111BD">
        <w:rPr>
          <w:color w:val="000000" w:themeColor="text1"/>
        </w:rPr>
        <w:t xml:space="preserve"> </w:t>
      </w:r>
      <w:r w:rsidRPr="006F0D11">
        <w:rPr>
          <w:color w:val="000000" w:themeColor="text1"/>
        </w:rPr>
        <w:t>записей,</w:t>
      </w:r>
      <w:r w:rsidR="000111BD">
        <w:rPr>
          <w:color w:val="000000" w:themeColor="text1"/>
        </w:rPr>
        <w:t xml:space="preserve"> </w:t>
      </w:r>
      <w:r w:rsidRPr="006F0D11">
        <w:rPr>
          <w:color w:val="000000" w:themeColor="text1"/>
        </w:rPr>
        <w:t>дату/время</w:t>
      </w:r>
      <w:r w:rsidR="000111BD">
        <w:rPr>
          <w:color w:val="000000" w:themeColor="text1"/>
        </w:rPr>
        <w:t xml:space="preserve"> </w:t>
      </w:r>
      <w:r w:rsidRPr="006F0D11">
        <w:rPr>
          <w:color w:val="000000" w:themeColor="text1"/>
        </w:rPr>
        <w:t>записей.</w:t>
      </w:r>
    </w:p>
    <w:p w14:paraId="6DF0568C" w14:textId="6C33A93F" w:rsidR="002F4E3A" w:rsidRDefault="002F4E3A" w:rsidP="0034397E">
      <w:pPr>
        <w:pStyle w:val="a3"/>
      </w:pPr>
      <w:r w:rsidRPr="006F0D11">
        <w:t>Предоставление</w:t>
      </w:r>
      <w:r w:rsidR="000111BD">
        <w:t xml:space="preserve"> </w:t>
      </w:r>
      <w:r w:rsidRPr="006F0D11">
        <w:t>сведений</w:t>
      </w:r>
      <w:r w:rsidR="000111BD">
        <w:t xml:space="preserve"> </w:t>
      </w:r>
      <w:r w:rsidRPr="006F0D11">
        <w:t>о</w:t>
      </w:r>
      <w:r w:rsidR="000111BD">
        <w:t xml:space="preserve"> </w:t>
      </w:r>
      <w:r w:rsidRPr="006F0D11">
        <w:t>записи</w:t>
      </w:r>
      <w:r w:rsidR="000111BD">
        <w:t xml:space="preserve"> </w:t>
      </w:r>
      <w:r w:rsidRPr="006F0D11">
        <w:t>по</w:t>
      </w:r>
      <w:r w:rsidR="000111BD">
        <w:t xml:space="preserve"> </w:t>
      </w:r>
      <w:r w:rsidRPr="006F0D11">
        <w:t>номеру</w:t>
      </w:r>
      <w:r w:rsidR="000111BD">
        <w:t xml:space="preserve"> </w:t>
      </w:r>
      <w:r w:rsidRPr="006F0D11">
        <w:t>печатного</w:t>
      </w:r>
      <w:r w:rsidR="000111BD">
        <w:t xml:space="preserve"> </w:t>
      </w:r>
      <w:r w:rsidRPr="006F0D11">
        <w:t>талона.</w:t>
      </w:r>
    </w:p>
    <w:p w14:paraId="6B6AFD1C" w14:textId="0EF2D6FF" w:rsidR="002F4E3A" w:rsidRDefault="002F4E3A" w:rsidP="00222CDF">
      <w:r w:rsidRPr="006F0D11">
        <w:rPr>
          <w:color w:val="000000" w:themeColor="text1"/>
        </w:rPr>
        <w:t>Функция</w:t>
      </w:r>
      <w:r w:rsidR="000111BD">
        <w:rPr>
          <w:color w:val="000000" w:themeColor="text1"/>
        </w:rPr>
        <w:t xml:space="preserve"> </w:t>
      </w:r>
      <w:r w:rsidRPr="006F0D11">
        <w:rPr>
          <w:color w:val="000000" w:themeColor="text1"/>
        </w:rPr>
        <w:t>должна</w:t>
      </w:r>
      <w:r w:rsidR="000111BD">
        <w:rPr>
          <w:color w:val="000000" w:themeColor="text1"/>
        </w:rPr>
        <w:t xml:space="preserve"> </w:t>
      </w:r>
      <w:r w:rsidRPr="006F0D11">
        <w:rPr>
          <w:color w:val="000000" w:themeColor="text1"/>
        </w:rPr>
        <w:t>обеспечивать</w:t>
      </w:r>
      <w:r w:rsidR="000111BD">
        <w:rPr>
          <w:color w:val="000000" w:themeColor="text1"/>
        </w:rPr>
        <w:t xml:space="preserve"> </w:t>
      </w:r>
      <w:r w:rsidRPr="006F0D11">
        <w:rPr>
          <w:color w:val="000000" w:themeColor="text1"/>
        </w:rPr>
        <w:t>возможность</w:t>
      </w:r>
      <w:r w:rsidR="000111BD">
        <w:rPr>
          <w:color w:val="000000" w:themeColor="text1"/>
        </w:rPr>
        <w:t xml:space="preserve"> </w:t>
      </w:r>
      <w:r w:rsidRPr="006F0D11">
        <w:rPr>
          <w:color w:val="000000" w:themeColor="text1"/>
        </w:rPr>
        <w:t>получения</w:t>
      </w:r>
      <w:r w:rsidR="000111BD">
        <w:rPr>
          <w:color w:val="000000" w:themeColor="text1"/>
        </w:rPr>
        <w:t xml:space="preserve"> </w:t>
      </w:r>
      <w:r w:rsidRPr="006F0D11">
        <w:rPr>
          <w:color w:val="000000" w:themeColor="text1"/>
        </w:rPr>
        <w:t>сведений</w:t>
      </w:r>
      <w:r w:rsidR="000111BD">
        <w:rPr>
          <w:color w:val="000000" w:themeColor="text1"/>
        </w:rPr>
        <w:t xml:space="preserve"> </w:t>
      </w:r>
      <w:r w:rsidRPr="006F0D11">
        <w:rPr>
          <w:color w:val="000000" w:themeColor="text1"/>
        </w:rPr>
        <w:t>о</w:t>
      </w:r>
      <w:r w:rsidR="000111BD">
        <w:rPr>
          <w:color w:val="000000" w:themeColor="text1"/>
        </w:rPr>
        <w:t xml:space="preserve"> </w:t>
      </w:r>
      <w:r w:rsidRPr="006F0D11">
        <w:rPr>
          <w:color w:val="000000" w:themeColor="text1"/>
        </w:rPr>
        <w:t>записи</w:t>
      </w:r>
      <w:r w:rsidR="000111BD">
        <w:rPr>
          <w:color w:val="000000" w:themeColor="text1"/>
        </w:rPr>
        <w:t xml:space="preserve"> </w:t>
      </w:r>
      <w:r w:rsidRPr="006F0D11">
        <w:rPr>
          <w:color w:val="000000" w:themeColor="text1"/>
        </w:rPr>
        <w:t>в</w:t>
      </w:r>
      <w:r w:rsidR="000111BD">
        <w:rPr>
          <w:color w:val="000000" w:themeColor="text1"/>
        </w:rPr>
        <w:t xml:space="preserve"> </w:t>
      </w:r>
      <w:r w:rsidRPr="006F0D11">
        <w:rPr>
          <w:color w:val="000000" w:themeColor="text1"/>
        </w:rPr>
        <w:t>соответствии</w:t>
      </w:r>
      <w:r w:rsidR="000111BD">
        <w:rPr>
          <w:color w:val="000000" w:themeColor="text1"/>
        </w:rPr>
        <w:t xml:space="preserve"> </w:t>
      </w:r>
      <w:r w:rsidRPr="006F0D11">
        <w:rPr>
          <w:color w:val="000000" w:themeColor="text1"/>
        </w:rPr>
        <w:t>с</w:t>
      </w:r>
      <w:r w:rsidR="000111BD">
        <w:rPr>
          <w:color w:val="000000" w:themeColor="text1"/>
        </w:rPr>
        <w:t xml:space="preserve"> </w:t>
      </w:r>
      <w:r w:rsidRPr="006F0D11">
        <w:rPr>
          <w:color w:val="000000" w:themeColor="text1"/>
        </w:rPr>
        <w:t>переданным</w:t>
      </w:r>
      <w:r w:rsidR="000111BD">
        <w:rPr>
          <w:color w:val="000000" w:themeColor="text1"/>
        </w:rPr>
        <w:t xml:space="preserve"> </w:t>
      </w:r>
      <w:r w:rsidRPr="006F0D11">
        <w:rPr>
          <w:color w:val="000000" w:themeColor="text1"/>
        </w:rPr>
        <w:t>номером</w:t>
      </w:r>
      <w:r w:rsidR="000111BD">
        <w:rPr>
          <w:color w:val="000000" w:themeColor="text1"/>
        </w:rPr>
        <w:t xml:space="preserve"> </w:t>
      </w:r>
      <w:r w:rsidRPr="006F0D11">
        <w:rPr>
          <w:color w:val="000000" w:themeColor="text1"/>
        </w:rPr>
        <w:t>печатного</w:t>
      </w:r>
      <w:r w:rsidR="000111BD">
        <w:rPr>
          <w:color w:val="000000" w:themeColor="text1"/>
        </w:rPr>
        <w:t xml:space="preserve"> </w:t>
      </w:r>
      <w:r w:rsidRPr="006F0D11">
        <w:t>талона.</w:t>
      </w:r>
    </w:p>
    <w:p w14:paraId="141A2901" w14:textId="17A60A62" w:rsidR="002F4E3A" w:rsidRDefault="002F4E3A" w:rsidP="0034397E">
      <w:pPr>
        <w:pStyle w:val="a3"/>
      </w:pPr>
      <w:r w:rsidRPr="006F0D11">
        <w:t>Предоставление</w:t>
      </w:r>
      <w:r w:rsidR="000111BD">
        <w:t xml:space="preserve"> </w:t>
      </w:r>
      <w:r w:rsidRPr="006F0D11">
        <w:t>сведений</w:t>
      </w:r>
      <w:r w:rsidR="000111BD">
        <w:t xml:space="preserve"> </w:t>
      </w:r>
      <w:r w:rsidRPr="006F0D11">
        <w:t>об</w:t>
      </w:r>
      <w:r w:rsidR="000111BD">
        <w:t xml:space="preserve"> </w:t>
      </w:r>
      <w:r w:rsidRPr="006F0D11">
        <w:t>орфанных</w:t>
      </w:r>
      <w:r w:rsidR="000111BD">
        <w:t xml:space="preserve"> </w:t>
      </w:r>
      <w:r w:rsidRPr="006F0D11">
        <w:t>записях.</w:t>
      </w:r>
    </w:p>
    <w:p w14:paraId="24CC4145" w14:textId="630B9140" w:rsidR="002A018D" w:rsidRDefault="00732692" w:rsidP="00222CDF">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Pr="006F0D11">
        <w:t>сведений</w:t>
      </w:r>
      <w:r w:rsidR="000111BD">
        <w:t xml:space="preserve"> </w:t>
      </w:r>
      <w:r w:rsidRPr="006F0D11">
        <w:t>об</w:t>
      </w:r>
      <w:r w:rsidR="000111BD">
        <w:t xml:space="preserve"> </w:t>
      </w:r>
      <w:r w:rsidRPr="006F0D11">
        <w:t>орфанных</w:t>
      </w:r>
      <w:r w:rsidR="000111BD">
        <w:t xml:space="preserve"> </w:t>
      </w:r>
      <w:r w:rsidRPr="006F0D11">
        <w:t>записях,</w:t>
      </w:r>
      <w:r w:rsidR="000111BD">
        <w:t xml:space="preserve"> </w:t>
      </w:r>
      <w:r w:rsidRPr="006F0D11">
        <w:t>отобранных</w:t>
      </w:r>
      <w:r w:rsidR="000111BD">
        <w:t xml:space="preserve"> </w:t>
      </w:r>
      <w:r w:rsidRPr="006F0D11">
        <w:t>в</w:t>
      </w:r>
      <w:r w:rsidR="000111BD">
        <w:t xml:space="preserve"> </w:t>
      </w:r>
      <w:r w:rsidRPr="006F0D11">
        <w:t>соответствии</w:t>
      </w:r>
      <w:r w:rsidR="000111BD">
        <w:t xml:space="preserve"> </w:t>
      </w:r>
      <w:r w:rsidRPr="006F0D11">
        <w:t>с</w:t>
      </w:r>
      <w:r w:rsidR="000111BD">
        <w:t xml:space="preserve"> </w:t>
      </w:r>
      <w:r w:rsidRPr="006F0D11">
        <w:t>переданными</w:t>
      </w:r>
      <w:r w:rsidR="000111BD">
        <w:t xml:space="preserve"> </w:t>
      </w:r>
      <w:r w:rsidRPr="006F0D11">
        <w:t>параметрами</w:t>
      </w:r>
      <w:r w:rsidR="000111BD">
        <w:t xml:space="preserve"> </w:t>
      </w:r>
      <w:r w:rsidRPr="006F0D11">
        <w:t>–</w:t>
      </w:r>
      <w:r w:rsidR="000111BD">
        <w:t xml:space="preserve"> </w:t>
      </w:r>
      <w:r w:rsidRPr="006F0D11">
        <w:t>условия</w:t>
      </w:r>
      <w:r w:rsidR="000111BD">
        <w:t xml:space="preserve"> </w:t>
      </w:r>
      <w:r w:rsidRPr="006F0D11">
        <w:t>подбора</w:t>
      </w:r>
      <w:r w:rsidR="000111BD">
        <w:t xml:space="preserve"> </w:t>
      </w:r>
      <w:r w:rsidRPr="006F0D11">
        <w:t>композитных</w:t>
      </w:r>
      <w:r w:rsidR="000111BD">
        <w:t xml:space="preserve"> </w:t>
      </w:r>
      <w:r w:rsidRPr="006F0D11">
        <w:t>ресурсов</w:t>
      </w:r>
      <w:r w:rsidR="000111BD">
        <w:t xml:space="preserve"> </w:t>
      </w:r>
      <w:r w:rsidRPr="006F0D11">
        <w:t>в</w:t>
      </w:r>
      <w:r w:rsidR="000111BD">
        <w:t xml:space="preserve"> </w:t>
      </w:r>
      <w:r w:rsidR="00D02A5B">
        <w:t>МО</w:t>
      </w:r>
      <w:r w:rsidRPr="006F0D11">
        <w:t>,</w:t>
      </w:r>
      <w:r w:rsidR="000111BD">
        <w:t xml:space="preserve"> </w:t>
      </w:r>
      <w:r w:rsidRPr="006F0D11">
        <w:t>условия</w:t>
      </w:r>
      <w:r w:rsidR="000111BD">
        <w:t xml:space="preserve"> </w:t>
      </w:r>
      <w:r w:rsidRPr="006F0D11">
        <w:t>на</w:t>
      </w:r>
      <w:r w:rsidR="000111BD">
        <w:t xml:space="preserve"> </w:t>
      </w:r>
      <w:r w:rsidRPr="006F0D11">
        <w:t>локации/</w:t>
      </w:r>
      <w:r w:rsidR="00D02A5B">
        <w:t>МУ</w:t>
      </w:r>
      <w:r w:rsidRPr="006F0D11">
        <w:t>,</w:t>
      </w:r>
      <w:r w:rsidR="000111BD">
        <w:t xml:space="preserve"> </w:t>
      </w:r>
      <w:r w:rsidRPr="006F0D11">
        <w:t>категории</w:t>
      </w:r>
      <w:r w:rsidR="000111BD">
        <w:t xml:space="preserve"> </w:t>
      </w:r>
      <w:r w:rsidRPr="006F0D11">
        <w:t>медицинских</w:t>
      </w:r>
      <w:r w:rsidR="000111BD">
        <w:t xml:space="preserve"> </w:t>
      </w:r>
      <w:r w:rsidRPr="006F0D11">
        <w:t>манипуляций,</w:t>
      </w:r>
      <w:r w:rsidR="000111BD">
        <w:t xml:space="preserve"> </w:t>
      </w:r>
      <w:r w:rsidRPr="006F0D11">
        <w:t>дату/время</w:t>
      </w:r>
      <w:r w:rsidR="000111BD">
        <w:t xml:space="preserve"> </w:t>
      </w:r>
      <w:r w:rsidRPr="006F0D11">
        <w:t>записей.</w:t>
      </w:r>
    </w:p>
    <w:p w14:paraId="3439259A" w14:textId="62D2E724" w:rsidR="00931E38" w:rsidRDefault="00732692" w:rsidP="0034397E">
      <w:pPr>
        <w:pStyle w:val="a3"/>
      </w:pPr>
      <w:r w:rsidRPr="006F0D11">
        <w:t>Предоставление</w:t>
      </w:r>
      <w:r w:rsidR="000111BD">
        <w:t xml:space="preserve"> </w:t>
      </w:r>
      <w:r w:rsidRPr="006F0D11">
        <w:t>количества</w:t>
      </w:r>
      <w:r w:rsidR="000111BD">
        <w:t xml:space="preserve"> </w:t>
      </w:r>
      <w:r w:rsidRPr="006F0D11">
        <w:t>орфанных</w:t>
      </w:r>
      <w:r w:rsidR="000111BD">
        <w:t xml:space="preserve"> </w:t>
      </w:r>
      <w:r w:rsidRPr="006F0D11">
        <w:t>записей,</w:t>
      </w:r>
      <w:r w:rsidR="000111BD">
        <w:t xml:space="preserve"> </w:t>
      </w:r>
      <w:r w:rsidRPr="006F0D11">
        <w:t>отобранных</w:t>
      </w:r>
      <w:r w:rsidR="000111BD">
        <w:t xml:space="preserve"> </w:t>
      </w:r>
      <w:r w:rsidRPr="006F0D11">
        <w:t>в</w:t>
      </w:r>
      <w:r w:rsidR="000111BD">
        <w:t xml:space="preserve"> </w:t>
      </w:r>
      <w:r w:rsidRPr="006F0D11">
        <w:t>соответствии</w:t>
      </w:r>
      <w:r w:rsidR="000111BD">
        <w:t xml:space="preserve"> </w:t>
      </w:r>
      <w:r w:rsidRPr="006F0D11">
        <w:t>с</w:t>
      </w:r>
      <w:r w:rsidR="000111BD">
        <w:t xml:space="preserve"> </w:t>
      </w:r>
      <w:r w:rsidRPr="006F0D11">
        <w:t>заданными</w:t>
      </w:r>
      <w:r w:rsidR="000111BD">
        <w:t xml:space="preserve"> </w:t>
      </w:r>
      <w:r w:rsidRPr="006F0D11">
        <w:t>критериями.</w:t>
      </w:r>
    </w:p>
    <w:p w14:paraId="15451CD8" w14:textId="44495825" w:rsidR="00931E38" w:rsidRDefault="00732692" w:rsidP="00222CDF">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Pr="006F0D11">
        <w:t>количества</w:t>
      </w:r>
      <w:r w:rsidR="000111BD">
        <w:t xml:space="preserve"> </w:t>
      </w:r>
      <w:r w:rsidRPr="006F0D11">
        <w:t>орфанных</w:t>
      </w:r>
      <w:r w:rsidR="000111BD">
        <w:t xml:space="preserve"> </w:t>
      </w:r>
      <w:r w:rsidRPr="006F0D11">
        <w:t>записях,</w:t>
      </w:r>
      <w:r w:rsidR="000111BD">
        <w:t xml:space="preserve"> </w:t>
      </w:r>
      <w:r w:rsidRPr="006F0D11">
        <w:t>отобранных</w:t>
      </w:r>
      <w:r w:rsidR="000111BD">
        <w:t xml:space="preserve"> </w:t>
      </w:r>
      <w:r w:rsidRPr="006F0D11">
        <w:t>в</w:t>
      </w:r>
      <w:r w:rsidR="000111BD">
        <w:t xml:space="preserve"> </w:t>
      </w:r>
      <w:r w:rsidRPr="006F0D11">
        <w:t>соответствии</w:t>
      </w:r>
      <w:r w:rsidR="000111BD">
        <w:t xml:space="preserve"> </w:t>
      </w:r>
      <w:r w:rsidRPr="006F0D11">
        <w:t>с</w:t>
      </w:r>
      <w:r w:rsidR="000111BD">
        <w:t xml:space="preserve"> </w:t>
      </w:r>
      <w:r w:rsidRPr="006F0D11">
        <w:t>переданными</w:t>
      </w:r>
      <w:r w:rsidR="000111BD">
        <w:t xml:space="preserve"> </w:t>
      </w:r>
      <w:r w:rsidRPr="006F0D11">
        <w:t>параметрами</w:t>
      </w:r>
      <w:r w:rsidR="000111BD">
        <w:t xml:space="preserve"> </w:t>
      </w:r>
      <w:r w:rsidRPr="006F0D11">
        <w:t>–</w:t>
      </w:r>
      <w:r w:rsidR="000111BD">
        <w:t xml:space="preserve"> </w:t>
      </w:r>
      <w:r w:rsidRPr="006F0D11">
        <w:t>условия</w:t>
      </w:r>
      <w:r w:rsidR="000111BD">
        <w:t xml:space="preserve"> </w:t>
      </w:r>
      <w:r w:rsidRPr="006F0D11">
        <w:t>подбора</w:t>
      </w:r>
      <w:r w:rsidR="000111BD">
        <w:t xml:space="preserve"> </w:t>
      </w:r>
      <w:r w:rsidRPr="006F0D11">
        <w:t>композитных</w:t>
      </w:r>
      <w:r w:rsidR="000111BD">
        <w:t xml:space="preserve"> </w:t>
      </w:r>
      <w:r w:rsidRPr="006F0D11">
        <w:t>ресурсов</w:t>
      </w:r>
      <w:r w:rsidR="000111BD">
        <w:t xml:space="preserve"> </w:t>
      </w:r>
      <w:r w:rsidRPr="006F0D11">
        <w:t>в</w:t>
      </w:r>
      <w:r w:rsidR="000111BD">
        <w:t xml:space="preserve"> </w:t>
      </w:r>
      <w:r w:rsidR="00D02A5B">
        <w:t>МО</w:t>
      </w:r>
      <w:r w:rsidRPr="006F0D11">
        <w:t>,</w:t>
      </w:r>
      <w:r w:rsidR="000111BD">
        <w:t xml:space="preserve"> </w:t>
      </w:r>
      <w:r w:rsidRPr="006F0D11">
        <w:t>условия</w:t>
      </w:r>
      <w:r w:rsidR="000111BD">
        <w:t xml:space="preserve"> </w:t>
      </w:r>
      <w:r w:rsidRPr="006F0D11">
        <w:t>на</w:t>
      </w:r>
      <w:r w:rsidR="000111BD">
        <w:t xml:space="preserve"> </w:t>
      </w:r>
      <w:r w:rsidRPr="006F0D11">
        <w:t>локации/</w:t>
      </w:r>
      <w:r w:rsidR="00D02A5B">
        <w:t>МУ</w:t>
      </w:r>
      <w:r w:rsidRPr="006F0D11">
        <w:t>,</w:t>
      </w:r>
      <w:r w:rsidR="000111BD">
        <w:t xml:space="preserve"> </w:t>
      </w:r>
      <w:r w:rsidRPr="006F0D11">
        <w:t>категории</w:t>
      </w:r>
      <w:r w:rsidR="000111BD">
        <w:t xml:space="preserve"> </w:t>
      </w:r>
      <w:r w:rsidRPr="006F0D11">
        <w:t>медицинских</w:t>
      </w:r>
      <w:r w:rsidR="000111BD">
        <w:t xml:space="preserve"> </w:t>
      </w:r>
      <w:r w:rsidRPr="006F0D11">
        <w:t>манипуляций,</w:t>
      </w:r>
      <w:r w:rsidR="000111BD">
        <w:t xml:space="preserve"> </w:t>
      </w:r>
      <w:r w:rsidRPr="006F0D11">
        <w:t>дату/время</w:t>
      </w:r>
      <w:r w:rsidR="000111BD">
        <w:t xml:space="preserve"> </w:t>
      </w:r>
      <w:r w:rsidRPr="006F0D11">
        <w:t>записей.</w:t>
      </w:r>
    </w:p>
    <w:p w14:paraId="7D441E76" w14:textId="1EBC76BB" w:rsidR="00732692" w:rsidRPr="00272EA9" w:rsidRDefault="0034397E" w:rsidP="00272EA9">
      <w:pPr>
        <w:pStyle w:val="4-4"/>
      </w:pPr>
      <w:r w:rsidRPr="00272EA9">
        <w:t>П</w:t>
      </w:r>
      <w:r w:rsidR="00732692" w:rsidRPr="00272EA9">
        <w:t>редоставлени</w:t>
      </w:r>
      <w:r w:rsidRPr="00272EA9">
        <w:t>е</w:t>
      </w:r>
      <w:r w:rsidR="000111BD" w:rsidRPr="00272EA9">
        <w:t xml:space="preserve"> </w:t>
      </w:r>
      <w:r w:rsidR="00732692" w:rsidRPr="00272EA9">
        <w:t>сведений</w:t>
      </w:r>
      <w:r w:rsidR="000111BD" w:rsidRPr="00272EA9">
        <w:t xml:space="preserve"> </w:t>
      </w:r>
      <w:r w:rsidR="00732692" w:rsidRPr="00272EA9">
        <w:t>программным</w:t>
      </w:r>
      <w:r w:rsidR="000111BD" w:rsidRPr="00272EA9">
        <w:t xml:space="preserve"> </w:t>
      </w:r>
      <w:r w:rsidR="00732692" w:rsidRPr="00272EA9">
        <w:t>интерфейсам</w:t>
      </w:r>
      <w:r w:rsidR="000111BD" w:rsidRPr="00272EA9">
        <w:t xml:space="preserve"> </w:t>
      </w:r>
      <w:r w:rsidR="00732692" w:rsidRPr="00272EA9">
        <w:t>ЕМИАС</w:t>
      </w:r>
      <w:r w:rsidR="000111BD" w:rsidRPr="00272EA9">
        <w:t xml:space="preserve"> </w:t>
      </w:r>
      <w:r w:rsidR="00732692" w:rsidRPr="00272EA9">
        <w:t>о</w:t>
      </w:r>
      <w:r w:rsidR="000111BD" w:rsidRPr="00272EA9">
        <w:t xml:space="preserve"> </w:t>
      </w:r>
      <w:r w:rsidR="00732692" w:rsidRPr="00272EA9">
        <w:t>правилах</w:t>
      </w:r>
      <w:r w:rsidR="000111BD" w:rsidRPr="00272EA9">
        <w:t xml:space="preserve"> </w:t>
      </w:r>
      <w:r w:rsidR="00732692" w:rsidRPr="00272EA9">
        <w:t>перехода</w:t>
      </w:r>
      <w:r w:rsidR="000111BD" w:rsidRPr="00272EA9">
        <w:t xml:space="preserve"> </w:t>
      </w:r>
      <w:r w:rsidR="00732692" w:rsidRPr="00272EA9">
        <w:t>на</w:t>
      </w:r>
      <w:r w:rsidR="000111BD" w:rsidRPr="00272EA9">
        <w:t xml:space="preserve"> </w:t>
      </w:r>
      <w:r w:rsidR="00732692" w:rsidRPr="00272EA9">
        <w:t>новую</w:t>
      </w:r>
      <w:r w:rsidR="000111BD" w:rsidRPr="00272EA9">
        <w:t xml:space="preserve"> </w:t>
      </w:r>
      <w:r w:rsidR="00732692" w:rsidRPr="00272EA9">
        <w:t>версию</w:t>
      </w:r>
      <w:r w:rsidR="000111BD" w:rsidRPr="00272EA9">
        <w:t xml:space="preserve"> </w:t>
      </w:r>
      <w:r w:rsidR="00272EA9" w:rsidRPr="00272EA9">
        <w:t>ЕМИАС.Запись</w:t>
      </w:r>
      <w:r w:rsidR="000111BD" w:rsidRPr="00272EA9">
        <w:t xml:space="preserve"> </w:t>
      </w:r>
    </w:p>
    <w:p w14:paraId="1F06EA28" w14:textId="7080791A" w:rsidR="00732692" w:rsidRDefault="00732692" w:rsidP="00F13EB7">
      <w:pPr>
        <w:pStyle w:val="a3"/>
        <w:numPr>
          <w:ilvl w:val="0"/>
          <w:numId w:val="84"/>
        </w:numPr>
      </w:pPr>
      <w:r w:rsidRPr="004C17BB">
        <w:t>Предоставление</w:t>
      </w:r>
      <w:r w:rsidR="000111BD">
        <w:t xml:space="preserve"> </w:t>
      </w:r>
      <w:r w:rsidRPr="004C17BB">
        <w:t>сведений</w:t>
      </w:r>
      <w:r w:rsidR="000111BD">
        <w:t xml:space="preserve"> </w:t>
      </w:r>
      <w:r w:rsidRPr="004C17BB">
        <w:t>о</w:t>
      </w:r>
      <w:r w:rsidR="000111BD">
        <w:t xml:space="preserve"> </w:t>
      </w:r>
      <w:r w:rsidRPr="004C17BB">
        <w:t>правилах</w:t>
      </w:r>
      <w:r w:rsidR="000111BD">
        <w:t xml:space="preserve"> </w:t>
      </w:r>
      <w:r w:rsidRPr="004C17BB">
        <w:t>перехода</w:t>
      </w:r>
      <w:r w:rsidR="000111BD">
        <w:t xml:space="preserve"> </w:t>
      </w:r>
      <w:r w:rsidRPr="004C17BB">
        <w:t>на</w:t>
      </w:r>
      <w:r w:rsidR="000111BD">
        <w:t xml:space="preserve"> </w:t>
      </w:r>
      <w:r w:rsidRPr="004C17BB">
        <w:t>новую</w:t>
      </w:r>
      <w:r w:rsidR="000111BD">
        <w:t xml:space="preserve"> </w:t>
      </w:r>
      <w:r w:rsidRPr="004C17BB">
        <w:t>версию</w:t>
      </w:r>
      <w:r w:rsidR="000111BD">
        <w:t xml:space="preserve"> </w:t>
      </w:r>
      <w:r w:rsidR="00C73599">
        <w:t>с</w:t>
      </w:r>
      <w:r w:rsidR="00272EA9" w:rsidRPr="00272EA9">
        <w:rPr>
          <w:rFonts w:eastAsia="Times New Roman"/>
        </w:rPr>
        <w:t xml:space="preserve"> </w:t>
      </w:r>
      <w:r w:rsidR="00272EA9">
        <w:rPr>
          <w:rFonts w:eastAsia="Times New Roman"/>
        </w:rPr>
        <w:t>ЕМИАС.Запись</w:t>
      </w:r>
      <w:r w:rsidR="00272EA9" w:rsidRPr="004C17BB">
        <w:t xml:space="preserve"> </w:t>
      </w:r>
      <w:r w:rsidRPr="004C17BB">
        <w:t>для</w:t>
      </w:r>
      <w:r w:rsidR="000111BD">
        <w:t xml:space="preserve"> </w:t>
      </w:r>
      <w:r w:rsidRPr="004C17BB">
        <w:t>заданного</w:t>
      </w:r>
      <w:r w:rsidR="000111BD">
        <w:t xml:space="preserve"> </w:t>
      </w:r>
      <w:r w:rsidRPr="004C17BB">
        <w:t>МО</w:t>
      </w:r>
      <w:r>
        <w:t>.</w:t>
      </w:r>
    </w:p>
    <w:p w14:paraId="4066C2DE" w14:textId="13B78155" w:rsidR="004D70AF" w:rsidRDefault="004D70AF" w:rsidP="004D70AF">
      <w:r>
        <w:t>Функция</w:t>
      </w:r>
      <w:r w:rsidR="000111BD">
        <w:t xml:space="preserve"> </w:t>
      </w:r>
      <w:r>
        <w:t>должна</w:t>
      </w:r>
      <w:r w:rsidR="000111BD">
        <w:t xml:space="preserve"> </w:t>
      </w:r>
      <w:r>
        <w:t>обеспечить</w:t>
      </w:r>
      <w:r w:rsidR="000111BD">
        <w:t xml:space="preserve"> </w:t>
      </w:r>
      <w:r>
        <w:t>возможность</w:t>
      </w:r>
      <w:r w:rsidR="000111BD">
        <w:t xml:space="preserve"> </w:t>
      </w:r>
      <w:r>
        <w:t>получения</w:t>
      </w:r>
      <w:r w:rsidR="000111BD">
        <w:t xml:space="preserve"> </w:t>
      </w:r>
      <w:r>
        <w:t>сведений</w:t>
      </w:r>
      <w:r w:rsidR="000111BD">
        <w:t xml:space="preserve"> </w:t>
      </w:r>
      <w:r>
        <w:t>о</w:t>
      </w:r>
      <w:r w:rsidR="000111BD">
        <w:t xml:space="preserve"> </w:t>
      </w:r>
      <w:r>
        <w:t>правилах</w:t>
      </w:r>
      <w:r w:rsidR="000111BD">
        <w:t xml:space="preserve"> </w:t>
      </w:r>
      <w:r>
        <w:t>перехода</w:t>
      </w:r>
      <w:r w:rsidR="000111BD">
        <w:t xml:space="preserve"> </w:t>
      </w:r>
      <w:r>
        <w:t>на</w:t>
      </w:r>
      <w:r w:rsidR="000111BD">
        <w:t xml:space="preserve"> </w:t>
      </w:r>
      <w:r>
        <w:t>новую</w:t>
      </w:r>
      <w:r w:rsidR="000111BD">
        <w:t xml:space="preserve"> </w:t>
      </w:r>
      <w:r>
        <w:t>версию</w:t>
      </w:r>
      <w:r w:rsidR="000111BD">
        <w:t xml:space="preserve"> </w:t>
      </w:r>
      <w:r w:rsidR="00272EA9">
        <w:rPr>
          <w:rFonts w:eastAsia="Times New Roman"/>
        </w:rPr>
        <w:t>ЕМИАС.Запись</w:t>
      </w:r>
      <w:r w:rsidR="00272EA9">
        <w:t xml:space="preserve"> </w:t>
      </w:r>
      <w:r>
        <w:t>в</w:t>
      </w:r>
      <w:r w:rsidR="000111BD">
        <w:t xml:space="preserve"> </w:t>
      </w:r>
      <w:r>
        <w:t>соответствии</w:t>
      </w:r>
      <w:r w:rsidR="000111BD">
        <w:t xml:space="preserve"> </w:t>
      </w:r>
      <w:r>
        <w:t>с</w:t>
      </w:r>
      <w:r w:rsidR="000111BD">
        <w:t xml:space="preserve"> </w:t>
      </w:r>
      <w:r>
        <w:t>переданными</w:t>
      </w:r>
      <w:r w:rsidR="000111BD">
        <w:t xml:space="preserve"> </w:t>
      </w:r>
      <w:r>
        <w:t>параметрами:</w:t>
      </w:r>
      <w:r w:rsidR="000111BD">
        <w:t xml:space="preserve"> </w:t>
      </w:r>
      <w:r>
        <w:t>идентификатор</w:t>
      </w:r>
      <w:r w:rsidR="000111BD">
        <w:t xml:space="preserve"> </w:t>
      </w:r>
      <w:r>
        <w:t>МО,</w:t>
      </w:r>
      <w:r w:rsidR="000111BD">
        <w:t xml:space="preserve"> </w:t>
      </w:r>
      <w:r>
        <w:t>идентификатор</w:t>
      </w:r>
      <w:r w:rsidR="000111BD">
        <w:t xml:space="preserve"> </w:t>
      </w:r>
      <w:r>
        <w:t>МУ.</w:t>
      </w:r>
    </w:p>
    <w:p w14:paraId="3FA8587D" w14:textId="6D88D665" w:rsidR="00732692" w:rsidRDefault="00732692" w:rsidP="0034397E">
      <w:pPr>
        <w:pStyle w:val="a3"/>
      </w:pPr>
      <w:r w:rsidRPr="004C17BB">
        <w:t>Предоставление</w:t>
      </w:r>
      <w:r w:rsidR="000111BD">
        <w:t xml:space="preserve"> </w:t>
      </w:r>
      <w:r w:rsidRPr="004C17BB">
        <w:t>граничных</w:t>
      </w:r>
      <w:r w:rsidR="000111BD">
        <w:t xml:space="preserve"> </w:t>
      </w:r>
      <w:r w:rsidRPr="004C17BB">
        <w:t>значений</w:t>
      </w:r>
      <w:r w:rsidR="000111BD">
        <w:t xml:space="preserve"> </w:t>
      </w:r>
      <w:r w:rsidRPr="004C17BB">
        <w:t>идентификаторов</w:t>
      </w:r>
      <w:r w:rsidR="000111BD">
        <w:t xml:space="preserve"> </w:t>
      </w:r>
      <w:r w:rsidRPr="004C17BB">
        <w:t>сущностей,</w:t>
      </w:r>
      <w:r w:rsidR="000111BD">
        <w:t xml:space="preserve"> </w:t>
      </w:r>
      <w:r w:rsidRPr="004C17BB">
        <w:t>позволяющих</w:t>
      </w:r>
      <w:r w:rsidR="000111BD">
        <w:t xml:space="preserve"> </w:t>
      </w:r>
      <w:r w:rsidRPr="004C17BB">
        <w:t>определить</w:t>
      </w:r>
      <w:r w:rsidR="000111BD">
        <w:t xml:space="preserve"> </w:t>
      </w:r>
      <w:r w:rsidRPr="004C17BB">
        <w:t>принадлежность</w:t>
      </w:r>
      <w:r w:rsidR="000111BD">
        <w:t xml:space="preserve"> </w:t>
      </w:r>
      <w:r w:rsidRPr="004C17BB">
        <w:t>сущности</w:t>
      </w:r>
      <w:r w:rsidR="000111BD">
        <w:t xml:space="preserve"> </w:t>
      </w:r>
      <w:r w:rsidRPr="004C17BB">
        <w:t>к</w:t>
      </w:r>
      <w:r w:rsidR="000111BD">
        <w:t xml:space="preserve"> </w:t>
      </w:r>
      <w:r w:rsidRPr="004C17BB">
        <w:t>новой</w:t>
      </w:r>
      <w:r w:rsidR="000111BD">
        <w:t xml:space="preserve"> </w:t>
      </w:r>
      <w:r w:rsidRPr="004C17BB">
        <w:t>версии</w:t>
      </w:r>
      <w:r w:rsidR="000111BD">
        <w:t xml:space="preserve"> </w:t>
      </w:r>
      <w:r w:rsidR="00272EA9">
        <w:rPr>
          <w:rFonts w:eastAsia="Times New Roman"/>
        </w:rPr>
        <w:t>ЕМИАС.Запись</w:t>
      </w:r>
      <w:r w:rsidR="000111BD">
        <w:t xml:space="preserve"> </w:t>
      </w:r>
      <w:r w:rsidRPr="004C17BB">
        <w:t>или</w:t>
      </w:r>
      <w:r w:rsidR="000111BD">
        <w:t xml:space="preserve"> </w:t>
      </w:r>
      <w:r w:rsidRPr="004C17BB">
        <w:t>к</w:t>
      </w:r>
      <w:r w:rsidR="000111BD">
        <w:t xml:space="preserve"> </w:t>
      </w:r>
      <w:r w:rsidRPr="003A6B70">
        <w:t>Систем</w:t>
      </w:r>
      <w:r>
        <w:t>е</w:t>
      </w:r>
      <w:r w:rsidR="000111BD">
        <w:t xml:space="preserve"> </w:t>
      </w:r>
      <w:r w:rsidRPr="003A6B70">
        <w:t>управления</w:t>
      </w:r>
      <w:r w:rsidR="000111BD">
        <w:t xml:space="preserve"> </w:t>
      </w:r>
      <w:r w:rsidRPr="003A6B70">
        <w:t>потоками</w:t>
      </w:r>
      <w:r w:rsidR="000111BD">
        <w:t xml:space="preserve"> </w:t>
      </w:r>
      <w:r w:rsidRPr="003A6B70">
        <w:t>пациентов</w:t>
      </w:r>
      <w:r w:rsidR="000111BD">
        <w:t xml:space="preserve"> </w:t>
      </w:r>
      <w:r w:rsidRPr="003A6B70">
        <w:t>ЕМИАС</w:t>
      </w:r>
      <w:r w:rsidR="000111BD">
        <w:t xml:space="preserve"> </w:t>
      </w:r>
      <w:r>
        <w:t>(далее</w:t>
      </w:r>
      <w:r w:rsidR="000111BD">
        <w:t xml:space="preserve"> </w:t>
      </w:r>
      <w:r>
        <w:t>–</w:t>
      </w:r>
      <w:r w:rsidR="000111BD">
        <w:t xml:space="preserve"> </w:t>
      </w:r>
      <w:r>
        <w:t>СУПП).</w:t>
      </w:r>
    </w:p>
    <w:p w14:paraId="06D94802" w14:textId="4ACC5E51" w:rsidR="00D23EB3" w:rsidRDefault="00D23EB3" w:rsidP="00D23EB3">
      <w:r>
        <w:t>Функция</w:t>
      </w:r>
      <w:r w:rsidR="000111BD">
        <w:t xml:space="preserve"> </w:t>
      </w:r>
      <w:r>
        <w:t>должна</w:t>
      </w:r>
      <w:r w:rsidR="000111BD">
        <w:t xml:space="preserve"> </w:t>
      </w:r>
      <w:r>
        <w:t>обеспечить</w:t>
      </w:r>
      <w:r w:rsidR="000111BD">
        <w:t xml:space="preserve"> </w:t>
      </w:r>
      <w:r>
        <w:t>получение</w:t>
      </w:r>
      <w:r w:rsidR="000111BD">
        <w:t xml:space="preserve"> </w:t>
      </w:r>
      <w:r>
        <w:t>следующих</w:t>
      </w:r>
      <w:r w:rsidR="000111BD">
        <w:t xml:space="preserve"> </w:t>
      </w:r>
      <w:r>
        <w:t>сведений:</w:t>
      </w:r>
    </w:p>
    <w:p w14:paraId="54305007" w14:textId="1B2ED968" w:rsidR="00D23EB3" w:rsidRPr="00D23EB3" w:rsidRDefault="00D23EB3" w:rsidP="00D23EB3">
      <w:pPr>
        <w:pStyle w:val="-1"/>
      </w:pPr>
      <w:r w:rsidRPr="00D23EB3">
        <w:t>Минимальное</w:t>
      </w:r>
      <w:r w:rsidR="000111BD">
        <w:t xml:space="preserve"> </w:t>
      </w:r>
      <w:r w:rsidRPr="00D23EB3">
        <w:t>возможное</w:t>
      </w:r>
      <w:r w:rsidR="000111BD">
        <w:t xml:space="preserve"> </w:t>
      </w:r>
      <w:r w:rsidRPr="00D23EB3">
        <w:t>значение</w:t>
      </w:r>
      <w:r w:rsidR="000111BD">
        <w:t xml:space="preserve"> </w:t>
      </w:r>
      <w:r w:rsidRPr="00D23EB3">
        <w:t>идентификатора</w:t>
      </w:r>
      <w:r w:rsidR="000111BD">
        <w:t xml:space="preserve"> </w:t>
      </w:r>
      <w:r w:rsidRPr="00D23EB3">
        <w:t>записи</w:t>
      </w:r>
      <w:r w:rsidR="000111BD">
        <w:t xml:space="preserve"> </w:t>
      </w:r>
      <w:r w:rsidRPr="00D23EB3">
        <w:t>СУПП;</w:t>
      </w:r>
    </w:p>
    <w:p w14:paraId="432C017D" w14:textId="708930F7" w:rsidR="00D23EB3" w:rsidRPr="00D23EB3" w:rsidRDefault="00D23EB3" w:rsidP="00D23EB3">
      <w:pPr>
        <w:pStyle w:val="-1"/>
      </w:pPr>
      <w:r w:rsidRPr="00D23EB3">
        <w:t>Минимальное</w:t>
      </w:r>
      <w:r w:rsidR="000111BD">
        <w:t xml:space="preserve"> </w:t>
      </w:r>
      <w:r w:rsidRPr="00D23EB3">
        <w:t>возможное</w:t>
      </w:r>
      <w:r w:rsidR="000111BD">
        <w:t xml:space="preserve"> </w:t>
      </w:r>
      <w:r w:rsidRPr="00D23EB3">
        <w:t>значение</w:t>
      </w:r>
      <w:r w:rsidR="000111BD">
        <w:t xml:space="preserve"> </w:t>
      </w:r>
      <w:r w:rsidRPr="00D23EB3">
        <w:t>идентификатора</w:t>
      </w:r>
      <w:r w:rsidR="000111BD">
        <w:t xml:space="preserve"> </w:t>
      </w:r>
      <w:r w:rsidRPr="00D23EB3">
        <w:t>направления</w:t>
      </w:r>
      <w:r w:rsidR="000111BD">
        <w:t xml:space="preserve"> </w:t>
      </w:r>
      <w:r w:rsidRPr="00D23EB3">
        <w:t>СУПП;</w:t>
      </w:r>
    </w:p>
    <w:p w14:paraId="6C3BBC71" w14:textId="1F72D332" w:rsidR="00D23EB3" w:rsidRPr="00D23EB3" w:rsidRDefault="00D23EB3" w:rsidP="00D23EB3">
      <w:pPr>
        <w:pStyle w:val="-1"/>
      </w:pPr>
      <w:r w:rsidRPr="00D23EB3">
        <w:t>Максимально</w:t>
      </w:r>
      <w:r w:rsidR="000111BD">
        <w:t xml:space="preserve"> </w:t>
      </w:r>
      <w:r w:rsidRPr="00D23EB3">
        <w:t>возможное</w:t>
      </w:r>
      <w:r w:rsidR="000111BD">
        <w:t xml:space="preserve"> </w:t>
      </w:r>
      <w:r w:rsidRPr="00D23EB3">
        <w:t>значение</w:t>
      </w:r>
      <w:r w:rsidR="000111BD">
        <w:t xml:space="preserve"> </w:t>
      </w:r>
      <w:r w:rsidRPr="00D23EB3">
        <w:t>идентификатора</w:t>
      </w:r>
      <w:r w:rsidR="000111BD">
        <w:t xml:space="preserve"> </w:t>
      </w:r>
      <w:r w:rsidRPr="00D23EB3">
        <w:t>ДР</w:t>
      </w:r>
      <w:r w:rsidR="000111BD">
        <w:t xml:space="preserve"> </w:t>
      </w:r>
      <w:r w:rsidRPr="00D23EB3">
        <w:t>СУП.</w:t>
      </w:r>
    </w:p>
    <w:p w14:paraId="4BA910C8" w14:textId="1EC11D3F" w:rsidR="00732692" w:rsidRPr="0021377D" w:rsidRDefault="0034397E" w:rsidP="0021377D">
      <w:pPr>
        <w:pStyle w:val="4-4"/>
      </w:pPr>
      <w:bookmarkStart w:id="158" w:name="_Ref66272890"/>
      <w:r w:rsidRPr="0021377D">
        <w:t>О</w:t>
      </w:r>
      <w:r w:rsidR="005C50D3" w:rsidRPr="0021377D">
        <w:t>бработк</w:t>
      </w:r>
      <w:r w:rsidRPr="0021377D">
        <w:t>а</w:t>
      </w:r>
      <w:r w:rsidR="000111BD">
        <w:t xml:space="preserve"> </w:t>
      </w:r>
      <w:r w:rsidR="005C50D3" w:rsidRPr="0021377D">
        <w:t>поступающих</w:t>
      </w:r>
      <w:r w:rsidR="000111BD">
        <w:t xml:space="preserve"> </w:t>
      </w:r>
      <w:r w:rsidR="005C50D3" w:rsidRPr="0021377D">
        <w:t>сообщений</w:t>
      </w:r>
      <w:r w:rsidR="000111BD">
        <w:t xml:space="preserve"> </w:t>
      </w:r>
      <w:r w:rsidR="005C50D3" w:rsidRPr="0021377D">
        <w:t>из</w:t>
      </w:r>
      <w:r w:rsidR="000111BD">
        <w:t xml:space="preserve"> </w:t>
      </w:r>
      <w:r w:rsidR="005C50D3" w:rsidRPr="0021377D">
        <w:t>комплекса</w:t>
      </w:r>
      <w:r w:rsidR="000111BD">
        <w:t xml:space="preserve"> </w:t>
      </w:r>
      <w:r w:rsidR="005C50D3" w:rsidRPr="0021377D">
        <w:t>программных</w:t>
      </w:r>
      <w:r w:rsidR="000111BD">
        <w:t xml:space="preserve"> </w:t>
      </w:r>
      <w:r w:rsidR="005C50D3" w:rsidRPr="0021377D">
        <w:t>средств</w:t>
      </w:r>
      <w:r w:rsidR="000111BD">
        <w:t xml:space="preserve"> </w:t>
      </w:r>
      <w:r w:rsidR="005C50D3" w:rsidRPr="0021377D">
        <w:t>для</w:t>
      </w:r>
      <w:r w:rsidR="000111BD">
        <w:t xml:space="preserve"> </w:t>
      </w:r>
      <w:r w:rsidR="005C50D3" w:rsidRPr="0021377D">
        <w:t>асинхронного</w:t>
      </w:r>
      <w:r w:rsidR="000111BD">
        <w:t xml:space="preserve"> </w:t>
      </w:r>
      <w:r w:rsidR="005C50D3" w:rsidRPr="0021377D">
        <w:t>обмена</w:t>
      </w:r>
      <w:r w:rsidR="000111BD">
        <w:t xml:space="preserve"> </w:t>
      </w:r>
      <w:r w:rsidR="005C50D3" w:rsidRPr="0021377D">
        <w:t>сообщениями</w:t>
      </w:r>
      <w:r w:rsidR="000111BD">
        <w:t xml:space="preserve"> </w:t>
      </w:r>
      <w:r w:rsidR="005C50D3" w:rsidRPr="0021377D">
        <w:t>между</w:t>
      </w:r>
      <w:r w:rsidR="000111BD">
        <w:t xml:space="preserve"> </w:t>
      </w:r>
      <w:r w:rsidR="005C50D3" w:rsidRPr="0021377D">
        <w:t>программными</w:t>
      </w:r>
      <w:r w:rsidR="000111BD">
        <w:t xml:space="preserve"> </w:t>
      </w:r>
      <w:r w:rsidR="005C50D3" w:rsidRPr="0021377D">
        <w:t>интерфейсами</w:t>
      </w:r>
      <w:r w:rsidR="000111BD">
        <w:t xml:space="preserve"> </w:t>
      </w:r>
      <w:r w:rsidR="005C50D3" w:rsidRPr="0021377D">
        <w:t>ЕМИАС</w:t>
      </w:r>
      <w:bookmarkEnd w:id="158"/>
    </w:p>
    <w:p w14:paraId="77674CA4" w14:textId="17ABCFA0" w:rsidR="00732692" w:rsidRDefault="005C50D3" w:rsidP="00F13EB7">
      <w:pPr>
        <w:pStyle w:val="a3"/>
        <w:numPr>
          <w:ilvl w:val="0"/>
          <w:numId w:val="85"/>
        </w:numPr>
      </w:pPr>
      <w:r w:rsidRPr="004C17BB">
        <w:t>Подписка</w:t>
      </w:r>
      <w:r w:rsidR="000111BD">
        <w:t xml:space="preserve"> </w:t>
      </w:r>
      <w:r w:rsidRPr="004C17BB">
        <w:t>на</w:t>
      </w:r>
      <w:r w:rsidR="000111BD">
        <w:t xml:space="preserve"> </w:t>
      </w:r>
      <w:r w:rsidRPr="004C17BB">
        <w:t>сообщения</w:t>
      </w:r>
      <w:r w:rsidR="000111BD">
        <w:t xml:space="preserve"> </w:t>
      </w:r>
      <w:r w:rsidR="00826808" w:rsidRPr="2B245FD7">
        <w:rPr>
          <w:rFonts w:eastAsia="Times New Roman"/>
        </w:rPr>
        <w:t>комплекса</w:t>
      </w:r>
      <w:r w:rsidR="000111BD">
        <w:rPr>
          <w:rFonts w:eastAsia="Times New Roman"/>
        </w:rPr>
        <w:t xml:space="preserve"> </w:t>
      </w:r>
      <w:r w:rsidR="00826808" w:rsidRPr="2B245FD7">
        <w:rPr>
          <w:rFonts w:eastAsia="Times New Roman"/>
        </w:rPr>
        <w:t>программных</w:t>
      </w:r>
      <w:r w:rsidR="000111BD">
        <w:rPr>
          <w:rFonts w:eastAsia="Times New Roman"/>
        </w:rPr>
        <w:t xml:space="preserve"> </w:t>
      </w:r>
      <w:r w:rsidR="00826808" w:rsidRPr="2B245FD7">
        <w:rPr>
          <w:rFonts w:eastAsia="Times New Roman"/>
        </w:rPr>
        <w:t>средств</w:t>
      </w:r>
      <w:r w:rsidR="000111BD">
        <w:rPr>
          <w:rFonts w:eastAsia="Times New Roman"/>
        </w:rPr>
        <w:t xml:space="preserve"> </w:t>
      </w:r>
      <w:r w:rsidR="00826808" w:rsidRPr="2B245FD7">
        <w:rPr>
          <w:rFonts w:eastAsia="Times New Roman"/>
        </w:rPr>
        <w:t>для</w:t>
      </w:r>
      <w:r w:rsidR="000111BD">
        <w:rPr>
          <w:rFonts w:eastAsia="Times New Roman"/>
        </w:rPr>
        <w:t xml:space="preserve"> </w:t>
      </w:r>
      <w:r w:rsidR="00826808" w:rsidRPr="2B245FD7">
        <w:rPr>
          <w:rFonts w:eastAsia="Times New Roman"/>
        </w:rPr>
        <w:t>асинхронного</w:t>
      </w:r>
      <w:r w:rsidR="000111BD">
        <w:rPr>
          <w:rFonts w:eastAsia="Times New Roman"/>
        </w:rPr>
        <w:t xml:space="preserve"> </w:t>
      </w:r>
      <w:r w:rsidR="00826808" w:rsidRPr="2B245FD7">
        <w:rPr>
          <w:rFonts w:eastAsia="Times New Roman"/>
        </w:rPr>
        <w:t>обмена</w:t>
      </w:r>
      <w:r w:rsidR="000111BD">
        <w:rPr>
          <w:rFonts w:eastAsia="Times New Roman"/>
        </w:rPr>
        <w:t xml:space="preserve"> </w:t>
      </w:r>
      <w:r w:rsidR="00826808" w:rsidRPr="2B245FD7">
        <w:rPr>
          <w:rFonts w:eastAsia="Times New Roman"/>
        </w:rPr>
        <w:t>сообщениями</w:t>
      </w:r>
      <w:r w:rsidR="000111BD">
        <w:rPr>
          <w:rFonts w:eastAsia="Times New Roman"/>
        </w:rPr>
        <w:t xml:space="preserve"> </w:t>
      </w:r>
      <w:r w:rsidR="00826808" w:rsidRPr="2B245FD7">
        <w:rPr>
          <w:rFonts w:eastAsia="Times New Roman"/>
        </w:rPr>
        <w:t>между</w:t>
      </w:r>
      <w:r w:rsidR="000111BD">
        <w:rPr>
          <w:rFonts w:eastAsia="Times New Roman"/>
        </w:rPr>
        <w:t xml:space="preserve"> </w:t>
      </w:r>
      <w:r w:rsidR="00826808" w:rsidRPr="2B245FD7">
        <w:rPr>
          <w:rFonts w:eastAsia="Times New Roman"/>
        </w:rPr>
        <w:t>программными</w:t>
      </w:r>
      <w:r w:rsidR="000111BD">
        <w:rPr>
          <w:rFonts w:eastAsia="Times New Roman"/>
        </w:rPr>
        <w:t xml:space="preserve"> </w:t>
      </w:r>
      <w:r w:rsidR="00826808" w:rsidRPr="2B245FD7">
        <w:rPr>
          <w:rFonts w:eastAsia="Times New Roman"/>
        </w:rPr>
        <w:t>интерфейсами</w:t>
      </w:r>
      <w:r w:rsidR="000111BD">
        <w:rPr>
          <w:rFonts w:eastAsia="Times New Roman"/>
        </w:rPr>
        <w:t xml:space="preserve"> </w:t>
      </w:r>
      <w:r w:rsidR="00826808" w:rsidRPr="2B245FD7">
        <w:rPr>
          <w:rFonts w:eastAsia="Times New Roman"/>
        </w:rPr>
        <w:t>ЕМИАС</w:t>
      </w:r>
      <w:r w:rsidR="000111BD">
        <w:rPr>
          <w:rFonts w:eastAsia="Times New Roman"/>
        </w:rPr>
        <w:t xml:space="preserve"> </w:t>
      </w:r>
      <w:r w:rsidR="00826808">
        <w:rPr>
          <w:rFonts w:eastAsia="Times New Roman"/>
        </w:rPr>
        <w:t>(далее</w:t>
      </w:r>
      <w:r w:rsidR="000111BD">
        <w:rPr>
          <w:rFonts w:eastAsia="Times New Roman"/>
        </w:rPr>
        <w:t xml:space="preserve"> </w:t>
      </w:r>
      <w:r w:rsidR="00826808">
        <w:rPr>
          <w:rFonts w:eastAsia="Times New Roman"/>
        </w:rPr>
        <w:t>–</w:t>
      </w:r>
      <w:r w:rsidR="000111BD">
        <w:rPr>
          <w:rFonts w:eastAsia="Times New Roman"/>
        </w:rPr>
        <w:t xml:space="preserve"> </w:t>
      </w:r>
      <w:r w:rsidR="00AF6D2B">
        <w:rPr>
          <w:rFonts w:eastAsia="Times New Roman"/>
        </w:rPr>
        <w:t>ЕМИАС.ЕСУ</w:t>
      </w:r>
      <w:r w:rsidR="00826808">
        <w:rPr>
          <w:rFonts w:eastAsia="Times New Roman"/>
        </w:rPr>
        <w:t>)</w:t>
      </w:r>
      <w:r w:rsidR="000111BD">
        <w:t xml:space="preserve"> </w:t>
      </w:r>
      <w:r w:rsidRPr="004C17BB">
        <w:t>о</w:t>
      </w:r>
      <w:r w:rsidR="000111BD">
        <w:t xml:space="preserve"> </w:t>
      </w:r>
      <w:r w:rsidRPr="004C17BB">
        <w:t>действиях</w:t>
      </w:r>
      <w:r w:rsidR="000111BD">
        <w:t xml:space="preserve"> </w:t>
      </w:r>
      <w:r w:rsidRPr="004C17BB">
        <w:t>с</w:t>
      </w:r>
      <w:r w:rsidR="000111BD">
        <w:t xml:space="preserve"> </w:t>
      </w:r>
      <w:r w:rsidRPr="004C17BB">
        <w:t>записями</w:t>
      </w:r>
      <w:r w:rsidR="000111BD">
        <w:t xml:space="preserve"> </w:t>
      </w:r>
      <w:r w:rsidRPr="004C17BB">
        <w:t>к</w:t>
      </w:r>
      <w:r w:rsidR="000111BD">
        <w:t xml:space="preserve"> </w:t>
      </w:r>
      <w:r w:rsidR="00BB4C63">
        <w:t>СДР</w:t>
      </w:r>
      <w:r w:rsidR="000111BD">
        <w:t xml:space="preserve"> </w:t>
      </w:r>
      <w:r w:rsidRPr="004C17BB">
        <w:t>на</w:t>
      </w:r>
      <w:r w:rsidR="000111BD">
        <w:t xml:space="preserve"> </w:t>
      </w:r>
      <w:r w:rsidRPr="004C17BB">
        <w:t>инструментальные</w:t>
      </w:r>
      <w:r w:rsidR="000111BD">
        <w:t xml:space="preserve"> </w:t>
      </w:r>
      <w:r w:rsidRPr="004C17BB">
        <w:t>исследования</w:t>
      </w:r>
      <w:r>
        <w:t>.</w:t>
      </w:r>
    </w:p>
    <w:p w14:paraId="1708FEC5" w14:textId="019A0424" w:rsidR="00826808" w:rsidRDefault="00826808" w:rsidP="00826808">
      <w:r>
        <w:t>Время</w:t>
      </w:r>
      <w:r w:rsidR="000111BD">
        <w:t xml:space="preserve"> </w:t>
      </w:r>
      <w:r>
        <w:t>хранения</w:t>
      </w:r>
      <w:r w:rsidR="000111BD">
        <w:t xml:space="preserve"> </w:t>
      </w:r>
      <w:r>
        <w:t>сообщения</w:t>
      </w:r>
      <w:r w:rsidR="000111BD">
        <w:t xml:space="preserve"> </w:t>
      </w:r>
      <w:r>
        <w:t>в</w:t>
      </w:r>
      <w:r w:rsidR="000111BD">
        <w:t xml:space="preserve"> </w:t>
      </w:r>
      <w:r w:rsidR="00AF6D2B">
        <w:rPr>
          <w:rFonts w:eastAsia="Times New Roman"/>
        </w:rPr>
        <w:t>ЕМИАС.ЕСУ</w:t>
      </w:r>
      <w:r w:rsidR="00AF6D2B">
        <w:t xml:space="preserve"> </w:t>
      </w:r>
      <w:r>
        <w:t>должно</w:t>
      </w:r>
      <w:r w:rsidR="000111BD">
        <w:t xml:space="preserve"> </w:t>
      </w:r>
      <w:r>
        <w:t>составлять</w:t>
      </w:r>
      <w:r w:rsidR="000111BD">
        <w:t xml:space="preserve"> </w:t>
      </w:r>
      <w:r>
        <w:t>24</w:t>
      </w:r>
      <w:r w:rsidR="000111BD">
        <w:t xml:space="preserve"> </w:t>
      </w:r>
      <w:r>
        <w:t>часа.</w:t>
      </w:r>
    </w:p>
    <w:p w14:paraId="51EAF07F" w14:textId="402A97D9" w:rsidR="005C50D3" w:rsidRDefault="005C50D3" w:rsidP="0034397E">
      <w:pPr>
        <w:pStyle w:val="a3"/>
      </w:pPr>
      <w:r w:rsidRPr="004C17BB">
        <w:t>Подписка</w:t>
      </w:r>
      <w:r w:rsidR="000111BD">
        <w:t xml:space="preserve"> </w:t>
      </w:r>
      <w:r w:rsidRPr="004C17BB">
        <w:t>на</w:t>
      </w:r>
      <w:r w:rsidR="000111BD">
        <w:t xml:space="preserve"> </w:t>
      </w:r>
      <w:r w:rsidRPr="004C17BB">
        <w:t>сообщения</w:t>
      </w:r>
      <w:r w:rsidR="000111BD">
        <w:t xml:space="preserve"> </w:t>
      </w:r>
      <w:r w:rsidR="00AF6D2B">
        <w:rPr>
          <w:rFonts w:eastAsia="Times New Roman"/>
        </w:rPr>
        <w:t>ЕМИАС.ЕСУ</w:t>
      </w:r>
      <w:r w:rsidR="00AF6D2B" w:rsidRPr="004C17BB">
        <w:t xml:space="preserve"> </w:t>
      </w:r>
      <w:r w:rsidRPr="004C17BB">
        <w:t>о</w:t>
      </w:r>
      <w:r w:rsidR="000111BD">
        <w:t xml:space="preserve"> </w:t>
      </w:r>
      <w:r w:rsidRPr="004C17BB">
        <w:t>действиях</w:t>
      </w:r>
      <w:r w:rsidR="000111BD">
        <w:t xml:space="preserve"> </w:t>
      </w:r>
      <w:r w:rsidRPr="004C17BB">
        <w:t>с</w:t>
      </w:r>
      <w:r w:rsidR="000111BD">
        <w:t xml:space="preserve"> </w:t>
      </w:r>
      <w:r w:rsidRPr="004C17BB">
        <w:t>записями</w:t>
      </w:r>
      <w:r w:rsidR="000111BD">
        <w:t xml:space="preserve"> </w:t>
      </w:r>
      <w:r w:rsidRPr="004C17BB">
        <w:t>к</w:t>
      </w:r>
      <w:r w:rsidR="000111BD">
        <w:t xml:space="preserve"> </w:t>
      </w:r>
      <w:r w:rsidRPr="004C17BB">
        <w:t>СДР</w:t>
      </w:r>
      <w:r w:rsidR="000111BD">
        <w:t xml:space="preserve"> </w:t>
      </w:r>
      <w:r w:rsidRPr="004C17BB">
        <w:t>на</w:t>
      </w:r>
      <w:r w:rsidR="000111BD">
        <w:t xml:space="preserve"> </w:t>
      </w:r>
      <w:r w:rsidRPr="004C17BB">
        <w:t>лабораторные</w:t>
      </w:r>
      <w:r w:rsidR="000111BD">
        <w:t xml:space="preserve"> </w:t>
      </w:r>
      <w:r w:rsidRPr="004C17BB">
        <w:t>исследования</w:t>
      </w:r>
      <w:r>
        <w:t>.</w:t>
      </w:r>
    </w:p>
    <w:p w14:paraId="03DC7CB0" w14:textId="6A0DCF5A" w:rsidR="00826808" w:rsidRDefault="00826808" w:rsidP="00826808">
      <w:r>
        <w:t>Время</w:t>
      </w:r>
      <w:r w:rsidR="000111BD">
        <w:t xml:space="preserve"> </w:t>
      </w:r>
      <w:r>
        <w:t>хранения</w:t>
      </w:r>
      <w:r w:rsidR="000111BD">
        <w:t xml:space="preserve"> </w:t>
      </w:r>
      <w:r>
        <w:t>сообщения</w:t>
      </w:r>
      <w:r w:rsidR="000111BD">
        <w:t xml:space="preserve"> </w:t>
      </w:r>
      <w:r>
        <w:t>в</w:t>
      </w:r>
      <w:r w:rsidR="000111BD">
        <w:t xml:space="preserve"> </w:t>
      </w:r>
      <w:r w:rsidR="00AF6D2B">
        <w:rPr>
          <w:rFonts w:eastAsia="Times New Roman"/>
        </w:rPr>
        <w:t>ЕМИАС.ЕСУ</w:t>
      </w:r>
      <w:r w:rsidR="00AF6D2B">
        <w:t xml:space="preserve"> </w:t>
      </w:r>
      <w:r>
        <w:t>должно</w:t>
      </w:r>
      <w:r w:rsidR="000111BD">
        <w:t xml:space="preserve"> </w:t>
      </w:r>
      <w:r>
        <w:t>составлять</w:t>
      </w:r>
      <w:r w:rsidR="000111BD">
        <w:t xml:space="preserve"> </w:t>
      </w:r>
      <w:r>
        <w:t>24</w:t>
      </w:r>
      <w:r w:rsidR="000111BD">
        <w:t xml:space="preserve"> </w:t>
      </w:r>
      <w:r>
        <w:t>часа.</w:t>
      </w:r>
    </w:p>
    <w:p w14:paraId="4D901760" w14:textId="38DA15E2" w:rsidR="005C50D3" w:rsidRDefault="005C50D3" w:rsidP="0034397E">
      <w:pPr>
        <w:pStyle w:val="a3"/>
      </w:pPr>
      <w:r w:rsidRPr="004C17BB">
        <w:t>Подписка</w:t>
      </w:r>
      <w:r w:rsidR="000111BD">
        <w:t xml:space="preserve"> </w:t>
      </w:r>
      <w:r w:rsidRPr="004C17BB">
        <w:t>на</w:t>
      </w:r>
      <w:r w:rsidR="000111BD">
        <w:t xml:space="preserve"> </w:t>
      </w:r>
      <w:r w:rsidRPr="004C17BB">
        <w:t>сообщения</w:t>
      </w:r>
      <w:r w:rsidR="000111BD">
        <w:t xml:space="preserve"> </w:t>
      </w:r>
      <w:r w:rsidR="00AF6D2B">
        <w:rPr>
          <w:rFonts w:eastAsia="Times New Roman"/>
        </w:rPr>
        <w:t>ЕМИАС.ЕСУ</w:t>
      </w:r>
      <w:r w:rsidR="00AF6D2B" w:rsidRPr="004C17BB">
        <w:t xml:space="preserve"> </w:t>
      </w:r>
      <w:r w:rsidRPr="004C17BB">
        <w:t>о</w:t>
      </w:r>
      <w:r w:rsidR="000111BD">
        <w:t xml:space="preserve"> </w:t>
      </w:r>
      <w:r w:rsidRPr="004C17BB">
        <w:t>действиях</w:t>
      </w:r>
      <w:r w:rsidR="000111BD">
        <w:t xml:space="preserve"> </w:t>
      </w:r>
      <w:r w:rsidRPr="004C17BB">
        <w:t>с</w:t>
      </w:r>
      <w:r w:rsidR="000111BD">
        <w:t xml:space="preserve"> </w:t>
      </w:r>
      <w:r w:rsidRPr="004C17BB">
        <w:t>записями</w:t>
      </w:r>
      <w:r w:rsidR="000111BD">
        <w:t xml:space="preserve"> </w:t>
      </w:r>
      <w:r w:rsidRPr="004C17BB">
        <w:t>к</w:t>
      </w:r>
      <w:r w:rsidR="000111BD">
        <w:t xml:space="preserve"> </w:t>
      </w:r>
      <w:r w:rsidRPr="004C17BB">
        <w:t>СДР</w:t>
      </w:r>
      <w:r w:rsidR="000111BD">
        <w:t xml:space="preserve"> </w:t>
      </w:r>
      <w:r w:rsidRPr="004C17BB">
        <w:t>на</w:t>
      </w:r>
      <w:r w:rsidR="000111BD">
        <w:t xml:space="preserve"> </w:t>
      </w:r>
      <w:r w:rsidRPr="004C17BB">
        <w:t>процедуры</w:t>
      </w:r>
      <w:r>
        <w:t>.</w:t>
      </w:r>
    </w:p>
    <w:p w14:paraId="46565506" w14:textId="24464F27" w:rsidR="00826808" w:rsidRDefault="00826808" w:rsidP="00826808">
      <w:pPr>
        <w:pStyle w:val="afc"/>
      </w:pPr>
      <w:r>
        <w:t>Время</w:t>
      </w:r>
      <w:r w:rsidR="000111BD">
        <w:t xml:space="preserve"> </w:t>
      </w:r>
      <w:r>
        <w:t>хранения</w:t>
      </w:r>
      <w:r w:rsidR="000111BD">
        <w:t xml:space="preserve"> </w:t>
      </w:r>
      <w:r>
        <w:t>сообщения</w:t>
      </w:r>
      <w:r w:rsidR="000111BD">
        <w:t xml:space="preserve"> </w:t>
      </w:r>
      <w:r>
        <w:t>в</w:t>
      </w:r>
      <w:r w:rsidR="000111BD">
        <w:t xml:space="preserve"> </w:t>
      </w:r>
      <w:r w:rsidR="00AF6D2B">
        <w:rPr>
          <w:rFonts w:eastAsia="Times New Roman"/>
        </w:rPr>
        <w:t>ЕМИАС.ЕСУ</w:t>
      </w:r>
      <w:r w:rsidR="00AF6D2B">
        <w:t xml:space="preserve"> </w:t>
      </w:r>
      <w:r>
        <w:t>должно</w:t>
      </w:r>
      <w:r w:rsidR="000111BD">
        <w:t xml:space="preserve"> </w:t>
      </w:r>
      <w:r>
        <w:t>составлять</w:t>
      </w:r>
      <w:r w:rsidR="000111BD">
        <w:t xml:space="preserve"> </w:t>
      </w:r>
      <w:r>
        <w:t>24</w:t>
      </w:r>
      <w:r w:rsidR="000111BD">
        <w:t xml:space="preserve"> </w:t>
      </w:r>
      <w:r>
        <w:t>часа.</w:t>
      </w:r>
    </w:p>
    <w:p w14:paraId="7C83272C" w14:textId="7CF9C8B3" w:rsidR="005C50D3" w:rsidRDefault="005C50D3" w:rsidP="0034397E">
      <w:pPr>
        <w:pStyle w:val="a3"/>
      </w:pPr>
      <w:r w:rsidRPr="004C17BB">
        <w:t>Подписка</w:t>
      </w:r>
      <w:r w:rsidR="000111BD">
        <w:t xml:space="preserve"> </w:t>
      </w:r>
      <w:r w:rsidRPr="004C17BB">
        <w:t>на</w:t>
      </w:r>
      <w:r w:rsidR="000111BD">
        <w:t xml:space="preserve"> </w:t>
      </w:r>
      <w:r w:rsidRPr="004C17BB">
        <w:t>сообщения</w:t>
      </w:r>
      <w:r w:rsidR="000111BD">
        <w:t xml:space="preserve"> </w:t>
      </w:r>
      <w:r w:rsidR="00AF6D2B">
        <w:rPr>
          <w:rFonts w:eastAsia="Times New Roman"/>
        </w:rPr>
        <w:t>ЕМИАС.ЕСУ</w:t>
      </w:r>
      <w:r w:rsidR="00AF6D2B" w:rsidRPr="004C17BB">
        <w:t xml:space="preserve"> </w:t>
      </w:r>
      <w:r w:rsidRPr="004C17BB">
        <w:t>о</w:t>
      </w:r>
      <w:r w:rsidR="000111BD">
        <w:t xml:space="preserve"> </w:t>
      </w:r>
      <w:r w:rsidRPr="004C17BB">
        <w:t>действиях</w:t>
      </w:r>
      <w:r w:rsidR="000111BD">
        <w:t xml:space="preserve"> </w:t>
      </w:r>
      <w:r w:rsidRPr="004C17BB">
        <w:t>с</w:t>
      </w:r>
      <w:r w:rsidR="000111BD">
        <w:t xml:space="preserve"> </w:t>
      </w:r>
      <w:r w:rsidRPr="004C17BB">
        <w:t>записями</w:t>
      </w:r>
      <w:r w:rsidR="000111BD">
        <w:t xml:space="preserve"> </w:t>
      </w:r>
      <w:r w:rsidRPr="004C17BB">
        <w:t>к</w:t>
      </w:r>
      <w:r w:rsidR="000111BD">
        <w:t xml:space="preserve"> </w:t>
      </w:r>
      <w:r w:rsidRPr="004C17BB">
        <w:t>СДР</w:t>
      </w:r>
      <w:r w:rsidR="000111BD">
        <w:t xml:space="preserve"> </w:t>
      </w:r>
      <w:r w:rsidRPr="004C17BB">
        <w:t>на</w:t>
      </w:r>
      <w:r w:rsidR="000111BD">
        <w:t xml:space="preserve"> </w:t>
      </w:r>
      <w:r w:rsidRPr="004C17BB">
        <w:t>консультации</w:t>
      </w:r>
      <w:r>
        <w:t>.</w:t>
      </w:r>
    </w:p>
    <w:p w14:paraId="5A69963F" w14:textId="098A7058" w:rsidR="00826808" w:rsidRDefault="00826808" w:rsidP="00826808">
      <w:r>
        <w:t>Время</w:t>
      </w:r>
      <w:r w:rsidR="000111BD">
        <w:t xml:space="preserve"> </w:t>
      </w:r>
      <w:r>
        <w:t>хранения</w:t>
      </w:r>
      <w:r w:rsidR="000111BD">
        <w:t xml:space="preserve"> </w:t>
      </w:r>
      <w:r>
        <w:t>сообщения</w:t>
      </w:r>
      <w:r w:rsidR="000111BD">
        <w:t xml:space="preserve"> </w:t>
      </w:r>
      <w:r>
        <w:t>в</w:t>
      </w:r>
      <w:r w:rsidR="000111BD">
        <w:t xml:space="preserve"> </w:t>
      </w:r>
      <w:r w:rsidR="00AF6D2B">
        <w:rPr>
          <w:rFonts w:eastAsia="Times New Roman"/>
        </w:rPr>
        <w:t>ЕМИАС.ЕСУ</w:t>
      </w:r>
      <w:r w:rsidR="00AF6D2B">
        <w:t xml:space="preserve"> </w:t>
      </w:r>
      <w:r>
        <w:t>должно</w:t>
      </w:r>
      <w:r w:rsidR="000111BD">
        <w:t xml:space="preserve"> </w:t>
      </w:r>
      <w:r>
        <w:t>составлять</w:t>
      </w:r>
      <w:r w:rsidR="000111BD">
        <w:t xml:space="preserve"> </w:t>
      </w:r>
      <w:r>
        <w:t>24</w:t>
      </w:r>
      <w:r w:rsidR="000111BD">
        <w:t xml:space="preserve"> </w:t>
      </w:r>
      <w:r>
        <w:t>часа.</w:t>
      </w:r>
    </w:p>
    <w:p w14:paraId="2EF9ECC8" w14:textId="00BA76C2" w:rsidR="005C50D3" w:rsidRDefault="005C50D3" w:rsidP="0034397E">
      <w:pPr>
        <w:pStyle w:val="a3"/>
      </w:pPr>
      <w:r>
        <w:t>Преобразование</w:t>
      </w:r>
      <w:r w:rsidR="000111BD">
        <w:t xml:space="preserve"> </w:t>
      </w:r>
      <w:r>
        <w:t>сообщений</w:t>
      </w:r>
      <w:r w:rsidR="000111BD">
        <w:t xml:space="preserve"> </w:t>
      </w:r>
      <w:r w:rsidR="00AF6D2B">
        <w:rPr>
          <w:rFonts w:eastAsia="Times New Roman"/>
        </w:rPr>
        <w:t>ЕМИАС.ЕСУ</w:t>
      </w:r>
      <w:r w:rsidR="00AF6D2B">
        <w:t xml:space="preserve"> </w:t>
      </w:r>
      <w:r>
        <w:t>о</w:t>
      </w:r>
      <w:r w:rsidR="000111BD">
        <w:t xml:space="preserve"> </w:t>
      </w:r>
      <w:r>
        <w:t>действиях</w:t>
      </w:r>
      <w:r w:rsidR="000111BD">
        <w:t xml:space="preserve"> </w:t>
      </w:r>
      <w:r>
        <w:t>над</w:t>
      </w:r>
      <w:r w:rsidR="000111BD">
        <w:t xml:space="preserve"> </w:t>
      </w:r>
      <w:r>
        <w:t>записями</w:t>
      </w:r>
      <w:r w:rsidR="000111BD">
        <w:t xml:space="preserve"> </w:t>
      </w:r>
      <w:r>
        <w:t>в</w:t>
      </w:r>
      <w:r w:rsidR="000111BD">
        <w:t xml:space="preserve"> </w:t>
      </w:r>
      <w:r>
        <w:t>вид</w:t>
      </w:r>
      <w:r w:rsidR="000111BD">
        <w:t xml:space="preserve"> </w:t>
      </w:r>
      <w:r>
        <w:t>для</w:t>
      </w:r>
      <w:r w:rsidR="000111BD">
        <w:t xml:space="preserve"> </w:t>
      </w:r>
      <w:r>
        <w:t>отправки</w:t>
      </w:r>
      <w:r w:rsidR="000111BD">
        <w:t xml:space="preserve"> </w:t>
      </w:r>
      <w:r>
        <w:t>в</w:t>
      </w:r>
      <w:r w:rsidR="000111BD">
        <w:t xml:space="preserve"> </w:t>
      </w:r>
      <w:bookmarkStart w:id="159" w:name="_Hlk66277542"/>
      <w:r>
        <w:t>информационную</w:t>
      </w:r>
      <w:r w:rsidR="000111BD">
        <w:t xml:space="preserve"> </w:t>
      </w:r>
      <w:r>
        <w:t>систему</w:t>
      </w:r>
      <w:r w:rsidR="000111BD">
        <w:t xml:space="preserve"> </w:t>
      </w:r>
      <w:r>
        <w:t>персональных</w:t>
      </w:r>
      <w:r w:rsidR="000111BD">
        <w:t xml:space="preserve"> </w:t>
      </w:r>
      <w:r>
        <w:t>коммуникаций</w:t>
      </w:r>
      <w:r w:rsidR="000111BD">
        <w:t xml:space="preserve"> </w:t>
      </w:r>
      <w:bookmarkEnd w:id="159"/>
      <w:r>
        <w:t>(ИСПК).</w:t>
      </w:r>
    </w:p>
    <w:p w14:paraId="28415984" w14:textId="5D0206FF" w:rsidR="008F7BA0" w:rsidRDefault="008F7BA0" w:rsidP="008F7BA0">
      <w:r>
        <w:t>Для</w:t>
      </w:r>
      <w:r w:rsidR="000111BD">
        <w:t xml:space="preserve"> </w:t>
      </w:r>
      <w:r>
        <w:t>преобразования</w:t>
      </w:r>
      <w:r w:rsidR="000111BD">
        <w:t xml:space="preserve"> </w:t>
      </w:r>
      <w:r>
        <w:t>необходимо</w:t>
      </w:r>
      <w:r w:rsidR="000111BD">
        <w:t xml:space="preserve"> </w:t>
      </w:r>
      <w:r>
        <w:t>разработать</w:t>
      </w:r>
      <w:r w:rsidR="000111BD">
        <w:t xml:space="preserve"> </w:t>
      </w:r>
      <w:r>
        <w:t>библиотеку</w:t>
      </w:r>
      <w:r w:rsidR="000111BD">
        <w:t xml:space="preserve"> </w:t>
      </w:r>
      <w:r>
        <w:t>для</w:t>
      </w:r>
      <w:r w:rsidR="000111BD">
        <w:t xml:space="preserve"> </w:t>
      </w:r>
      <w:r>
        <w:t>отправки</w:t>
      </w:r>
      <w:r w:rsidR="000111BD">
        <w:t xml:space="preserve"> </w:t>
      </w:r>
      <w:r>
        <w:t>сообщений</w:t>
      </w:r>
      <w:r w:rsidR="000111BD">
        <w:t xml:space="preserve"> </w:t>
      </w:r>
      <w:r>
        <w:t>в</w:t>
      </w:r>
      <w:r w:rsidR="000111BD">
        <w:t xml:space="preserve"> </w:t>
      </w:r>
      <w:r>
        <w:t>ИСПК</w:t>
      </w:r>
      <w:r w:rsidR="0078444E">
        <w:t>.</w:t>
      </w:r>
    </w:p>
    <w:p w14:paraId="5699C71B" w14:textId="7366BCC1" w:rsidR="00732692" w:rsidRPr="009E62C1" w:rsidRDefault="00A5348C" w:rsidP="009E62C1">
      <w:pPr>
        <w:pStyle w:val="3-3"/>
      </w:pPr>
      <w:bookmarkStart w:id="160" w:name="_Toc67910721"/>
      <w:r w:rsidRPr="009E62C1">
        <w:t>Требования</w:t>
      </w:r>
      <w:r w:rsidR="000111BD">
        <w:t xml:space="preserve"> </w:t>
      </w:r>
      <w:r w:rsidRPr="009E62C1">
        <w:t>к</w:t>
      </w:r>
      <w:r w:rsidR="000111BD">
        <w:t xml:space="preserve"> </w:t>
      </w:r>
      <w:r w:rsidRPr="009E62C1">
        <w:t>работам</w:t>
      </w:r>
      <w:r w:rsidR="000111BD">
        <w:t xml:space="preserve"> </w:t>
      </w:r>
      <w:r w:rsidRPr="009E62C1">
        <w:t>по</w:t>
      </w:r>
      <w:r w:rsidR="000111BD">
        <w:t xml:space="preserve"> </w:t>
      </w:r>
      <w:r w:rsidRPr="009E62C1">
        <w:t>модернизации</w:t>
      </w:r>
      <w:r w:rsidR="000111BD">
        <w:t xml:space="preserve"> </w:t>
      </w:r>
      <w:r w:rsidRPr="009E62C1">
        <w:t>Сервиса</w:t>
      </w:r>
      <w:r w:rsidR="000111BD">
        <w:t xml:space="preserve"> </w:t>
      </w:r>
      <w:r w:rsidRPr="009E62C1">
        <w:t>управления</w:t>
      </w:r>
      <w:r w:rsidR="000111BD">
        <w:t xml:space="preserve"> </w:t>
      </w:r>
      <w:r w:rsidRPr="009E62C1">
        <w:t>ресурсами</w:t>
      </w:r>
      <w:r w:rsidR="000111BD">
        <w:t xml:space="preserve"> </w:t>
      </w:r>
      <w:r w:rsidRPr="009E62C1">
        <w:t>и</w:t>
      </w:r>
      <w:r w:rsidR="000111BD">
        <w:t xml:space="preserve"> </w:t>
      </w:r>
      <w:r w:rsidRPr="009E62C1">
        <w:t>правилами</w:t>
      </w:r>
      <w:r w:rsidR="000111BD">
        <w:t xml:space="preserve"> </w:t>
      </w:r>
      <w:r w:rsidRPr="009E62C1">
        <w:t>их</w:t>
      </w:r>
      <w:r w:rsidR="000111BD">
        <w:t xml:space="preserve"> </w:t>
      </w:r>
      <w:r w:rsidRPr="009E62C1">
        <w:t>использования</w:t>
      </w:r>
      <w:bookmarkEnd w:id="160"/>
    </w:p>
    <w:p w14:paraId="4384404F" w14:textId="7C625046" w:rsidR="00A5348C" w:rsidRDefault="00A5348C" w:rsidP="00A5348C">
      <w:r>
        <w:t>Н</w:t>
      </w:r>
      <w:r w:rsidRPr="007F4644">
        <w:t>аименование</w:t>
      </w:r>
      <w:r w:rsidR="000111BD">
        <w:t xml:space="preserve"> </w:t>
      </w:r>
      <w:r w:rsidRPr="007F4644">
        <w:t>работы</w:t>
      </w:r>
      <w:r>
        <w:t>:</w:t>
      </w:r>
      <w:r w:rsidR="000111BD">
        <w:t xml:space="preserve"> </w:t>
      </w:r>
      <w:r w:rsidR="005C0760">
        <w:t>модернизации</w:t>
      </w:r>
      <w:r w:rsidR="000111BD">
        <w:t xml:space="preserve"> </w:t>
      </w:r>
      <w:r w:rsidR="005C0760" w:rsidRPr="004C17BB">
        <w:rPr>
          <w:rFonts w:eastAsia="Times New Roman"/>
        </w:rPr>
        <w:t>Сервиса</w:t>
      </w:r>
      <w:r w:rsidR="000111BD">
        <w:rPr>
          <w:rFonts w:eastAsia="Times New Roman"/>
        </w:rPr>
        <w:t xml:space="preserve"> </w:t>
      </w:r>
      <w:r w:rsidR="005C0760" w:rsidRPr="004C17BB">
        <w:rPr>
          <w:rFonts w:eastAsia="Times New Roman"/>
        </w:rPr>
        <w:t>управления</w:t>
      </w:r>
      <w:r w:rsidR="000111BD">
        <w:rPr>
          <w:rFonts w:eastAsia="Times New Roman"/>
        </w:rPr>
        <w:t xml:space="preserve"> </w:t>
      </w:r>
      <w:r w:rsidR="005C0760" w:rsidRPr="004C17BB">
        <w:rPr>
          <w:rFonts w:eastAsia="Times New Roman"/>
        </w:rPr>
        <w:t>ресурсами</w:t>
      </w:r>
      <w:r w:rsidR="000111BD">
        <w:rPr>
          <w:rFonts w:eastAsia="Times New Roman"/>
        </w:rPr>
        <w:t xml:space="preserve"> </w:t>
      </w:r>
      <w:r w:rsidR="005C0760" w:rsidRPr="004C17BB">
        <w:rPr>
          <w:rFonts w:eastAsia="Times New Roman"/>
        </w:rPr>
        <w:t>и</w:t>
      </w:r>
      <w:r w:rsidR="000111BD">
        <w:rPr>
          <w:rFonts w:eastAsia="Times New Roman"/>
        </w:rPr>
        <w:t xml:space="preserve"> </w:t>
      </w:r>
      <w:r w:rsidR="005C0760" w:rsidRPr="004C17BB">
        <w:rPr>
          <w:rFonts w:eastAsia="Times New Roman"/>
        </w:rPr>
        <w:t>правилами</w:t>
      </w:r>
      <w:r w:rsidR="000111BD">
        <w:rPr>
          <w:rFonts w:eastAsia="Times New Roman"/>
        </w:rPr>
        <w:t xml:space="preserve"> </w:t>
      </w:r>
      <w:r w:rsidR="005C0760" w:rsidRPr="004C17BB">
        <w:rPr>
          <w:rFonts w:eastAsia="Times New Roman"/>
        </w:rPr>
        <w:t>их</w:t>
      </w:r>
      <w:r w:rsidR="000111BD">
        <w:rPr>
          <w:rFonts w:eastAsia="Times New Roman"/>
        </w:rPr>
        <w:t xml:space="preserve"> </w:t>
      </w:r>
      <w:r w:rsidR="005C0760" w:rsidRPr="004C17BB">
        <w:rPr>
          <w:rFonts w:eastAsia="Times New Roman"/>
        </w:rPr>
        <w:t>использования</w:t>
      </w:r>
      <w:r>
        <w:t>.</w:t>
      </w:r>
    </w:p>
    <w:p w14:paraId="43A3FFE6" w14:textId="2530DEA2" w:rsidR="00A5348C" w:rsidRDefault="00A5348C" w:rsidP="00A5348C">
      <w:r>
        <w:t>Наименование</w:t>
      </w:r>
      <w:r w:rsidR="000111BD">
        <w:t xml:space="preserve"> </w:t>
      </w:r>
      <w:r>
        <w:t>компонента</w:t>
      </w:r>
      <w:r w:rsidR="000111BD">
        <w:t xml:space="preserve"> </w:t>
      </w:r>
      <w:r>
        <w:t>Подсистемы,</w:t>
      </w:r>
      <w:r w:rsidR="000111BD">
        <w:t xml:space="preserve"> </w:t>
      </w:r>
      <w:r>
        <w:t>в</w:t>
      </w:r>
      <w:r w:rsidR="000111BD">
        <w:t xml:space="preserve"> </w:t>
      </w:r>
      <w:r>
        <w:t>отношении</w:t>
      </w:r>
      <w:r w:rsidR="000111BD">
        <w:t xml:space="preserve"> </w:t>
      </w:r>
      <w:r>
        <w:t>которого</w:t>
      </w:r>
      <w:r w:rsidR="000111BD">
        <w:t xml:space="preserve"> </w:t>
      </w:r>
      <w:r>
        <w:t>должна</w:t>
      </w:r>
      <w:r w:rsidR="000111BD">
        <w:t xml:space="preserve"> </w:t>
      </w:r>
      <w:r>
        <w:t>быть</w:t>
      </w:r>
      <w:r w:rsidR="000111BD">
        <w:t xml:space="preserve"> </w:t>
      </w:r>
      <w:r>
        <w:t>выполнена</w:t>
      </w:r>
      <w:r w:rsidR="000111BD">
        <w:t xml:space="preserve"> </w:t>
      </w:r>
      <w:r>
        <w:t>работа:</w:t>
      </w:r>
      <w:r w:rsidR="000111BD">
        <w:t xml:space="preserve"> </w:t>
      </w:r>
      <w:r w:rsidR="005C0760" w:rsidRPr="004C17BB">
        <w:rPr>
          <w:rFonts w:eastAsia="Times New Roman"/>
        </w:rPr>
        <w:t>Сервис</w:t>
      </w:r>
      <w:r w:rsidR="000111BD">
        <w:rPr>
          <w:rFonts w:eastAsia="Times New Roman"/>
        </w:rPr>
        <w:t xml:space="preserve"> </w:t>
      </w:r>
      <w:r w:rsidR="005C0760" w:rsidRPr="004C17BB">
        <w:rPr>
          <w:rFonts w:eastAsia="Times New Roman"/>
        </w:rPr>
        <w:t>управления</w:t>
      </w:r>
      <w:r w:rsidR="000111BD">
        <w:rPr>
          <w:rFonts w:eastAsia="Times New Roman"/>
        </w:rPr>
        <w:t xml:space="preserve"> </w:t>
      </w:r>
      <w:r w:rsidR="005C0760" w:rsidRPr="004C17BB">
        <w:rPr>
          <w:rFonts w:eastAsia="Times New Roman"/>
        </w:rPr>
        <w:t>ресурсами</w:t>
      </w:r>
      <w:r w:rsidR="000111BD">
        <w:rPr>
          <w:rFonts w:eastAsia="Times New Roman"/>
        </w:rPr>
        <w:t xml:space="preserve"> </w:t>
      </w:r>
      <w:r w:rsidR="005C0760" w:rsidRPr="004C17BB">
        <w:rPr>
          <w:rFonts w:eastAsia="Times New Roman"/>
        </w:rPr>
        <w:t>и</w:t>
      </w:r>
      <w:r w:rsidR="000111BD">
        <w:rPr>
          <w:rFonts w:eastAsia="Times New Roman"/>
        </w:rPr>
        <w:t xml:space="preserve"> </w:t>
      </w:r>
      <w:r w:rsidR="005C0760" w:rsidRPr="004C17BB">
        <w:rPr>
          <w:rFonts w:eastAsia="Times New Roman"/>
        </w:rPr>
        <w:t>правилами</w:t>
      </w:r>
      <w:r w:rsidR="000111BD">
        <w:rPr>
          <w:rFonts w:eastAsia="Times New Roman"/>
        </w:rPr>
        <w:t xml:space="preserve"> </w:t>
      </w:r>
      <w:r w:rsidR="005C0760" w:rsidRPr="004C17BB">
        <w:rPr>
          <w:rFonts w:eastAsia="Times New Roman"/>
        </w:rPr>
        <w:t>их</w:t>
      </w:r>
      <w:r w:rsidR="000111BD">
        <w:rPr>
          <w:rFonts w:eastAsia="Times New Roman"/>
        </w:rPr>
        <w:t xml:space="preserve"> </w:t>
      </w:r>
      <w:r w:rsidR="005C0760" w:rsidRPr="004C17BB">
        <w:rPr>
          <w:rFonts w:eastAsia="Times New Roman"/>
        </w:rPr>
        <w:t>использования</w:t>
      </w:r>
      <w:r w:rsidR="000111BD">
        <w:rPr>
          <w:rFonts w:eastAsia="Times New Roman"/>
        </w:rPr>
        <w:t xml:space="preserve"> </w:t>
      </w:r>
      <w:r w:rsidR="00286D2B">
        <w:rPr>
          <w:rFonts w:eastAsia="Times New Roman"/>
        </w:rPr>
        <w:t>(далее</w:t>
      </w:r>
      <w:r w:rsidR="000111BD">
        <w:rPr>
          <w:rFonts w:eastAsia="Times New Roman"/>
        </w:rPr>
        <w:t xml:space="preserve"> </w:t>
      </w:r>
      <w:r w:rsidR="00286D2B">
        <w:rPr>
          <w:rFonts w:eastAsia="Times New Roman"/>
        </w:rPr>
        <w:t>–</w:t>
      </w:r>
      <w:r w:rsidR="00EE4443">
        <w:rPr>
          <w:rFonts w:eastAsia="Times New Roman"/>
        </w:rPr>
        <w:t>ЕМИАС.СУПП.РиР</w:t>
      </w:r>
      <w:del w:id="161" w:author="emias\dbarishev" w:date="2021-03-29T11:35:00Z">
        <w:r w:rsidR="00EE4443" w:rsidDel="00974988">
          <w:rPr>
            <w:rFonts w:eastAsia="Times New Roman"/>
          </w:rPr>
          <w:delText>2</w:delText>
        </w:r>
      </w:del>
      <w:r w:rsidR="00286D2B">
        <w:rPr>
          <w:rFonts w:eastAsia="Times New Roman"/>
        </w:rPr>
        <w:t>)</w:t>
      </w:r>
      <w:r>
        <w:t>.</w:t>
      </w:r>
    </w:p>
    <w:p w14:paraId="059CF54C" w14:textId="46F27CC4" w:rsidR="00A5348C" w:rsidRDefault="00A5348C" w:rsidP="00A5348C">
      <w:r>
        <w:t>З</w:t>
      </w:r>
      <w:r w:rsidRPr="00BA47EA">
        <w:t>адачи,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решены</w:t>
      </w:r>
      <w:r w:rsidR="000111BD">
        <w:t xml:space="preserve"> </w:t>
      </w:r>
      <w:r w:rsidRPr="00BA47EA">
        <w:t>в</w:t>
      </w:r>
      <w:r w:rsidR="000111BD">
        <w:t xml:space="preserve"> </w:t>
      </w:r>
      <w:r w:rsidRPr="00BA47EA">
        <w:t>рамках</w:t>
      </w:r>
      <w:r w:rsidR="000111BD">
        <w:t xml:space="preserve"> </w:t>
      </w:r>
      <w:r w:rsidRPr="00BA47EA">
        <w:t>выполнения</w:t>
      </w:r>
      <w:r w:rsidR="000111BD">
        <w:t xml:space="preserve"> </w:t>
      </w:r>
      <w:r w:rsidRPr="00BA47EA">
        <w:t>работ</w:t>
      </w:r>
      <w:r w:rsidR="000111BD">
        <w:t xml:space="preserve"> </w:t>
      </w:r>
      <w:r w:rsidRPr="00BA47EA">
        <w:t>по</w:t>
      </w:r>
      <w:r w:rsidR="000111BD">
        <w:t xml:space="preserve"> </w:t>
      </w:r>
      <w:r w:rsidRPr="00BA47EA">
        <w:t>Заявке</w:t>
      </w:r>
      <w:r w:rsidR="000111BD">
        <w:t xml:space="preserve"> </w:t>
      </w:r>
      <w:r w:rsidRPr="005418E0">
        <w:t>от</w:t>
      </w:r>
      <w:r w:rsidR="000111BD">
        <w:t xml:space="preserve"> </w:t>
      </w:r>
      <w:r>
        <w:t>1</w:t>
      </w:r>
      <w:r w:rsidR="000111BD">
        <w:t xml:space="preserve"> </w:t>
      </w:r>
      <w:r>
        <w:t>декабря</w:t>
      </w:r>
      <w:r w:rsidR="000111BD">
        <w:t xml:space="preserve"> </w:t>
      </w:r>
      <w:r>
        <w:t>2021</w:t>
      </w:r>
      <w:r w:rsidR="000111BD">
        <w:t xml:space="preserve"> </w:t>
      </w:r>
      <w:r>
        <w:t>г.</w:t>
      </w:r>
      <w:r w:rsidR="000111BD">
        <w:t xml:space="preserve"> </w:t>
      </w:r>
      <w:r w:rsidRPr="008D7B8D">
        <w:t>№</w:t>
      </w:r>
      <w:r w:rsidR="000111BD">
        <w:t xml:space="preserve"> </w:t>
      </w:r>
      <w:r>
        <w:t>2:</w:t>
      </w:r>
    </w:p>
    <w:p w14:paraId="3C7717FC" w14:textId="60742AD6" w:rsidR="00732692" w:rsidRDefault="005C0760" w:rsidP="00A73293">
      <w:pPr>
        <w:pStyle w:val="-1"/>
      </w:pPr>
      <w:r w:rsidRPr="004C17BB">
        <w:t>Обеспечение</w:t>
      </w:r>
      <w:r w:rsidR="000111BD">
        <w:t xml:space="preserve"> </w:t>
      </w:r>
      <w:r w:rsidRPr="004C17BB">
        <w:t>возможности</w:t>
      </w:r>
      <w:r w:rsidR="000111BD">
        <w:t xml:space="preserve"> </w:t>
      </w:r>
      <w:r w:rsidRPr="004C17BB">
        <w:t>работы</w:t>
      </w:r>
      <w:r w:rsidR="000111BD">
        <w:t xml:space="preserve"> </w:t>
      </w:r>
      <w:r w:rsidRPr="004C17BB">
        <w:t>с</w:t>
      </w:r>
      <w:r w:rsidR="000111BD">
        <w:t xml:space="preserve"> </w:t>
      </w:r>
      <w:r w:rsidRPr="004C17BB">
        <w:t>расписанием</w:t>
      </w:r>
      <w:r w:rsidR="000111BD">
        <w:t xml:space="preserve"> </w:t>
      </w:r>
      <w:r w:rsidRPr="004C17BB">
        <w:t>СДР</w:t>
      </w:r>
      <w:r w:rsidR="000111BD">
        <w:t xml:space="preserve"> </w:t>
      </w:r>
      <w:r w:rsidRPr="004C17BB">
        <w:t>и</w:t>
      </w:r>
      <w:r w:rsidR="000111BD">
        <w:t xml:space="preserve"> </w:t>
      </w:r>
      <w:r w:rsidRPr="004C17BB">
        <w:t>правилами</w:t>
      </w:r>
      <w:r w:rsidR="000111BD">
        <w:t xml:space="preserve"> </w:t>
      </w:r>
      <w:r w:rsidRPr="004C17BB">
        <w:t>формирования</w:t>
      </w:r>
      <w:r w:rsidR="000111BD">
        <w:t xml:space="preserve"> </w:t>
      </w:r>
      <w:r w:rsidRPr="004C17BB">
        <w:t>расписания</w:t>
      </w:r>
      <w:r w:rsidR="000111BD">
        <w:t xml:space="preserve"> </w:t>
      </w:r>
      <w:r w:rsidRPr="004C17BB">
        <w:t>СДР</w:t>
      </w:r>
      <w:r>
        <w:t>;</w:t>
      </w:r>
    </w:p>
    <w:p w14:paraId="75974AA3" w14:textId="29E59C91" w:rsidR="005C0760" w:rsidRDefault="005C0760" w:rsidP="00A73293">
      <w:pPr>
        <w:pStyle w:val="-1"/>
      </w:pPr>
      <w:r w:rsidRPr="004C17BB">
        <w:t>Обеспечение</w:t>
      </w:r>
      <w:r w:rsidR="000111BD">
        <w:t xml:space="preserve"> </w:t>
      </w:r>
      <w:r w:rsidRPr="004C17BB">
        <w:t>возможности</w:t>
      </w:r>
      <w:r w:rsidR="000111BD">
        <w:t xml:space="preserve"> </w:t>
      </w:r>
      <w:r w:rsidRPr="004C17BB">
        <w:t>работы</w:t>
      </w:r>
      <w:r w:rsidR="000111BD">
        <w:t xml:space="preserve"> </w:t>
      </w:r>
      <w:r w:rsidRPr="004C17BB">
        <w:t>с</w:t>
      </w:r>
      <w:r w:rsidR="000111BD">
        <w:t xml:space="preserve"> </w:t>
      </w:r>
      <w:r w:rsidRPr="004C17BB">
        <w:t>композитными</w:t>
      </w:r>
      <w:r w:rsidR="000111BD">
        <w:t xml:space="preserve"> </w:t>
      </w:r>
      <w:r w:rsidRPr="004C17BB">
        <w:t>ресурсами</w:t>
      </w:r>
      <w:r>
        <w:t>;</w:t>
      </w:r>
    </w:p>
    <w:p w14:paraId="1CD6AE8D" w14:textId="1019A09C" w:rsidR="005C0760" w:rsidRDefault="005C0760" w:rsidP="00A73293">
      <w:pPr>
        <w:pStyle w:val="-1"/>
      </w:pPr>
      <w:r>
        <w:t>Управление</w:t>
      </w:r>
      <w:r w:rsidR="000111BD">
        <w:t xml:space="preserve"> </w:t>
      </w:r>
      <w:r>
        <w:t>расписанием</w:t>
      </w:r>
      <w:r w:rsidR="000111BD">
        <w:t xml:space="preserve"> </w:t>
      </w:r>
      <w:r>
        <w:t>МО</w:t>
      </w:r>
      <w:r w:rsidR="000111BD">
        <w:t xml:space="preserve"> </w:t>
      </w:r>
      <w:r>
        <w:t>и</w:t>
      </w:r>
      <w:r w:rsidR="000111BD">
        <w:t xml:space="preserve"> </w:t>
      </w:r>
      <w:r>
        <w:t>МУ;</w:t>
      </w:r>
    </w:p>
    <w:p w14:paraId="72F31569" w14:textId="197C4413" w:rsidR="005C0760" w:rsidRDefault="005C0760" w:rsidP="00A73293">
      <w:pPr>
        <w:pStyle w:val="-1"/>
      </w:pPr>
      <w:r>
        <w:t>Обеспечение</w:t>
      </w:r>
      <w:r w:rsidR="000111BD">
        <w:t xml:space="preserve"> </w:t>
      </w:r>
      <w:r>
        <w:t>работы</w:t>
      </w:r>
      <w:r w:rsidR="000111BD">
        <w:t xml:space="preserve"> </w:t>
      </w:r>
      <w:r>
        <w:t>с</w:t>
      </w:r>
      <w:r w:rsidR="000111BD">
        <w:t xml:space="preserve"> </w:t>
      </w:r>
      <w:r>
        <w:t>правилами</w:t>
      </w:r>
      <w:r w:rsidR="000111BD">
        <w:t xml:space="preserve"> </w:t>
      </w:r>
      <w:r>
        <w:t>расписания</w:t>
      </w:r>
      <w:r w:rsidR="000111BD">
        <w:t xml:space="preserve"> </w:t>
      </w:r>
      <w:r>
        <w:t>доступного</w:t>
      </w:r>
      <w:r w:rsidR="000111BD">
        <w:t xml:space="preserve"> </w:t>
      </w:r>
      <w:r>
        <w:t>ресурса</w:t>
      </w:r>
      <w:r w:rsidR="000111BD">
        <w:t xml:space="preserve"> </w:t>
      </w:r>
      <w:r>
        <w:t>(далее</w:t>
      </w:r>
      <w:r w:rsidR="000111BD">
        <w:t xml:space="preserve"> </w:t>
      </w:r>
      <w:r>
        <w:t>–</w:t>
      </w:r>
      <w:r w:rsidR="000111BD">
        <w:t xml:space="preserve"> </w:t>
      </w:r>
      <w:r>
        <w:t>ДР);</w:t>
      </w:r>
    </w:p>
    <w:p w14:paraId="72895434" w14:textId="3281ACB9" w:rsidR="005C0760" w:rsidRDefault="005C0760" w:rsidP="00A73293">
      <w:pPr>
        <w:pStyle w:val="-1"/>
      </w:pPr>
      <w:r>
        <w:t>Управление</w:t>
      </w:r>
      <w:r w:rsidR="000111BD">
        <w:t xml:space="preserve"> </w:t>
      </w:r>
      <w:r>
        <w:t>маршрутами</w:t>
      </w:r>
      <w:r w:rsidR="000111BD">
        <w:t xml:space="preserve"> </w:t>
      </w:r>
      <w:r>
        <w:t>движения</w:t>
      </w:r>
      <w:r w:rsidR="000111BD">
        <w:t xml:space="preserve"> </w:t>
      </w:r>
      <w:r>
        <w:t>пациентов</w:t>
      </w:r>
      <w:r w:rsidR="000111BD">
        <w:t xml:space="preserve"> </w:t>
      </w:r>
      <w:r>
        <w:t>на</w:t>
      </w:r>
      <w:r w:rsidR="000111BD">
        <w:t xml:space="preserve"> </w:t>
      </w:r>
      <w:r>
        <w:t>инструментальные</w:t>
      </w:r>
      <w:r w:rsidR="000111BD">
        <w:t xml:space="preserve"> </w:t>
      </w:r>
      <w:r>
        <w:t>исследования;</w:t>
      </w:r>
    </w:p>
    <w:p w14:paraId="4CF6E395" w14:textId="53B56242" w:rsidR="005C0760" w:rsidRDefault="005C0760" w:rsidP="00A73293">
      <w:pPr>
        <w:pStyle w:val="-1"/>
      </w:pPr>
      <w:r>
        <w:t>Журналирование</w:t>
      </w:r>
      <w:r w:rsidR="000111BD">
        <w:t xml:space="preserve"> </w:t>
      </w:r>
      <w:r>
        <w:t>событий</w:t>
      </w:r>
      <w:r w:rsidR="000111BD">
        <w:t xml:space="preserve"> </w:t>
      </w:r>
      <w:r>
        <w:t>Сервиса</w:t>
      </w:r>
      <w:r w:rsidR="000111BD">
        <w:t xml:space="preserve"> </w:t>
      </w:r>
      <w:r>
        <w:t>управления</w:t>
      </w:r>
      <w:r w:rsidR="000111BD">
        <w:t xml:space="preserve"> </w:t>
      </w:r>
      <w:r>
        <w:t>ресурсами</w:t>
      </w:r>
      <w:r w:rsidR="000111BD">
        <w:t xml:space="preserve"> </w:t>
      </w:r>
      <w:r>
        <w:t>и</w:t>
      </w:r>
      <w:r w:rsidR="000111BD">
        <w:t xml:space="preserve"> </w:t>
      </w:r>
      <w:r>
        <w:t>правилами</w:t>
      </w:r>
      <w:r w:rsidR="000111BD">
        <w:t xml:space="preserve"> </w:t>
      </w:r>
      <w:r>
        <w:t>их</w:t>
      </w:r>
      <w:r w:rsidR="000111BD">
        <w:t xml:space="preserve"> </w:t>
      </w:r>
      <w:r>
        <w:t>использования;</w:t>
      </w:r>
    </w:p>
    <w:p w14:paraId="3685A964" w14:textId="241EDEBB" w:rsidR="005C0760" w:rsidRDefault="005C0760" w:rsidP="00A73293">
      <w:pPr>
        <w:pStyle w:val="-1"/>
      </w:pPr>
      <w:r>
        <w:t>Обработка</w:t>
      </w:r>
      <w:r w:rsidR="000111BD">
        <w:t xml:space="preserve"> </w:t>
      </w:r>
      <w:r>
        <w:t>поступающих</w:t>
      </w:r>
      <w:r w:rsidR="000111BD">
        <w:t xml:space="preserve"> </w:t>
      </w:r>
      <w:r>
        <w:t>сообщений</w:t>
      </w:r>
      <w:r w:rsidR="000111BD">
        <w:t xml:space="preserve"> </w:t>
      </w:r>
      <w:r>
        <w:t>из</w:t>
      </w:r>
      <w:r w:rsidR="000111BD">
        <w:t xml:space="preserve"> </w:t>
      </w:r>
      <w:r>
        <w:t>комплекса</w:t>
      </w:r>
      <w:r w:rsidR="000111BD">
        <w:t xml:space="preserve"> </w:t>
      </w:r>
      <w:r>
        <w:t>программных</w:t>
      </w:r>
      <w:r w:rsidR="000111BD">
        <w:t xml:space="preserve"> </w:t>
      </w:r>
      <w:r>
        <w:t>средств</w:t>
      </w:r>
      <w:r w:rsidR="000111BD">
        <w:t xml:space="preserve"> </w:t>
      </w:r>
      <w:r>
        <w:t>для</w:t>
      </w:r>
      <w:r w:rsidR="000111BD">
        <w:t xml:space="preserve"> </w:t>
      </w:r>
      <w:r>
        <w:t>асинхронного</w:t>
      </w:r>
      <w:r w:rsidR="000111BD">
        <w:t xml:space="preserve"> </w:t>
      </w:r>
      <w:r>
        <w:t>обмена</w:t>
      </w:r>
      <w:r w:rsidR="000111BD">
        <w:t xml:space="preserve"> </w:t>
      </w:r>
      <w:r>
        <w:t>сообщениями</w:t>
      </w:r>
      <w:r w:rsidR="000111BD">
        <w:t xml:space="preserve"> </w:t>
      </w:r>
      <w:r>
        <w:t>между</w:t>
      </w:r>
      <w:r w:rsidR="000111BD">
        <w:t xml:space="preserve"> </w:t>
      </w:r>
      <w:r>
        <w:t>программными</w:t>
      </w:r>
      <w:r w:rsidR="000111BD">
        <w:t xml:space="preserve"> </w:t>
      </w:r>
      <w:r>
        <w:t>интерфейсами</w:t>
      </w:r>
      <w:r w:rsidR="000111BD">
        <w:t xml:space="preserve"> </w:t>
      </w:r>
      <w:r>
        <w:t>ЕМИАС;</w:t>
      </w:r>
    </w:p>
    <w:p w14:paraId="14DB4C7E" w14:textId="72EFDB0F" w:rsidR="005C0760" w:rsidRDefault="005C0760" w:rsidP="00A73293">
      <w:pPr>
        <w:pStyle w:val="-1"/>
      </w:pPr>
      <w:r>
        <w:t>Синхронизация</w:t>
      </w:r>
      <w:r w:rsidR="000111BD">
        <w:t xml:space="preserve"> </w:t>
      </w:r>
      <w:r>
        <w:t>обновлений</w:t>
      </w:r>
      <w:r w:rsidR="000111BD">
        <w:t xml:space="preserve"> </w:t>
      </w:r>
      <w:r>
        <w:t>справочной</w:t>
      </w:r>
      <w:r w:rsidR="000111BD">
        <w:t xml:space="preserve"> </w:t>
      </w:r>
      <w:r>
        <w:t>информации</w:t>
      </w:r>
      <w:r w:rsidR="000111BD">
        <w:t xml:space="preserve"> </w:t>
      </w:r>
      <w:r>
        <w:t>с</w:t>
      </w:r>
      <w:r w:rsidR="000111BD">
        <w:t xml:space="preserve"> </w:t>
      </w:r>
      <w:r>
        <w:t>Сервисом</w:t>
      </w:r>
      <w:r w:rsidR="000111BD">
        <w:t xml:space="preserve"> </w:t>
      </w:r>
      <w:r w:rsidR="00470D63">
        <w:t>управления нормативно-справочной информацией в здравоохранении</w:t>
      </w:r>
      <w:r>
        <w:t>.</w:t>
      </w:r>
    </w:p>
    <w:p w14:paraId="76B3B061" w14:textId="78F1B014" w:rsidR="00BF6FB1" w:rsidRDefault="00BF6FB1" w:rsidP="00BF6FB1">
      <w:r w:rsidRPr="009A0B76">
        <w:t>В целях обеспечения выполнения модернизируемых функций, указанных в п.п.</w:t>
      </w:r>
      <w:r>
        <w:t> </w:t>
      </w:r>
      <w:r>
        <w:fldChar w:fldCharType="begin"/>
      </w:r>
      <w:r>
        <w:instrText xml:space="preserve"> REF _Ref66274281 \r \h </w:instrText>
      </w:r>
      <w:r>
        <w:fldChar w:fldCharType="separate"/>
      </w:r>
      <w:r>
        <w:t>2.1.3.1</w:t>
      </w:r>
      <w:r>
        <w:fldChar w:fldCharType="end"/>
      </w:r>
      <w:r>
        <w:t xml:space="preserve"> - </w:t>
      </w:r>
      <w:r>
        <w:fldChar w:fldCharType="begin"/>
      </w:r>
      <w:r>
        <w:instrText xml:space="preserve"> REF _Ref66274291 \r \h </w:instrText>
      </w:r>
      <w:r>
        <w:fldChar w:fldCharType="separate"/>
      </w:r>
      <w:r>
        <w:t>2.1.3.8</w:t>
      </w:r>
      <w:r>
        <w:fldChar w:fldCharType="end"/>
      </w:r>
      <w:r>
        <w:t>,</w:t>
      </w:r>
      <w:r w:rsidRPr="009A0B76">
        <w:t xml:space="preserve"> в рамках выполнения работ должна быть проведена модернизация структуры хранения данных в объеме </w:t>
      </w:r>
      <w:r>
        <w:t>следующих таблиц:</w:t>
      </w:r>
    </w:p>
    <w:p w14:paraId="41269266" w14:textId="04BBFBC3" w:rsidR="00BF6FB1" w:rsidRDefault="00BF6FB1" w:rsidP="00BF6FB1">
      <w:pPr>
        <w:pStyle w:val="-1"/>
      </w:pPr>
      <w:r>
        <w:t>Маршрут;</w:t>
      </w:r>
    </w:p>
    <w:p w14:paraId="7FCB1BCE" w14:textId="50D97D20" w:rsidR="00BF6FB1" w:rsidRDefault="00BF6FB1" w:rsidP="00BF6FB1">
      <w:pPr>
        <w:pStyle w:val="-1"/>
      </w:pPr>
      <w:r>
        <w:t>Список организаций, в которые могут направляться маршруты;</w:t>
      </w:r>
    </w:p>
    <w:p w14:paraId="2DF6BC5A" w14:textId="5D56E54F" w:rsidR="00BF6FB1" w:rsidRDefault="00BF6FB1" w:rsidP="00BF6FB1">
      <w:pPr>
        <w:pStyle w:val="-1"/>
      </w:pPr>
      <w:r>
        <w:t>Список организаций, из которых могут направлять по маршруту;</w:t>
      </w:r>
    </w:p>
    <w:p w14:paraId="6DA48EC0" w14:textId="68591EBE" w:rsidR="00BF6FB1" w:rsidRDefault="00BF6FB1" w:rsidP="00BF6FB1">
      <w:pPr>
        <w:pStyle w:val="-1"/>
      </w:pPr>
      <w:r>
        <w:t>Список должностей, которые могут выдавать назначения по маршрут;</w:t>
      </w:r>
    </w:p>
    <w:p w14:paraId="5D055595" w14:textId="665205A1" w:rsidR="00BF6FB1" w:rsidRDefault="00BF6FB1" w:rsidP="00BF6FB1">
      <w:pPr>
        <w:pStyle w:val="-1"/>
      </w:pPr>
      <w:r>
        <w:t xml:space="preserve">Маршруты по диагнозу из </w:t>
      </w:r>
      <w:r w:rsidRPr="005418E0">
        <w:t>Общегородско</w:t>
      </w:r>
      <w:r>
        <w:t xml:space="preserve">го </w:t>
      </w:r>
      <w:r w:rsidRPr="005418E0">
        <w:t>информационн</w:t>
      </w:r>
      <w:r>
        <w:t xml:space="preserve">ого </w:t>
      </w:r>
      <w:r w:rsidRPr="005418E0">
        <w:t>сервис</w:t>
      </w:r>
      <w:r>
        <w:t xml:space="preserve">а </w:t>
      </w:r>
      <w:r w:rsidRPr="005418E0">
        <w:t>управления</w:t>
      </w:r>
      <w:r>
        <w:t xml:space="preserve"> </w:t>
      </w:r>
      <w:r w:rsidRPr="005418E0">
        <w:t>нормативно-справочной</w:t>
      </w:r>
      <w:r>
        <w:t xml:space="preserve"> </w:t>
      </w:r>
      <w:r w:rsidRPr="005418E0">
        <w:t>информацией</w:t>
      </w:r>
      <w:r>
        <w:t xml:space="preserve"> </w:t>
      </w:r>
      <w:r w:rsidRPr="005418E0">
        <w:t>в</w:t>
      </w:r>
      <w:r>
        <w:t xml:space="preserve"> </w:t>
      </w:r>
      <w:r w:rsidRPr="005418E0">
        <w:t>здравоохранении</w:t>
      </w:r>
      <w:r>
        <w:t xml:space="preserve"> </w:t>
      </w:r>
      <w:r w:rsidRPr="005418E0">
        <w:t>в</w:t>
      </w:r>
      <w:r>
        <w:t xml:space="preserve"> </w:t>
      </w:r>
      <w:r w:rsidRPr="005418E0">
        <w:t>составе</w:t>
      </w:r>
      <w:r>
        <w:t xml:space="preserve"> </w:t>
      </w:r>
      <w:r w:rsidRPr="005418E0">
        <w:t>автоматизированной</w:t>
      </w:r>
      <w:r>
        <w:t xml:space="preserve"> </w:t>
      </w:r>
      <w:r w:rsidRPr="005418E0">
        <w:t>информационной</w:t>
      </w:r>
      <w:r>
        <w:t xml:space="preserve"> </w:t>
      </w:r>
      <w:r w:rsidRPr="005418E0">
        <w:t>системы</w:t>
      </w:r>
      <w:r>
        <w:t xml:space="preserve"> </w:t>
      </w:r>
      <w:r w:rsidRPr="005418E0">
        <w:t>города</w:t>
      </w:r>
      <w:r>
        <w:t xml:space="preserve"> </w:t>
      </w:r>
      <w:r w:rsidRPr="005418E0">
        <w:t>Москвы</w:t>
      </w:r>
      <w:r>
        <w:t xml:space="preserve"> </w:t>
      </w:r>
      <w:r w:rsidRPr="005418E0">
        <w:t>«Единая</w:t>
      </w:r>
      <w:r>
        <w:t xml:space="preserve"> </w:t>
      </w:r>
      <w:r w:rsidRPr="005418E0">
        <w:t>медицинская</w:t>
      </w:r>
      <w:r>
        <w:t xml:space="preserve"> </w:t>
      </w:r>
      <w:r w:rsidRPr="005418E0">
        <w:t>информационно-аналитическая</w:t>
      </w:r>
      <w:r>
        <w:t xml:space="preserve"> </w:t>
      </w:r>
      <w:r w:rsidRPr="005418E0">
        <w:t>система</w:t>
      </w:r>
      <w:r>
        <w:t xml:space="preserve"> </w:t>
      </w:r>
      <w:r w:rsidRPr="005418E0">
        <w:t>города</w:t>
      </w:r>
      <w:r>
        <w:t xml:space="preserve"> </w:t>
      </w:r>
      <w:r w:rsidRPr="005418E0">
        <w:t>Москвы»</w:t>
      </w:r>
      <w:r>
        <w:t xml:space="preserve"> (далее – НСИ</w:t>
      </w:r>
      <w:del w:id="162" w:author="emias\dbarishev" w:date="2021-03-29T11:00:00Z">
        <w:r w:rsidDel="00F05A42">
          <w:delText>2</w:delText>
        </w:r>
      </w:del>
      <w:r>
        <w:t>);</w:t>
      </w:r>
    </w:p>
    <w:p w14:paraId="6AFCDA43" w14:textId="58236AB7" w:rsidR="00BF6FB1" w:rsidRDefault="00BF6FB1" w:rsidP="00BF6FB1">
      <w:pPr>
        <w:pStyle w:val="-1"/>
      </w:pPr>
      <w:r>
        <w:t>Реестр маршрутов;</w:t>
      </w:r>
    </w:p>
    <w:p w14:paraId="61C1C984" w14:textId="44F91C62" w:rsidR="00BF6FB1" w:rsidRPr="00BF6FB1" w:rsidRDefault="00BF6FB1" w:rsidP="00BF6FB1">
      <w:pPr>
        <w:pStyle w:val="-1"/>
      </w:pPr>
      <w:r>
        <w:t>Н</w:t>
      </w:r>
      <w:r w:rsidRPr="00FC0A7D">
        <w:t>астройк</w:t>
      </w:r>
      <w:r>
        <w:t>и</w:t>
      </w:r>
      <w:r w:rsidRPr="00FC0A7D">
        <w:t xml:space="preserve"> частоты запросов сообщений</w:t>
      </w:r>
      <w:r>
        <w:t xml:space="preserve"> о создании и изменении локации</w:t>
      </w:r>
      <w:r w:rsidRPr="00FC0A7D">
        <w:t xml:space="preserve"> из </w:t>
      </w:r>
      <w:r w:rsidRPr="2B245FD7">
        <w:rPr>
          <w:rFonts w:eastAsia="Times New Roman"/>
        </w:rPr>
        <w:t>комплекса</w:t>
      </w:r>
      <w:r>
        <w:rPr>
          <w:rFonts w:eastAsia="Times New Roman"/>
        </w:rPr>
        <w:t xml:space="preserve"> </w:t>
      </w:r>
      <w:r w:rsidRPr="2B245FD7">
        <w:rPr>
          <w:rFonts w:eastAsia="Times New Roman"/>
        </w:rPr>
        <w:t>программных</w:t>
      </w:r>
      <w:r>
        <w:rPr>
          <w:rFonts w:eastAsia="Times New Roman"/>
        </w:rPr>
        <w:t xml:space="preserve"> </w:t>
      </w:r>
      <w:r w:rsidRPr="2B245FD7">
        <w:rPr>
          <w:rFonts w:eastAsia="Times New Roman"/>
        </w:rPr>
        <w:t>средств</w:t>
      </w:r>
      <w:r>
        <w:rPr>
          <w:rFonts w:eastAsia="Times New Roman"/>
        </w:rPr>
        <w:t xml:space="preserve"> </w:t>
      </w:r>
      <w:r w:rsidRPr="2B245FD7">
        <w:rPr>
          <w:rFonts w:eastAsia="Times New Roman"/>
        </w:rPr>
        <w:t>для</w:t>
      </w:r>
      <w:r>
        <w:rPr>
          <w:rFonts w:eastAsia="Times New Roman"/>
        </w:rPr>
        <w:t xml:space="preserve"> </w:t>
      </w:r>
      <w:r w:rsidRPr="2B245FD7">
        <w:rPr>
          <w:rFonts w:eastAsia="Times New Roman"/>
        </w:rPr>
        <w:t>асинхронного</w:t>
      </w:r>
      <w:r>
        <w:rPr>
          <w:rFonts w:eastAsia="Times New Roman"/>
        </w:rPr>
        <w:t xml:space="preserve"> </w:t>
      </w:r>
      <w:r w:rsidRPr="2B245FD7">
        <w:rPr>
          <w:rFonts w:eastAsia="Times New Roman"/>
        </w:rPr>
        <w:t>обмена</w:t>
      </w:r>
      <w:r>
        <w:rPr>
          <w:rFonts w:eastAsia="Times New Roman"/>
        </w:rPr>
        <w:t xml:space="preserve"> </w:t>
      </w:r>
      <w:r w:rsidRPr="2B245FD7">
        <w:rPr>
          <w:rFonts w:eastAsia="Times New Roman"/>
        </w:rPr>
        <w:t>сообщениями</w:t>
      </w:r>
      <w:r>
        <w:rPr>
          <w:rFonts w:eastAsia="Times New Roman"/>
        </w:rPr>
        <w:t xml:space="preserve"> </w:t>
      </w:r>
      <w:r w:rsidRPr="2B245FD7">
        <w:rPr>
          <w:rFonts w:eastAsia="Times New Roman"/>
        </w:rPr>
        <w:t>между</w:t>
      </w:r>
      <w:r>
        <w:rPr>
          <w:rFonts w:eastAsia="Times New Roman"/>
        </w:rPr>
        <w:t xml:space="preserve"> </w:t>
      </w:r>
      <w:r w:rsidRPr="2B245FD7">
        <w:rPr>
          <w:rFonts w:eastAsia="Times New Roman"/>
        </w:rPr>
        <w:t>программными</w:t>
      </w:r>
      <w:r>
        <w:rPr>
          <w:rFonts w:eastAsia="Times New Roman"/>
        </w:rPr>
        <w:t xml:space="preserve"> </w:t>
      </w:r>
      <w:r w:rsidRPr="2B245FD7">
        <w:rPr>
          <w:rFonts w:eastAsia="Times New Roman"/>
        </w:rPr>
        <w:t>интерфейсами</w:t>
      </w:r>
      <w:r>
        <w:rPr>
          <w:rFonts w:eastAsia="Times New Roman"/>
        </w:rPr>
        <w:t xml:space="preserve"> </w:t>
      </w:r>
      <w:r w:rsidRPr="2B245FD7">
        <w:rPr>
          <w:rFonts w:eastAsia="Times New Roman"/>
        </w:rPr>
        <w:t>ЕМИАС</w:t>
      </w:r>
      <w:r>
        <w:rPr>
          <w:rFonts w:eastAsia="Times New Roman"/>
        </w:rPr>
        <w:t>;</w:t>
      </w:r>
    </w:p>
    <w:p w14:paraId="23C2BAEA" w14:textId="4EE41415" w:rsidR="00BF6FB1" w:rsidRPr="000C5552" w:rsidRDefault="00BF6FB1" w:rsidP="00BF6FB1">
      <w:pPr>
        <w:pStyle w:val="-1"/>
      </w:pPr>
      <w:r>
        <w:t>Н</w:t>
      </w:r>
      <w:r w:rsidRPr="00FC0A7D">
        <w:t>астройк</w:t>
      </w:r>
      <w:r>
        <w:t>и</w:t>
      </w:r>
      <w:r w:rsidRPr="00FC0A7D">
        <w:t xml:space="preserve"> частоты запросов сообщений</w:t>
      </w:r>
      <w:r>
        <w:t xml:space="preserve"> о создании и изменении </w:t>
      </w:r>
      <w:r w:rsidR="000C5552">
        <w:t>исполнения должности</w:t>
      </w:r>
      <w:r w:rsidRPr="00FC0A7D">
        <w:t xml:space="preserve"> из </w:t>
      </w:r>
      <w:r w:rsidRPr="2B245FD7">
        <w:rPr>
          <w:rFonts w:eastAsia="Times New Roman"/>
        </w:rPr>
        <w:t>комплекса</w:t>
      </w:r>
      <w:r>
        <w:rPr>
          <w:rFonts w:eastAsia="Times New Roman"/>
        </w:rPr>
        <w:t xml:space="preserve"> </w:t>
      </w:r>
      <w:r w:rsidRPr="2B245FD7">
        <w:rPr>
          <w:rFonts w:eastAsia="Times New Roman"/>
        </w:rPr>
        <w:t>программных</w:t>
      </w:r>
      <w:r>
        <w:rPr>
          <w:rFonts w:eastAsia="Times New Roman"/>
        </w:rPr>
        <w:t xml:space="preserve"> </w:t>
      </w:r>
      <w:r w:rsidRPr="2B245FD7">
        <w:rPr>
          <w:rFonts w:eastAsia="Times New Roman"/>
        </w:rPr>
        <w:t>средств</w:t>
      </w:r>
      <w:r>
        <w:rPr>
          <w:rFonts w:eastAsia="Times New Roman"/>
        </w:rPr>
        <w:t xml:space="preserve"> </w:t>
      </w:r>
      <w:r w:rsidRPr="2B245FD7">
        <w:rPr>
          <w:rFonts w:eastAsia="Times New Roman"/>
        </w:rPr>
        <w:t>для</w:t>
      </w:r>
      <w:r>
        <w:rPr>
          <w:rFonts w:eastAsia="Times New Roman"/>
        </w:rPr>
        <w:t xml:space="preserve"> </w:t>
      </w:r>
      <w:r w:rsidRPr="2B245FD7">
        <w:rPr>
          <w:rFonts w:eastAsia="Times New Roman"/>
        </w:rPr>
        <w:t>асинхронного</w:t>
      </w:r>
      <w:r>
        <w:rPr>
          <w:rFonts w:eastAsia="Times New Roman"/>
        </w:rPr>
        <w:t xml:space="preserve"> </w:t>
      </w:r>
      <w:r w:rsidRPr="2B245FD7">
        <w:rPr>
          <w:rFonts w:eastAsia="Times New Roman"/>
        </w:rPr>
        <w:t>обмена</w:t>
      </w:r>
      <w:r>
        <w:rPr>
          <w:rFonts w:eastAsia="Times New Roman"/>
        </w:rPr>
        <w:t xml:space="preserve"> </w:t>
      </w:r>
      <w:r w:rsidRPr="2B245FD7">
        <w:rPr>
          <w:rFonts w:eastAsia="Times New Roman"/>
        </w:rPr>
        <w:t>сообщениями</w:t>
      </w:r>
      <w:r>
        <w:rPr>
          <w:rFonts w:eastAsia="Times New Roman"/>
        </w:rPr>
        <w:t xml:space="preserve"> </w:t>
      </w:r>
      <w:r w:rsidRPr="2B245FD7">
        <w:rPr>
          <w:rFonts w:eastAsia="Times New Roman"/>
        </w:rPr>
        <w:t>между</w:t>
      </w:r>
      <w:r>
        <w:rPr>
          <w:rFonts w:eastAsia="Times New Roman"/>
        </w:rPr>
        <w:t xml:space="preserve"> </w:t>
      </w:r>
      <w:r w:rsidRPr="2B245FD7">
        <w:rPr>
          <w:rFonts w:eastAsia="Times New Roman"/>
        </w:rPr>
        <w:t>программными</w:t>
      </w:r>
      <w:r>
        <w:rPr>
          <w:rFonts w:eastAsia="Times New Roman"/>
        </w:rPr>
        <w:t xml:space="preserve"> </w:t>
      </w:r>
      <w:r w:rsidRPr="2B245FD7">
        <w:rPr>
          <w:rFonts w:eastAsia="Times New Roman"/>
        </w:rPr>
        <w:t>интерфейсами</w:t>
      </w:r>
      <w:r>
        <w:rPr>
          <w:rFonts w:eastAsia="Times New Roman"/>
        </w:rPr>
        <w:t xml:space="preserve"> </w:t>
      </w:r>
      <w:r w:rsidRPr="2B245FD7">
        <w:rPr>
          <w:rFonts w:eastAsia="Times New Roman"/>
        </w:rPr>
        <w:t>ЕМИАС</w:t>
      </w:r>
      <w:r>
        <w:rPr>
          <w:rFonts w:eastAsia="Times New Roman"/>
        </w:rPr>
        <w:t>;</w:t>
      </w:r>
    </w:p>
    <w:p w14:paraId="1EE3500F" w14:textId="4905F4F6" w:rsidR="000C5552" w:rsidRPr="000C5552" w:rsidRDefault="000C5552" w:rsidP="00BF6FB1">
      <w:pPr>
        <w:pStyle w:val="-1"/>
      </w:pPr>
      <w:r>
        <w:t>Н</w:t>
      </w:r>
      <w:r w:rsidRPr="00FC0A7D">
        <w:t>астройк</w:t>
      </w:r>
      <w:r>
        <w:t>и</w:t>
      </w:r>
      <w:r w:rsidRPr="00FC0A7D">
        <w:t xml:space="preserve"> частоты запросов сообщений</w:t>
      </w:r>
      <w:r>
        <w:t xml:space="preserve"> о создании и изменении </w:t>
      </w:r>
      <w:r w:rsidR="0074673B">
        <w:t>локации</w:t>
      </w:r>
      <w:r w:rsidRPr="00FC0A7D">
        <w:t xml:space="preserve"> из </w:t>
      </w:r>
      <w:r w:rsidRPr="2B245FD7">
        <w:rPr>
          <w:rFonts w:eastAsia="Times New Roman"/>
        </w:rPr>
        <w:t>комплекса</w:t>
      </w:r>
      <w:r>
        <w:rPr>
          <w:rFonts w:eastAsia="Times New Roman"/>
        </w:rPr>
        <w:t xml:space="preserve"> </w:t>
      </w:r>
      <w:r w:rsidRPr="2B245FD7">
        <w:rPr>
          <w:rFonts w:eastAsia="Times New Roman"/>
        </w:rPr>
        <w:t>программных</w:t>
      </w:r>
      <w:r>
        <w:rPr>
          <w:rFonts w:eastAsia="Times New Roman"/>
        </w:rPr>
        <w:t xml:space="preserve"> </w:t>
      </w:r>
      <w:r w:rsidRPr="2B245FD7">
        <w:rPr>
          <w:rFonts w:eastAsia="Times New Roman"/>
        </w:rPr>
        <w:t>средств</w:t>
      </w:r>
      <w:r>
        <w:rPr>
          <w:rFonts w:eastAsia="Times New Roman"/>
        </w:rPr>
        <w:t xml:space="preserve"> </w:t>
      </w:r>
      <w:r w:rsidRPr="2B245FD7">
        <w:rPr>
          <w:rFonts w:eastAsia="Times New Roman"/>
        </w:rPr>
        <w:t>для</w:t>
      </w:r>
      <w:r>
        <w:rPr>
          <w:rFonts w:eastAsia="Times New Roman"/>
        </w:rPr>
        <w:t xml:space="preserve"> </w:t>
      </w:r>
      <w:r w:rsidRPr="2B245FD7">
        <w:rPr>
          <w:rFonts w:eastAsia="Times New Roman"/>
        </w:rPr>
        <w:t>асинхронного</w:t>
      </w:r>
      <w:r>
        <w:rPr>
          <w:rFonts w:eastAsia="Times New Roman"/>
        </w:rPr>
        <w:t xml:space="preserve"> </w:t>
      </w:r>
      <w:r w:rsidRPr="2B245FD7">
        <w:rPr>
          <w:rFonts w:eastAsia="Times New Roman"/>
        </w:rPr>
        <w:t>обмена</w:t>
      </w:r>
      <w:r>
        <w:rPr>
          <w:rFonts w:eastAsia="Times New Roman"/>
        </w:rPr>
        <w:t xml:space="preserve"> </w:t>
      </w:r>
      <w:r w:rsidRPr="2B245FD7">
        <w:rPr>
          <w:rFonts w:eastAsia="Times New Roman"/>
        </w:rPr>
        <w:t>сообщениями</w:t>
      </w:r>
      <w:r>
        <w:rPr>
          <w:rFonts w:eastAsia="Times New Roman"/>
        </w:rPr>
        <w:t xml:space="preserve"> </w:t>
      </w:r>
      <w:r w:rsidRPr="2B245FD7">
        <w:rPr>
          <w:rFonts w:eastAsia="Times New Roman"/>
        </w:rPr>
        <w:t>между</w:t>
      </w:r>
      <w:r>
        <w:rPr>
          <w:rFonts w:eastAsia="Times New Roman"/>
        </w:rPr>
        <w:t xml:space="preserve"> </w:t>
      </w:r>
      <w:r w:rsidRPr="2B245FD7">
        <w:rPr>
          <w:rFonts w:eastAsia="Times New Roman"/>
        </w:rPr>
        <w:t>программными</w:t>
      </w:r>
      <w:r>
        <w:rPr>
          <w:rFonts w:eastAsia="Times New Roman"/>
        </w:rPr>
        <w:t xml:space="preserve"> </w:t>
      </w:r>
      <w:r w:rsidRPr="2B245FD7">
        <w:rPr>
          <w:rFonts w:eastAsia="Times New Roman"/>
        </w:rPr>
        <w:t>интерфейсами</w:t>
      </w:r>
      <w:r>
        <w:rPr>
          <w:rFonts w:eastAsia="Times New Roman"/>
        </w:rPr>
        <w:t xml:space="preserve"> </w:t>
      </w:r>
      <w:r w:rsidRPr="2B245FD7">
        <w:rPr>
          <w:rFonts w:eastAsia="Times New Roman"/>
        </w:rPr>
        <w:t>ЕМИАС</w:t>
      </w:r>
      <w:r>
        <w:rPr>
          <w:rFonts w:eastAsia="Times New Roman"/>
        </w:rPr>
        <w:t>;</w:t>
      </w:r>
    </w:p>
    <w:p w14:paraId="73A2246B" w14:textId="7BD62D07" w:rsidR="000C5552" w:rsidRPr="000C5552" w:rsidRDefault="000C5552" w:rsidP="00BF6FB1">
      <w:pPr>
        <w:pStyle w:val="-1"/>
      </w:pPr>
      <w:r>
        <w:t>Н</w:t>
      </w:r>
      <w:r w:rsidRPr="00FC0A7D">
        <w:t>астройк</w:t>
      </w:r>
      <w:r>
        <w:t>и</w:t>
      </w:r>
      <w:r w:rsidRPr="00FC0A7D">
        <w:t xml:space="preserve"> частоты запросов сообщений</w:t>
      </w:r>
      <w:r>
        <w:t xml:space="preserve"> о создании и изменении МО</w:t>
      </w:r>
      <w:r w:rsidRPr="00FC0A7D">
        <w:t xml:space="preserve"> из </w:t>
      </w:r>
      <w:r w:rsidRPr="2B245FD7">
        <w:rPr>
          <w:rFonts w:eastAsia="Times New Roman"/>
        </w:rPr>
        <w:t>комплекса</w:t>
      </w:r>
      <w:r>
        <w:rPr>
          <w:rFonts w:eastAsia="Times New Roman"/>
        </w:rPr>
        <w:t xml:space="preserve"> </w:t>
      </w:r>
      <w:r w:rsidRPr="2B245FD7">
        <w:rPr>
          <w:rFonts w:eastAsia="Times New Roman"/>
        </w:rPr>
        <w:t>программных</w:t>
      </w:r>
      <w:r>
        <w:rPr>
          <w:rFonts w:eastAsia="Times New Roman"/>
        </w:rPr>
        <w:t xml:space="preserve"> </w:t>
      </w:r>
      <w:r w:rsidRPr="2B245FD7">
        <w:rPr>
          <w:rFonts w:eastAsia="Times New Roman"/>
        </w:rPr>
        <w:t>средств</w:t>
      </w:r>
      <w:r>
        <w:rPr>
          <w:rFonts w:eastAsia="Times New Roman"/>
        </w:rPr>
        <w:t xml:space="preserve"> </w:t>
      </w:r>
      <w:r w:rsidRPr="2B245FD7">
        <w:rPr>
          <w:rFonts w:eastAsia="Times New Roman"/>
        </w:rPr>
        <w:t>для</w:t>
      </w:r>
      <w:r>
        <w:rPr>
          <w:rFonts w:eastAsia="Times New Roman"/>
        </w:rPr>
        <w:t xml:space="preserve"> </w:t>
      </w:r>
      <w:r w:rsidRPr="2B245FD7">
        <w:rPr>
          <w:rFonts w:eastAsia="Times New Roman"/>
        </w:rPr>
        <w:t>асинхронного</w:t>
      </w:r>
      <w:r>
        <w:rPr>
          <w:rFonts w:eastAsia="Times New Roman"/>
        </w:rPr>
        <w:t xml:space="preserve"> </w:t>
      </w:r>
      <w:r w:rsidRPr="2B245FD7">
        <w:rPr>
          <w:rFonts w:eastAsia="Times New Roman"/>
        </w:rPr>
        <w:t>обмена</w:t>
      </w:r>
      <w:r>
        <w:rPr>
          <w:rFonts w:eastAsia="Times New Roman"/>
        </w:rPr>
        <w:t xml:space="preserve"> </w:t>
      </w:r>
      <w:r w:rsidRPr="2B245FD7">
        <w:rPr>
          <w:rFonts w:eastAsia="Times New Roman"/>
        </w:rPr>
        <w:t>сообщениями</w:t>
      </w:r>
      <w:r>
        <w:rPr>
          <w:rFonts w:eastAsia="Times New Roman"/>
        </w:rPr>
        <w:t xml:space="preserve"> </w:t>
      </w:r>
      <w:r w:rsidRPr="2B245FD7">
        <w:rPr>
          <w:rFonts w:eastAsia="Times New Roman"/>
        </w:rPr>
        <w:t>между</w:t>
      </w:r>
      <w:r>
        <w:rPr>
          <w:rFonts w:eastAsia="Times New Roman"/>
        </w:rPr>
        <w:t xml:space="preserve"> </w:t>
      </w:r>
      <w:r w:rsidRPr="2B245FD7">
        <w:rPr>
          <w:rFonts w:eastAsia="Times New Roman"/>
        </w:rPr>
        <w:t>программными</w:t>
      </w:r>
      <w:r>
        <w:rPr>
          <w:rFonts w:eastAsia="Times New Roman"/>
        </w:rPr>
        <w:t xml:space="preserve"> </w:t>
      </w:r>
      <w:r w:rsidRPr="2B245FD7">
        <w:rPr>
          <w:rFonts w:eastAsia="Times New Roman"/>
        </w:rPr>
        <w:t>интерфейсами</w:t>
      </w:r>
      <w:r>
        <w:rPr>
          <w:rFonts w:eastAsia="Times New Roman"/>
        </w:rPr>
        <w:t xml:space="preserve"> </w:t>
      </w:r>
      <w:r w:rsidRPr="2B245FD7">
        <w:rPr>
          <w:rFonts w:eastAsia="Times New Roman"/>
        </w:rPr>
        <w:t>ЕМИАС</w:t>
      </w:r>
      <w:r>
        <w:rPr>
          <w:rFonts w:eastAsia="Times New Roman"/>
        </w:rPr>
        <w:t>;</w:t>
      </w:r>
    </w:p>
    <w:p w14:paraId="628A70D5" w14:textId="1F52C422" w:rsidR="000C5552" w:rsidRPr="000C5552" w:rsidRDefault="000C5552" w:rsidP="00BF6FB1">
      <w:pPr>
        <w:pStyle w:val="-1"/>
      </w:pPr>
      <w:r>
        <w:t>Н</w:t>
      </w:r>
      <w:r w:rsidRPr="00FC0A7D">
        <w:t>астройк</w:t>
      </w:r>
      <w:r>
        <w:t>и</w:t>
      </w:r>
      <w:r w:rsidRPr="00FC0A7D">
        <w:t xml:space="preserve"> частоты запросов сообщений</w:t>
      </w:r>
      <w:r>
        <w:t xml:space="preserve"> о создании и изменении МУ</w:t>
      </w:r>
      <w:r w:rsidRPr="00FC0A7D">
        <w:t xml:space="preserve"> из </w:t>
      </w:r>
      <w:r w:rsidRPr="2B245FD7">
        <w:rPr>
          <w:rFonts w:eastAsia="Times New Roman"/>
        </w:rPr>
        <w:t>комплекса</w:t>
      </w:r>
      <w:r>
        <w:rPr>
          <w:rFonts w:eastAsia="Times New Roman"/>
        </w:rPr>
        <w:t xml:space="preserve"> </w:t>
      </w:r>
      <w:r w:rsidRPr="2B245FD7">
        <w:rPr>
          <w:rFonts w:eastAsia="Times New Roman"/>
        </w:rPr>
        <w:t>программных</w:t>
      </w:r>
      <w:r>
        <w:rPr>
          <w:rFonts w:eastAsia="Times New Roman"/>
        </w:rPr>
        <w:t xml:space="preserve"> </w:t>
      </w:r>
      <w:r w:rsidRPr="2B245FD7">
        <w:rPr>
          <w:rFonts w:eastAsia="Times New Roman"/>
        </w:rPr>
        <w:t>средств</w:t>
      </w:r>
      <w:r>
        <w:rPr>
          <w:rFonts w:eastAsia="Times New Roman"/>
        </w:rPr>
        <w:t xml:space="preserve"> </w:t>
      </w:r>
      <w:r w:rsidRPr="2B245FD7">
        <w:rPr>
          <w:rFonts w:eastAsia="Times New Roman"/>
        </w:rPr>
        <w:t>для</w:t>
      </w:r>
      <w:r>
        <w:rPr>
          <w:rFonts w:eastAsia="Times New Roman"/>
        </w:rPr>
        <w:t xml:space="preserve"> </w:t>
      </w:r>
      <w:r w:rsidRPr="2B245FD7">
        <w:rPr>
          <w:rFonts w:eastAsia="Times New Roman"/>
        </w:rPr>
        <w:t>асинхронного</w:t>
      </w:r>
      <w:r>
        <w:rPr>
          <w:rFonts w:eastAsia="Times New Roman"/>
        </w:rPr>
        <w:t xml:space="preserve"> </w:t>
      </w:r>
      <w:r w:rsidRPr="2B245FD7">
        <w:rPr>
          <w:rFonts w:eastAsia="Times New Roman"/>
        </w:rPr>
        <w:t>обмена</w:t>
      </w:r>
      <w:r>
        <w:rPr>
          <w:rFonts w:eastAsia="Times New Roman"/>
        </w:rPr>
        <w:t xml:space="preserve"> </w:t>
      </w:r>
      <w:r w:rsidRPr="2B245FD7">
        <w:rPr>
          <w:rFonts w:eastAsia="Times New Roman"/>
        </w:rPr>
        <w:t>сообщениями</w:t>
      </w:r>
      <w:r>
        <w:rPr>
          <w:rFonts w:eastAsia="Times New Roman"/>
        </w:rPr>
        <w:t xml:space="preserve"> </w:t>
      </w:r>
      <w:r w:rsidRPr="2B245FD7">
        <w:rPr>
          <w:rFonts w:eastAsia="Times New Roman"/>
        </w:rPr>
        <w:t>между</w:t>
      </w:r>
      <w:r>
        <w:rPr>
          <w:rFonts w:eastAsia="Times New Roman"/>
        </w:rPr>
        <w:t xml:space="preserve"> </w:t>
      </w:r>
      <w:r w:rsidRPr="2B245FD7">
        <w:rPr>
          <w:rFonts w:eastAsia="Times New Roman"/>
        </w:rPr>
        <w:t>программными</w:t>
      </w:r>
      <w:r>
        <w:rPr>
          <w:rFonts w:eastAsia="Times New Roman"/>
        </w:rPr>
        <w:t xml:space="preserve"> </w:t>
      </w:r>
      <w:r w:rsidRPr="2B245FD7">
        <w:rPr>
          <w:rFonts w:eastAsia="Times New Roman"/>
        </w:rPr>
        <w:t>интерфейсами</w:t>
      </w:r>
      <w:r>
        <w:rPr>
          <w:rFonts w:eastAsia="Times New Roman"/>
        </w:rPr>
        <w:t xml:space="preserve"> </w:t>
      </w:r>
      <w:r w:rsidRPr="2B245FD7">
        <w:rPr>
          <w:rFonts w:eastAsia="Times New Roman"/>
        </w:rPr>
        <w:t>ЕМИАС</w:t>
      </w:r>
      <w:r>
        <w:rPr>
          <w:rFonts w:eastAsia="Times New Roman"/>
        </w:rPr>
        <w:t>;</w:t>
      </w:r>
    </w:p>
    <w:p w14:paraId="453B2212" w14:textId="3680D5BA" w:rsidR="000C5552" w:rsidRPr="00657218" w:rsidRDefault="000C5552" w:rsidP="00BF6FB1">
      <w:pPr>
        <w:pStyle w:val="-1"/>
      </w:pPr>
      <w:r>
        <w:t>Н</w:t>
      </w:r>
      <w:r w:rsidRPr="00FC0A7D">
        <w:t>астройк</w:t>
      </w:r>
      <w:r>
        <w:t>и</w:t>
      </w:r>
      <w:r w:rsidRPr="00FC0A7D">
        <w:t xml:space="preserve"> частоты запросов сообщений</w:t>
      </w:r>
      <w:r>
        <w:t xml:space="preserve"> о прогрессе применения изменений в расписаниях</w:t>
      </w:r>
      <w:r w:rsidRPr="00FC0A7D">
        <w:t xml:space="preserve"> из </w:t>
      </w:r>
      <w:r w:rsidRPr="2B245FD7">
        <w:rPr>
          <w:rFonts w:eastAsia="Times New Roman"/>
        </w:rPr>
        <w:t>комплекса</w:t>
      </w:r>
      <w:r>
        <w:rPr>
          <w:rFonts w:eastAsia="Times New Roman"/>
        </w:rPr>
        <w:t xml:space="preserve"> </w:t>
      </w:r>
      <w:r w:rsidRPr="2B245FD7">
        <w:rPr>
          <w:rFonts w:eastAsia="Times New Roman"/>
        </w:rPr>
        <w:t>программных</w:t>
      </w:r>
      <w:r>
        <w:rPr>
          <w:rFonts w:eastAsia="Times New Roman"/>
        </w:rPr>
        <w:t xml:space="preserve"> </w:t>
      </w:r>
      <w:r w:rsidRPr="2B245FD7">
        <w:rPr>
          <w:rFonts w:eastAsia="Times New Roman"/>
        </w:rPr>
        <w:t>средств</w:t>
      </w:r>
      <w:r>
        <w:rPr>
          <w:rFonts w:eastAsia="Times New Roman"/>
        </w:rPr>
        <w:t xml:space="preserve"> </w:t>
      </w:r>
      <w:r w:rsidRPr="2B245FD7">
        <w:rPr>
          <w:rFonts w:eastAsia="Times New Roman"/>
        </w:rPr>
        <w:t>для</w:t>
      </w:r>
      <w:r>
        <w:rPr>
          <w:rFonts w:eastAsia="Times New Roman"/>
        </w:rPr>
        <w:t xml:space="preserve"> </w:t>
      </w:r>
      <w:r w:rsidRPr="2B245FD7">
        <w:rPr>
          <w:rFonts w:eastAsia="Times New Roman"/>
        </w:rPr>
        <w:t>асинхронного</w:t>
      </w:r>
      <w:r>
        <w:rPr>
          <w:rFonts w:eastAsia="Times New Roman"/>
        </w:rPr>
        <w:t xml:space="preserve"> </w:t>
      </w:r>
      <w:r w:rsidRPr="2B245FD7">
        <w:rPr>
          <w:rFonts w:eastAsia="Times New Roman"/>
        </w:rPr>
        <w:t>обмена</w:t>
      </w:r>
      <w:r>
        <w:rPr>
          <w:rFonts w:eastAsia="Times New Roman"/>
        </w:rPr>
        <w:t xml:space="preserve"> </w:t>
      </w:r>
      <w:r w:rsidRPr="2B245FD7">
        <w:rPr>
          <w:rFonts w:eastAsia="Times New Roman"/>
        </w:rPr>
        <w:t>сообщениями</w:t>
      </w:r>
      <w:r>
        <w:rPr>
          <w:rFonts w:eastAsia="Times New Roman"/>
        </w:rPr>
        <w:t xml:space="preserve"> </w:t>
      </w:r>
      <w:r w:rsidRPr="2B245FD7">
        <w:rPr>
          <w:rFonts w:eastAsia="Times New Roman"/>
        </w:rPr>
        <w:t>между</w:t>
      </w:r>
      <w:r>
        <w:rPr>
          <w:rFonts w:eastAsia="Times New Roman"/>
        </w:rPr>
        <w:t xml:space="preserve"> </w:t>
      </w:r>
      <w:r w:rsidRPr="2B245FD7">
        <w:rPr>
          <w:rFonts w:eastAsia="Times New Roman"/>
        </w:rPr>
        <w:t>программными</w:t>
      </w:r>
      <w:r>
        <w:rPr>
          <w:rFonts w:eastAsia="Times New Roman"/>
        </w:rPr>
        <w:t xml:space="preserve"> </w:t>
      </w:r>
      <w:r w:rsidRPr="2B245FD7">
        <w:rPr>
          <w:rFonts w:eastAsia="Times New Roman"/>
        </w:rPr>
        <w:t>интерфейсами</w:t>
      </w:r>
      <w:r>
        <w:rPr>
          <w:rFonts w:eastAsia="Times New Roman"/>
        </w:rPr>
        <w:t xml:space="preserve"> </w:t>
      </w:r>
      <w:r w:rsidRPr="2B245FD7">
        <w:rPr>
          <w:rFonts w:eastAsia="Times New Roman"/>
        </w:rPr>
        <w:t>ЕМИАС</w:t>
      </w:r>
      <w:r>
        <w:rPr>
          <w:rFonts w:eastAsia="Times New Roman"/>
        </w:rPr>
        <w:t>;</w:t>
      </w:r>
    </w:p>
    <w:p w14:paraId="07940B5A" w14:textId="4A53CEE5" w:rsidR="00657218" w:rsidRDefault="00657218" w:rsidP="00BF6FB1">
      <w:pPr>
        <w:pStyle w:val="-1"/>
      </w:pPr>
      <w:r>
        <w:t>Н</w:t>
      </w:r>
      <w:r w:rsidRPr="00FC0A7D">
        <w:t>астройк</w:t>
      </w:r>
      <w:r>
        <w:t>и</w:t>
      </w:r>
      <w:r w:rsidRPr="00FC0A7D">
        <w:t xml:space="preserve"> частоты запросов сообщений</w:t>
      </w:r>
      <w:r>
        <w:t xml:space="preserve"> о создании и изменении локации</w:t>
      </w:r>
      <w:r w:rsidRPr="00FC0A7D">
        <w:t xml:space="preserve"> из </w:t>
      </w:r>
      <w:r w:rsidRPr="2B245FD7">
        <w:rPr>
          <w:rFonts w:eastAsia="Times New Roman"/>
        </w:rPr>
        <w:t>комплекса</w:t>
      </w:r>
      <w:r>
        <w:rPr>
          <w:rFonts w:eastAsia="Times New Roman"/>
        </w:rPr>
        <w:t xml:space="preserve"> </w:t>
      </w:r>
      <w:r w:rsidRPr="2B245FD7">
        <w:rPr>
          <w:rFonts w:eastAsia="Times New Roman"/>
        </w:rPr>
        <w:t>программных</w:t>
      </w:r>
      <w:r>
        <w:rPr>
          <w:rFonts w:eastAsia="Times New Roman"/>
        </w:rPr>
        <w:t xml:space="preserve"> </w:t>
      </w:r>
      <w:r w:rsidRPr="2B245FD7">
        <w:rPr>
          <w:rFonts w:eastAsia="Times New Roman"/>
        </w:rPr>
        <w:t>средств</w:t>
      </w:r>
      <w:r>
        <w:rPr>
          <w:rFonts w:eastAsia="Times New Roman"/>
        </w:rPr>
        <w:t xml:space="preserve"> </w:t>
      </w:r>
      <w:r w:rsidRPr="2B245FD7">
        <w:rPr>
          <w:rFonts w:eastAsia="Times New Roman"/>
        </w:rPr>
        <w:t>для</w:t>
      </w:r>
      <w:r>
        <w:rPr>
          <w:rFonts w:eastAsia="Times New Roman"/>
        </w:rPr>
        <w:t xml:space="preserve"> </w:t>
      </w:r>
      <w:r w:rsidRPr="2B245FD7">
        <w:rPr>
          <w:rFonts w:eastAsia="Times New Roman"/>
        </w:rPr>
        <w:t>асинхронного</w:t>
      </w:r>
      <w:r>
        <w:rPr>
          <w:rFonts w:eastAsia="Times New Roman"/>
        </w:rPr>
        <w:t xml:space="preserve"> </w:t>
      </w:r>
      <w:r w:rsidRPr="2B245FD7">
        <w:rPr>
          <w:rFonts w:eastAsia="Times New Roman"/>
        </w:rPr>
        <w:t>обмена</w:t>
      </w:r>
      <w:r>
        <w:rPr>
          <w:rFonts w:eastAsia="Times New Roman"/>
        </w:rPr>
        <w:t xml:space="preserve"> </w:t>
      </w:r>
      <w:r w:rsidRPr="2B245FD7">
        <w:rPr>
          <w:rFonts w:eastAsia="Times New Roman"/>
        </w:rPr>
        <w:t>сообщениями</w:t>
      </w:r>
      <w:r>
        <w:rPr>
          <w:rFonts w:eastAsia="Times New Roman"/>
        </w:rPr>
        <w:t xml:space="preserve"> </w:t>
      </w:r>
      <w:r w:rsidRPr="2B245FD7">
        <w:rPr>
          <w:rFonts w:eastAsia="Times New Roman"/>
        </w:rPr>
        <w:t>между</w:t>
      </w:r>
      <w:r>
        <w:rPr>
          <w:rFonts w:eastAsia="Times New Roman"/>
        </w:rPr>
        <w:t xml:space="preserve"> </w:t>
      </w:r>
      <w:r w:rsidRPr="2B245FD7">
        <w:rPr>
          <w:rFonts w:eastAsia="Times New Roman"/>
        </w:rPr>
        <w:t>программными</w:t>
      </w:r>
      <w:r>
        <w:rPr>
          <w:rFonts w:eastAsia="Times New Roman"/>
        </w:rPr>
        <w:t xml:space="preserve"> </w:t>
      </w:r>
      <w:r w:rsidRPr="2B245FD7">
        <w:rPr>
          <w:rFonts w:eastAsia="Times New Roman"/>
        </w:rPr>
        <w:t>интерфейсами</w:t>
      </w:r>
      <w:r>
        <w:rPr>
          <w:rFonts w:eastAsia="Times New Roman"/>
        </w:rPr>
        <w:t xml:space="preserve"> </w:t>
      </w:r>
      <w:r w:rsidRPr="2B245FD7">
        <w:rPr>
          <w:rFonts w:eastAsia="Times New Roman"/>
        </w:rPr>
        <w:t>ЕМИАС</w:t>
      </w:r>
      <w:r>
        <w:rPr>
          <w:rFonts w:eastAsia="Times New Roman"/>
        </w:rPr>
        <w:t>.</w:t>
      </w:r>
    </w:p>
    <w:p w14:paraId="7F206C21" w14:textId="68C89188" w:rsidR="005C0760" w:rsidRDefault="005C0760" w:rsidP="005C0760">
      <w:r>
        <w:t>Далее</w:t>
      </w:r>
      <w:r w:rsidR="000111BD">
        <w:t xml:space="preserve"> </w:t>
      </w:r>
      <w:r>
        <w:t>приведены</w:t>
      </w:r>
      <w:r w:rsidR="000111BD">
        <w:t xml:space="preserve"> </w:t>
      </w:r>
      <w:r w:rsidRPr="00BA47EA">
        <w:t>функциональные</w:t>
      </w:r>
      <w:r w:rsidR="000111BD">
        <w:t xml:space="preserve"> </w:t>
      </w:r>
      <w:r w:rsidRPr="00BA47EA">
        <w:t>возможности,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доработаны/разработаны</w:t>
      </w:r>
      <w:r>
        <w:t>.</w:t>
      </w:r>
    </w:p>
    <w:p w14:paraId="19E12D5E" w14:textId="244F437C" w:rsidR="005C0760" w:rsidRPr="009E62C1" w:rsidRDefault="00380A24" w:rsidP="009E62C1">
      <w:pPr>
        <w:pStyle w:val="4-4"/>
      </w:pPr>
      <w:bookmarkStart w:id="163" w:name="_Ref66274281"/>
      <w:r w:rsidRPr="009E62C1">
        <w:t>О</w:t>
      </w:r>
      <w:r w:rsidR="005C0760" w:rsidRPr="009E62C1">
        <w:t>беспечени</w:t>
      </w:r>
      <w:r w:rsidRPr="009E62C1">
        <w:t>е</w:t>
      </w:r>
      <w:r w:rsidR="000111BD">
        <w:t xml:space="preserve"> </w:t>
      </w:r>
      <w:r w:rsidR="00210DF8" w:rsidRPr="009E62C1">
        <w:t>возможности</w:t>
      </w:r>
      <w:r w:rsidR="000111BD">
        <w:t xml:space="preserve"> </w:t>
      </w:r>
      <w:r w:rsidR="00210DF8" w:rsidRPr="009E62C1">
        <w:t>работы</w:t>
      </w:r>
      <w:r w:rsidR="000111BD">
        <w:t xml:space="preserve"> </w:t>
      </w:r>
      <w:r w:rsidR="00210DF8" w:rsidRPr="009E62C1">
        <w:t>с</w:t>
      </w:r>
      <w:r w:rsidR="000111BD">
        <w:t xml:space="preserve"> </w:t>
      </w:r>
      <w:r w:rsidR="00210DF8" w:rsidRPr="009E62C1">
        <w:t>расписанием</w:t>
      </w:r>
      <w:r w:rsidR="000111BD">
        <w:t xml:space="preserve"> </w:t>
      </w:r>
      <w:r w:rsidR="00210DF8" w:rsidRPr="009E62C1">
        <w:t>СДР</w:t>
      </w:r>
      <w:r w:rsidR="000111BD">
        <w:t xml:space="preserve"> </w:t>
      </w:r>
      <w:r w:rsidR="00210DF8" w:rsidRPr="009E62C1">
        <w:t>и</w:t>
      </w:r>
      <w:r w:rsidR="000111BD">
        <w:t xml:space="preserve"> </w:t>
      </w:r>
      <w:r w:rsidR="00210DF8" w:rsidRPr="009E62C1">
        <w:t>правилами</w:t>
      </w:r>
      <w:r w:rsidR="000111BD">
        <w:t xml:space="preserve"> </w:t>
      </w:r>
      <w:r w:rsidR="00210DF8" w:rsidRPr="009E62C1">
        <w:t>формирования</w:t>
      </w:r>
      <w:r w:rsidR="000111BD">
        <w:t xml:space="preserve"> </w:t>
      </w:r>
      <w:r w:rsidR="00210DF8" w:rsidRPr="009E62C1">
        <w:t>расписания</w:t>
      </w:r>
      <w:r w:rsidR="000111BD">
        <w:t xml:space="preserve"> </w:t>
      </w:r>
      <w:r w:rsidR="00210DF8" w:rsidRPr="009E62C1">
        <w:t>СДР</w:t>
      </w:r>
      <w:bookmarkEnd w:id="163"/>
    </w:p>
    <w:p w14:paraId="78C5BECC" w14:textId="24041240" w:rsidR="00286D2B" w:rsidRPr="006F0D11" w:rsidRDefault="00286D2B" w:rsidP="00F13EB7">
      <w:pPr>
        <w:pStyle w:val="a3"/>
        <w:numPr>
          <w:ilvl w:val="0"/>
          <w:numId w:val="87"/>
        </w:numPr>
      </w:pPr>
      <w:r w:rsidRPr="006F0D11">
        <w:t>Предоставление</w:t>
      </w:r>
      <w:r w:rsidR="000111BD">
        <w:t xml:space="preserve"> </w:t>
      </w:r>
      <w:r w:rsidRPr="006F0D11">
        <w:t>сведений</w:t>
      </w:r>
      <w:r w:rsidR="000111BD">
        <w:t xml:space="preserve"> </w:t>
      </w:r>
      <w:r w:rsidRPr="006F0D11">
        <w:t>о</w:t>
      </w:r>
      <w:r w:rsidR="000111BD">
        <w:t xml:space="preserve"> </w:t>
      </w:r>
      <w:r w:rsidRPr="006F0D11">
        <w:t>расписании</w:t>
      </w:r>
      <w:r w:rsidR="000111BD">
        <w:t xml:space="preserve"> </w:t>
      </w:r>
      <w:r w:rsidRPr="006F0D11">
        <w:t>СДР</w:t>
      </w:r>
      <w:r w:rsidR="000111BD">
        <w:t xml:space="preserve"> </w:t>
      </w:r>
      <w:r w:rsidRPr="006F0D11">
        <w:t>по</w:t>
      </w:r>
      <w:r w:rsidR="000111BD">
        <w:t xml:space="preserve"> </w:t>
      </w:r>
      <w:r w:rsidRPr="006F0D11">
        <w:t>идентификатору.</w:t>
      </w:r>
    </w:p>
    <w:p w14:paraId="5535A174" w14:textId="1AA2F2B9" w:rsidR="00286D2B" w:rsidRPr="006F0D11" w:rsidRDefault="00286D2B" w:rsidP="00731C9B">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Pr="006F0D11">
        <w:t>детальных</w:t>
      </w:r>
      <w:r w:rsidR="000111BD">
        <w:t xml:space="preserve"> </w:t>
      </w:r>
      <w:r w:rsidRPr="006F0D11">
        <w:t>сведений</w:t>
      </w:r>
      <w:r w:rsidR="000111BD">
        <w:t xml:space="preserve"> </w:t>
      </w:r>
      <w:r w:rsidRPr="006F0D11">
        <w:t>о</w:t>
      </w:r>
      <w:r w:rsidR="000111BD">
        <w:t xml:space="preserve"> </w:t>
      </w:r>
      <w:r w:rsidRPr="006F0D11">
        <w:t>расписании</w:t>
      </w:r>
      <w:r w:rsidR="000111BD">
        <w:t xml:space="preserve"> </w:t>
      </w:r>
      <w:r w:rsidRPr="006F0D11">
        <w:t>СДР</w:t>
      </w:r>
      <w:r w:rsidR="000111BD">
        <w:t xml:space="preserve"> </w:t>
      </w:r>
      <w:r w:rsidRPr="006F0D11">
        <w:t>по</w:t>
      </w:r>
      <w:r w:rsidR="000111BD">
        <w:t xml:space="preserve"> </w:t>
      </w:r>
      <w:r w:rsidRPr="006F0D11">
        <w:t>переданному</w:t>
      </w:r>
      <w:r w:rsidR="000111BD">
        <w:t xml:space="preserve"> </w:t>
      </w:r>
      <w:r w:rsidRPr="006F0D11">
        <w:t>идентификатору</w:t>
      </w:r>
      <w:r w:rsidR="000111BD">
        <w:t xml:space="preserve"> </w:t>
      </w:r>
      <w:r w:rsidRPr="006F0D11">
        <w:t>расписания</w:t>
      </w:r>
      <w:r w:rsidR="000111BD">
        <w:t xml:space="preserve"> </w:t>
      </w:r>
      <w:r w:rsidRPr="006F0D11">
        <w:t>СДР.</w:t>
      </w:r>
    </w:p>
    <w:p w14:paraId="057FB709" w14:textId="0285C52C" w:rsidR="00286D2B" w:rsidRPr="006F0D11" w:rsidRDefault="00286D2B" w:rsidP="00380A24">
      <w:pPr>
        <w:pStyle w:val="a3"/>
      </w:pPr>
      <w:r w:rsidRPr="00286D2B">
        <w:t>Предоставление</w:t>
      </w:r>
      <w:r w:rsidR="000111BD">
        <w:t xml:space="preserve"> </w:t>
      </w:r>
      <w:r w:rsidRPr="006F0D11">
        <w:t>сведений</w:t>
      </w:r>
      <w:r w:rsidR="000111BD">
        <w:t xml:space="preserve"> </w:t>
      </w:r>
      <w:r w:rsidRPr="006F0D11">
        <w:t>о</w:t>
      </w:r>
      <w:r w:rsidR="000111BD">
        <w:t xml:space="preserve"> </w:t>
      </w:r>
      <w:r w:rsidRPr="006F0D11">
        <w:t>расписаниях</w:t>
      </w:r>
      <w:r w:rsidR="000111BD">
        <w:t xml:space="preserve"> </w:t>
      </w:r>
      <w:r w:rsidRPr="006F0D11">
        <w:t>СДР</w:t>
      </w:r>
      <w:r w:rsidR="000111BD">
        <w:t xml:space="preserve"> </w:t>
      </w:r>
      <w:r w:rsidRPr="006F0D11">
        <w:t>по</w:t>
      </w:r>
      <w:r w:rsidR="000111BD">
        <w:t xml:space="preserve"> </w:t>
      </w:r>
      <w:r w:rsidRPr="006F0D11">
        <w:t>заданным</w:t>
      </w:r>
      <w:r w:rsidR="000111BD">
        <w:t xml:space="preserve"> </w:t>
      </w:r>
      <w:r w:rsidRPr="006F0D11">
        <w:t>параметрам.</w:t>
      </w:r>
    </w:p>
    <w:p w14:paraId="0F9D8A39" w14:textId="01F9FD91" w:rsidR="00286D2B" w:rsidRPr="006F0D11" w:rsidRDefault="00286D2B" w:rsidP="00286D2B">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Pr="006F0D11">
        <w:t>сведений</w:t>
      </w:r>
      <w:r w:rsidR="000111BD">
        <w:t xml:space="preserve"> </w:t>
      </w:r>
      <w:r w:rsidRPr="006F0D11">
        <w:t>о</w:t>
      </w:r>
      <w:r w:rsidR="000111BD">
        <w:t xml:space="preserve"> </w:t>
      </w:r>
      <w:r w:rsidRPr="006F0D11">
        <w:t>расписаниях</w:t>
      </w:r>
      <w:r w:rsidR="000111BD">
        <w:t xml:space="preserve"> </w:t>
      </w:r>
      <w:r w:rsidRPr="006F0D11">
        <w:t>СДР</w:t>
      </w:r>
      <w:r w:rsidR="000111BD">
        <w:t xml:space="preserve"> </w:t>
      </w:r>
      <w:r w:rsidRPr="006F0D11">
        <w:t>по</w:t>
      </w:r>
      <w:r w:rsidR="000111BD">
        <w:t xml:space="preserve"> </w:t>
      </w:r>
      <w:r w:rsidRPr="006F0D11">
        <w:t>заданным</w:t>
      </w:r>
      <w:r w:rsidR="000111BD">
        <w:t xml:space="preserve"> </w:t>
      </w:r>
      <w:r w:rsidRPr="006F0D11">
        <w:t>параметрам</w:t>
      </w:r>
      <w:r w:rsidR="000111BD">
        <w:t xml:space="preserve"> </w:t>
      </w:r>
      <w:r w:rsidRPr="006F0D11">
        <w:t>(идентификатор</w:t>
      </w:r>
      <w:r w:rsidR="000111BD">
        <w:t xml:space="preserve"> </w:t>
      </w:r>
      <w:r w:rsidRPr="006F0D11">
        <w:t>СДР,</w:t>
      </w:r>
      <w:r w:rsidR="000111BD">
        <w:t xml:space="preserve"> </w:t>
      </w:r>
      <w:r w:rsidRPr="006F0D11">
        <w:t>интервал</w:t>
      </w:r>
      <w:r w:rsidR="000111BD">
        <w:t xml:space="preserve"> </w:t>
      </w:r>
      <w:r w:rsidRPr="006F0D11">
        <w:t>времени).</w:t>
      </w:r>
    </w:p>
    <w:p w14:paraId="29CC57CB" w14:textId="6794E4A9" w:rsidR="00286D2B" w:rsidRPr="006F0D11" w:rsidRDefault="00286D2B" w:rsidP="00380A24">
      <w:pPr>
        <w:pStyle w:val="a3"/>
      </w:pPr>
      <w:r w:rsidRPr="00286D2B">
        <w:t>Копирование</w:t>
      </w:r>
      <w:r w:rsidR="000111BD">
        <w:t xml:space="preserve"> </w:t>
      </w:r>
      <w:r w:rsidRPr="006F0D11">
        <w:t>содержания</w:t>
      </w:r>
      <w:r w:rsidR="000111BD">
        <w:t xml:space="preserve"> </w:t>
      </w:r>
      <w:r w:rsidRPr="006F0D11">
        <w:t>правил</w:t>
      </w:r>
      <w:r w:rsidR="000111BD">
        <w:t xml:space="preserve"> </w:t>
      </w:r>
      <w:r w:rsidRPr="006F0D11">
        <w:t>расписания</w:t>
      </w:r>
      <w:r w:rsidR="000111BD">
        <w:t xml:space="preserve"> </w:t>
      </w:r>
      <w:r w:rsidRPr="006F0D11">
        <w:t>СДР</w:t>
      </w:r>
      <w:r w:rsidR="000111BD">
        <w:t xml:space="preserve"> </w:t>
      </w:r>
      <w:r w:rsidRPr="006F0D11">
        <w:t>из</w:t>
      </w:r>
      <w:r w:rsidR="000111BD">
        <w:t xml:space="preserve"> </w:t>
      </w:r>
      <w:r w:rsidRPr="006F0D11">
        <w:t>одного</w:t>
      </w:r>
      <w:r w:rsidR="000111BD">
        <w:t xml:space="preserve"> </w:t>
      </w:r>
      <w:r w:rsidRPr="006F0D11">
        <w:t>расписания</w:t>
      </w:r>
      <w:r w:rsidR="000111BD">
        <w:t xml:space="preserve"> </w:t>
      </w:r>
      <w:r w:rsidRPr="006F0D11">
        <w:t>СДР</w:t>
      </w:r>
      <w:r w:rsidR="000111BD">
        <w:t xml:space="preserve"> </w:t>
      </w:r>
      <w:r w:rsidRPr="006F0D11">
        <w:t>в</w:t>
      </w:r>
      <w:r w:rsidR="000111BD">
        <w:t xml:space="preserve"> </w:t>
      </w:r>
      <w:r w:rsidRPr="006F0D11">
        <w:t>другое.</w:t>
      </w:r>
    </w:p>
    <w:p w14:paraId="1F50CB3C" w14:textId="1FEA6F01" w:rsidR="00286D2B" w:rsidRPr="006F0D11" w:rsidRDefault="00286D2B" w:rsidP="00286D2B">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копировать</w:t>
      </w:r>
      <w:r w:rsidR="000111BD">
        <w:t xml:space="preserve"> </w:t>
      </w:r>
      <w:r w:rsidRPr="006F0D11">
        <w:t>содержание</w:t>
      </w:r>
      <w:r w:rsidR="000111BD">
        <w:t xml:space="preserve"> </w:t>
      </w:r>
      <w:r w:rsidRPr="006F0D11">
        <w:t>расписания</w:t>
      </w:r>
      <w:r w:rsidR="000111BD">
        <w:t xml:space="preserve"> </w:t>
      </w:r>
      <w:r w:rsidRPr="006F0D11">
        <w:t>СДР</w:t>
      </w:r>
      <w:r w:rsidR="000111BD">
        <w:t xml:space="preserve"> </w:t>
      </w:r>
      <w:r w:rsidRPr="006F0D11">
        <w:t>(совокупность</w:t>
      </w:r>
      <w:r w:rsidR="000111BD">
        <w:t xml:space="preserve"> </w:t>
      </w:r>
      <w:r w:rsidRPr="006F0D11">
        <w:t>правил</w:t>
      </w:r>
      <w:r w:rsidR="000111BD">
        <w:t xml:space="preserve"> </w:t>
      </w:r>
      <w:r w:rsidRPr="006F0D11">
        <w:t>расписания</w:t>
      </w:r>
      <w:r w:rsidR="000111BD">
        <w:t xml:space="preserve"> </w:t>
      </w:r>
      <w:r w:rsidRPr="006F0D11">
        <w:t>СДР)</w:t>
      </w:r>
      <w:r w:rsidR="000111BD">
        <w:t xml:space="preserve"> </w:t>
      </w:r>
      <w:r w:rsidRPr="006F0D11">
        <w:t>из</w:t>
      </w:r>
      <w:r w:rsidR="000111BD">
        <w:t xml:space="preserve"> </w:t>
      </w:r>
      <w:r w:rsidRPr="006F0D11">
        <w:t>одного</w:t>
      </w:r>
      <w:r w:rsidR="000111BD">
        <w:t xml:space="preserve"> </w:t>
      </w:r>
      <w:r w:rsidRPr="006F0D11">
        <w:t>расписания</w:t>
      </w:r>
      <w:r w:rsidR="000111BD">
        <w:t xml:space="preserve"> </w:t>
      </w:r>
      <w:r w:rsidRPr="006F0D11">
        <w:t>СДР</w:t>
      </w:r>
      <w:r w:rsidR="000111BD">
        <w:t xml:space="preserve"> </w:t>
      </w:r>
      <w:r w:rsidRPr="006F0D11">
        <w:t>в</w:t>
      </w:r>
      <w:r w:rsidR="000111BD">
        <w:t xml:space="preserve"> </w:t>
      </w:r>
      <w:r w:rsidRPr="006F0D11">
        <w:t>другое.</w:t>
      </w:r>
      <w:r w:rsidR="000111BD">
        <w:t xml:space="preserve"> </w:t>
      </w:r>
      <w:r w:rsidRPr="006F0D11">
        <w:t>Если</w:t>
      </w:r>
      <w:r w:rsidR="000111BD">
        <w:t xml:space="preserve"> </w:t>
      </w:r>
      <w:r w:rsidRPr="006F0D11">
        <w:t>в</w:t>
      </w:r>
      <w:r w:rsidR="000111BD">
        <w:t xml:space="preserve"> </w:t>
      </w:r>
      <w:r w:rsidRPr="006F0D11">
        <w:t>результате</w:t>
      </w:r>
      <w:r w:rsidR="000111BD">
        <w:t xml:space="preserve"> </w:t>
      </w:r>
      <w:r w:rsidRPr="006F0D11">
        <w:t>выполнения</w:t>
      </w:r>
      <w:r w:rsidR="000111BD">
        <w:t xml:space="preserve"> </w:t>
      </w:r>
      <w:r w:rsidRPr="006F0D11">
        <w:t>функции</w:t>
      </w:r>
      <w:r w:rsidR="000111BD">
        <w:t xml:space="preserve"> </w:t>
      </w:r>
      <w:r w:rsidRPr="006F0D11">
        <w:t>удалось</w:t>
      </w:r>
      <w:r w:rsidR="000111BD">
        <w:t xml:space="preserve"> </w:t>
      </w:r>
      <w:r w:rsidRPr="006F0D11">
        <w:t>скопировать</w:t>
      </w:r>
      <w:r w:rsidR="000111BD">
        <w:t xml:space="preserve"> </w:t>
      </w:r>
      <w:r w:rsidRPr="006F0D11">
        <w:t>хотя</w:t>
      </w:r>
      <w:r w:rsidR="000111BD">
        <w:t xml:space="preserve"> </w:t>
      </w:r>
      <w:r w:rsidRPr="006F0D11">
        <w:t>бы</w:t>
      </w:r>
      <w:r w:rsidR="000111BD">
        <w:t xml:space="preserve"> </w:t>
      </w:r>
      <w:r w:rsidRPr="006F0D11">
        <w:t>одно</w:t>
      </w:r>
      <w:r w:rsidR="000111BD">
        <w:t xml:space="preserve"> </w:t>
      </w:r>
      <w:r w:rsidRPr="006F0D11">
        <w:t>правило</w:t>
      </w:r>
      <w:r w:rsidR="000111BD">
        <w:t xml:space="preserve"> </w:t>
      </w:r>
      <w:r w:rsidRPr="006F0D11">
        <w:t>расписания</w:t>
      </w:r>
      <w:r w:rsidR="000111BD">
        <w:t xml:space="preserve"> </w:t>
      </w:r>
      <w:r w:rsidRPr="006F0D11">
        <w:t>СДР,</w:t>
      </w:r>
      <w:r w:rsidR="000111BD">
        <w:t xml:space="preserve"> </w:t>
      </w:r>
      <w:r w:rsidRPr="006F0D11">
        <w:t>то</w:t>
      </w:r>
      <w:r w:rsidR="000111BD">
        <w:t xml:space="preserve"> </w:t>
      </w:r>
      <w:r w:rsidRPr="006F0D11">
        <w:t>расписание</w:t>
      </w:r>
      <w:r w:rsidR="000111BD">
        <w:t xml:space="preserve"> </w:t>
      </w:r>
      <w:r w:rsidRPr="006F0D11">
        <w:t>СДР</w:t>
      </w:r>
      <w:r w:rsidR="000111BD">
        <w:t xml:space="preserve"> </w:t>
      </w:r>
      <w:r w:rsidRPr="006F0D11">
        <w:t>должно</w:t>
      </w:r>
      <w:r w:rsidR="000111BD">
        <w:t xml:space="preserve"> </w:t>
      </w:r>
      <w:r w:rsidRPr="006F0D11">
        <w:t>переводиться</w:t>
      </w:r>
      <w:r w:rsidR="000111BD">
        <w:t xml:space="preserve"> </w:t>
      </w:r>
      <w:r w:rsidRPr="006F0D11">
        <w:t>в</w:t>
      </w:r>
      <w:r w:rsidR="000111BD">
        <w:t xml:space="preserve"> </w:t>
      </w:r>
      <w:r w:rsidRPr="006F0D11">
        <w:t>статус</w:t>
      </w:r>
      <w:r w:rsidR="000111BD">
        <w:t xml:space="preserve"> </w:t>
      </w:r>
      <w:r w:rsidRPr="006F0D11">
        <w:t>«Черновик».</w:t>
      </w:r>
      <w:r w:rsidR="000111BD">
        <w:t xml:space="preserve"> </w:t>
      </w:r>
    </w:p>
    <w:p w14:paraId="79917105" w14:textId="1D20F3FF" w:rsidR="00286D2B" w:rsidRPr="006F0D11" w:rsidRDefault="00286D2B" w:rsidP="00380A24">
      <w:pPr>
        <w:pStyle w:val="a3"/>
      </w:pPr>
      <w:r w:rsidRPr="00286D2B">
        <w:t>Удаление</w:t>
      </w:r>
      <w:r w:rsidR="000111BD">
        <w:t xml:space="preserve"> </w:t>
      </w:r>
      <w:r w:rsidRPr="006F0D11">
        <w:t>содержания</w:t>
      </w:r>
      <w:r w:rsidR="000111BD">
        <w:t xml:space="preserve"> </w:t>
      </w:r>
      <w:r w:rsidRPr="006F0D11">
        <w:t>расписания</w:t>
      </w:r>
      <w:r w:rsidR="000111BD">
        <w:t xml:space="preserve"> </w:t>
      </w:r>
      <w:r w:rsidRPr="006F0D11">
        <w:t>СДР</w:t>
      </w:r>
      <w:r w:rsidRPr="006F0D11">
        <w:rPr>
          <w:lang w:val="en-US"/>
        </w:rPr>
        <w:t>.</w:t>
      </w:r>
    </w:p>
    <w:p w14:paraId="5BA9BDCF" w14:textId="5ED8EAAD" w:rsidR="00286D2B" w:rsidRPr="006F0D11" w:rsidRDefault="00286D2B" w:rsidP="00286D2B">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удаления</w:t>
      </w:r>
      <w:r w:rsidR="000111BD">
        <w:t xml:space="preserve"> </w:t>
      </w:r>
      <w:r w:rsidRPr="006F0D11">
        <w:t>содержания</w:t>
      </w:r>
      <w:r w:rsidR="000111BD">
        <w:t xml:space="preserve"> </w:t>
      </w:r>
      <w:r w:rsidRPr="006F0D11">
        <w:t>(совокупность</w:t>
      </w:r>
      <w:r w:rsidR="000111BD">
        <w:t xml:space="preserve"> </w:t>
      </w:r>
      <w:r w:rsidRPr="006F0D11">
        <w:t>правил</w:t>
      </w:r>
      <w:r w:rsidR="000111BD">
        <w:t xml:space="preserve"> </w:t>
      </w:r>
      <w:r w:rsidRPr="006F0D11">
        <w:t>расписания</w:t>
      </w:r>
      <w:r w:rsidR="000111BD">
        <w:t xml:space="preserve"> </w:t>
      </w:r>
      <w:r w:rsidRPr="006F0D11">
        <w:t>СДР)</w:t>
      </w:r>
      <w:r w:rsidR="000111BD">
        <w:t xml:space="preserve"> </w:t>
      </w:r>
      <w:r w:rsidRPr="006F0D11">
        <w:t>расписания</w:t>
      </w:r>
      <w:r w:rsidR="000111BD">
        <w:t xml:space="preserve"> </w:t>
      </w:r>
      <w:r w:rsidRPr="006F0D11">
        <w:t>СДР</w:t>
      </w:r>
      <w:r w:rsidR="000111BD">
        <w:t xml:space="preserve"> </w:t>
      </w:r>
      <w:r w:rsidRPr="006F0D11">
        <w:t>по</w:t>
      </w:r>
      <w:r w:rsidR="000111BD">
        <w:t xml:space="preserve"> </w:t>
      </w:r>
      <w:r w:rsidRPr="006F0D11">
        <w:t>идентификатору</w:t>
      </w:r>
      <w:r w:rsidR="000111BD">
        <w:t xml:space="preserve"> </w:t>
      </w:r>
      <w:r w:rsidRPr="006F0D11">
        <w:t>СДР.</w:t>
      </w:r>
    </w:p>
    <w:p w14:paraId="19E384BE" w14:textId="4A1DA4DA" w:rsidR="00286D2B" w:rsidRPr="006F0D11" w:rsidRDefault="00286D2B" w:rsidP="00380A24">
      <w:pPr>
        <w:pStyle w:val="a3"/>
      </w:pPr>
      <w:r w:rsidRPr="00286D2B">
        <w:t>Создание</w:t>
      </w:r>
      <w:r w:rsidR="000111BD">
        <w:t xml:space="preserve"> </w:t>
      </w:r>
      <w:r w:rsidRPr="006F0D11">
        <w:t>правила</w:t>
      </w:r>
      <w:r w:rsidR="000111BD">
        <w:t xml:space="preserve"> </w:t>
      </w:r>
      <w:r w:rsidRPr="006F0D11">
        <w:t>расписания</w:t>
      </w:r>
      <w:r w:rsidR="000111BD">
        <w:t xml:space="preserve"> </w:t>
      </w:r>
      <w:r w:rsidRPr="006F0D11">
        <w:t>СДР.</w:t>
      </w:r>
    </w:p>
    <w:p w14:paraId="48683EFF" w14:textId="634287F6" w:rsidR="00286D2B" w:rsidRPr="006F0D11" w:rsidRDefault="00286D2B" w:rsidP="00286D2B">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создать</w:t>
      </w:r>
      <w:r w:rsidR="000111BD">
        <w:t xml:space="preserve"> </w:t>
      </w:r>
      <w:r w:rsidRPr="006F0D11">
        <w:t>правило</w:t>
      </w:r>
      <w:r w:rsidR="000111BD">
        <w:t xml:space="preserve"> </w:t>
      </w:r>
      <w:r w:rsidRPr="006F0D11">
        <w:t>расписания</w:t>
      </w:r>
      <w:r w:rsidR="000111BD">
        <w:t xml:space="preserve"> </w:t>
      </w:r>
      <w:r w:rsidRPr="006F0D11">
        <w:t>СДР</w:t>
      </w:r>
      <w:r w:rsidR="000111BD">
        <w:t xml:space="preserve"> </w:t>
      </w:r>
      <w:r w:rsidRPr="006F0D11">
        <w:t>для</w:t>
      </w:r>
      <w:r w:rsidR="000111BD">
        <w:t xml:space="preserve"> </w:t>
      </w:r>
      <w:r w:rsidRPr="006F0D11">
        <w:t>указанного</w:t>
      </w:r>
      <w:r w:rsidR="000111BD">
        <w:t xml:space="preserve"> </w:t>
      </w:r>
      <w:r w:rsidRPr="006F0D11">
        <w:t>во</w:t>
      </w:r>
      <w:r w:rsidR="000111BD">
        <w:t xml:space="preserve"> </w:t>
      </w:r>
      <w:r w:rsidRPr="006F0D11">
        <w:t>входных</w:t>
      </w:r>
      <w:r w:rsidR="000111BD">
        <w:t xml:space="preserve"> </w:t>
      </w:r>
      <w:r w:rsidRPr="006F0D11">
        <w:t>параметрах</w:t>
      </w:r>
      <w:r w:rsidR="000111BD">
        <w:t xml:space="preserve"> </w:t>
      </w:r>
      <w:r w:rsidRPr="006F0D11">
        <w:t>расписания</w:t>
      </w:r>
      <w:r w:rsidR="000111BD">
        <w:t xml:space="preserve"> </w:t>
      </w:r>
      <w:r w:rsidRPr="006F0D11">
        <w:t>СДР.</w:t>
      </w:r>
      <w:r w:rsidR="000111BD">
        <w:t xml:space="preserve"> </w:t>
      </w:r>
      <w:r w:rsidRPr="006F0D11">
        <w:t>В</w:t>
      </w:r>
      <w:r w:rsidR="000111BD">
        <w:t xml:space="preserve"> </w:t>
      </w:r>
      <w:r w:rsidRPr="006F0D11">
        <w:t>результате</w:t>
      </w:r>
      <w:r w:rsidR="000111BD">
        <w:t xml:space="preserve"> </w:t>
      </w:r>
      <w:r w:rsidRPr="006F0D11">
        <w:t>успешного</w:t>
      </w:r>
      <w:r w:rsidR="000111BD">
        <w:t xml:space="preserve"> </w:t>
      </w:r>
      <w:r w:rsidRPr="006F0D11">
        <w:t>выполнения</w:t>
      </w:r>
      <w:r w:rsidR="000111BD">
        <w:t xml:space="preserve"> </w:t>
      </w:r>
      <w:r w:rsidRPr="006F0D11">
        <w:t>функции</w:t>
      </w:r>
      <w:r w:rsidR="000111BD">
        <w:t xml:space="preserve"> </w:t>
      </w:r>
      <w:r w:rsidRPr="006F0D11">
        <w:t>расписание</w:t>
      </w:r>
      <w:r w:rsidR="000111BD">
        <w:t xml:space="preserve"> </w:t>
      </w:r>
      <w:r w:rsidRPr="006F0D11">
        <w:t>СДР</w:t>
      </w:r>
      <w:r w:rsidR="000111BD">
        <w:t xml:space="preserve"> </w:t>
      </w:r>
      <w:r w:rsidRPr="006F0D11">
        <w:t>должно</w:t>
      </w:r>
      <w:r w:rsidR="000111BD">
        <w:t xml:space="preserve"> </w:t>
      </w:r>
      <w:r w:rsidRPr="006F0D11">
        <w:t>переводиться</w:t>
      </w:r>
      <w:r w:rsidR="000111BD">
        <w:t xml:space="preserve"> </w:t>
      </w:r>
      <w:r w:rsidRPr="006F0D11">
        <w:t>в</w:t>
      </w:r>
      <w:r w:rsidR="000111BD">
        <w:t xml:space="preserve"> </w:t>
      </w:r>
      <w:r w:rsidRPr="006F0D11">
        <w:t>статус</w:t>
      </w:r>
      <w:r w:rsidR="000111BD">
        <w:t xml:space="preserve"> </w:t>
      </w:r>
      <w:r w:rsidRPr="006F0D11">
        <w:t>«Черновик».</w:t>
      </w:r>
    </w:p>
    <w:p w14:paraId="62458B89" w14:textId="491EE4D5" w:rsidR="00286D2B" w:rsidRPr="006F0D11" w:rsidRDefault="00286D2B" w:rsidP="00380A24">
      <w:pPr>
        <w:pStyle w:val="a3"/>
      </w:pPr>
      <w:r w:rsidRPr="00286D2B">
        <w:t>Изменение</w:t>
      </w:r>
      <w:r w:rsidR="000111BD">
        <w:t xml:space="preserve"> </w:t>
      </w:r>
      <w:r w:rsidRPr="006F0D11">
        <w:t>правила</w:t>
      </w:r>
      <w:r w:rsidR="000111BD">
        <w:t xml:space="preserve"> </w:t>
      </w:r>
      <w:r w:rsidRPr="006F0D11">
        <w:t>расписания</w:t>
      </w:r>
      <w:r w:rsidR="000111BD">
        <w:t xml:space="preserve"> </w:t>
      </w:r>
      <w:r w:rsidRPr="006F0D11">
        <w:t>СДР.</w:t>
      </w:r>
    </w:p>
    <w:p w14:paraId="2106EAE0" w14:textId="43483C69" w:rsidR="00286D2B" w:rsidRPr="006F0D11" w:rsidRDefault="00286D2B" w:rsidP="00286D2B">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изменить</w:t>
      </w:r>
      <w:r w:rsidR="000111BD">
        <w:t xml:space="preserve"> </w:t>
      </w:r>
      <w:r w:rsidRPr="006F0D11">
        <w:t>правило</w:t>
      </w:r>
      <w:r w:rsidR="000111BD">
        <w:t xml:space="preserve"> </w:t>
      </w:r>
      <w:r w:rsidRPr="006F0D11">
        <w:t>расписания</w:t>
      </w:r>
      <w:r w:rsidR="000111BD">
        <w:t xml:space="preserve"> </w:t>
      </w:r>
      <w:r w:rsidRPr="006F0D11">
        <w:t>СДР</w:t>
      </w:r>
      <w:r w:rsidR="000111BD">
        <w:t xml:space="preserve"> </w:t>
      </w:r>
      <w:r w:rsidRPr="006F0D11">
        <w:t>для</w:t>
      </w:r>
      <w:r w:rsidR="000111BD">
        <w:t xml:space="preserve"> </w:t>
      </w:r>
      <w:r w:rsidRPr="006F0D11">
        <w:t>указанного</w:t>
      </w:r>
      <w:r w:rsidR="000111BD">
        <w:t xml:space="preserve"> </w:t>
      </w:r>
      <w:r w:rsidRPr="006F0D11">
        <w:t>во</w:t>
      </w:r>
      <w:r w:rsidR="000111BD">
        <w:t xml:space="preserve"> </w:t>
      </w:r>
      <w:r w:rsidRPr="006F0D11">
        <w:t>входных</w:t>
      </w:r>
      <w:r w:rsidR="000111BD">
        <w:t xml:space="preserve"> </w:t>
      </w:r>
      <w:r w:rsidRPr="006F0D11">
        <w:t>параметрах</w:t>
      </w:r>
      <w:r w:rsidR="000111BD">
        <w:t xml:space="preserve"> </w:t>
      </w:r>
      <w:r w:rsidRPr="006F0D11">
        <w:t>расписания</w:t>
      </w:r>
      <w:r w:rsidR="000111BD">
        <w:t xml:space="preserve"> </w:t>
      </w:r>
      <w:r w:rsidRPr="006F0D11">
        <w:t>СДР</w:t>
      </w:r>
      <w:r w:rsidR="000111BD">
        <w:t xml:space="preserve"> </w:t>
      </w:r>
      <w:r w:rsidRPr="006F0D11">
        <w:t>в</w:t>
      </w:r>
      <w:r w:rsidR="000111BD">
        <w:t xml:space="preserve"> </w:t>
      </w:r>
      <w:r w:rsidRPr="006F0D11">
        <w:t>соответствии</w:t>
      </w:r>
      <w:r w:rsidR="000111BD">
        <w:t xml:space="preserve"> </w:t>
      </w:r>
      <w:r w:rsidRPr="006F0D11">
        <w:t>с</w:t>
      </w:r>
      <w:r w:rsidR="000111BD">
        <w:t xml:space="preserve"> </w:t>
      </w:r>
      <w:r w:rsidRPr="006F0D11">
        <w:t>переданными</w:t>
      </w:r>
      <w:r w:rsidR="000111BD">
        <w:t xml:space="preserve"> </w:t>
      </w:r>
      <w:r w:rsidRPr="006F0D11">
        <w:t>сведениями.</w:t>
      </w:r>
      <w:r w:rsidR="000111BD">
        <w:t xml:space="preserve"> </w:t>
      </w:r>
      <w:r w:rsidRPr="006F0D11">
        <w:t>В</w:t>
      </w:r>
      <w:r w:rsidR="000111BD">
        <w:t xml:space="preserve"> </w:t>
      </w:r>
      <w:r w:rsidRPr="006F0D11">
        <w:t>результате</w:t>
      </w:r>
      <w:r w:rsidR="000111BD">
        <w:t xml:space="preserve"> </w:t>
      </w:r>
      <w:r w:rsidRPr="006F0D11">
        <w:t>успешного</w:t>
      </w:r>
      <w:r w:rsidR="000111BD">
        <w:t xml:space="preserve"> </w:t>
      </w:r>
      <w:r w:rsidRPr="006F0D11">
        <w:t>выполнения</w:t>
      </w:r>
      <w:r w:rsidR="000111BD">
        <w:t xml:space="preserve"> </w:t>
      </w:r>
      <w:r w:rsidRPr="006F0D11">
        <w:t>функции</w:t>
      </w:r>
      <w:r w:rsidR="000111BD">
        <w:t xml:space="preserve"> </w:t>
      </w:r>
      <w:r w:rsidRPr="006F0D11">
        <w:t>расписание</w:t>
      </w:r>
      <w:r w:rsidR="000111BD">
        <w:t xml:space="preserve"> </w:t>
      </w:r>
      <w:r w:rsidRPr="006F0D11">
        <w:t>СДР</w:t>
      </w:r>
      <w:r w:rsidR="000111BD">
        <w:t xml:space="preserve"> </w:t>
      </w:r>
      <w:r w:rsidRPr="006F0D11">
        <w:t>должно</w:t>
      </w:r>
      <w:r w:rsidR="000111BD">
        <w:t xml:space="preserve"> </w:t>
      </w:r>
      <w:r w:rsidRPr="006F0D11">
        <w:t>переводиться</w:t>
      </w:r>
      <w:r w:rsidR="000111BD">
        <w:t xml:space="preserve"> </w:t>
      </w:r>
      <w:r w:rsidRPr="006F0D11">
        <w:t>в</w:t>
      </w:r>
      <w:r w:rsidR="000111BD">
        <w:t xml:space="preserve"> </w:t>
      </w:r>
      <w:r w:rsidRPr="006F0D11">
        <w:t>статус</w:t>
      </w:r>
      <w:r w:rsidR="000111BD">
        <w:t xml:space="preserve"> </w:t>
      </w:r>
      <w:r w:rsidRPr="006F0D11">
        <w:t>«Черновик».</w:t>
      </w:r>
    </w:p>
    <w:p w14:paraId="216D60A1" w14:textId="042F2F54" w:rsidR="00286D2B" w:rsidRPr="006F0D11" w:rsidRDefault="00286D2B" w:rsidP="00380A24">
      <w:pPr>
        <w:pStyle w:val="a3"/>
      </w:pPr>
      <w:r w:rsidRPr="006F0D11">
        <w:t>Удаление</w:t>
      </w:r>
      <w:r w:rsidR="000111BD">
        <w:t xml:space="preserve"> </w:t>
      </w:r>
      <w:r w:rsidRPr="006F0D11">
        <w:t>правила</w:t>
      </w:r>
      <w:r w:rsidR="000111BD">
        <w:t xml:space="preserve"> </w:t>
      </w:r>
      <w:r w:rsidRPr="006F0D11">
        <w:t>расписания</w:t>
      </w:r>
      <w:r w:rsidR="000111BD">
        <w:t xml:space="preserve"> </w:t>
      </w:r>
      <w:r w:rsidRPr="006F0D11">
        <w:t>СДР.</w:t>
      </w:r>
    </w:p>
    <w:p w14:paraId="7C20BE60" w14:textId="6F95B4A0" w:rsidR="00286D2B" w:rsidRPr="006F0D11" w:rsidRDefault="00286D2B" w:rsidP="00286D2B">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удалить</w:t>
      </w:r>
      <w:r w:rsidR="000111BD">
        <w:t xml:space="preserve"> </w:t>
      </w:r>
      <w:r w:rsidRPr="006F0D11">
        <w:t>правило</w:t>
      </w:r>
      <w:r w:rsidR="000111BD">
        <w:t xml:space="preserve"> </w:t>
      </w:r>
      <w:r w:rsidRPr="006F0D11">
        <w:t>расписания</w:t>
      </w:r>
      <w:r w:rsidR="000111BD">
        <w:t xml:space="preserve"> </w:t>
      </w:r>
      <w:r w:rsidRPr="006F0D11">
        <w:t>СДР</w:t>
      </w:r>
      <w:r w:rsidR="000111BD">
        <w:t xml:space="preserve"> </w:t>
      </w:r>
      <w:r w:rsidRPr="006F0D11">
        <w:t>для</w:t>
      </w:r>
      <w:r w:rsidR="000111BD">
        <w:t xml:space="preserve"> </w:t>
      </w:r>
      <w:r w:rsidRPr="006F0D11">
        <w:t>указанного</w:t>
      </w:r>
      <w:r w:rsidR="000111BD">
        <w:t xml:space="preserve"> </w:t>
      </w:r>
      <w:r w:rsidRPr="006F0D11">
        <w:t>во</w:t>
      </w:r>
      <w:r w:rsidR="000111BD">
        <w:t xml:space="preserve"> </w:t>
      </w:r>
      <w:r w:rsidRPr="006F0D11">
        <w:t>входных</w:t>
      </w:r>
      <w:r w:rsidR="000111BD">
        <w:t xml:space="preserve"> </w:t>
      </w:r>
      <w:r w:rsidRPr="006F0D11">
        <w:t>параметрах</w:t>
      </w:r>
      <w:r w:rsidR="000111BD">
        <w:t xml:space="preserve"> </w:t>
      </w:r>
      <w:r w:rsidRPr="006F0D11">
        <w:t>расписания</w:t>
      </w:r>
      <w:r w:rsidR="000111BD">
        <w:t xml:space="preserve"> </w:t>
      </w:r>
      <w:r w:rsidRPr="006F0D11">
        <w:t>СДР</w:t>
      </w:r>
      <w:r w:rsidR="000111BD">
        <w:t xml:space="preserve"> </w:t>
      </w:r>
      <w:r w:rsidRPr="006F0D11">
        <w:t>по</w:t>
      </w:r>
      <w:r w:rsidR="000111BD">
        <w:t xml:space="preserve"> </w:t>
      </w:r>
      <w:r w:rsidRPr="006F0D11">
        <w:t>следующим</w:t>
      </w:r>
      <w:r w:rsidR="000111BD">
        <w:t xml:space="preserve"> </w:t>
      </w:r>
      <w:r w:rsidRPr="006F0D11">
        <w:t>правилам:</w:t>
      </w:r>
    </w:p>
    <w:p w14:paraId="0F346A6E" w14:textId="08BC8E27" w:rsidR="00286D2B" w:rsidRPr="006F0D11" w:rsidRDefault="00286D2B" w:rsidP="00836311">
      <w:pPr>
        <w:pStyle w:val="-1"/>
      </w:pPr>
      <w:r w:rsidRPr="006F0D11">
        <w:t>Если</w:t>
      </w:r>
      <w:r w:rsidR="000111BD">
        <w:t xml:space="preserve"> </w:t>
      </w:r>
      <w:r w:rsidRPr="006F0D11">
        <w:t>начало</w:t>
      </w:r>
      <w:r w:rsidR="000111BD">
        <w:t xml:space="preserve"> </w:t>
      </w:r>
      <w:r w:rsidRPr="006F0D11">
        <w:t>периода</w:t>
      </w:r>
      <w:r w:rsidR="000111BD">
        <w:t xml:space="preserve"> </w:t>
      </w:r>
      <w:r w:rsidRPr="006F0D11">
        <w:t>действия</w:t>
      </w:r>
      <w:r w:rsidR="000111BD">
        <w:t xml:space="preserve"> </w:t>
      </w:r>
      <w:r w:rsidRPr="006F0D11">
        <w:t>правила</w:t>
      </w:r>
      <w:r w:rsidR="000111BD">
        <w:t xml:space="preserve"> </w:t>
      </w:r>
      <w:r w:rsidRPr="006F0D11">
        <w:t>расписания</w:t>
      </w:r>
      <w:r w:rsidR="000111BD">
        <w:t xml:space="preserve"> </w:t>
      </w:r>
      <w:r w:rsidRPr="006F0D11">
        <w:t>СДР,</w:t>
      </w:r>
      <w:r w:rsidR="000111BD">
        <w:t xml:space="preserve"> </w:t>
      </w:r>
      <w:r w:rsidRPr="006F0D11">
        <w:t>для</w:t>
      </w:r>
      <w:r w:rsidR="000111BD">
        <w:t xml:space="preserve"> </w:t>
      </w:r>
      <w:r w:rsidRPr="006F0D11">
        <w:t>удаляемой</w:t>
      </w:r>
      <w:r w:rsidR="000111BD">
        <w:t xml:space="preserve"> </w:t>
      </w:r>
      <w:r w:rsidRPr="006F0D11">
        <w:t>сущности</w:t>
      </w:r>
      <w:r w:rsidR="000111BD">
        <w:t xml:space="preserve"> </w:t>
      </w:r>
      <w:r w:rsidRPr="006F0D11">
        <w:t>в</w:t>
      </w:r>
      <w:r w:rsidR="000111BD">
        <w:t xml:space="preserve"> </w:t>
      </w:r>
      <w:r w:rsidRPr="006F0D11">
        <w:t>БД,</w:t>
      </w:r>
      <w:r w:rsidR="000111BD">
        <w:t xml:space="preserve"> </w:t>
      </w:r>
      <w:r w:rsidRPr="006F0D11">
        <w:t>находится</w:t>
      </w:r>
      <w:r w:rsidR="000111BD">
        <w:t xml:space="preserve"> </w:t>
      </w:r>
      <w:r w:rsidRPr="006F0D11">
        <w:t>в</w:t>
      </w:r>
      <w:r w:rsidR="000111BD">
        <w:t xml:space="preserve"> </w:t>
      </w:r>
      <w:r w:rsidRPr="006F0D11">
        <w:t>прошлом,</w:t>
      </w:r>
      <w:r w:rsidR="000111BD">
        <w:t xml:space="preserve"> </w:t>
      </w:r>
      <w:r w:rsidRPr="006F0D11">
        <w:t>то</w:t>
      </w:r>
      <w:r w:rsidR="000111BD">
        <w:t xml:space="preserve"> </w:t>
      </w:r>
      <w:r w:rsidRPr="006F0D11">
        <w:t>должно</w:t>
      </w:r>
      <w:r w:rsidR="000111BD">
        <w:t xml:space="preserve"> </w:t>
      </w:r>
      <w:r w:rsidRPr="006F0D11">
        <w:t>выполняться</w:t>
      </w:r>
      <w:r w:rsidR="000111BD">
        <w:t xml:space="preserve"> </w:t>
      </w:r>
      <w:r w:rsidRPr="006F0D11">
        <w:t>ограничение</w:t>
      </w:r>
      <w:r w:rsidR="000111BD">
        <w:t xml:space="preserve"> </w:t>
      </w:r>
      <w:r w:rsidRPr="006F0D11">
        <w:t>периода</w:t>
      </w:r>
      <w:r w:rsidR="000111BD">
        <w:t xml:space="preserve"> </w:t>
      </w:r>
      <w:r w:rsidRPr="006F0D11">
        <w:t>действия</w:t>
      </w:r>
      <w:r w:rsidR="000111BD">
        <w:t xml:space="preserve"> </w:t>
      </w:r>
      <w:r w:rsidRPr="006F0D11">
        <w:t>существующего</w:t>
      </w:r>
      <w:r w:rsidR="000111BD">
        <w:t xml:space="preserve"> </w:t>
      </w:r>
      <w:r w:rsidRPr="006F0D11">
        <w:t>правила</w:t>
      </w:r>
      <w:r w:rsidR="000111BD">
        <w:t xml:space="preserve"> </w:t>
      </w:r>
      <w:r w:rsidRPr="006F0D11">
        <w:t>расписания</w:t>
      </w:r>
      <w:r w:rsidR="000111BD">
        <w:t xml:space="preserve"> </w:t>
      </w:r>
      <w:r w:rsidRPr="006F0D11">
        <w:t>СДР</w:t>
      </w:r>
      <w:r w:rsidR="000111BD">
        <w:t xml:space="preserve"> </w:t>
      </w:r>
      <w:r w:rsidRPr="006F0D11">
        <w:t>датой,</w:t>
      </w:r>
      <w:r w:rsidR="000111BD">
        <w:t xml:space="preserve"> </w:t>
      </w:r>
      <w:r w:rsidRPr="006F0D11">
        <w:t>предшествующей</w:t>
      </w:r>
      <w:r w:rsidR="000111BD">
        <w:t xml:space="preserve"> </w:t>
      </w:r>
      <w:r w:rsidRPr="006F0D11">
        <w:t>текущей</w:t>
      </w:r>
      <w:r w:rsidR="000111BD">
        <w:t xml:space="preserve"> </w:t>
      </w:r>
      <w:r w:rsidRPr="006F0D11">
        <w:t>дате;</w:t>
      </w:r>
    </w:p>
    <w:p w14:paraId="68E3B3AF" w14:textId="26A3C2B1" w:rsidR="00286D2B" w:rsidRPr="006F0D11" w:rsidRDefault="00286D2B" w:rsidP="00836311">
      <w:pPr>
        <w:pStyle w:val="-1"/>
      </w:pPr>
      <w:r w:rsidRPr="006F0D11">
        <w:t>Если</w:t>
      </w:r>
      <w:r w:rsidR="000111BD">
        <w:t xml:space="preserve"> </w:t>
      </w:r>
      <w:r w:rsidRPr="006F0D11">
        <w:t>начало</w:t>
      </w:r>
      <w:r w:rsidR="000111BD">
        <w:t xml:space="preserve"> </w:t>
      </w:r>
      <w:r w:rsidRPr="006F0D11">
        <w:t>периода</w:t>
      </w:r>
      <w:r w:rsidR="000111BD">
        <w:t xml:space="preserve"> </w:t>
      </w:r>
      <w:r w:rsidRPr="006F0D11">
        <w:t>действия</w:t>
      </w:r>
      <w:r w:rsidR="000111BD">
        <w:t xml:space="preserve"> </w:t>
      </w:r>
      <w:r w:rsidRPr="006F0D11">
        <w:t>удаляемого</w:t>
      </w:r>
      <w:r w:rsidR="000111BD">
        <w:t xml:space="preserve"> </w:t>
      </w:r>
      <w:r w:rsidRPr="006F0D11">
        <w:t>правила</w:t>
      </w:r>
      <w:r w:rsidR="000111BD">
        <w:t xml:space="preserve"> </w:t>
      </w:r>
      <w:r w:rsidRPr="006F0D11">
        <w:t>расписания</w:t>
      </w:r>
      <w:r w:rsidR="000111BD">
        <w:t xml:space="preserve"> </w:t>
      </w:r>
      <w:r w:rsidRPr="006F0D11">
        <w:t>СДР,</w:t>
      </w:r>
      <w:r w:rsidR="000111BD">
        <w:t xml:space="preserve"> </w:t>
      </w:r>
      <w:r w:rsidRPr="006F0D11">
        <w:t>находится</w:t>
      </w:r>
      <w:r w:rsidR="000111BD">
        <w:t xml:space="preserve"> </w:t>
      </w:r>
      <w:r w:rsidRPr="006F0D11">
        <w:t>в</w:t>
      </w:r>
      <w:r w:rsidR="000111BD">
        <w:t xml:space="preserve"> </w:t>
      </w:r>
      <w:r w:rsidRPr="006F0D11">
        <w:t>будущем,</w:t>
      </w:r>
      <w:r w:rsidR="000111BD">
        <w:t xml:space="preserve"> </w:t>
      </w:r>
      <w:r w:rsidRPr="006F0D11">
        <w:t>то</w:t>
      </w:r>
      <w:r w:rsidR="000111BD">
        <w:t xml:space="preserve"> </w:t>
      </w:r>
      <w:r w:rsidRPr="006F0D11">
        <w:t>система</w:t>
      </w:r>
      <w:r w:rsidR="000111BD">
        <w:t xml:space="preserve"> </w:t>
      </w:r>
      <w:r w:rsidRPr="006F0D11">
        <w:t>полностью</w:t>
      </w:r>
      <w:r w:rsidR="000111BD">
        <w:t xml:space="preserve"> </w:t>
      </w:r>
      <w:r w:rsidRPr="006F0D11">
        <w:t>удаляет</w:t>
      </w:r>
      <w:r w:rsidR="000111BD">
        <w:t xml:space="preserve"> </w:t>
      </w:r>
      <w:r w:rsidRPr="006F0D11">
        <w:t>правило</w:t>
      </w:r>
      <w:r w:rsidR="000111BD">
        <w:t xml:space="preserve"> </w:t>
      </w:r>
      <w:r w:rsidRPr="006F0D11">
        <w:t>расписания</w:t>
      </w:r>
      <w:r w:rsidR="000111BD">
        <w:t xml:space="preserve"> </w:t>
      </w:r>
      <w:r w:rsidRPr="006F0D11">
        <w:t>СДР</w:t>
      </w:r>
      <w:r w:rsidR="000111BD">
        <w:t xml:space="preserve"> </w:t>
      </w:r>
      <w:r w:rsidRPr="006F0D11">
        <w:t>и</w:t>
      </w:r>
      <w:r w:rsidR="000111BD">
        <w:t xml:space="preserve"> </w:t>
      </w:r>
      <w:r w:rsidRPr="006F0D11">
        <w:t>его</w:t>
      </w:r>
      <w:r w:rsidR="000111BD">
        <w:t xml:space="preserve"> </w:t>
      </w:r>
      <w:r w:rsidRPr="006F0D11">
        <w:t>компоненты</w:t>
      </w:r>
      <w:r w:rsidR="000111BD">
        <w:t xml:space="preserve"> </w:t>
      </w:r>
      <w:r w:rsidRPr="006F0D11">
        <w:t>из</w:t>
      </w:r>
      <w:r w:rsidR="000111BD">
        <w:t xml:space="preserve"> </w:t>
      </w:r>
      <w:r w:rsidRPr="006F0D11">
        <w:t>БД.</w:t>
      </w:r>
    </w:p>
    <w:p w14:paraId="0271237C" w14:textId="015ED04E" w:rsidR="00286D2B" w:rsidRPr="006F0D11" w:rsidRDefault="00286D2B" w:rsidP="00286D2B">
      <w:pPr>
        <w:widowControl w:val="0"/>
        <w:ind w:firstLine="708"/>
      </w:pPr>
      <w:r w:rsidRPr="006F0D11">
        <w:t>В</w:t>
      </w:r>
      <w:r w:rsidR="000111BD">
        <w:t xml:space="preserve"> </w:t>
      </w:r>
      <w:r w:rsidRPr="006F0D11">
        <w:t>результате</w:t>
      </w:r>
      <w:r w:rsidR="000111BD">
        <w:t xml:space="preserve"> </w:t>
      </w:r>
      <w:r w:rsidRPr="006F0D11">
        <w:t>успешного</w:t>
      </w:r>
      <w:r w:rsidR="000111BD">
        <w:t xml:space="preserve"> </w:t>
      </w:r>
      <w:r w:rsidRPr="006F0D11">
        <w:t>выполнения</w:t>
      </w:r>
      <w:r w:rsidR="000111BD">
        <w:t xml:space="preserve"> </w:t>
      </w:r>
      <w:r w:rsidRPr="006F0D11">
        <w:t>функции</w:t>
      </w:r>
      <w:r w:rsidR="000111BD">
        <w:t xml:space="preserve"> </w:t>
      </w:r>
      <w:r w:rsidRPr="006F0D11">
        <w:t>расписание</w:t>
      </w:r>
      <w:r w:rsidR="000111BD">
        <w:t xml:space="preserve"> </w:t>
      </w:r>
      <w:r w:rsidRPr="006F0D11">
        <w:t>СДР</w:t>
      </w:r>
      <w:r w:rsidR="000111BD">
        <w:t xml:space="preserve"> </w:t>
      </w:r>
      <w:r w:rsidRPr="006F0D11">
        <w:t>должно</w:t>
      </w:r>
      <w:r w:rsidR="000111BD">
        <w:t xml:space="preserve"> </w:t>
      </w:r>
      <w:r w:rsidRPr="006F0D11">
        <w:t>переводиться</w:t>
      </w:r>
      <w:r w:rsidR="000111BD">
        <w:t xml:space="preserve"> </w:t>
      </w:r>
      <w:r w:rsidRPr="006F0D11">
        <w:t>в</w:t>
      </w:r>
      <w:r w:rsidR="000111BD">
        <w:t xml:space="preserve"> </w:t>
      </w:r>
      <w:r w:rsidRPr="006F0D11">
        <w:t>статус</w:t>
      </w:r>
      <w:r w:rsidR="000111BD">
        <w:t xml:space="preserve"> </w:t>
      </w:r>
      <w:r w:rsidRPr="006F0D11">
        <w:t>«Черновик».</w:t>
      </w:r>
    </w:p>
    <w:p w14:paraId="496AF688" w14:textId="5C27A787" w:rsidR="00286D2B" w:rsidRPr="006F0D11" w:rsidRDefault="00286D2B" w:rsidP="00380A24">
      <w:pPr>
        <w:pStyle w:val="a3"/>
      </w:pPr>
      <w:r w:rsidRPr="00731C9B">
        <w:t>Применение</w:t>
      </w:r>
      <w:r w:rsidR="000111BD">
        <w:t xml:space="preserve"> </w:t>
      </w:r>
      <w:r w:rsidRPr="006F0D11">
        <w:t>изменений,</w:t>
      </w:r>
      <w:r w:rsidR="000111BD">
        <w:t xml:space="preserve"> </w:t>
      </w:r>
      <w:r w:rsidRPr="006F0D11">
        <w:t>внесенных</w:t>
      </w:r>
      <w:r w:rsidR="000111BD">
        <w:t xml:space="preserve"> </w:t>
      </w:r>
      <w:r w:rsidRPr="006F0D11">
        <w:t>в</w:t>
      </w:r>
      <w:r w:rsidR="000111BD">
        <w:t xml:space="preserve"> </w:t>
      </w:r>
      <w:r w:rsidRPr="006F0D11">
        <w:t>правила</w:t>
      </w:r>
      <w:r w:rsidR="000111BD">
        <w:t xml:space="preserve"> </w:t>
      </w:r>
      <w:r w:rsidRPr="006F0D11">
        <w:t>расписания.</w:t>
      </w:r>
    </w:p>
    <w:p w14:paraId="278098E0" w14:textId="68EEF577" w:rsidR="00286D2B" w:rsidRPr="006F0D11" w:rsidRDefault="00286D2B" w:rsidP="00286D2B">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применения</w:t>
      </w:r>
      <w:r w:rsidR="000111BD">
        <w:t xml:space="preserve"> </w:t>
      </w:r>
      <w:r w:rsidRPr="006F0D11">
        <w:t>ранее</w:t>
      </w:r>
      <w:r w:rsidR="000111BD">
        <w:t xml:space="preserve"> </w:t>
      </w:r>
      <w:r w:rsidRPr="006F0D11">
        <w:t>внесенных</w:t>
      </w:r>
      <w:r w:rsidR="000111BD">
        <w:t xml:space="preserve"> </w:t>
      </w:r>
      <w:r w:rsidRPr="006F0D11">
        <w:t>изменений</w:t>
      </w:r>
      <w:r w:rsidR="000111BD">
        <w:t xml:space="preserve"> </w:t>
      </w:r>
      <w:r w:rsidRPr="006F0D11">
        <w:t>в</w:t>
      </w:r>
      <w:r w:rsidR="000111BD">
        <w:t xml:space="preserve"> </w:t>
      </w:r>
      <w:r w:rsidRPr="006F0D11">
        <w:t>содержание</w:t>
      </w:r>
      <w:r w:rsidR="000111BD">
        <w:t xml:space="preserve"> </w:t>
      </w:r>
      <w:r w:rsidRPr="006F0D11">
        <w:t>правила</w:t>
      </w:r>
      <w:r w:rsidR="000111BD">
        <w:t xml:space="preserve"> </w:t>
      </w:r>
      <w:r w:rsidRPr="006F0D11">
        <w:t>расписания</w:t>
      </w:r>
      <w:r w:rsidR="000111BD">
        <w:t xml:space="preserve"> </w:t>
      </w:r>
      <w:r w:rsidRPr="006F0D11">
        <w:t>СДР</w:t>
      </w:r>
      <w:r w:rsidR="000111BD">
        <w:t xml:space="preserve"> </w:t>
      </w:r>
      <w:r w:rsidRPr="006F0D11">
        <w:t>(создание,</w:t>
      </w:r>
      <w:r w:rsidR="000111BD">
        <w:t xml:space="preserve"> </w:t>
      </w:r>
      <w:r w:rsidRPr="006F0D11">
        <w:t>изменение,</w:t>
      </w:r>
      <w:r w:rsidR="000111BD">
        <w:t xml:space="preserve"> </w:t>
      </w:r>
      <w:r w:rsidRPr="006F0D11">
        <w:t>удаление).</w:t>
      </w:r>
      <w:r w:rsidR="000111BD">
        <w:t xml:space="preserve"> </w:t>
      </w:r>
      <w:r w:rsidRPr="006F0D11">
        <w:t>При</w:t>
      </w:r>
      <w:r w:rsidR="000111BD">
        <w:t xml:space="preserve"> </w:t>
      </w:r>
      <w:r w:rsidRPr="006F0D11">
        <w:t>выполнении</w:t>
      </w:r>
      <w:r w:rsidR="000111BD">
        <w:t xml:space="preserve"> </w:t>
      </w:r>
      <w:r w:rsidRPr="006F0D11">
        <w:t>функции</w:t>
      </w:r>
      <w:r w:rsidR="000111BD">
        <w:t xml:space="preserve"> </w:t>
      </w:r>
      <w:r w:rsidRPr="006F0D11">
        <w:t>должен</w:t>
      </w:r>
      <w:r w:rsidR="000111BD">
        <w:t xml:space="preserve"> </w:t>
      </w:r>
      <w:r w:rsidRPr="006F0D11">
        <w:t>выполняться</w:t>
      </w:r>
      <w:r w:rsidR="000111BD">
        <w:t xml:space="preserve"> </w:t>
      </w:r>
      <w:r w:rsidRPr="006F0D11">
        <w:t>расчет/пересчет</w:t>
      </w:r>
      <w:r w:rsidR="000111BD">
        <w:t xml:space="preserve"> </w:t>
      </w:r>
      <w:r w:rsidRPr="006F0D11">
        <w:t>временных</w:t>
      </w:r>
      <w:r w:rsidR="000111BD">
        <w:t xml:space="preserve"> </w:t>
      </w:r>
      <w:r w:rsidRPr="006F0D11">
        <w:t>слотов</w:t>
      </w:r>
      <w:r w:rsidR="000111BD">
        <w:t xml:space="preserve"> </w:t>
      </w:r>
      <w:r w:rsidRPr="006F0D11">
        <w:t>расписания</w:t>
      </w:r>
      <w:r w:rsidR="000111BD">
        <w:t xml:space="preserve"> </w:t>
      </w:r>
      <w:r w:rsidRPr="006F0D11">
        <w:t>СДР,</w:t>
      </w:r>
      <w:r w:rsidR="000111BD">
        <w:t xml:space="preserve"> </w:t>
      </w:r>
      <w:r w:rsidRPr="006F0D11">
        <w:t>по</w:t>
      </w:r>
      <w:r w:rsidR="000111BD">
        <w:t xml:space="preserve"> </w:t>
      </w:r>
      <w:r w:rsidRPr="006F0D11">
        <w:t>завершению</w:t>
      </w:r>
      <w:r w:rsidR="000111BD">
        <w:t xml:space="preserve"> </w:t>
      </w:r>
      <w:r w:rsidRPr="006F0D11">
        <w:t>которого</w:t>
      </w:r>
      <w:r w:rsidR="000111BD">
        <w:t xml:space="preserve"> </w:t>
      </w:r>
      <w:r w:rsidRPr="006F0D11">
        <w:t>расписание</w:t>
      </w:r>
      <w:r w:rsidR="000111BD">
        <w:t xml:space="preserve"> </w:t>
      </w:r>
      <w:r w:rsidRPr="006F0D11">
        <w:t>СДР</w:t>
      </w:r>
      <w:r w:rsidR="000111BD">
        <w:t xml:space="preserve"> </w:t>
      </w:r>
      <w:r w:rsidRPr="006F0D11">
        <w:t>должно</w:t>
      </w:r>
      <w:r w:rsidR="000111BD">
        <w:t xml:space="preserve"> </w:t>
      </w:r>
      <w:r w:rsidRPr="006F0D11">
        <w:t>переводиться</w:t>
      </w:r>
      <w:r w:rsidR="000111BD">
        <w:t xml:space="preserve"> </w:t>
      </w:r>
      <w:r w:rsidRPr="006F0D11">
        <w:t>в</w:t>
      </w:r>
      <w:r w:rsidR="000111BD">
        <w:t xml:space="preserve"> </w:t>
      </w:r>
      <w:r w:rsidRPr="006F0D11">
        <w:t>статус</w:t>
      </w:r>
      <w:r w:rsidR="000111BD">
        <w:t xml:space="preserve"> </w:t>
      </w:r>
      <w:r w:rsidRPr="006F0D11">
        <w:t>«Готово».</w:t>
      </w:r>
    </w:p>
    <w:p w14:paraId="0B758F36" w14:textId="048AE5DE" w:rsidR="00286D2B" w:rsidRPr="006F0D11" w:rsidRDefault="00286D2B" w:rsidP="00380A24">
      <w:pPr>
        <w:pStyle w:val="a3"/>
      </w:pPr>
      <w:r w:rsidRPr="00731C9B">
        <w:t>Получение</w:t>
      </w:r>
      <w:r w:rsidR="000111BD">
        <w:t xml:space="preserve"> </w:t>
      </w:r>
      <w:r w:rsidRPr="006F0D11">
        <w:t>сведений</w:t>
      </w:r>
      <w:r w:rsidR="000111BD">
        <w:t xml:space="preserve"> </w:t>
      </w:r>
      <w:r w:rsidRPr="006F0D11">
        <w:t>о</w:t>
      </w:r>
      <w:r w:rsidR="000111BD">
        <w:t xml:space="preserve"> </w:t>
      </w:r>
      <w:r w:rsidRPr="006F0D11">
        <w:t>типах</w:t>
      </w:r>
      <w:r w:rsidR="000111BD">
        <w:t xml:space="preserve"> </w:t>
      </w:r>
      <w:r w:rsidRPr="006F0D11">
        <w:t>правил</w:t>
      </w:r>
      <w:r w:rsidR="000111BD">
        <w:t xml:space="preserve"> </w:t>
      </w:r>
      <w:r w:rsidRPr="006F0D11">
        <w:t>расписания</w:t>
      </w:r>
      <w:r w:rsidR="000111BD">
        <w:t xml:space="preserve"> </w:t>
      </w:r>
      <w:r w:rsidRPr="006F0D11">
        <w:t>СДР.</w:t>
      </w:r>
    </w:p>
    <w:p w14:paraId="3803C92F" w14:textId="33797C7A" w:rsidR="00286D2B" w:rsidRPr="006F0D11" w:rsidRDefault="00286D2B" w:rsidP="00286D2B">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Pr="006F0D11">
        <w:t>сведений</w:t>
      </w:r>
      <w:r w:rsidR="000111BD">
        <w:t xml:space="preserve"> </w:t>
      </w:r>
      <w:r w:rsidRPr="006F0D11">
        <w:t>обо</w:t>
      </w:r>
      <w:r w:rsidR="000111BD">
        <w:t xml:space="preserve"> </w:t>
      </w:r>
      <w:r w:rsidRPr="006F0D11">
        <w:t>всех</w:t>
      </w:r>
      <w:r w:rsidR="000111BD">
        <w:t xml:space="preserve"> </w:t>
      </w:r>
      <w:r w:rsidRPr="006F0D11">
        <w:t>типах</w:t>
      </w:r>
      <w:r w:rsidR="000111BD">
        <w:t xml:space="preserve"> </w:t>
      </w:r>
      <w:r w:rsidRPr="006F0D11">
        <w:t>правил</w:t>
      </w:r>
      <w:r w:rsidR="000111BD">
        <w:t xml:space="preserve"> </w:t>
      </w:r>
      <w:r w:rsidRPr="006F0D11">
        <w:t>расписания</w:t>
      </w:r>
      <w:r w:rsidR="000111BD">
        <w:t xml:space="preserve"> </w:t>
      </w:r>
      <w:r w:rsidRPr="006F0D11">
        <w:t>СДР.</w:t>
      </w:r>
    </w:p>
    <w:p w14:paraId="55F20302" w14:textId="01D8F122" w:rsidR="00732692" w:rsidRDefault="00731C9B" w:rsidP="00836311">
      <w:pPr>
        <w:pStyle w:val="a3"/>
      </w:pPr>
      <w:r w:rsidRPr="00731C9B">
        <w:t>Поиск</w:t>
      </w:r>
      <w:r w:rsidR="000111BD">
        <w:t xml:space="preserve"> </w:t>
      </w:r>
      <w:r w:rsidRPr="00731C9B">
        <w:t>расписаний</w:t>
      </w:r>
      <w:r w:rsidR="000111BD">
        <w:t xml:space="preserve"> </w:t>
      </w:r>
      <w:r w:rsidRPr="00731C9B">
        <w:t>СДР,</w:t>
      </w:r>
      <w:r w:rsidR="000111BD">
        <w:t xml:space="preserve"> </w:t>
      </w:r>
      <w:r w:rsidRPr="00731C9B">
        <w:t>в</w:t>
      </w:r>
      <w:r w:rsidR="000111BD">
        <w:t xml:space="preserve"> </w:t>
      </w:r>
      <w:r w:rsidRPr="00731C9B">
        <w:t>правилах</w:t>
      </w:r>
      <w:r w:rsidR="000111BD">
        <w:t xml:space="preserve"> </w:t>
      </w:r>
      <w:r w:rsidRPr="00731C9B">
        <w:t>которых</w:t>
      </w:r>
      <w:r w:rsidR="000111BD">
        <w:t xml:space="preserve"> </w:t>
      </w:r>
      <w:r w:rsidRPr="00731C9B">
        <w:t>задействован</w:t>
      </w:r>
      <w:r w:rsidR="000111BD">
        <w:t xml:space="preserve"> </w:t>
      </w:r>
      <w:r w:rsidRPr="00731C9B">
        <w:t>маршрут,</w:t>
      </w:r>
      <w:r w:rsidR="000111BD">
        <w:t xml:space="preserve"> </w:t>
      </w:r>
      <w:r w:rsidRPr="00731C9B">
        <w:t>идентификатор</w:t>
      </w:r>
      <w:r w:rsidR="000111BD">
        <w:t xml:space="preserve"> </w:t>
      </w:r>
      <w:r w:rsidRPr="00731C9B">
        <w:t>которого</w:t>
      </w:r>
      <w:r w:rsidR="000111BD">
        <w:t xml:space="preserve"> </w:t>
      </w:r>
      <w:r w:rsidRPr="00731C9B">
        <w:t>передан</w:t>
      </w:r>
      <w:r w:rsidR="000111BD">
        <w:t xml:space="preserve"> </w:t>
      </w:r>
      <w:r w:rsidRPr="00731C9B">
        <w:t>во</w:t>
      </w:r>
      <w:r w:rsidR="000111BD">
        <w:t xml:space="preserve"> </w:t>
      </w:r>
      <w:r w:rsidRPr="00731C9B">
        <w:t>входных</w:t>
      </w:r>
      <w:r w:rsidR="000111BD">
        <w:t xml:space="preserve"> </w:t>
      </w:r>
      <w:r w:rsidRPr="00731C9B">
        <w:t>параметрах.</w:t>
      </w:r>
    </w:p>
    <w:p w14:paraId="3D1B2727" w14:textId="6C6B775A" w:rsidR="005576BF" w:rsidRPr="00731C9B" w:rsidRDefault="005576BF" w:rsidP="005576BF">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получения</w:t>
      </w:r>
      <w:r w:rsidR="000111BD">
        <w:t xml:space="preserve"> </w:t>
      </w:r>
      <w:r>
        <w:t>(поиска)</w:t>
      </w:r>
      <w:r w:rsidR="000111BD">
        <w:t xml:space="preserve"> </w:t>
      </w:r>
      <w:r>
        <w:t>сведений</w:t>
      </w:r>
      <w:r w:rsidR="000111BD">
        <w:t xml:space="preserve"> </w:t>
      </w:r>
      <w:r>
        <w:t>о</w:t>
      </w:r>
      <w:r w:rsidR="000111BD">
        <w:t xml:space="preserve"> </w:t>
      </w:r>
      <w:r>
        <w:t>расписании</w:t>
      </w:r>
      <w:r w:rsidR="000111BD">
        <w:t xml:space="preserve"> </w:t>
      </w:r>
      <w:r>
        <w:t>СДР</w:t>
      </w:r>
      <w:r w:rsidR="000111BD">
        <w:t xml:space="preserve"> </w:t>
      </w:r>
      <w:r>
        <w:t>по</w:t>
      </w:r>
      <w:r w:rsidR="000111BD">
        <w:t xml:space="preserve"> </w:t>
      </w:r>
      <w:r>
        <w:t>идентификатору</w:t>
      </w:r>
      <w:r w:rsidR="000111BD">
        <w:t xml:space="preserve"> </w:t>
      </w:r>
      <w:r>
        <w:t>маршрута.</w:t>
      </w:r>
    </w:p>
    <w:p w14:paraId="340E26F6" w14:textId="69EE04A2" w:rsidR="00732692" w:rsidRPr="009E62C1" w:rsidRDefault="00836311" w:rsidP="009E62C1">
      <w:pPr>
        <w:pStyle w:val="4-4"/>
      </w:pPr>
      <w:r w:rsidRPr="009E62C1">
        <w:t>О</w:t>
      </w:r>
      <w:r w:rsidR="00210DF8" w:rsidRPr="009E62C1">
        <w:t>беспечени</w:t>
      </w:r>
      <w:r w:rsidRPr="009E62C1">
        <w:t>е</w:t>
      </w:r>
      <w:r w:rsidR="000111BD">
        <w:t xml:space="preserve"> </w:t>
      </w:r>
      <w:r w:rsidR="00210DF8" w:rsidRPr="009E62C1">
        <w:t>возможности</w:t>
      </w:r>
      <w:r w:rsidR="000111BD">
        <w:t xml:space="preserve"> </w:t>
      </w:r>
      <w:r w:rsidR="00210DF8" w:rsidRPr="009E62C1">
        <w:t>работы</w:t>
      </w:r>
      <w:r w:rsidR="000111BD">
        <w:t xml:space="preserve"> </w:t>
      </w:r>
      <w:r w:rsidR="00210DF8" w:rsidRPr="009E62C1">
        <w:t>с</w:t>
      </w:r>
      <w:r w:rsidR="000111BD">
        <w:t xml:space="preserve"> </w:t>
      </w:r>
      <w:r w:rsidR="00210DF8" w:rsidRPr="009E62C1">
        <w:t>композитными</w:t>
      </w:r>
      <w:r w:rsidR="000111BD">
        <w:t xml:space="preserve"> </w:t>
      </w:r>
      <w:r w:rsidR="00210DF8" w:rsidRPr="009E62C1">
        <w:t>ресурсами</w:t>
      </w:r>
    </w:p>
    <w:p w14:paraId="4BABC5BC" w14:textId="2C84AFA3" w:rsidR="00672D67" w:rsidRPr="006F0D11" w:rsidRDefault="00672D67" w:rsidP="00F13EB7">
      <w:pPr>
        <w:pStyle w:val="a3"/>
        <w:numPr>
          <w:ilvl w:val="0"/>
          <w:numId w:val="88"/>
        </w:numPr>
      </w:pPr>
      <w:r w:rsidRPr="00672D67">
        <w:t>Предоставление</w:t>
      </w:r>
      <w:r w:rsidR="000111BD">
        <w:t xml:space="preserve"> </w:t>
      </w:r>
      <w:r w:rsidRPr="006F0D11">
        <w:t>сведений</w:t>
      </w:r>
      <w:r w:rsidR="000111BD">
        <w:t xml:space="preserve"> </w:t>
      </w:r>
      <w:r w:rsidRPr="006F0D11">
        <w:t>о</w:t>
      </w:r>
      <w:r w:rsidR="000111BD">
        <w:t xml:space="preserve"> </w:t>
      </w:r>
      <w:r w:rsidRPr="006F0D11">
        <w:t>всех</w:t>
      </w:r>
      <w:r w:rsidR="000111BD">
        <w:t xml:space="preserve"> </w:t>
      </w:r>
      <w:r w:rsidRPr="006F0D11">
        <w:t>типах</w:t>
      </w:r>
      <w:r w:rsidR="000111BD">
        <w:t xml:space="preserve"> </w:t>
      </w:r>
      <w:r w:rsidRPr="006F0D11">
        <w:t>композитных</w:t>
      </w:r>
      <w:r w:rsidR="000111BD">
        <w:t xml:space="preserve"> </w:t>
      </w:r>
      <w:r w:rsidRPr="006F0D11">
        <w:t>ресурсов.</w:t>
      </w:r>
    </w:p>
    <w:p w14:paraId="17CD97E3" w14:textId="3DA24CF5" w:rsidR="00672D67" w:rsidRPr="006F0D11" w:rsidRDefault="00672D67" w:rsidP="00672D67">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Pr="006F0D11">
        <w:t>сведений</w:t>
      </w:r>
      <w:r w:rsidR="000111BD">
        <w:t xml:space="preserve"> </w:t>
      </w:r>
      <w:r w:rsidRPr="006F0D11">
        <w:t>обо</w:t>
      </w:r>
      <w:r w:rsidR="000111BD">
        <w:t xml:space="preserve"> </w:t>
      </w:r>
      <w:r w:rsidRPr="006F0D11">
        <w:t>всех</w:t>
      </w:r>
      <w:r w:rsidR="000111BD">
        <w:t xml:space="preserve"> </w:t>
      </w:r>
      <w:r w:rsidRPr="006F0D11">
        <w:t>типах</w:t>
      </w:r>
      <w:r w:rsidR="000111BD">
        <w:t xml:space="preserve"> </w:t>
      </w:r>
      <w:r w:rsidRPr="006F0D11">
        <w:t>композитных</w:t>
      </w:r>
      <w:r w:rsidR="000111BD">
        <w:t xml:space="preserve"> </w:t>
      </w:r>
      <w:r w:rsidRPr="006F0D11">
        <w:t>ресурсов.</w:t>
      </w:r>
    </w:p>
    <w:p w14:paraId="4548AA18" w14:textId="709BF4D1" w:rsidR="00672D67" w:rsidRPr="006F0D11" w:rsidRDefault="00672D67" w:rsidP="00836311">
      <w:pPr>
        <w:pStyle w:val="a3"/>
      </w:pPr>
      <w:r w:rsidRPr="00672D67">
        <w:t>Предоставление</w:t>
      </w:r>
      <w:r w:rsidR="000111BD">
        <w:t xml:space="preserve"> </w:t>
      </w:r>
      <w:r w:rsidRPr="006F0D11">
        <w:t>сведений</w:t>
      </w:r>
      <w:r w:rsidR="000111BD">
        <w:t xml:space="preserve"> </w:t>
      </w:r>
      <w:r w:rsidRPr="006F0D11">
        <w:t>о</w:t>
      </w:r>
      <w:r w:rsidR="000111BD">
        <w:t xml:space="preserve"> </w:t>
      </w:r>
      <w:r w:rsidRPr="006F0D11">
        <w:t>композитном</w:t>
      </w:r>
      <w:r w:rsidR="000111BD">
        <w:t xml:space="preserve"> </w:t>
      </w:r>
      <w:r w:rsidRPr="006F0D11">
        <w:t>ресурсе</w:t>
      </w:r>
      <w:r w:rsidR="000111BD">
        <w:t xml:space="preserve"> </w:t>
      </w:r>
      <w:r w:rsidRPr="006F0D11">
        <w:t>по</w:t>
      </w:r>
      <w:r w:rsidR="000111BD">
        <w:t xml:space="preserve"> </w:t>
      </w:r>
      <w:r w:rsidRPr="006F0D11">
        <w:t>идентификатору.</w:t>
      </w:r>
      <w:r w:rsidR="000111BD">
        <w:t xml:space="preserve"> </w:t>
      </w:r>
    </w:p>
    <w:p w14:paraId="0FB23144" w14:textId="3731F761" w:rsidR="00672D67" w:rsidRPr="006F0D11" w:rsidRDefault="00672D67" w:rsidP="00672D67">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Pr="006F0D11">
        <w:t>сведений</w:t>
      </w:r>
      <w:r w:rsidR="000111BD">
        <w:t xml:space="preserve"> </w:t>
      </w:r>
      <w:r w:rsidRPr="006F0D11">
        <w:t>о</w:t>
      </w:r>
      <w:r w:rsidR="000111BD">
        <w:t xml:space="preserve"> </w:t>
      </w:r>
      <w:r w:rsidRPr="006F0D11">
        <w:t>композитном</w:t>
      </w:r>
      <w:r w:rsidR="000111BD">
        <w:t xml:space="preserve"> </w:t>
      </w:r>
      <w:r w:rsidRPr="006F0D11">
        <w:t>ресурсе</w:t>
      </w:r>
      <w:r w:rsidR="000111BD">
        <w:t xml:space="preserve"> </w:t>
      </w:r>
      <w:r w:rsidRPr="006F0D11">
        <w:t>по</w:t>
      </w:r>
      <w:r w:rsidR="000111BD">
        <w:t xml:space="preserve"> </w:t>
      </w:r>
      <w:r w:rsidRPr="006F0D11">
        <w:t>идентификатору.</w:t>
      </w:r>
    </w:p>
    <w:p w14:paraId="4218A950" w14:textId="2778AD46" w:rsidR="00672D67" w:rsidRPr="006F0D11" w:rsidRDefault="00672D67" w:rsidP="00836311">
      <w:pPr>
        <w:pStyle w:val="a3"/>
      </w:pPr>
      <w:r w:rsidRPr="00672D67">
        <w:t>Получение</w:t>
      </w:r>
      <w:r w:rsidR="000111BD">
        <w:t xml:space="preserve"> </w:t>
      </w:r>
      <w:r w:rsidRPr="006F0D11">
        <w:t>сведений</w:t>
      </w:r>
      <w:r w:rsidR="000111BD">
        <w:t xml:space="preserve"> </w:t>
      </w:r>
      <w:r w:rsidRPr="006F0D11">
        <w:t>о</w:t>
      </w:r>
      <w:r w:rsidR="000111BD">
        <w:t xml:space="preserve"> </w:t>
      </w:r>
      <w:r w:rsidRPr="006F0D11">
        <w:t>композитном</w:t>
      </w:r>
      <w:r w:rsidR="000111BD">
        <w:t xml:space="preserve"> </w:t>
      </w:r>
      <w:r w:rsidRPr="006F0D11">
        <w:t>ресурсе</w:t>
      </w:r>
      <w:r w:rsidR="000111BD">
        <w:t xml:space="preserve"> </w:t>
      </w:r>
      <w:r w:rsidRPr="006F0D11">
        <w:t>по</w:t>
      </w:r>
      <w:r w:rsidR="000111BD">
        <w:t xml:space="preserve"> </w:t>
      </w:r>
      <w:r w:rsidRPr="006F0D11">
        <w:t>заданным</w:t>
      </w:r>
      <w:r w:rsidR="000111BD">
        <w:t xml:space="preserve"> </w:t>
      </w:r>
      <w:r w:rsidRPr="006F0D11">
        <w:t>параметрам.</w:t>
      </w:r>
      <w:r w:rsidR="000111BD">
        <w:t xml:space="preserve"> </w:t>
      </w:r>
    </w:p>
    <w:p w14:paraId="472430F6" w14:textId="34F56E1C" w:rsidR="00672D67" w:rsidRPr="006F0D11" w:rsidRDefault="00672D67" w:rsidP="00672D67">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Pr="006F0D11">
        <w:t>сведений</w:t>
      </w:r>
      <w:r w:rsidR="000111BD">
        <w:t xml:space="preserve"> </w:t>
      </w:r>
      <w:r w:rsidRPr="006F0D11">
        <w:t>о</w:t>
      </w:r>
      <w:r w:rsidR="000111BD">
        <w:t xml:space="preserve"> </w:t>
      </w:r>
      <w:r w:rsidRPr="006F0D11">
        <w:t>композитном</w:t>
      </w:r>
      <w:r w:rsidR="000111BD">
        <w:t xml:space="preserve"> </w:t>
      </w:r>
      <w:r w:rsidRPr="006F0D11">
        <w:t>ресурсе</w:t>
      </w:r>
      <w:r w:rsidR="000111BD">
        <w:t xml:space="preserve"> </w:t>
      </w:r>
      <w:r w:rsidRPr="006F0D11">
        <w:t>по</w:t>
      </w:r>
      <w:r w:rsidR="000111BD">
        <w:t xml:space="preserve"> </w:t>
      </w:r>
      <w:r w:rsidRPr="006F0D11">
        <w:t>следующим</w:t>
      </w:r>
      <w:r w:rsidR="000111BD">
        <w:t xml:space="preserve"> </w:t>
      </w:r>
      <w:r w:rsidRPr="006F0D11">
        <w:t>комбинациям</w:t>
      </w:r>
      <w:r w:rsidR="000111BD">
        <w:t xml:space="preserve"> </w:t>
      </w:r>
      <w:r w:rsidRPr="006F0D11">
        <w:t>параметров:</w:t>
      </w:r>
    </w:p>
    <w:p w14:paraId="52773178" w14:textId="50CD8050" w:rsidR="00672D67" w:rsidRPr="006F0D11" w:rsidRDefault="00672D67" w:rsidP="00836311">
      <w:pPr>
        <w:pStyle w:val="-1"/>
      </w:pPr>
      <w:r w:rsidRPr="006F0D11">
        <w:t>Идентификатор</w:t>
      </w:r>
      <w:r w:rsidR="000111BD">
        <w:t xml:space="preserve"> </w:t>
      </w:r>
      <w:r w:rsidRPr="006F0D11">
        <w:t>МО;</w:t>
      </w:r>
    </w:p>
    <w:p w14:paraId="41B1BC35" w14:textId="4D6ADB3A" w:rsidR="00672D67" w:rsidRPr="006F0D11" w:rsidRDefault="00672D67" w:rsidP="00836311">
      <w:pPr>
        <w:pStyle w:val="-1"/>
      </w:pPr>
      <w:r w:rsidRPr="006F0D11">
        <w:t>Подразделение</w:t>
      </w:r>
      <w:r w:rsidR="000111BD">
        <w:t xml:space="preserve"> </w:t>
      </w:r>
      <w:r w:rsidRPr="006F0D11">
        <w:t>МО;</w:t>
      </w:r>
    </w:p>
    <w:p w14:paraId="5A8E2182" w14:textId="348CE2E8" w:rsidR="00672D67" w:rsidRPr="006F0D11" w:rsidRDefault="00672D67" w:rsidP="00836311">
      <w:pPr>
        <w:pStyle w:val="-1"/>
      </w:pPr>
      <w:r w:rsidRPr="006F0D11">
        <w:t>Идентификатор</w:t>
      </w:r>
      <w:r w:rsidR="000111BD">
        <w:t xml:space="preserve"> </w:t>
      </w:r>
      <w:r w:rsidRPr="006F0D11">
        <w:t>МУ;</w:t>
      </w:r>
    </w:p>
    <w:p w14:paraId="19A8536B" w14:textId="6A718A28" w:rsidR="00672D67" w:rsidRPr="006F0D11" w:rsidRDefault="00672D67" w:rsidP="00836311">
      <w:pPr>
        <w:pStyle w:val="-1"/>
      </w:pPr>
      <w:r w:rsidRPr="006F0D11">
        <w:t>Подразделение</w:t>
      </w:r>
      <w:r w:rsidR="000111BD">
        <w:t xml:space="preserve"> </w:t>
      </w:r>
      <w:r w:rsidRPr="006F0D11">
        <w:t>МО</w:t>
      </w:r>
      <w:r w:rsidR="000111BD">
        <w:t xml:space="preserve"> </w:t>
      </w:r>
      <w:r w:rsidRPr="006F0D11">
        <w:t>и</w:t>
      </w:r>
      <w:r w:rsidR="000111BD">
        <w:t xml:space="preserve"> </w:t>
      </w:r>
      <w:r w:rsidRPr="006F0D11">
        <w:t>идентификатор</w:t>
      </w:r>
      <w:r w:rsidR="000111BD">
        <w:t xml:space="preserve"> </w:t>
      </w:r>
      <w:r w:rsidRPr="006F0D11">
        <w:t>МУ.</w:t>
      </w:r>
    </w:p>
    <w:p w14:paraId="6994E584" w14:textId="041BC4D1" w:rsidR="00672D67" w:rsidRPr="006F0D11" w:rsidRDefault="00672D67" w:rsidP="00836311">
      <w:pPr>
        <w:pStyle w:val="a3"/>
      </w:pPr>
      <w:r w:rsidRPr="006F0D11">
        <w:t>Изменение</w:t>
      </w:r>
      <w:r w:rsidR="000111BD">
        <w:t xml:space="preserve"> </w:t>
      </w:r>
      <w:r w:rsidRPr="006F0D11">
        <w:t>параметров</w:t>
      </w:r>
      <w:r w:rsidR="000111BD">
        <w:t xml:space="preserve"> </w:t>
      </w:r>
      <w:r w:rsidRPr="006F0D11">
        <w:t>для</w:t>
      </w:r>
      <w:r w:rsidR="000111BD">
        <w:t xml:space="preserve"> </w:t>
      </w:r>
      <w:r w:rsidRPr="006F0D11">
        <w:t>композитного</w:t>
      </w:r>
      <w:r w:rsidR="000111BD">
        <w:t xml:space="preserve"> </w:t>
      </w:r>
      <w:r w:rsidRPr="006F0D11">
        <w:t>ресурса.</w:t>
      </w:r>
    </w:p>
    <w:p w14:paraId="1035FB42" w14:textId="26AE3DE2" w:rsidR="00672D67" w:rsidRPr="006F0D11" w:rsidRDefault="00672D67" w:rsidP="00672D67">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установления</w:t>
      </w:r>
      <w:r w:rsidR="000111BD">
        <w:t xml:space="preserve"> </w:t>
      </w:r>
      <w:r w:rsidRPr="006F0D11">
        <w:t>значения</w:t>
      </w:r>
      <w:r w:rsidR="000111BD">
        <w:t xml:space="preserve"> </w:t>
      </w:r>
      <w:r w:rsidRPr="006F0D11">
        <w:t>параметров</w:t>
      </w:r>
      <w:r w:rsidR="000111BD">
        <w:t xml:space="preserve"> </w:t>
      </w:r>
      <w:r w:rsidRPr="006F0D11">
        <w:t>для</w:t>
      </w:r>
      <w:r w:rsidR="000111BD">
        <w:t xml:space="preserve"> </w:t>
      </w:r>
      <w:r w:rsidRPr="006F0D11">
        <w:t>композитного</w:t>
      </w:r>
      <w:r w:rsidR="000111BD">
        <w:t xml:space="preserve"> </w:t>
      </w:r>
      <w:r w:rsidRPr="006F0D11">
        <w:t>ресурса.</w:t>
      </w:r>
      <w:r w:rsidR="000111BD">
        <w:t xml:space="preserve"> </w:t>
      </w:r>
    </w:p>
    <w:p w14:paraId="01F4C196" w14:textId="4B245885" w:rsidR="00672D67" w:rsidRPr="006F0D11" w:rsidRDefault="00672D67" w:rsidP="00836311">
      <w:pPr>
        <w:pStyle w:val="a3"/>
      </w:pPr>
      <w:r w:rsidRPr="006F0D11">
        <w:t>Удаление</w:t>
      </w:r>
      <w:r w:rsidR="000111BD">
        <w:t xml:space="preserve"> </w:t>
      </w:r>
      <w:r w:rsidRPr="00672D67">
        <w:t>параметров</w:t>
      </w:r>
      <w:r w:rsidR="000111BD">
        <w:t xml:space="preserve"> </w:t>
      </w:r>
      <w:r w:rsidRPr="006F0D11">
        <w:t>для</w:t>
      </w:r>
      <w:r w:rsidR="000111BD">
        <w:t xml:space="preserve"> </w:t>
      </w:r>
      <w:r w:rsidRPr="006F0D11">
        <w:t>композитного</w:t>
      </w:r>
      <w:r w:rsidR="000111BD">
        <w:t xml:space="preserve"> </w:t>
      </w:r>
      <w:r w:rsidRPr="006F0D11">
        <w:t>ресурса.</w:t>
      </w:r>
    </w:p>
    <w:p w14:paraId="25B34A38" w14:textId="167D87F1" w:rsidR="00672D67" w:rsidRPr="006F0D11" w:rsidRDefault="00672D67" w:rsidP="00672D67">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удаления</w:t>
      </w:r>
      <w:r w:rsidR="000111BD">
        <w:t xml:space="preserve"> </w:t>
      </w:r>
      <w:r w:rsidRPr="006F0D11">
        <w:t>установленных</w:t>
      </w:r>
      <w:r w:rsidR="000111BD">
        <w:t xml:space="preserve"> </w:t>
      </w:r>
      <w:r w:rsidRPr="006F0D11">
        <w:t>ранее</w:t>
      </w:r>
      <w:r w:rsidR="000111BD">
        <w:t xml:space="preserve"> </w:t>
      </w:r>
      <w:r w:rsidRPr="006F0D11">
        <w:t>параметров</w:t>
      </w:r>
      <w:r w:rsidR="000111BD">
        <w:t xml:space="preserve"> </w:t>
      </w:r>
      <w:r w:rsidRPr="006F0D11">
        <w:t>для</w:t>
      </w:r>
      <w:r w:rsidR="000111BD">
        <w:t xml:space="preserve"> </w:t>
      </w:r>
      <w:r w:rsidRPr="006F0D11">
        <w:t>композитного</w:t>
      </w:r>
      <w:r w:rsidR="000111BD">
        <w:t xml:space="preserve"> </w:t>
      </w:r>
      <w:r w:rsidRPr="006F0D11">
        <w:t>ресурса.</w:t>
      </w:r>
      <w:r w:rsidR="000111BD">
        <w:t xml:space="preserve"> </w:t>
      </w:r>
    </w:p>
    <w:p w14:paraId="6A331F0F" w14:textId="4BB777CA" w:rsidR="00672D67" w:rsidRPr="006F0D11" w:rsidRDefault="00672D67" w:rsidP="00836311">
      <w:pPr>
        <w:pStyle w:val="a3"/>
      </w:pPr>
      <w:r w:rsidRPr="00672D67">
        <w:t>Получение</w:t>
      </w:r>
      <w:r w:rsidR="000111BD">
        <w:t xml:space="preserve"> </w:t>
      </w:r>
      <w:r w:rsidRPr="006F0D11">
        <w:t>сведений</w:t>
      </w:r>
      <w:r w:rsidR="000111BD">
        <w:t xml:space="preserve"> </w:t>
      </w:r>
      <w:r w:rsidRPr="006F0D11">
        <w:t>о</w:t>
      </w:r>
      <w:r w:rsidR="000111BD">
        <w:t xml:space="preserve"> </w:t>
      </w:r>
      <w:r w:rsidRPr="006F0D11">
        <w:t>композитном</w:t>
      </w:r>
      <w:r w:rsidR="000111BD">
        <w:t xml:space="preserve"> </w:t>
      </w:r>
      <w:r w:rsidRPr="006F0D11">
        <w:t>ресурсе</w:t>
      </w:r>
      <w:r w:rsidR="000111BD">
        <w:t xml:space="preserve"> </w:t>
      </w:r>
      <w:r w:rsidRPr="006F0D11">
        <w:t>по</w:t>
      </w:r>
      <w:r w:rsidR="000111BD">
        <w:t xml:space="preserve"> </w:t>
      </w:r>
      <w:r w:rsidRPr="006F0D11">
        <w:t>идентификатору</w:t>
      </w:r>
      <w:r w:rsidR="000111BD">
        <w:t xml:space="preserve"> </w:t>
      </w:r>
      <w:r w:rsidRPr="006F0D11">
        <w:t>входящей</w:t>
      </w:r>
      <w:r w:rsidR="000111BD">
        <w:t xml:space="preserve"> </w:t>
      </w:r>
      <w:r w:rsidRPr="006F0D11">
        <w:t>сущности.</w:t>
      </w:r>
    </w:p>
    <w:p w14:paraId="463B75B0" w14:textId="3FA911CC" w:rsidR="00672D67" w:rsidRPr="006F0D11" w:rsidRDefault="00672D67" w:rsidP="00672D67">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Pr="006F0D11">
        <w:t>сведений</w:t>
      </w:r>
      <w:r w:rsidR="000111BD">
        <w:t xml:space="preserve"> </w:t>
      </w:r>
      <w:r w:rsidRPr="006F0D11">
        <w:t>о</w:t>
      </w:r>
      <w:r w:rsidR="000111BD">
        <w:t xml:space="preserve"> </w:t>
      </w:r>
      <w:r w:rsidRPr="006F0D11">
        <w:t>композитном</w:t>
      </w:r>
      <w:r w:rsidR="000111BD">
        <w:t xml:space="preserve"> </w:t>
      </w:r>
      <w:r w:rsidRPr="006F0D11">
        <w:t>ресурсе</w:t>
      </w:r>
      <w:r w:rsidR="000111BD">
        <w:t xml:space="preserve"> </w:t>
      </w:r>
      <w:r w:rsidRPr="006F0D11">
        <w:t>по</w:t>
      </w:r>
      <w:r w:rsidR="000111BD">
        <w:t xml:space="preserve"> </w:t>
      </w:r>
      <w:r w:rsidRPr="006F0D11">
        <w:t>идентификатору</w:t>
      </w:r>
      <w:r w:rsidR="000111BD">
        <w:t xml:space="preserve"> </w:t>
      </w:r>
      <w:r w:rsidRPr="006F0D11">
        <w:t>сущности,</w:t>
      </w:r>
      <w:r w:rsidR="000111BD">
        <w:t xml:space="preserve"> </w:t>
      </w:r>
      <w:r w:rsidRPr="006F0D11">
        <w:t>которая</w:t>
      </w:r>
      <w:r w:rsidR="000111BD">
        <w:t xml:space="preserve"> </w:t>
      </w:r>
      <w:r w:rsidRPr="006F0D11">
        <w:t>содержится</w:t>
      </w:r>
      <w:r w:rsidR="000111BD">
        <w:t xml:space="preserve"> </w:t>
      </w:r>
      <w:r w:rsidRPr="006F0D11">
        <w:t>в</w:t>
      </w:r>
      <w:r w:rsidR="000111BD">
        <w:t xml:space="preserve"> </w:t>
      </w:r>
      <w:r w:rsidRPr="006F0D11">
        <w:t>композитном</w:t>
      </w:r>
      <w:r w:rsidR="000111BD">
        <w:t xml:space="preserve"> </w:t>
      </w:r>
      <w:r w:rsidRPr="006F0D11">
        <w:t>ресурсе.</w:t>
      </w:r>
    </w:p>
    <w:p w14:paraId="6E8F8E76" w14:textId="1B2149DF" w:rsidR="00732692" w:rsidRDefault="00672D67" w:rsidP="00836311">
      <w:pPr>
        <w:pStyle w:val="a3"/>
      </w:pPr>
      <w:r w:rsidRPr="007E16AA">
        <w:t>Предоставление</w:t>
      </w:r>
      <w:r w:rsidR="000111BD">
        <w:t xml:space="preserve"> </w:t>
      </w:r>
      <w:r w:rsidRPr="007E16AA">
        <w:t>списка</w:t>
      </w:r>
      <w:r w:rsidR="000111BD">
        <w:t xml:space="preserve"> </w:t>
      </w:r>
      <w:r w:rsidRPr="007E16AA">
        <w:t>медицинских</w:t>
      </w:r>
      <w:r w:rsidR="000111BD">
        <w:t xml:space="preserve"> </w:t>
      </w:r>
      <w:r w:rsidRPr="007E16AA">
        <w:t>манипуляций,</w:t>
      </w:r>
      <w:r w:rsidR="000111BD">
        <w:t xml:space="preserve"> </w:t>
      </w:r>
      <w:r w:rsidRPr="007E16AA">
        <w:t>которые</w:t>
      </w:r>
      <w:r w:rsidR="000111BD">
        <w:t xml:space="preserve"> </w:t>
      </w:r>
      <w:r w:rsidRPr="007E16AA">
        <w:t>определены</w:t>
      </w:r>
      <w:r w:rsidR="000111BD">
        <w:t xml:space="preserve"> </w:t>
      </w:r>
      <w:r w:rsidRPr="007E16AA">
        <w:t>для</w:t>
      </w:r>
      <w:r w:rsidR="000111BD">
        <w:t xml:space="preserve"> </w:t>
      </w:r>
      <w:r w:rsidRPr="007E16AA">
        <w:t>специальных</w:t>
      </w:r>
      <w:r w:rsidR="000111BD">
        <w:t xml:space="preserve"> </w:t>
      </w:r>
      <w:r w:rsidRPr="007E16AA">
        <w:t>кабинетов</w:t>
      </w:r>
      <w:r w:rsidR="000111BD">
        <w:t xml:space="preserve"> </w:t>
      </w:r>
      <w:r w:rsidRPr="007E16AA">
        <w:t>в</w:t>
      </w:r>
      <w:r w:rsidR="000111BD">
        <w:t xml:space="preserve"> </w:t>
      </w:r>
      <w:r w:rsidRPr="007E16AA">
        <w:t>МО/</w:t>
      </w:r>
      <w:r>
        <w:t>МУ.</w:t>
      </w:r>
    </w:p>
    <w:p w14:paraId="689EABE2" w14:textId="4CA2E340" w:rsidR="004C6F7B" w:rsidRDefault="004C6F7B" w:rsidP="004C6F7B">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получения</w:t>
      </w:r>
      <w:r w:rsidR="000111BD">
        <w:t xml:space="preserve"> </w:t>
      </w:r>
      <w:r>
        <w:t>списка</w:t>
      </w:r>
      <w:r w:rsidR="000111BD">
        <w:t xml:space="preserve"> </w:t>
      </w:r>
      <w:r>
        <w:t>медицинских</w:t>
      </w:r>
      <w:r w:rsidR="000111BD">
        <w:t xml:space="preserve"> </w:t>
      </w:r>
      <w:r>
        <w:t>манипуляций</w:t>
      </w:r>
      <w:r w:rsidR="000111BD">
        <w:t xml:space="preserve"> </w:t>
      </w:r>
      <w:r>
        <w:t>по</w:t>
      </w:r>
      <w:r w:rsidR="000111BD">
        <w:t xml:space="preserve"> </w:t>
      </w:r>
      <w:r>
        <w:t>следующим</w:t>
      </w:r>
      <w:r w:rsidR="000111BD">
        <w:t xml:space="preserve"> </w:t>
      </w:r>
      <w:r>
        <w:t>входным</w:t>
      </w:r>
      <w:r w:rsidR="000111BD">
        <w:t xml:space="preserve"> </w:t>
      </w:r>
      <w:r>
        <w:t>параметрам:</w:t>
      </w:r>
      <w:r w:rsidR="000111BD">
        <w:t xml:space="preserve"> </w:t>
      </w:r>
      <w:r>
        <w:t>идентификатор</w:t>
      </w:r>
      <w:r w:rsidR="000111BD">
        <w:t xml:space="preserve"> </w:t>
      </w:r>
      <w:r>
        <w:t>МО,</w:t>
      </w:r>
      <w:r w:rsidR="000111BD">
        <w:t xml:space="preserve"> </w:t>
      </w:r>
      <w:r>
        <w:t>перечень</w:t>
      </w:r>
      <w:r w:rsidR="000111BD">
        <w:t xml:space="preserve"> </w:t>
      </w:r>
      <w:r>
        <w:t>идентификаторов</w:t>
      </w:r>
      <w:r w:rsidR="000111BD">
        <w:t xml:space="preserve"> </w:t>
      </w:r>
      <w:r>
        <w:t>МУ.</w:t>
      </w:r>
    </w:p>
    <w:p w14:paraId="33ADA101" w14:textId="0D4CAE84" w:rsidR="00732692" w:rsidDel="00F40173" w:rsidRDefault="00672D67" w:rsidP="00836311">
      <w:pPr>
        <w:pStyle w:val="a3"/>
        <w:rPr>
          <w:del w:id="164" w:author="emias\dbarishev" w:date="2021-04-01T12:57:00Z"/>
        </w:rPr>
      </w:pPr>
      <w:del w:id="165" w:author="emias\dbarishev" w:date="2021-04-01T12:57:00Z">
        <w:r w:rsidDel="00F40173">
          <w:delText>Предоставление</w:delText>
        </w:r>
        <w:r w:rsidR="000111BD" w:rsidDel="00F40173">
          <w:delText xml:space="preserve"> </w:delText>
        </w:r>
        <w:r w:rsidRPr="007E16AA" w:rsidDel="00F40173">
          <w:delText>сведени</w:delText>
        </w:r>
        <w:r w:rsidDel="00F40173">
          <w:delText>й</w:delText>
        </w:r>
        <w:r w:rsidR="000111BD" w:rsidDel="00F40173">
          <w:delText xml:space="preserve"> </w:delText>
        </w:r>
        <w:r w:rsidRPr="007E16AA" w:rsidDel="00F40173">
          <w:delText>о</w:delText>
        </w:r>
        <w:r w:rsidR="000111BD" w:rsidDel="00F40173">
          <w:delText xml:space="preserve"> </w:delText>
        </w:r>
        <w:r w:rsidDel="00F40173">
          <w:delText>к</w:delText>
        </w:r>
        <w:r w:rsidRPr="007E16AA" w:rsidDel="00F40173">
          <w:delText>омпозитных</w:delText>
        </w:r>
        <w:r w:rsidR="000111BD" w:rsidDel="00F40173">
          <w:delText xml:space="preserve"> </w:delText>
        </w:r>
        <w:r w:rsidRPr="007E16AA" w:rsidDel="00F40173">
          <w:delText>ресурсах,</w:delText>
        </w:r>
        <w:r w:rsidR="000111BD" w:rsidDel="00F40173">
          <w:delText xml:space="preserve"> </w:delText>
        </w:r>
        <w:r w:rsidRPr="007E16AA" w:rsidDel="00F40173">
          <w:delText>к</w:delText>
        </w:r>
        <w:r w:rsidR="000111BD" w:rsidDel="00F40173">
          <w:delText xml:space="preserve"> </w:delText>
        </w:r>
        <w:r w:rsidRPr="007E16AA" w:rsidDel="00F40173">
          <w:delText>которым</w:delText>
        </w:r>
        <w:r w:rsidR="000111BD" w:rsidDel="00F40173">
          <w:delText xml:space="preserve"> </w:delText>
        </w:r>
        <w:r w:rsidRPr="007E16AA" w:rsidDel="00F40173">
          <w:delText>возможно</w:delText>
        </w:r>
        <w:r w:rsidR="000111BD" w:rsidDel="00F40173">
          <w:delText xml:space="preserve"> </w:delText>
        </w:r>
        <w:r w:rsidRPr="007E16AA" w:rsidDel="00F40173">
          <w:delText>назначение</w:delText>
        </w:r>
        <w:r w:rsidR="000111BD" w:rsidDel="00F40173">
          <w:delText xml:space="preserve"> </w:delText>
        </w:r>
        <w:r w:rsidRPr="007E16AA" w:rsidDel="00F40173">
          <w:delText>по</w:delText>
        </w:r>
        <w:r w:rsidR="000111BD" w:rsidDel="00F40173">
          <w:delText xml:space="preserve"> </w:delText>
        </w:r>
        <w:r w:rsidRPr="007E16AA" w:rsidDel="00F40173">
          <w:delText>указанным</w:delText>
        </w:r>
        <w:r w:rsidR="000111BD" w:rsidDel="00F40173">
          <w:delText xml:space="preserve"> </w:delText>
        </w:r>
        <w:r w:rsidRPr="007E16AA" w:rsidDel="00F40173">
          <w:delText>входным</w:delText>
        </w:r>
        <w:r w:rsidR="000111BD" w:rsidDel="00F40173">
          <w:delText xml:space="preserve"> </w:delText>
        </w:r>
        <w:r w:rsidRPr="007E16AA" w:rsidDel="00F40173">
          <w:delText>параметрам</w:delText>
        </w:r>
        <w:r w:rsidR="005576BF" w:rsidDel="00F40173">
          <w:delText>.</w:delText>
        </w:r>
      </w:del>
    </w:p>
    <w:p w14:paraId="0B346635" w14:textId="72B259CD" w:rsidR="005576BF" w:rsidDel="00F40173" w:rsidRDefault="005576BF" w:rsidP="005576BF">
      <w:pPr>
        <w:rPr>
          <w:del w:id="166" w:author="emias\dbarishev" w:date="2021-04-01T12:57:00Z"/>
        </w:rPr>
      </w:pPr>
      <w:del w:id="167" w:author="emias\dbarishev" w:date="2021-04-01T12:57:00Z">
        <w:r w:rsidDel="00F40173">
          <w:delText>Функция</w:delText>
        </w:r>
        <w:r w:rsidR="000111BD" w:rsidDel="00F40173">
          <w:delText xml:space="preserve"> </w:delText>
        </w:r>
        <w:r w:rsidDel="00F40173">
          <w:delText>должна</w:delText>
        </w:r>
        <w:r w:rsidR="000111BD" w:rsidDel="00F40173">
          <w:delText xml:space="preserve"> </w:delText>
        </w:r>
        <w:r w:rsidDel="00F40173">
          <w:delText>обеспечивать</w:delText>
        </w:r>
        <w:r w:rsidR="000111BD" w:rsidDel="00F40173">
          <w:delText xml:space="preserve"> </w:delText>
        </w:r>
        <w:r w:rsidDel="00F40173">
          <w:delText>возможность</w:delText>
        </w:r>
        <w:r w:rsidR="000111BD" w:rsidDel="00F40173">
          <w:delText xml:space="preserve"> </w:delText>
        </w:r>
        <w:r w:rsidDel="00F40173">
          <w:delText>получения</w:delText>
        </w:r>
        <w:r w:rsidR="000111BD" w:rsidDel="00F40173">
          <w:delText xml:space="preserve"> </w:delText>
        </w:r>
        <w:r w:rsidR="00171424" w:rsidDel="00F40173">
          <w:delText>сведений</w:delText>
        </w:r>
        <w:r w:rsidR="000111BD" w:rsidDel="00F40173">
          <w:delText xml:space="preserve"> </w:delText>
        </w:r>
        <w:r w:rsidR="00171424" w:rsidDel="00F40173">
          <w:delText>о</w:delText>
        </w:r>
        <w:r w:rsidR="000111BD" w:rsidDel="00F40173">
          <w:delText xml:space="preserve"> </w:delText>
        </w:r>
        <w:r w:rsidR="00171424" w:rsidDel="00F40173">
          <w:delText>композитных</w:delText>
        </w:r>
        <w:r w:rsidR="000111BD" w:rsidDel="00F40173">
          <w:delText xml:space="preserve"> </w:delText>
        </w:r>
        <w:r w:rsidR="00171424" w:rsidDel="00F40173">
          <w:delText>ресурсах</w:delText>
        </w:r>
        <w:r w:rsidR="000111BD" w:rsidDel="00F40173">
          <w:delText xml:space="preserve"> </w:delText>
        </w:r>
        <w:r w:rsidR="00171424" w:rsidDel="00F40173">
          <w:delText>по</w:delText>
        </w:r>
        <w:r w:rsidR="000111BD" w:rsidDel="00F40173">
          <w:delText xml:space="preserve"> </w:delText>
        </w:r>
        <w:r w:rsidR="00171424" w:rsidDel="00F40173">
          <w:delText>следующим</w:delText>
        </w:r>
        <w:r w:rsidR="000111BD" w:rsidDel="00F40173">
          <w:delText xml:space="preserve"> </w:delText>
        </w:r>
        <w:r w:rsidR="00171424" w:rsidDel="00F40173">
          <w:delText>входным</w:delText>
        </w:r>
        <w:r w:rsidR="000111BD" w:rsidDel="00F40173">
          <w:delText xml:space="preserve"> </w:delText>
        </w:r>
        <w:r w:rsidR="00171424" w:rsidDel="00F40173">
          <w:delText>параметрам:</w:delText>
        </w:r>
      </w:del>
    </w:p>
    <w:p w14:paraId="1CE8ECAC" w14:textId="289AA1C6" w:rsidR="00171424" w:rsidRPr="00171424" w:rsidDel="00F40173" w:rsidRDefault="00171424" w:rsidP="00171424">
      <w:pPr>
        <w:pStyle w:val="-1"/>
        <w:rPr>
          <w:del w:id="168" w:author="emias\dbarishev" w:date="2021-04-01T12:57:00Z"/>
        </w:rPr>
      </w:pPr>
      <w:del w:id="169" w:author="emias\dbarishev" w:date="2021-04-01T12:57:00Z">
        <w:r w:rsidRPr="00171424" w:rsidDel="00F40173">
          <w:delText>Идентификатор</w:delText>
        </w:r>
        <w:r w:rsidR="000111BD" w:rsidDel="00F40173">
          <w:delText xml:space="preserve"> </w:delText>
        </w:r>
        <w:r w:rsidR="000D2B0F" w:rsidDel="00F40173">
          <w:delText>МО</w:delText>
        </w:r>
        <w:r w:rsidRPr="00171424" w:rsidDel="00F40173">
          <w:delText>,</w:delText>
        </w:r>
        <w:r w:rsidR="000111BD" w:rsidDel="00F40173">
          <w:delText xml:space="preserve"> </w:delText>
        </w:r>
        <w:r w:rsidRPr="00171424" w:rsidDel="00F40173">
          <w:delText>к</w:delText>
        </w:r>
        <w:r w:rsidR="000111BD" w:rsidDel="00F40173">
          <w:delText xml:space="preserve"> </w:delText>
        </w:r>
        <w:r w:rsidRPr="00171424" w:rsidDel="00F40173">
          <w:delText>которой</w:delText>
        </w:r>
        <w:r w:rsidR="000111BD" w:rsidDel="00F40173">
          <w:delText xml:space="preserve"> </w:delText>
        </w:r>
        <w:r w:rsidRPr="00171424" w:rsidDel="00F40173">
          <w:delText>прикреплен</w:delText>
        </w:r>
        <w:r w:rsidR="000111BD" w:rsidDel="00F40173">
          <w:delText xml:space="preserve"> </w:delText>
        </w:r>
        <w:r w:rsidRPr="00171424" w:rsidDel="00F40173">
          <w:delText>пациент;</w:delText>
        </w:r>
      </w:del>
    </w:p>
    <w:p w14:paraId="192CC115" w14:textId="2ECA8F7D" w:rsidR="00171424" w:rsidRPr="00171424" w:rsidDel="00F40173" w:rsidRDefault="00171424" w:rsidP="00171424">
      <w:pPr>
        <w:pStyle w:val="-1"/>
        <w:rPr>
          <w:del w:id="170" w:author="emias\dbarishev" w:date="2021-04-01T12:57:00Z"/>
        </w:rPr>
      </w:pPr>
      <w:del w:id="171" w:author="emias\dbarishev" w:date="2021-04-01T12:57:00Z">
        <w:r w:rsidRPr="00171424" w:rsidDel="00F40173">
          <w:delText>Идентификатор</w:delText>
        </w:r>
        <w:r w:rsidR="000111BD" w:rsidDel="00F40173">
          <w:delText xml:space="preserve"> </w:delText>
        </w:r>
        <w:r w:rsidRPr="00171424" w:rsidDel="00F40173">
          <w:delText>принимающей</w:delText>
        </w:r>
        <w:r w:rsidR="000111BD" w:rsidDel="00F40173">
          <w:delText xml:space="preserve"> </w:delText>
        </w:r>
        <w:r w:rsidR="000D2B0F" w:rsidDel="00F40173">
          <w:delText>МО</w:delText>
        </w:r>
        <w:r w:rsidRPr="00171424" w:rsidDel="00F40173">
          <w:delText>;</w:delText>
        </w:r>
      </w:del>
    </w:p>
    <w:p w14:paraId="5D3F45AC" w14:textId="58F0620A" w:rsidR="00171424" w:rsidRPr="00171424" w:rsidDel="00F40173" w:rsidRDefault="00171424" w:rsidP="00171424">
      <w:pPr>
        <w:pStyle w:val="-1"/>
        <w:rPr>
          <w:del w:id="172" w:author="emias\dbarishev" w:date="2021-04-01T12:57:00Z"/>
        </w:rPr>
      </w:pPr>
      <w:del w:id="173" w:author="emias\dbarishev" w:date="2021-04-01T12:57:00Z">
        <w:r w:rsidRPr="00171424" w:rsidDel="00F40173">
          <w:delText>Возраст</w:delText>
        </w:r>
        <w:r w:rsidR="000111BD" w:rsidDel="00F40173">
          <w:delText xml:space="preserve"> </w:delText>
        </w:r>
        <w:r w:rsidRPr="00171424" w:rsidDel="00F40173">
          <w:delText>пациента</w:delText>
        </w:r>
        <w:r w:rsidR="000111BD" w:rsidDel="00F40173">
          <w:delText xml:space="preserve"> </w:delText>
        </w:r>
        <w:r w:rsidRPr="00171424" w:rsidDel="00F40173">
          <w:delText>(в</w:delText>
        </w:r>
        <w:r w:rsidR="000111BD" w:rsidDel="00F40173">
          <w:delText xml:space="preserve"> </w:delText>
        </w:r>
        <w:r w:rsidRPr="00171424" w:rsidDel="00F40173">
          <w:delText>месяцах);</w:delText>
        </w:r>
      </w:del>
    </w:p>
    <w:p w14:paraId="4782A584" w14:textId="0E05CAA9" w:rsidR="00171424" w:rsidRPr="00171424" w:rsidDel="00F40173" w:rsidRDefault="00171424" w:rsidP="00171424">
      <w:pPr>
        <w:pStyle w:val="-1"/>
        <w:rPr>
          <w:del w:id="174" w:author="emias\dbarishev" w:date="2021-04-01T12:57:00Z"/>
        </w:rPr>
      </w:pPr>
      <w:del w:id="175" w:author="emias\dbarishev" w:date="2021-04-01T12:57:00Z">
        <w:r w:rsidRPr="00171424" w:rsidDel="00F40173">
          <w:delText>Код</w:delText>
        </w:r>
        <w:r w:rsidR="000111BD" w:rsidDel="00F40173">
          <w:delText xml:space="preserve"> </w:delText>
        </w:r>
        <w:r w:rsidR="000D2B0F" w:rsidDel="00F40173">
          <w:delText>к</w:delText>
        </w:r>
        <w:r w:rsidRPr="00171424" w:rsidDel="00F40173">
          <w:delText>атегории</w:delText>
        </w:r>
        <w:r w:rsidR="000111BD" w:rsidDel="00F40173">
          <w:delText xml:space="preserve"> </w:delText>
        </w:r>
        <w:r w:rsidRPr="00171424" w:rsidDel="00F40173">
          <w:delText>медицинской</w:delText>
        </w:r>
        <w:r w:rsidR="000111BD" w:rsidDel="00F40173">
          <w:delText xml:space="preserve"> </w:delText>
        </w:r>
        <w:r w:rsidRPr="00171424" w:rsidDel="00F40173">
          <w:delText>манипуляции;</w:delText>
        </w:r>
      </w:del>
    </w:p>
    <w:p w14:paraId="77350BBF" w14:textId="4936FD56" w:rsidR="00171424" w:rsidRPr="00171424" w:rsidDel="00F40173" w:rsidRDefault="00171424" w:rsidP="00171424">
      <w:pPr>
        <w:pStyle w:val="-1"/>
        <w:rPr>
          <w:del w:id="176" w:author="emias\dbarishev" w:date="2021-04-01T12:57:00Z"/>
        </w:rPr>
      </w:pPr>
      <w:del w:id="177" w:author="emias\dbarishev" w:date="2021-04-01T12:57:00Z">
        <w:r w:rsidRPr="00171424" w:rsidDel="00F40173">
          <w:delText>Идентификатор</w:delText>
        </w:r>
        <w:r w:rsidR="000111BD" w:rsidDel="00F40173">
          <w:delText xml:space="preserve"> </w:delText>
        </w:r>
        <w:r w:rsidRPr="00171424" w:rsidDel="00F40173">
          <w:delText>медицинской</w:delText>
        </w:r>
        <w:r w:rsidR="000111BD" w:rsidDel="00F40173">
          <w:delText xml:space="preserve"> </w:delText>
        </w:r>
        <w:r w:rsidRPr="00171424" w:rsidDel="00F40173">
          <w:delText>манипуляции,</w:delText>
        </w:r>
        <w:r w:rsidR="000111BD" w:rsidDel="00F40173">
          <w:delText xml:space="preserve"> </w:delText>
        </w:r>
        <w:r w:rsidRPr="00171424" w:rsidDel="00F40173">
          <w:delText>по</w:delText>
        </w:r>
        <w:r w:rsidR="000111BD" w:rsidDel="00F40173">
          <w:delText xml:space="preserve"> </w:delText>
        </w:r>
        <w:r w:rsidRPr="00171424" w:rsidDel="00F40173">
          <w:delText>которой</w:delText>
        </w:r>
        <w:r w:rsidR="000111BD" w:rsidDel="00F40173">
          <w:delText xml:space="preserve"> </w:delText>
        </w:r>
        <w:r w:rsidRPr="00171424" w:rsidDel="00F40173">
          <w:delText>необходимо</w:delText>
        </w:r>
        <w:r w:rsidR="000111BD" w:rsidDel="00F40173">
          <w:delText xml:space="preserve"> </w:delText>
        </w:r>
        <w:r w:rsidRPr="00171424" w:rsidDel="00F40173">
          <w:delText>получить</w:delText>
        </w:r>
        <w:r w:rsidR="000111BD" w:rsidDel="00F40173">
          <w:delText xml:space="preserve"> </w:delText>
        </w:r>
        <w:r w:rsidRPr="00171424" w:rsidDel="00F40173">
          <w:delText>сведения</w:delText>
        </w:r>
        <w:r w:rsidR="000111BD" w:rsidDel="00F40173">
          <w:delText xml:space="preserve"> </w:delText>
        </w:r>
        <w:r w:rsidRPr="00171424" w:rsidDel="00F40173">
          <w:delText>о</w:delText>
        </w:r>
        <w:r w:rsidR="000111BD" w:rsidDel="00F40173">
          <w:delText xml:space="preserve"> </w:delText>
        </w:r>
        <w:r w:rsidR="000D2B0F" w:rsidDel="00F40173">
          <w:rPr>
            <w:rStyle w:val="affff0"/>
            <w:i w:val="0"/>
            <w:iCs w:val="0"/>
          </w:rPr>
          <w:delText>к</w:delText>
        </w:r>
        <w:r w:rsidRPr="00171424" w:rsidDel="00F40173">
          <w:rPr>
            <w:rStyle w:val="affff0"/>
            <w:i w:val="0"/>
            <w:iCs w:val="0"/>
          </w:rPr>
          <w:delText>омпозитных</w:delText>
        </w:r>
        <w:r w:rsidR="000111BD" w:rsidDel="00F40173">
          <w:rPr>
            <w:rStyle w:val="affff0"/>
            <w:i w:val="0"/>
            <w:iCs w:val="0"/>
          </w:rPr>
          <w:delText xml:space="preserve"> </w:delText>
        </w:r>
        <w:r w:rsidRPr="00171424" w:rsidDel="00F40173">
          <w:rPr>
            <w:rStyle w:val="affff0"/>
            <w:i w:val="0"/>
            <w:iCs w:val="0"/>
          </w:rPr>
          <w:delText>ресурсах.</w:delText>
        </w:r>
      </w:del>
    </w:p>
    <w:p w14:paraId="414FB6DB" w14:textId="1254A91C" w:rsidR="00732692" w:rsidRPr="009E62C1" w:rsidRDefault="00836311" w:rsidP="009E62C1">
      <w:pPr>
        <w:pStyle w:val="4-4"/>
      </w:pPr>
      <w:r w:rsidRPr="009E62C1">
        <w:t>Управление</w:t>
      </w:r>
      <w:r w:rsidR="000111BD">
        <w:t xml:space="preserve"> </w:t>
      </w:r>
      <w:r w:rsidRPr="009E62C1">
        <w:t>расписанием</w:t>
      </w:r>
      <w:r w:rsidR="000111BD">
        <w:t xml:space="preserve"> </w:t>
      </w:r>
      <w:r w:rsidRPr="009E62C1">
        <w:t>МО</w:t>
      </w:r>
      <w:r w:rsidR="000111BD">
        <w:t xml:space="preserve"> </w:t>
      </w:r>
      <w:r w:rsidRPr="009E62C1">
        <w:t>и</w:t>
      </w:r>
      <w:r w:rsidR="000111BD">
        <w:t xml:space="preserve"> </w:t>
      </w:r>
      <w:r w:rsidRPr="009E62C1">
        <w:t>МУ</w:t>
      </w:r>
    </w:p>
    <w:p w14:paraId="0533A29F" w14:textId="1A08BB75" w:rsidR="00E75D13" w:rsidRPr="006F0D11" w:rsidRDefault="00E75D13" w:rsidP="00F13EB7">
      <w:pPr>
        <w:pStyle w:val="a3"/>
        <w:numPr>
          <w:ilvl w:val="0"/>
          <w:numId w:val="89"/>
        </w:numPr>
      </w:pPr>
      <w:r w:rsidRPr="00E75D13">
        <w:t>Получение</w:t>
      </w:r>
      <w:r w:rsidR="000111BD">
        <w:t xml:space="preserve"> </w:t>
      </w:r>
      <w:r w:rsidRPr="006F0D11">
        <w:t>производственного</w:t>
      </w:r>
      <w:r w:rsidR="000111BD">
        <w:t xml:space="preserve"> </w:t>
      </w:r>
      <w:r w:rsidRPr="006F0D11">
        <w:t>календаря</w:t>
      </w:r>
      <w:r w:rsidR="000111BD">
        <w:t xml:space="preserve"> </w:t>
      </w:r>
      <w:r w:rsidRPr="006F0D11">
        <w:t>за</w:t>
      </w:r>
      <w:r w:rsidR="000111BD">
        <w:t xml:space="preserve"> </w:t>
      </w:r>
      <w:r w:rsidRPr="006F0D11">
        <w:t>указанный</w:t>
      </w:r>
      <w:r w:rsidR="000111BD">
        <w:t xml:space="preserve"> </w:t>
      </w:r>
      <w:r w:rsidRPr="006F0D11">
        <w:t>период.</w:t>
      </w:r>
    </w:p>
    <w:p w14:paraId="28F2557A" w14:textId="65E60B5A" w:rsidR="00E75D13" w:rsidRPr="006F0D11" w:rsidRDefault="00E75D13" w:rsidP="00E75D13">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производственного</w:t>
      </w:r>
      <w:r w:rsidR="000111BD">
        <w:t xml:space="preserve"> </w:t>
      </w:r>
      <w:r w:rsidRPr="006F0D11">
        <w:t>календаря</w:t>
      </w:r>
      <w:r w:rsidR="000111BD">
        <w:t xml:space="preserve"> </w:t>
      </w:r>
      <w:r w:rsidRPr="006F0D11">
        <w:t>за</w:t>
      </w:r>
      <w:r w:rsidR="000111BD">
        <w:t xml:space="preserve"> </w:t>
      </w:r>
      <w:r w:rsidRPr="006F0D11">
        <w:t>указанный</w:t>
      </w:r>
      <w:r w:rsidR="000111BD">
        <w:t xml:space="preserve"> </w:t>
      </w:r>
      <w:r w:rsidRPr="006F0D11">
        <w:t>период.</w:t>
      </w:r>
    </w:p>
    <w:p w14:paraId="73C5E722" w14:textId="7B1706B1" w:rsidR="00E75D13" w:rsidRPr="006F0D11" w:rsidRDefault="00E75D13" w:rsidP="00836311">
      <w:pPr>
        <w:pStyle w:val="a3"/>
      </w:pPr>
      <w:r w:rsidRPr="006F0D11">
        <w:t>Получение</w:t>
      </w:r>
      <w:r w:rsidR="000111BD">
        <w:t xml:space="preserve"> </w:t>
      </w:r>
      <w:r w:rsidRPr="006F0D11">
        <w:t>сведений</w:t>
      </w:r>
      <w:r w:rsidR="000111BD">
        <w:t xml:space="preserve"> </w:t>
      </w:r>
      <w:r w:rsidRPr="006F0D11">
        <w:t>о</w:t>
      </w:r>
      <w:r w:rsidR="000111BD">
        <w:t xml:space="preserve"> </w:t>
      </w:r>
      <w:r w:rsidRPr="006F0D11">
        <w:t>расписании</w:t>
      </w:r>
      <w:r w:rsidR="000111BD">
        <w:t xml:space="preserve"> </w:t>
      </w:r>
      <w:r w:rsidRPr="006F0D11">
        <w:t>МО</w:t>
      </w:r>
      <w:r w:rsidR="000111BD">
        <w:t xml:space="preserve"> </w:t>
      </w:r>
      <w:r w:rsidRPr="006F0D11">
        <w:t>и</w:t>
      </w:r>
      <w:r w:rsidR="000111BD">
        <w:t xml:space="preserve"> </w:t>
      </w:r>
      <w:r w:rsidRPr="006F0D11">
        <w:t>принадлежащих</w:t>
      </w:r>
      <w:r w:rsidR="000111BD">
        <w:t xml:space="preserve"> </w:t>
      </w:r>
      <w:r w:rsidRPr="006F0D11">
        <w:t>им</w:t>
      </w:r>
      <w:r w:rsidR="000111BD">
        <w:t xml:space="preserve"> </w:t>
      </w:r>
      <w:r w:rsidRPr="006F0D11">
        <w:t>МУ</w:t>
      </w:r>
      <w:r w:rsidR="000111BD">
        <w:t xml:space="preserve"> </w:t>
      </w:r>
      <w:r w:rsidRPr="006F0D11">
        <w:t>по</w:t>
      </w:r>
      <w:r w:rsidR="000111BD">
        <w:t xml:space="preserve"> </w:t>
      </w:r>
      <w:r w:rsidRPr="006F0D11">
        <w:t>идентификатору</w:t>
      </w:r>
      <w:r w:rsidR="000111BD">
        <w:t xml:space="preserve"> </w:t>
      </w:r>
      <w:r w:rsidRPr="006F0D11">
        <w:t>МО.</w:t>
      </w:r>
    </w:p>
    <w:p w14:paraId="0A40FDF0" w14:textId="3038CD83" w:rsidR="00E75D13" w:rsidRPr="006F0D11" w:rsidRDefault="00E75D13" w:rsidP="00E75D13">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00A55429" w:rsidRPr="00A55429">
        <w:t>сведений о расписаниях МО/МУ по идентификаторам МУ</w:t>
      </w:r>
      <w:r w:rsidRPr="006F0D11">
        <w:t>.</w:t>
      </w:r>
    </w:p>
    <w:p w14:paraId="7A5A99F4" w14:textId="7D3EEBAF" w:rsidR="00E75D13" w:rsidRPr="006F0D11" w:rsidRDefault="00E75D13" w:rsidP="00836311">
      <w:pPr>
        <w:pStyle w:val="a3"/>
      </w:pPr>
      <w:r w:rsidRPr="00E75D13">
        <w:t>Получение</w:t>
      </w:r>
      <w:r w:rsidR="000111BD">
        <w:t xml:space="preserve"> </w:t>
      </w:r>
      <w:r w:rsidRPr="006F0D11">
        <w:t>сведений</w:t>
      </w:r>
      <w:r w:rsidR="000111BD">
        <w:t xml:space="preserve"> </w:t>
      </w:r>
      <w:r w:rsidRPr="006F0D11">
        <w:t>о</w:t>
      </w:r>
      <w:r w:rsidR="000111BD">
        <w:t xml:space="preserve"> </w:t>
      </w:r>
      <w:r w:rsidRPr="006F0D11">
        <w:t>расписаниях</w:t>
      </w:r>
      <w:r w:rsidR="000111BD">
        <w:t xml:space="preserve"> </w:t>
      </w:r>
      <w:r w:rsidRPr="006F0D11">
        <w:t>композитного</w:t>
      </w:r>
      <w:r w:rsidR="000111BD">
        <w:t xml:space="preserve"> </w:t>
      </w:r>
      <w:r w:rsidRPr="006F0D11">
        <w:t>ресурса</w:t>
      </w:r>
      <w:r w:rsidR="000111BD">
        <w:t xml:space="preserve"> </w:t>
      </w:r>
      <w:r w:rsidRPr="006F0D11">
        <w:t>для</w:t>
      </w:r>
      <w:r w:rsidR="000111BD">
        <w:t xml:space="preserve"> </w:t>
      </w:r>
      <w:r w:rsidRPr="006F0D11">
        <w:t>заданной</w:t>
      </w:r>
      <w:r w:rsidR="000111BD">
        <w:t xml:space="preserve"> </w:t>
      </w:r>
      <w:r w:rsidRPr="006F0D11">
        <w:t>МО.</w:t>
      </w:r>
    </w:p>
    <w:p w14:paraId="00D12792" w14:textId="04329343" w:rsidR="00E75D13" w:rsidRPr="006F0D11" w:rsidRDefault="00E75D13" w:rsidP="00E75D13">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Pr="006F0D11">
        <w:t>сведений</w:t>
      </w:r>
      <w:r w:rsidR="000111BD">
        <w:t xml:space="preserve"> </w:t>
      </w:r>
      <w:r w:rsidRPr="006F0D11">
        <w:t>о</w:t>
      </w:r>
      <w:r w:rsidR="000111BD">
        <w:t xml:space="preserve"> </w:t>
      </w:r>
      <w:r w:rsidRPr="006F0D11">
        <w:t>расписаниях</w:t>
      </w:r>
      <w:r w:rsidR="000111BD">
        <w:t xml:space="preserve"> </w:t>
      </w:r>
      <w:r w:rsidRPr="006F0D11">
        <w:t>композитного</w:t>
      </w:r>
      <w:r w:rsidR="000111BD">
        <w:t xml:space="preserve"> </w:t>
      </w:r>
      <w:r w:rsidRPr="006F0D11">
        <w:t>ресурса</w:t>
      </w:r>
      <w:r w:rsidR="000111BD">
        <w:t xml:space="preserve"> </w:t>
      </w:r>
      <w:r w:rsidRPr="006F0D11">
        <w:t>по</w:t>
      </w:r>
      <w:r w:rsidR="000111BD">
        <w:t xml:space="preserve"> </w:t>
      </w:r>
      <w:r w:rsidRPr="006F0D11">
        <w:t>идентификатору</w:t>
      </w:r>
      <w:r w:rsidR="000111BD">
        <w:t xml:space="preserve"> </w:t>
      </w:r>
      <w:r w:rsidRPr="006F0D11">
        <w:t>М</w:t>
      </w:r>
      <w:r w:rsidR="00A55429">
        <w:t>У</w:t>
      </w:r>
      <w:r w:rsidRPr="006F0D11">
        <w:t>.</w:t>
      </w:r>
    </w:p>
    <w:p w14:paraId="72E7BE50" w14:textId="1F3A9151" w:rsidR="00E75D13" w:rsidRPr="006F0D11" w:rsidRDefault="00E75D13" w:rsidP="00836311">
      <w:pPr>
        <w:pStyle w:val="a3"/>
      </w:pPr>
      <w:r w:rsidRPr="00E75D13">
        <w:t>Создание</w:t>
      </w:r>
      <w:r w:rsidR="000111BD">
        <w:t xml:space="preserve"> </w:t>
      </w:r>
      <w:r w:rsidRPr="006F0D11">
        <w:t>расписания</w:t>
      </w:r>
      <w:r w:rsidR="000111BD">
        <w:t xml:space="preserve"> </w:t>
      </w:r>
      <w:r w:rsidRPr="006F0D11">
        <w:t>МУ.</w:t>
      </w:r>
    </w:p>
    <w:p w14:paraId="3F7CFEB2" w14:textId="46C61334" w:rsidR="00E75D13" w:rsidRPr="006F0D11" w:rsidRDefault="00E75D13" w:rsidP="00E75D13">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создания</w:t>
      </w:r>
      <w:r w:rsidR="000111BD">
        <w:t xml:space="preserve"> </w:t>
      </w:r>
      <w:r w:rsidRPr="006F0D11">
        <w:t>расписания</w:t>
      </w:r>
      <w:r w:rsidR="000111BD">
        <w:t xml:space="preserve"> </w:t>
      </w:r>
      <w:r w:rsidRPr="006F0D11">
        <w:t>МУ</w:t>
      </w:r>
      <w:r w:rsidR="000111BD">
        <w:t xml:space="preserve"> </w:t>
      </w:r>
      <w:r w:rsidRPr="006F0D11">
        <w:t>заданного</w:t>
      </w:r>
      <w:r w:rsidR="000111BD">
        <w:t xml:space="preserve"> </w:t>
      </w:r>
      <w:r w:rsidRPr="006F0D11">
        <w:t>периода</w:t>
      </w:r>
      <w:r w:rsidR="000111BD">
        <w:t xml:space="preserve"> </w:t>
      </w:r>
      <w:r w:rsidRPr="006F0D11">
        <w:t>действия.</w:t>
      </w:r>
    </w:p>
    <w:p w14:paraId="3943CCCE" w14:textId="74C07F0B" w:rsidR="00E75D13" w:rsidRPr="006F0D11" w:rsidRDefault="00E75D13" w:rsidP="00836311">
      <w:pPr>
        <w:pStyle w:val="a3"/>
      </w:pPr>
      <w:r w:rsidRPr="00E75D13">
        <w:t>Изменение</w:t>
      </w:r>
      <w:r w:rsidR="000111BD">
        <w:t xml:space="preserve"> </w:t>
      </w:r>
      <w:r w:rsidRPr="006F0D11">
        <w:t>расписания</w:t>
      </w:r>
      <w:r w:rsidR="000111BD">
        <w:t xml:space="preserve"> </w:t>
      </w:r>
      <w:r w:rsidRPr="006F0D11">
        <w:t>МУ.</w:t>
      </w:r>
    </w:p>
    <w:p w14:paraId="7914C204" w14:textId="13D822AC" w:rsidR="00E75D13" w:rsidRPr="006F0D11" w:rsidRDefault="00E75D13" w:rsidP="00E75D13">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изменения</w:t>
      </w:r>
      <w:r w:rsidR="000111BD">
        <w:t xml:space="preserve"> </w:t>
      </w:r>
      <w:r w:rsidRPr="006F0D11">
        <w:t>определенной</w:t>
      </w:r>
      <w:r w:rsidR="000111BD">
        <w:t xml:space="preserve"> </w:t>
      </w:r>
      <w:r w:rsidRPr="006F0D11">
        <w:t>версии</w:t>
      </w:r>
      <w:r w:rsidR="000111BD">
        <w:t xml:space="preserve"> </w:t>
      </w:r>
      <w:r w:rsidRPr="006F0D11">
        <w:t>расписания</w:t>
      </w:r>
      <w:r w:rsidR="000111BD">
        <w:t xml:space="preserve"> </w:t>
      </w:r>
      <w:r w:rsidRPr="006F0D11">
        <w:t>МУ</w:t>
      </w:r>
      <w:r w:rsidR="000111BD">
        <w:t xml:space="preserve"> </w:t>
      </w:r>
      <w:r w:rsidRPr="006F0D11">
        <w:t>заданного</w:t>
      </w:r>
      <w:r w:rsidR="000111BD">
        <w:t xml:space="preserve"> </w:t>
      </w:r>
      <w:r w:rsidRPr="006F0D11">
        <w:t>периода</w:t>
      </w:r>
      <w:r w:rsidR="000111BD">
        <w:t xml:space="preserve"> </w:t>
      </w:r>
      <w:r w:rsidRPr="006F0D11">
        <w:t>действия.</w:t>
      </w:r>
    </w:p>
    <w:p w14:paraId="2C6402B9" w14:textId="7BCFF8BB" w:rsidR="00E75D13" w:rsidRPr="006F0D11" w:rsidRDefault="00E75D13" w:rsidP="00836311">
      <w:pPr>
        <w:pStyle w:val="a3"/>
      </w:pPr>
      <w:r w:rsidRPr="006F0D11">
        <w:t>Удаление</w:t>
      </w:r>
      <w:r w:rsidR="000111BD">
        <w:t xml:space="preserve"> </w:t>
      </w:r>
      <w:r w:rsidRPr="00E75D13">
        <w:t>расписания</w:t>
      </w:r>
      <w:r w:rsidR="000111BD">
        <w:t xml:space="preserve"> </w:t>
      </w:r>
      <w:r w:rsidRPr="006F0D11">
        <w:t>МУ.</w:t>
      </w:r>
    </w:p>
    <w:p w14:paraId="13C94302" w14:textId="10AEC0B4" w:rsidR="00E75D13" w:rsidRPr="006F0D11" w:rsidRDefault="00E75D13" w:rsidP="00E75D13">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удаления</w:t>
      </w:r>
      <w:r w:rsidR="000111BD">
        <w:t xml:space="preserve"> </w:t>
      </w:r>
      <w:r w:rsidRPr="006F0D11">
        <w:t>определенной</w:t>
      </w:r>
      <w:r w:rsidR="000111BD">
        <w:t xml:space="preserve"> </w:t>
      </w:r>
      <w:r w:rsidRPr="006F0D11">
        <w:t>версии</w:t>
      </w:r>
      <w:r w:rsidR="000111BD">
        <w:t xml:space="preserve"> </w:t>
      </w:r>
      <w:r w:rsidRPr="006F0D11">
        <w:t>расписания</w:t>
      </w:r>
      <w:r w:rsidR="000111BD">
        <w:t xml:space="preserve"> </w:t>
      </w:r>
      <w:r w:rsidRPr="006F0D11">
        <w:t>МУ.</w:t>
      </w:r>
    </w:p>
    <w:p w14:paraId="2B1C685D" w14:textId="0800E823" w:rsidR="00E75D13" w:rsidRPr="006F0D11" w:rsidRDefault="00E75D13" w:rsidP="00836311">
      <w:pPr>
        <w:pStyle w:val="a3"/>
      </w:pPr>
      <w:r w:rsidRPr="006F0D11">
        <w:t>Перевод</w:t>
      </w:r>
      <w:r w:rsidR="000111BD">
        <w:t xml:space="preserve"> </w:t>
      </w:r>
      <w:r w:rsidRPr="006F0D11">
        <w:t>расписания</w:t>
      </w:r>
      <w:r w:rsidR="000111BD">
        <w:t xml:space="preserve"> </w:t>
      </w:r>
      <w:r w:rsidRPr="006F0D11">
        <w:t>МУ</w:t>
      </w:r>
      <w:r w:rsidR="000111BD">
        <w:t xml:space="preserve"> </w:t>
      </w:r>
      <w:r w:rsidRPr="006F0D11">
        <w:t>в</w:t>
      </w:r>
      <w:r w:rsidR="000111BD">
        <w:t xml:space="preserve"> </w:t>
      </w:r>
      <w:r w:rsidRPr="006F0D11">
        <w:t>статус</w:t>
      </w:r>
      <w:r w:rsidR="000111BD">
        <w:t xml:space="preserve"> </w:t>
      </w:r>
      <w:r w:rsidRPr="006F0D11">
        <w:t>«Действующее».</w:t>
      </w:r>
    </w:p>
    <w:p w14:paraId="7BDC79F2" w14:textId="373AD8F9" w:rsidR="00E75D13" w:rsidRPr="006F0D11" w:rsidRDefault="00E75D13" w:rsidP="00E75D13">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перевода</w:t>
      </w:r>
      <w:r w:rsidR="000111BD">
        <w:t xml:space="preserve"> </w:t>
      </w:r>
      <w:r w:rsidRPr="006F0D11">
        <w:t>определенной</w:t>
      </w:r>
      <w:r w:rsidR="000111BD">
        <w:t xml:space="preserve"> </w:t>
      </w:r>
      <w:r w:rsidRPr="006F0D11">
        <w:t>версии</w:t>
      </w:r>
      <w:r w:rsidR="000111BD">
        <w:t xml:space="preserve"> </w:t>
      </w:r>
      <w:r w:rsidRPr="006F0D11">
        <w:t>расписания</w:t>
      </w:r>
      <w:r w:rsidR="000111BD">
        <w:t xml:space="preserve"> </w:t>
      </w:r>
      <w:r w:rsidRPr="006F0D11">
        <w:t>МУ</w:t>
      </w:r>
      <w:r w:rsidR="000111BD">
        <w:t xml:space="preserve"> </w:t>
      </w:r>
      <w:r w:rsidRPr="006F0D11">
        <w:t>в</w:t>
      </w:r>
      <w:r w:rsidR="000111BD">
        <w:t xml:space="preserve"> </w:t>
      </w:r>
      <w:r w:rsidRPr="006F0D11">
        <w:t>статус</w:t>
      </w:r>
      <w:r w:rsidR="000111BD">
        <w:t xml:space="preserve"> </w:t>
      </w:r>
      <w:r w:rsidRPr="006F0D11">
        <w:t>«Действующее».</w:t>
      </w:r>
    </w:p>
    <w:p w14:paraId="543F21AA" w14:textId="01ABE41A" w:rsidR="00E75D13" w:rsidRPr="006F0D11" w:rsidRDefault="00E75D13" w:rsidP="00836311">
      <w:pPr>
        <w:pStyle w:val="a3"/>
      </w:pPr>
      <w:r w:rsidRPr="00E75D13">
        <w:t>Перевод</w:t>
      </w:r>
      <w:r w:rsidR="000111BD">
        <w:t xml:space="preserve"> </w:t>
      </w:r>
      <w:r w:rsidRPr="006F0D11">
        <w:t>расписания</w:t>
      </w:r>
      <w:r w:rsidR="000111BD">
        <w:t xml:space="preserve"> </w:t>
      </w:r>
      <w:r w:rsidRPr="006F0D11">
        <w:t>МУ</w:t>
      </w:r>
      <w:r w:rsidR="000111BD">
        <w:t xml:space="preserve"> </w:t>
      </w:r>
      <w:r w:rsidRPr="006F0D11">
        <w:t>в</w:t>
      </w:r>
      <w:r w:rsidR="000111BD">
        <w:t xml:space="preserve"> </w:t>
      </w:r>
      <w:r w:rsidRPr="006F0D11">
        <w:t>статус</w:t>
      </w:r>
      <w:r w:rsidR="000111BD">
        <w:t xml:space="preserve"> </w:t>
      </w:r>
      <w:r w:rsidRPr="006F0D11">
        <w:t>«Проект».</w:t>
      </w:r>
      <w:r w:rsidR="000111BD">
        <w:t xml:space="preserve"> </w:t>
      </w:r>
    </w:p>
    <w:p w14:paraId="14FB4E34" w14:textId="15641C25" w:rsidR="00E75D13" w:rsidRPr="006F0D11" w:rsidRDefault="00E75D13" w:rsidP="00E75D13">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перевода</w:t>
      </w:r>
      <w:r w:rsidR="000111BD">
        <w:t xml:space="preserve"> </w:t>
      </w:r>
      <w:r w:rsidRPr="006F0D11">
        <w:t>определенной</w:t>
      </w:r>
      <w:r w:rsidR="000111BD">
        <w:t xml:space="preserve"> </w:t>
      </w:r>
      <w:r w:rsidRPr="006F0D11">
        <w:t>версии</w:t>
      </w:r>
      <w:r w:rsidR="000111BD">
        <w:t xml:space="preserve"> </w:t>
      </w:r>
      <w:r w:rsidRPr="006F0D11">
        <w:t>расписания</w:t>
      </w:r>
      <w:r w:rsidR="000111BD">
        <w:t xml:space="preserve"> </w:t>
      </w:r>
      <w:r w:rsidRPr="006F0D11">
        <w:t>МУ</w:t>
      </w:r>
      <w:r w:rsidR="000111BD">
        <w:t xml:space="preserve"> </w:t>
      </w:r>
      <w:r w:rsidRPr="006F0D11">
        <w:t>в</w:t>
      </w:r>
      <w:r w:rsidR="000111BD">
        <w:t xml:space="preserve"> </w:t>
      </w:r>
      <w:r w:rsidRPr="006F0D11">
        <w:t>статус</w:t>
      </w:r>
      <w:r w:rsidR="000111BD">
        <w:t xml:space="preserve"> </w:t>
      </w:r>
      <w:r w:rsidRPr="006F0D11">
        <w:t>«Проект».</w:t>
      </w:r>
    </w:p>
    <w:p w14:paraId="07F3D365" w14:textId="1129663B" w:rsidR="00E75D13" w:rsidRPr="006F0D11" w:rsidRDefault="00E75D13" w:rsidP="00836311">
      <w:pPr>
        <w:pStyle w:val="a3"/>
      </w:pPr>
      <w:r w:rsidRPr="006F0D11">
        <w:t>Создание</w:t>
      </w:r>
      <w:r w:rsidR="000111BD">
        <w:t xml:space="preserve"> </w:t>
      </w:r>
      <w:r w:rsidRPr="006F0D11">
        <w:t>расписания</w:t>
      </w:r>
      <w:r w:rsidR="000111BD">
        <w:t xml:space="preserve"> </w:t>
      </w:r>
      <w:r w:rsidRPr="006F0D11">
        <w:t>МО.</w:t>
      </w:r>
    </w:p>
    <w:p w14:paraId="30018D81" w14:textId="585F54C9" w:rsidR="00E75D13" w:rsidRPr="006F0D11" w:rsidRDefault="00E75D13" w:rsidP="00E75D13">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создания</w:t>
      </w:r>
      <w:r w:rsidR="000111BD">
        <w:t xml:space="preserve"> </w:t>
      </w:r>
      <w:r w:rsidRPr="006F0D11">
        <w:t>расписания</w:t>
      </w:r>
      <w:r w:rsidR="000111BD">
        <w:t xml:space="preserve"> </w:t>
      </w:r>
      <w:r w:rsidRPr="006F0D11">
        <w:t>МО</w:t>
      </w:r>
      <w:r w:rsidR="000111BD">
        <w:t xml:space="preserve"> </w:t>
      </w:r>
      <w:r w:rsidRPr="006F0D11">
        <w:t>заданного</w:t>
      </w:r>
      <w:r w:rsidR="000111BD">
        <w:t xml:space="preserve"> </w:t>
      </w:r>
      <w:r w:rsidRPr="006F0D11">
        <w:t>периода</w:t>
      </w:r>
      <w:r w:rsidR="000111BD">
        <w:t xml:space="preserve"> </w:t>
      </w:r>
      <w:r w:rsidRPr="006F0D11">
        <w:t>действия.</w:t>
      </w:r>
    </w:p>
    <w:p w14:paraId="469E501A" w14:textId="5F78C30C" w:rsidR="00E75D13" w:rsidRPr="006F0D11" w:rsidRDefault="00E75D13" w:rsidP="00836311">
      <w:pPr>
        <w:pStyle w:val="a3"/>
      </w:pPr>
      <w:r w:rsidRPr="006F0D11">
        <w:t>Изменение</w:t>
      </w:r>
      <w:r w:rsidR="000111BD">
        <w:t xml:space="preserve"> </w:t>
      </w:r>
      <w:r w:rsidRPr="00E75D13">
        <w:t>расписания</w:t>
      </w:r>
      <w:r w:rsidR="000111BD">
        <w:t xml:space="preserve"> </w:t>
      </w:r>
      <w:r w:rsidRPr="006F0D11">
        <w:t>МО.</w:t>
      </w:r>
    </w:p>
    <w:p w14:paraId="4273BECD" w14:textId="3E34D33D" w:rsidR="00E75D13" w:rsidRPr="006F0D11" w:rsidRDefault="00E75D13" w:rsidP="00E75D13">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изменения</w:t>
      </w:r>
      <w:r w:rsidR="000111BD">
        <w:t xml:space="preserve"> </w:t>
      </w:r>
      <w:r w:rsidRPr="006F0D11">
        <w:t>определенной</w:t>
      </w:r>
      <w:r w:rsidR="000111BD">
        <w:t xml:space="preserve"> </w:t>
      </w:r>
      <w:r w:rsidRPr="006F0D11">
        <w:t>версии</w:t>
      </w:r>
      <w:r w:rsidR="000111BD">
        <w:t xml:space="preserve"> </w:t>
      </w:r>
      <w:r w:rsidRPr="006F0D11">
        <w:t>расписания</w:t>
      </w:r>
      <w:r w:rsidR="000111BD">
        <w:t xml:space="preserve"> </w:t>
      </w:r>
      <w:r w:rsidRPr="006F0D11">
        <w:t>МО</w:t>
      </w:r>
      <w:r w:rsidR="000111BD">
        <w:t xml:space="preserve"> </w:t>
      </w:r>
      <w:r w:rsidRPr="006F0D11">
        <w:t>заданного</w:t>
      </w:r>
      <w:r w:rsidR="000111BD">
        <w:t xml:space="preserve"> </w:t>
      </w:r>
      <w:r w:rsidRPr="006F0D11">
        <w:t>периода</w:t>
      </w:r>
      <w:r w:rsidR="000111BD">
        <w:t xml:space="preserve"> </w:t>
      </w:r>
      <w:r w:rsidRPr="006F0D11">
        <w:t>действия.</w:t>
      </w:r>
    </w:p>
    <w:p w14:paraId="6D6B91A4" w14:textId="33CD4B41" w:rsidR="00E75D13" w:rsidRPr="006F0D11" w:rsidRDefault="00E75D13" w:rsidP="00836311">
      <w:pPr>
        <w:pStyle w:val="a3"/>
      </w:pPr>
      <w:r w:rsidRPr="00E75D13">
        <w:t>Удаление</w:t>
      </w:r>
      <w:r w:rsidR="000111BD">
        <w:t xml:space="preserve"> </w:t>
      </w:r>
      <w:r w:rsidRPr="006F0D11">
        <w:t>расписания</w:t>
      </w:r>
      <w:r w:rsidR="000111BD">
        <w:t xml:space="preserve"> </w:t>
      </w:r>
      <w:r w:rsidRPr="006F0D11">
        <w:t>МО.</w:t>
      </w:r>
    </w:p>
    <w:p w14:paraId="52BF323E" w14:textId="5AE2DF9A" w:rsidR="00E75D13" w:rsidRPr="006F0D11" w:rsidRDefault="00E75D13" w:rsidP="00E75D13">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удаления</w:t>
      </w:r>
      <w:r w:rsidR="000111BD">
        <w:t xml:space="preserve"> </w:t>
      </w:r>
      <w:r w:rsidRPr="006F0D11">
        <w:t>определенной</w:t>
      </w:r>
      <w:r w:rsidR="000111BD">
        <w:t xml:space="preserve"> </w:t>
      </w:r>
      <w:r w:rsidRPr="006F0D11">
        <w:t>версии</w:t>
      </w:r>
      <w:r w:rsidR="000111BD">
        <w:t xml:space="preserve"> </w:t>
      </w:r>
      <w:r w:rsidRPr="006F0D11">
        <w:t>расписания</w:t>
      </w:r>
      <w:r w:rsidR="000111BD">
        <w:t xml:space="preserve"> </w:t>
      </w:r>
      <w:r w:rsidRPr="006F0D11">
        <w:t>МО.</w:t>
      </w:r>
    </w:p>
    <w:p w14:paraId="0BF7637F" w14:textId="1022B341" w:rsidR="00E75D13" w:rsidRPr="006F0D11" w:rsidRDefault="00E75D13" w:rsidP="00836311">
      <w:pPr>
        <w:pStyle w:val="a3"/>
      </w:pPr>
      <w:r w:rsidRPr="006F0D11">
        <w:t>Перевод</w:t>
      </w:r>
      <w:r w:rsidR="000111BD">
        <w:t xml:space="preserve"> </w:t>
      </w:r>
      <w:r w:rsidRPr="006F0D11">
        <w:t>расписания</w:t>
      </w:r>
      <w:r w:rsidR="000111BD">
        <w:t xml:space="preserve"> </w:t>
      </w:r>
      <w:r w:rsidRPr="006F0D11">
        <w:t>МО</w:t>
      </w:r>
      <w:r w:rsidR="000111BD">
        <w:t xml:space="preserve"> </w:t>
      </w:r>
      <w:r w:rsidRPr="006F0D11">
        <w:t>в</w:t>
      </w:r>
      <w:r w:rsidR="000111BD">
        <w:t xml:space="preserve"> </w:t>
      </w:r>
      <w:r w:rsidRPr="006F0D11">
        <w:t>статус</w:t>
      </w:r>
      <w:r w:rsidR="000111BD">
        <w:t xml:space="preserve"> </w:t>
      </w:r>
      <w:r w:rsidRPr="006F0D11">
        <w:t>«Действующее».</w:t>
      </w:r>
    </w:p>
    <w:p w14:paraId="2CB0B2FD" w14:textId="6C112301" w:rsidR="00E75D13" w:rsidRPr="006F0D11" w:rsidRDefault="00E75D13" w:rsidP="00E75D13">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перевода</w:t>
      </w:r>
      <w:r w:rsidR="000111BD">
        <w:t xml:space="preserve"> </w:t>
      </w:r>
      <w:r w:rsidRPr="006F0D11">
        <w:t>определенной</w:t>
      </w:r>
      <w:r w:rsidR="000111BD">
        <w:t xml:space="preserve"> </w:t>
      </w:r>
      <w:r w:rsidRPr="006F0D11">
        <w:t>версии</w:t>
      </w:r>
      <w:r w:rsidR="000111BD">
        <w:t xml:space="preserve"> </w:t>
      </w:r>
      <w:r w:rsidRPr="006F0D11">
        <w:t>расписания</w:t>
      </w:r>
      <w:r w:rsidR="000111BD">
        <w:t xml:space="preserve"> </w:t>
      </w:r>
      <w:r w:rsidRPr="006F0D11">
        <w:t>МО</w:t>
      </w:r>
      <w:r w:rsidR="000111BD">
        <w:t xml:space="preserve"> </w:t>
      </w:r>
      <w:r w:rsidRPr="006F0D11">
        <w:t>в</w:t>
      </w:r>
      <w:r w:rsidR="000111BD">
        <w:t xml:space="preserve"> </w:t>
      </w:r>
      <w:r w:rsidRPr="006F0D11">
        <w:t>статус</w:t>
      </w:r>
      <w:r w:rsidR="000111BD">
        <w:t xml:space="preserve"> </w:t>
      </w:r>
      <w:r w:rsidRPr="006F0D11">
        <w:t>«Действующее».</w:t>
      </w:r>
    </w:p>
    <w:p w14:paraId="11CF6210" w14:textId="22BC68A1" w:rsidR="00E75D13" w:rsidRPr="006F0D11" w:rsidRDefault="00E75D13" w:rsidP="00836311">
      <w:pPr>
        <w:pStyle w:val="a3"/>
      </w:pPr>
      <w:r w:rsidRPr="00E75D13">
        <w:t>Перевод</w:t>
      </w:r>
      <w:r w:rsidR="000111BD">
        <w:t xml:space="preserve"> </w:t>
      </w:r>
      <w:r w:rsidRPr="006F0D11">
        <w:t>расписания</w:t>
      </w:r>
      <w:r w:rsidR="000111BD">
        <w:t xml:space="preserve"> </w:t>
      </w:r>
      <w:r w:rsidRPr="006F0D11">
        <w:t>МО</w:t>
      </w:r>
      <w:r w:rsidR="000111BD">
        <w:t xml:space="preserve"> </w:t>
      </w:r>
      <w:r w:rsidRPr="006F0D11">
        <w:t>в</w:t>
      </w:r>
      <w:r w:rsidR="000111BD">
        <w:t xml:space="preserve"> </w:t>
      </w:r>
      <w:r w:rsidRPr="006F0D11">
        <w:t>статус</w:t>
      </w:r>
      <w:r w:rsidR="000111BD">
        <w:t xml:space="preserve"> </w:t>
      </w:r>
      <w:r w:rsidRPr="006F0D11">
        <w:t>«Проект».</w:t>
      </w:r>
    </w:p>
    <w:p w14:paraId="5BF1C498" w14:textId="5D5C027D" w:rsidR="00E75D13" w:rsidRPr="006F0D11" w:rsidRDefault="00E75D13" w:rsidP="00E75D13">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перевода</w:t>
      </w:r>
      <w:r w:rsidR="000111BD">
        <w:t xml:space="preserve"> </w:t>
      </w:r>
      <w:r w:rsidRPr="006F0D11">
        <w:t>определенной</w:t>
      </w:r>
      <w:r w:rsidR="000111BD">
        <w:t xml:space="preserve"> </w:t>
      </w:r>
      <w:r w:rsidRPr="006F0D11">
        <w:t>версии</w:t>
      </w:r>
      <w:r w:rsidR="000111BD">
        <w:t xml:space="preserve"> </w:t>
      </w:r>
      <w:r w:rsidRPr="006F0D11">
        <w:t>расписания</w:t>
      </w:r>
      <w:r w:rsidR="000111BD">
        <w:t xml:space="preserve"> </w:t>
      </w:r>
      <w:r w:rsidRPr="006F0D11">
        <w:t>МУ</w:t>
      </w:r>
      <w:r w:rsidR="000111BD">
        <w:t xml:space="preserve"> </w:t>
      </w:r>
      <w:r w:rsidRPr="006F0D11">
        <w:t>в</w:t>
      </w:r>
      <w:r w:rsidR="000111BD">
        <w:t xml:space="preserve"> </w:t>
      </w:r>
      <w:r w:rsidRPr="006F0D11">
        <w:t>статус</w:t>
      </w:r>
      <w:r w:rsidR="000111BD">
        <w:t xml:space="preserve"> </w:t>
      </w:r>
      <w:r w:rsidRPr="006F0D11">
        <w:t>«Проект».</w:t>
      </w:r>
    </w:p>
    <w:p w14:paraId="650FF1AE" w14:textId="18E24092" w:rsidR="00E75D13" w:rsidRPr="006F0D11" w:rsidRDefault="00E75D13" w:rsidP="00836311">
      <w:pPr>
        <w:pStyle w:val="a3"/>
      </w:pPr>
      <w:r w:rsidRPr="00E75D13">
        <w:t>Копирование</w:t>
      </w:r>
      <w:r w:rsidR="000111BD">
        <w:t xml:space="preserve"> </w:t>
      </w:r>
      <w:r w:rsidRPr="006F0D11">
        <w:t>расписания</w:t>
      </w:r>
      <w:r w:rsidR="000111BD">
        <w:t xml:space="preserve"> </w:t>
      </w:r>
      <w:r w:rsidRPr="006F0D11">
        <w:t>МО/МУ.</w:t>
      </w:r>
    </w:p>
    <w:p w14:paraId="2FB780B8" w14:textId="15EA7E72" w:rsidR="00E75D13" w:rsidRPr="006F0D11" w:rsidRDefault="00E75D13" w:rsidP="00E75D13">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копирования</w:t>
      </w:r>
      <w:r w:rsidR="000111BD">
        <w:t xml:space="preserve"> </w:t>
      </w:r>
      <w:r w:rsidRPr="006F0D11">
        <w:t>из</w:t>
      </w:r>
      <w:r w:rsidR="000111BD">
        <w:t xml:space="preserve"> </w:t>
      </w:r>
      <w:r w:rsidRPr="006F0D11">
        <w:t>одного</w:t>
      </w:r>
      <w:r w:rsidR="000111BD">
        <w:t xml:space="preserve"> </w:t>
      </w:r>
      <w:r w:rsidRPr="006F0D11">
        <w:t>расписания</w:t>
      </w:r>
      <w:r w:rsidR="000111BD">
        <w:t xml:space="preserve"> </w:t>
      </w:r>
      <w:r w:rsidRPr="006F0D11">
        <w:t>МО/МУ</w:t>
      </w:r>
      <w:r w:rsidR="000111BD">
        <w:t xml:space="preserve"> </w:t>
      </w:r>
      <w:r w:rsidRPr="006F0D11">
        <w:t>в</w:t>
      </w:r>
      <w:r w:rsidR="000111BD">
        <w:t xml:space="preserve"> </w:t>
      </w:r>
      <w:r w:rsidRPr="006F0D11">
        <w:t>другое.</w:t>
      </w:r>
    </w:p>
    <w:p w14:paraId="2DD1EAE3" w14:textId="610C622A" w:rsidR="00E75D13" w:rsidRPr="006F0D11" w:rsidRDefault="00E75D13" w:rsidP="00836311">
      <w:pPr>
        <w:pStyle w:val="a3"/>
      </w:pPr>
      <w:r w:rsidRPr="00E75D13">
        <w:t>Получение</w:t>
      </w:r>
      <w:r w:rsidR="000111BD">
        <w:t xml:space="preserve"> </w:t>
      </w:r>
      <w:r w:rsidRPr="006F0D11">
        <w:t>графика</w:t>
      </w:r>
      <w:r w:rsidR="000111BD">
        <w:t xml:space="preserve"> </w:t>
      </w:r>
      <w:r w:rsidRPr="006F0D11">
        <w:t>работы</w:t>
      </w:r>
      <w:r w:rsidR="000111BD">
        <w:t xml:space="preserve"> </w:t>
      </w:r>
      <w:r w:rsidRPr="006F0D11">
        <w:t>МУ.</w:t>
      </w:r>
    </w:p>
    <w:p w14:paraId="692CCA59" w14:textId="00373BF1" w:rsidR="00E75D13" w:rsidRPr="006F0D11" w:rsidRDefault="00E75D13" w:rsidP="00E75D13">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графика</w:t>
      </w:r>
      <w:r w:rsidR="000111BD">
        <w:t xml:space="preserve"> </w:t>
      </w:r>
      <w:r w:rsidRPr="006F0D11">
        <w:t>работы</w:t>
      </w:r>
      <w:r w:rsidR="000111BD">
        <w:t xml:space="preserve"> </w:t>
      </w:r>
      <w:r w:rsidRPr="006F0D11">
        <w:t>МУ</w:t>
      </w:r>
      <w:r w:rsidR="000111BD">
        <w:t xml:space="preserve"> </w:t>
      </w:r>
      <w:r w:rsidRPr="006F0D11">
        <w:t>по</w:t>
      </w:r>
      <w:r w:rsidR="000111BD">
        <w:t xml:space="preserve"> </w:t>
      </w:r>
      <w:r w:rsidRPr="006F0D11">
        <w:t>идентификатору</w:t>
      </w:r>
      <w:r w:rsidR="000111BD">
        <w:t xml:space="preserve"> </w:t>
      </w:r>
      <w:r w:rsidRPr="006F0D11">
        <w:t>МУ.</w:t>
      </w:r>
    </w:p>
    <w:p w14:paraId="765BA7E6" w14:textId="4D40DDEF" w:rsidR="00E75D13" w:rsidRPr="006F0D11" w:rsidRDefault="00E75D13" w:rsidP="00836311">
      <w:pPr>
        <w:pStyle w:val="a3"/>
      </w:pPr>
      <w:r w:rsidRPr="006F0D11">
        <w:t>Создание</w:t>
      </w:r>
      <w:r w:rsidR="000111BD">
        <w:t xml:space="preserve"> </w:t>
      </w:r>
      <w:r w:rsidRPr="006F0D11">
        <w:t>графика</w:t>
      </w:r>
      <w:r w:rsidR="000111BD">
        <w:t xml:space="preserve"> </w:t>
      </w:r>
      <w:r w:rsidRPr="006F0D11">
        <w:t>работы</w:t>
      </w:r>
      <w:r w:rsidR="000111BD">
        <w:t xml:space="preserve"> </w:t>
      </w:r>
      <w:r w:rsidRPr="006F0D11">
        <w:t>МУ.</w:t>
      </w:r>
    </w:p>
    <w:p w14:paraId="35450E27" w14:textId="39A7D71F" w:rsidR="00E75D13" w:rsidRPr="006F0D11" w:rsidRDefault="00E75D13" w:rsidP="00E75D13">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создания</w:t>
      </w:r>
      <w:r w:rsidR="000111BD">
        <w:t xml:space="preserve"> </w:t>
      </w:r>
      <w:r w:rsidRPr="006F0D11">
        <w:t>графика</w:t>
      </w:r>
      <w:r w:rsidR="000111BD">
        <w:t xml:space="preserve"> </w:t>
      </w:r>
      <w:r w:rsidRPr="006F0D11">
        <w:t>работы</w:t>
      </w:r>
      <w:r w:rsidR="000111BD">
        <w:t xml:space="preserve"> </w:t>
      </w:r>
      <w:r w:rsidRPr="006F0D11">
        <w:t>МУ.</w:t>
      </w:r>
    </w:p>
    <w:p w14:paraId="353CC1B7" w14:textId="38ABD576" w:rsidR="00E75D13" w:rsidRPr="006F0D11" w:rsidRDefault="00E75D13" w:rsidP="00836311">
      <w:pPr>
        <w:pStyle w:val="a3"/>
      </w:pPr>
      <w:r w:rsidRPr="006F0D11">
        <w:t>Удаление</w:t>
      </w:r>
      <w:r w:rsidR="000111BD">
        <w:t xml:space="preserve"> </w:t>
      </w:r>
      <w:r w:rsidRPr="006F0D11">
        <w:t>графика</w:t>
      </w:r>
      <w:r w:rsidR="000111BD">
        <w:t xml:space="preserve"> </w:t>
      </w:r>
      <w:r w:rsidRPr="006F0D11">
        <w:t>работы</w:t>
      </w:r>
      <w:r w:rsidR="000111BD">
        <w:t xml:space="preserve"> </w:t>
      </w:r>
      <w:r w:rsidRPr="006F0D11">
        <w:t>МУ.</w:t>
      </w:r>
    </w:p>
    <w:p w14:paraId="76E05142" w14:textId="1E2D9AEE" w:rsidR="00E75D13" w:rsidRPr="006F0D11" w:rsidRDefault="00E75D13" w:rsidP="00E75D13">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удаления</w:t>
      </w:r>
      <w:r w:rsidR="000111BD">
        <w:t xml:space="preserve"> </w:t>
      </w:r>
      <w:r w:rsidRPr="006F0D11">
        <w:t>графика</w:t>
      </w:r>
      <w:r w:rsidR="000111BD">
        <w:t xml:space="preserve"> </w:t>
      </w:r>
      <w:r w:rsidRPr="006F0D11">
        <w:t>работы</w:t>
      </w:r>
      <w:r w:rsidR="000111BD">
        <w:t xml:space="preserve"> </w:t>
      </w:r>
      <w:r w:rsidRPr="006F0D11">
        <w:t>МУ.</w:t>
      </w:r>
    </w:p>
    <w:p w14:paraId="625EB92C" w14:textId="67621F66" w:rsidR="00732692" w:rsidRPr="009E62C1" w:rsidRDefault="00836311" w:rsidP="009E62C1">
      <w:pPr>
        <w:pStyle w:val="4-4"/>
      </w:pPr>
      <w:r w:rsidRPr="009E62C1">
        <w:t>Обеспечение</w:t>
      </w:r>
      <w:r w:rsidR="000111BD">
        <w:t xml:space="preserve"> </w:t>
      </w:r>
      <w:r w:rsidRPr="009E62C1">
        <w:t>работы</w:t>
      </w:r>
      <w:r w:rsidR="000111BD">
        <w:t xml:space="preserve"> </w:t>
      </w:r>
      <w:r w:rsidRPr="009E62C1">
        <w:t>с</w:t>
      </w:r>
      <w:r w:rsidR="000111BD">
        <w:t xml:space="preserve"> </w:t>
      </w:r>
      <w:r w:rsidRPr="009E62C1">
        <w:t>правилами</w:t>
      </w:r>
      <w:r w:rsidR="000111BD">
        <w:t xml:space="preserve"> </w:t>
      </w:r>
      <w:r w:rsidRPr="009E62C1">
        <w:t>расписания</w:t>
      </w:r>
      <w:r w:rsidR="000111BD">
        <w:t xml:space="preserve"> </w:t>
      </w:r>
      <w:r w:rsidRPr="009E62C1">
        <w:t>ДР</w:t>
      </w:r>
    </w:p>
    <w:p w14:paraId="52380FCA" w14:textId="1E0CAF35" w:rsidR="00E75D13" w:rsidRPr="006F0D11" w:rsidRDefault="00E75D13" w:rsidP="00F13EB7">
      <w:pPr>
        <w:pStyle w:val="a3"/>
        <w:numPr>
          <w:ilvl w:val="0"/>
          <w:numId w:val="90"/>
        </w:numPr>
      </w:pPr>
      <w:r w:rsidRPr="00E75D13">
        <w:t>Создание</w:t>
      </w:r>
      <w:r w:rsidR="000111BD">
        <w:t xml:space="preserve"> </w:t>
      </w:r>
      <w:r w:rsidRPr="006F0D11">
        <w:t>правила</w:t>
      </w:r>
      <w:r w:rsidR="000111BD">
        <w:t xml:space="preserve"> </w:t>
      </w:r>
      <w:r w:rsidRPr="006F0D11">
        <w:t>расписания</w:t>
      </w:r>
      <w:r w:rsidR="000111BD">
        <w:t xml:space="preserve"> </w:t>
      </w:r>
      <w:r w:rsidRPr="006F0D11">
        <w:t>ДР.</w:t>
      </w:r>
    </w:p>
    <w:p w14:paraId="4BC29080" w14:textId="35772B83" w:rsidR="00E75D13" w:rsidRPr="006F0D11" w:rsidRDefault="00E75D13" w:rsidP="00E75D13">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создать</w:t>
      </w:r>
      <w:r w:rsidR="000111BD">
        <w:t xml:space="preserve"> </w:t>
      </w:r>
      <w:r w:rsidRPr="006F0D11">
        <w:t>правило</w:t>
      </w:r>
      <w:r w:rsidR="000111BD">
        <w:t xml:space="preserve"> </w:t>
      </w:r>
      <w:r w:rsidRPr="006F0D11">
        <w:t>расписания</w:t>
      </w:r>
      <w:r w:rsidR="000111BD">
        <w:t xml:space="preserve"> </w:t>
      </w:r>
      <w:r w:rsidRPr="006F0D11">
        <w:t>ДР</w:t>
      </w:r>
      <w:r w:rsidR="000111BD">
        <w:t xml:space="preserve"> </w:t>
      </w:r>
      <w:r w:rsidRPr="006F0D11">
        <w:t>для</w:t>
      </w:r>
      <w:r w:rsidR="000111BD">
        <w:t xml:space="preserve"> </w:t>
      </w:r>
      <w:r w:rsidRPr="006F0D11">
        <w:t>указанного</w:t>
      </w:r>
      <w:r w:rsidR="000111BD">
        <w:t xml:space="preserve"> </w:t>
      </w:r>
      <w:r w:rsidRPr="006F0D11">
        <w:t>во</w:t>
      </w:r>
      <w:r w:rsidR="000111BD">
        <w:t xml:space="preserve"> </w:t>
      </w:r>
      <w:r w:rsidRPr="006F0D11">
        <w:t>входных</w:t>
      </w:r>
      <w:r w:rsidR="000111BD">
        <w:t xml:space="preserve"> </w:t>
      </w:r>
      <w:r w:rsidRPr="006F0D11">
        <w:t>параметрах</w:t>
      </w:r>
      <w:r w:rsidR="000111BD">
        <w:t xml:space="preserve"> </w:t>
      </w:r>
      <w:r w:rsidRPr="006F0D11">
        <w:t>расписания</w:t>
      </w:r>
      <w:r w:rsidR="000111BD">
        <w:t xml:space="preserve"> </w:t>
      </w:r>
      <w:r w:rsidRPr="006F0D11">
        <w:t>ДР.</w:t>
      </w:r>
      <w:r w:rsidR="000111BD">
        <w:t xml:space="preserve"> </w:t>
      </w:r>
      <w:r w:rsidRPr="006F0D11">
        <w:t>В</w:t>
      </w:r>
      <w:r w:rsidR="000111BD">
        <w:t xml:space="preserve"> </w:t>
      </w:r>
      <w:r w:rsidRPr="006F0D11">
        <w:t>результате</w:t>
      </w:r>
      <w:r w:rsidR="000111BD">
        <w:t xml:space="preserve"> </w:t>
      </w:r>
      <w:r w:rsidRPr="006F0D11">
        <w:t>успешного</w:t>
      </w:r>
      <w:r w:rsidR="000111BD">
        <w:t xml:space="preserve"> </w:t>
      </w:r>
      <w:r w:rsidRPr="006F0D11">
        <w:t>выполнения</w:t>
      </w:r>
      <w:r w:rsidR="000111BD">
        <w:t xml:space="preserve"> </w:t>
      </w:r>
      <w:r w:rsidRPr="006F0D11">
        <w:t>функции</w:t>
      </w:r>
      <w:r w:rsidR="000111BD">
        <w:t xml:space="preserve"> </w:t>
      </w:r>
      <w:r w:rsidRPr="006F0D11">
        <w:t>расписание</w:t>
      </w:r>
      <w:r w:rsidR="000111BD">
        <w:t xml:space="preserve"> </w:t>
      </w:r>
      <w:r w:rsidRPr="006F0D11">
        <w:t>ДР</w:t>
      </w:r>
      <w:r w:rsidR="000111BD">
        <w:t xml:space="preserve"> </w:t>
      </w:r>
      <w:r w:rsidRPr="006F0D11">
        <w:t>должно</w:t>
      </w:r>
      <w:r w:rsidR="000111BD">
        <w:t xml:space="preserve"> </w:t>
      </w:r>
      <w:r w:rsidRPr="006F0D11">
        <w:t>переводиться</w:t>
      </w:r>
      <w:r w:rsidR="000111BD">
        <w:t xml:space="preserve"> </w:t>
      </w:r>
      <w:r w:rsidRPr="006F0D11">
        <w:t>в</w:t>
      </w:r>
      <w:r w:rsidR="000111BD">
        <w:t xml:space="preserve"> </w:t>
      </w:r>
      <w:r w:rsidRPr="006F0D11">
        <w:t>статус</w:t>
      </w:r>
      <w:r w:rsidR="000111BD">
        <w:t xml:space="preserve"> </w:t>
      </w:r>
      <w:r w:rsidRPr="006F0D11">
        <w:t>«Черновик».</w:t>
      </w:r>
    </w:p>
    <w:p w14:paraId="022E495C" w14:textId="2ECE4317" w:rsidR="00E75D13" w:rsidRPr="006F0D11" w:rsidRDefault="00E75D13" w:rsidP="00836311">
      <w:pPr>
        <w:pStyle w:val="a3"/>
      </w:pPr>
      <w:r w:rsidRPr="006F0D11">
        <w:t>Удаление</w:t>
      </w:r>
      <w:r w:rsidR="000111BD">
        <w:t xml:space="preserve"> </w:t>
      </w:r>
      <w:r w:rsidRPr="006F0D11">
        <w:t>содержания</w:t>
      </w:r>
      <w:r w:rsidR="000111BD">
        <w:t xml:space="preserve"> </w:t>
      </w:r>
      <w:r w:rsidRPr="006F0D11">
        <w:t>правила</w:t>
      </w:r>
      <w:r w:rsidR="000111BD">
        <w:t xml:space="preserve"> </w:t>
      </w:r>
      <w:r w:rsidRPr="006F0D11">
        <w:t>расписания</w:t>
      </w:r>
      <w:r w:rsidR="000111BD">
        <w:t xml:space="preserve"> </w:t>
      </w:r>
      <w:r w:rsidRPr="006F0D11">
        <w:t>ДР.</w:t>
      </w:r>
    </w:p>
    <w:p w14:paraId="44C0ED24" w14:textId="3CB5F3B7" w:rsidR="00E75D13" w:rsidRPr="006F0D11" w:rsidRDefault="00E75D13" w:rsidP="00E75D13">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удалять</w:t>
      </w:r>
      <w:r w:rsidR="000111BD">
        <w:t xml:space="preserve"> </w:t>
      </w:r>
      <w:r w:rsidRPr="006F0D11">
        <w:t>содержание</w:t>
      </w:r>
      <w:r w:rsidR="000111BD">
        <w:t xml:space="preserve"> </w:t>
      </w:r>
      <w:r w:rsidRPr="006F0D11">
        <w:t>правила</w:t>
      </w:r>
      <w:r w:rsidR="000111BD">
        <w:t xml:space="preserve"> </w:t>
      </w:r>
      <w:r w:rsidRPr="006F0D11">
        <w:t>расписания</w:t>
      </w:r>
      <w:r w:rsidR="000111BD">
        <w:t xml:space="preserve"> </w:t>
      </w:r>
      <w:r w:rsidRPr="006F0D11">
        <w:t>ДР</w:t>
      </w:r>
      <w:r w:rsidR="000111BD">
        <w:t xml:space="preserve"> </w:t>
      </w:r>
      <w:r w:rsidRPr="006F0D11">
        <w:t>для</w:t>
      </w:r>
      <w:r w:rsidR="000111BD">
        <w:t xml:space="preserve"> </w:t>
      </w:r>
      <w:r w:rsidRPr="006F0D11">
        <w:t>указанного</w:t>
      </w:r>
      <w:r w:rsidR="000111BD">
        <w:t xml:space="preserve"> </w:t>
      </w:r>
      <w:r w:rsidRPr="006F0D11">
        <w:t>во</w:t>
      </w:r>
      <w:r w:rsidR="000111BD">
        <w:t xml:space="preserve"> </w:t>
      </w:r>
      <w:r w:rsidRPr="006F0D11">
        <w:t>входных</w:t>
      </w:r>
      <w:r w:rsidR="000111BD">
        <w:t xml:space="preserve"> </w:t>
      </w:r>
      <w:r w:rsidRPr="006F0D11">
        <w:t>параметрах</w:t>
      </w:r>
      <w:r w:rsidR="000111BD">
        <w:t xml:space="preserve"> </w:t>
      </w:r>
      <w:r w:rsidRPr="006F0D11">
        <w:t>расписания</w:t>
      </w:r>
      <w:r w:rsidR="000111BD">
        <w:t xml:space="preserve"> </w:t>
      </w:r>
      <w:r w:rsidRPr="006F0D11">
        <w:t>ДР.</w:t>
      </w:r>
      <w:r w:rsidR="000111BD">
        <w:t xml:space="preserve"> </w:t>
      </w:r>
    </w:p>
    <w:p w14:paraId="38566A0E" w14:textId="4246F11E" w:rsidR="00E75D13" w:rsidRPr="006F0D11" w:rsidRDefault="00E75D13" w:rsidP="00836311">
      <w:pPr>
        <w:pStyle w:val="a3"/>
      </w:pPr>
      <w:r w:rsidRPr="00E75D13">
        <w:t>Копирование</w:t>
      </w:r>
      <w:r w:rsidR="000111BD">
        <w:t xml:space="preserve"> </w:t>
      </w:r>
      <w:r w:rsidRPr="006F0D11">
        <w:t>содержания</w:t>
      </w:r>
      <w:r w:rsidR="000111BD">
        <w:t xml:space="preserve"> </w:t>
      </w:r>
      <w:r w:rsidRPr="006F0D11">
        <w:t>правила</w:t>
      </w:r>
      <w:r w:rsidR="000111BD">
        <w:t xml:space="preserve"> </w:t>
      </w:r>
      <w:r w:rsidRPr="006F0D11">
        <w:t>расписания</w:t>
      </w:r>
      <w:r w:rsidR="000111BD">
        <w:t xml:space="preserve"> </w:t>
      </w:r>
      <w:r w:rsidRPr="006F0D11">
        <w:t>ДР</w:t>
      </w:r>
      <w:r w:rsidR="000111BD">
        <w:t xml:space="preserve"> </w:t>
      </w:r>
      <w:r w:rsidRPr="006F0D11">
        <w:t>из</w:t>
      </w:r>
      <w:r w:rsidR="000111BD">
        <w:t xml:space="preserve"> </w:t>
      </w:r>
      <w:r w:rsidRPr="006F0D11">
        <w:t>одного</w:t>
      </w:r>
      <w:r w:rsidR="000111BD">
        <w:t xml:space="preserve"> </w:t>
      </w:r>
      <w:r w:rsidRPr="006F0D11">
        <w:t>расписания</w:t>
      </w:r>
      <w:r w:rsidR="000111BD">
        <w:t xml:space="preserve"> </w:t>
      </w:r>
      <w:r w:rsidRPr="006F0D11">
        <w:t>ДР</w:t>
      </w:r>
      <w:r w:rsidR="000111BD">
        <w:t xml:space="preserve"> </w:t>
      </w:r>
      <w:r w:rsidRPr="006F0D11">
        <w:t>в</w:t>
      </w:r>
      <w:r w:rsidR="000111BD">
        <w:t xml:space="preserve"> </w:t>
      </w:r>
      <w:r w:rsidRPr="006F0D11">
        <w:t>другое.</w:t>
      </w:r>
    </w:p>
    <w:p w14:paraId="662F5BBF" w14:textId="7561937C" w:rsidR="00E75D13" w:rsidRPr="006F0D11" w:rsidRDefault="00E75D13" w:rsidP="00E75D13">
      <w:pPr>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копировать</w:t>
      </w:r>
      <w:r w:rsidR="000111BD">
        <w:t xml:space="preserve"> </w:t>
      </w:r>
      <w:r w:rsidRPr="006F0D11">
        <w:t>содержание</w:t>
      </w:r>
      <w:r w:rsidR="000111BD">
        <w:t xml:space="preserve"> </w:t>
      </w:r>
      <w:r w:rsidRPr="006F0D11">
        <w:t>расписания</w:t>
      </w:r>
      <w:r w:rsidR="000111BD">
        <w:t xml:space="preserve"> </w:t>
      </w:r>
      <w:r w:rsidRPr="006F0D11">
        <w:t>ДР</w:t>
      </w:r>
      <w:r w:rsidR="000111BD">
        <w:t xml:space="preserve"> </w:t>
      </w:r>
      <w:r w:rsidRPr="006F0D11">
        <w:t>(совокупность</w:t>
      </w:r>
      <w:r w:rsidR="000111BD">
        <w:t xml:space="preserve"> </w:t>
      </w:r>
      <w:r w:rsidRPr="006F0D11">
        <w:t>правил</w:t>
      </w:r>
      <w:r w:rsidR="000111BD">
        <w:t xml:space="preserve"> </w:t>
      </w:r>
      <w:r w:rsidRPr="006F0D11">
        <w:t>расписания</w:t>
      </w:r>
      <w:r w:rsidR="000111BD">
        <w:t xml:space="preserve"> </w:t>
      </w:r>
      <w:r w:rsidRPr="006F0D11">
        <w:t>ДР)</w:t>
      </w:r>
      <w:r w:rsidR="000111BD">
        <w:t xml:space="preserve"> </w:t>
      </w:r>
      <w:r w:rsidRPr="006F0D11">
        <w:t>из</w:t>
      </w:r>
      <w:r w:rsidR="000111BD">
        <w:t xml:space="preserve"> </w:t>
      </w:r>
      <w:r w:rsidRPr="006F0D11">
        <w:t>одного</w:t>
      </w:r>
      <w:r w:rsidR="000111BD">
        <w:t xml:space="preserve"> </w:t>
      </w:r>
      <w:r w:rsidRPr="006F0D11">
        <w:t>расписания</w:t>
      </w:r>
      <w:r w:rsidR="000111BD">
        <w:t xml:space="preserve"> </w:t>
      </w:r>
      <w:r w:rsidRPr="006F0D11">
        <w:t>ДР</w:t>
      </w:r>
      <w:r w:rsidR="000111BD">
        <w:t xml:space="preserve"> </w:t>
      </w:r>
      <w:r w:rsidRPr="006F0D11">
        <w:t>в</w:t>
      </w:r>
      <w:r w:rsidR="000111BD">
        <w:t xml:space="preserve"> </w:t>
      </w:r>
      <w:r w:rsidRPr="006F0D11">
        <w:t>другое.</w:t>
      </w:r>
      <w:r w:rsidR="000111BD">
        <w:t xml:space="preserve"> </w:t>
      </w:r>
      <w:r w:rsidRPr="006F0D11">
        <w:t>Если</w:t>
      </w:r>
      <w:r w:rsidR="000111BD">
        <w:t xml:space="preserve"> </w:t>
      </w:r>
      <w:r w:rsidRPr="006F0D11">
        <w:t>в</w:t>
      </w:r>
      <w:r w:rsidR="000111BD">
        <w:t xml:space="preserve"> </w:t>
      </w:r>
      <w:r w:rsidRPr="006F0D11">
        <w:t>результате</w:t>
      </w:r>
      <w:r w:rsidR="000111BD">
        <w:t xml:space="preserve"> </w:t>
      </w:r>
      <w:r w:rsidRPr="006F0D11">
        <w:t>выполнения</w:t>
      </w:r>
      <w:r w:rsidR="000111BD">
        <w:t xml:space="preserve"> </w:t>
      </w:r>
      <w:r w:rsidRPr="006F0D11">
        <w:t>функции</w:t>
      </w:r>
      <w:r w:rsidR="000111BD">
        <w:t xml:space="preserve"> </w:t>
      </w:r>
      <w:r w:rsidRPr="006F0D11">
        <w:t>удалось</w:t>
      </w:r>
      <w:r w:rsidR="000111BD">
        <w:t xml:space="preserve"> </w:t>
      </w:r>
      <w:r w:rsidRPr="006F0D11">
        <w:t>скопировать</w:t>
      </w:r>
      <w:r w:rsidR="000111BD">
        <w:t xml:space="preserve"> </w:t>
      </w:r>
      <w:r w:rsidRPr="006F0D11">
        <w:t>хотя</w:t>
      </w:r>
      <w:r w:rsidR="000111BD">
        <w:t xml:space="preserve"> </w:t>
      </w:r>
      <w:r w:rsidRPr="006F0D11">
        <w:t>бы</w:t>
      </w:r>
      <w:r w:rsidR="000111BD">
        <w:t xml:space="preserve"> </w:t>
      </w:r>
      <w:r w:rsidRPr="006F0D11">
        <w:t>одно</w:t>
      </w:r>
      <w:r w:rsidR="000111BD">
        <w:t xml:space="preserve"> </w:t>
      </w:r>
      <w:r w:rsidRPr="006F0D11">
        <w:t>правило</w:t>
      </w:r>
      <w:r w:rsidR="000111BD">
        <w:t xml:space="preserve"> </w:t>
      </w:r>
      <w:r w:rsidRPr="006F0D11">
        <w:t>расписания</w:t>
      </w:r>
      <w:r w:rsidR="000111BD">
        <w:t xml:space="preserve"> </w:t>
      </w:r>
      <w:r w:rsidRPr="006F0D11">
        <w:t>ДР,</w:t>
      </w:r>
      <w:r w:rsidR="000111BD">
        <w:t xml:space="preserve"> </w:t>
      </w:r>
      <w:r w:rsidRPr="006F0D11">
        <w:t>то</w:t>
      </w:r>
      <w:r w:rsidR="000111BD">
        <w:t xml:space="preserve"> </w:t>
      </w:r>
      <w:r w:rsidRPr="006F0D11">
        <w:t>расписание</w:t>
      </w:r>
      <w:r w:rsidR="000111BD">
        <w:t xml:space="preserve"> </w:t>
      </w:r>
      <w:r w:rsidRPr="006F0D11">
        <w:t>ДР</w:t>
      </w:r>
      <w:r w:rsidR="000111BD">
        <w:t xml:space="preserve"> </w:t>
      </w:r>
      <w:r w:rsidRPr="006F0D11">
        <w:t>должно</w:t>
      </w:r>
      <w:r w:rsidR="000111BD">
        <w:t xml:space="preserve"> </w:t>
      </w:r>
      <w:r w:rsidRPr="006F0D11">
        <w:t>переводиться</w:t>
      </w:r>
      <w:r w:rsidR="000111BD">
        <w:t xml:space="preserve"> </w:t>
      </w:r>
      <w:r w:rsidRPr="006F0D11">
        <w:t>в</w:t>
      </w:r>
      <w:r w:rsidR="000111BD">
        <w:t xml:space="preserve"> </w:t>
      </w:r>
      <w:r w:rsidRPr="006F0D11">
        <w:t>статус</w:t>
      </w:r>
      <w:r w:rsidR="000111BD">
        <w:t xml:space="preserve"> </w:t>
      </w:r>
      <w:r w:rsidRPr="006F0D11">
        <w:t>«Черновик».</w:t>
      </w:r>
    </w:p>
    <w:p w14:paraId="41DFA539" w14:textId="63735363" w:rsidR="00E75D13" w:rsidRPr="006F0D11" w:rsidRDefault="00E75D13" w:rsidP="00836311">
      <w:pPr>
        <w:pStyle w:val="a3"/>
      </w:pPr>
      <w:r w:rsidRPr="006F0D11">
        <w:t>Удаление</w:t>
      </w:r>
      <w:r w:rsidR="000111BD">
        <w:t xml:space="preserve"> </w:t>
      </w:r>
      <w:r w:rsidRPr="006F0D11">
        <w:t>правила</w:t>
      </w:r>
      <w:r w:rsidR="000111BD">
        <w:t xml:space="preserve"> </w:t>
      </w:r>
      <w:r w:rsidRPr="006F0D11">
        <w:t>расписания</w:t>
      </w:r>
      <w:r w:rsidR="000111BD">
        <w:t xml:space="preserve"> </w:t>
      </w:r>
      <w:r w:rsidRPr="006F0D11">
        <w:t>ДР.</w:t>
      </w:r>
    </w:p>
    <w:p w14:paraId="3BD258B2" w14:textId="1973D645" w:rsidR="00E75D13" w:rsidRPr="006F0D11" w:rsidRDefault="00E75D13" w:rsidP="00E75D13">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удалить</w:t>
      </w:r>
      <w:r w:rsidR="000111BD">
        <w:t xml:space="preserve"> </w:t>
      </w:r>
      <w:r w:rsidRPr="006F0D11">
        <w:t>правило</w:t>
      </w:r>
      <w:r w:rsidR="000111BD">
        <w:t xml:space="preserve"> </w:t>
      </w:r>
      <w:r w:rsidRPr="006F0D11">
        <w:t>расписания</w:t>
      </w:r>
      <w:r w:rsidR="000111BD">
        <w:t xml:space="preserve"> </w:t>
      </w:r>
      <w:r w:rsidRPr="006F0D11">
        <w:t>ДР</w:t>
      </w:r>
      <w:r w:rsidR="000111BD">
        <w:t xml:space="preserve"> </w:t>
      </w:r>
      <w:r w:rsidRPr="006F0D11">
        <w:t>для</w:t>
      </w:r>
      <w:r w:rsidR="000111BD">
        <w:t xml:space="preserve"> </w:t>
      </w:r>
      <w:r w:rsidRPr="006F0D11">
        <w:t>указанного</w:t>
      </w:r>
      <w:r w:rsidR="000111BD">
        <w:t xml:space="preserve"> </w:t>
      </w:r>
      <w:r w:rsidRPr="006F0D11">
        <w:t>во</w:t>
      </w:r>
      <w:r w:rsidR="000111BD">
        <w:t xml:space="preserve"> </w:t>
      </w:r>
      <w:r w:rsidRPr="006F0D11">
        <w:t>входных</w:t>
      </w:r>
      <w:r w:rsidR="000111BD">
        <w:t xml:space="preserve"> </w:t>
      </w:r>
      <w:r w:rsidRPr="006F0D11">
        <w:t>параметрах</w:t>
      </w:r>
      <w:r w:rsidR="000111BD">
        <w:t xml:space="preserve"> </w:t>
      </w:r>
      <w:r w:rsidRPr="006F0D11">
        <w:t>расписания</w:t>
      </w:r>
      <w:r w:rsidR="000111BD">
        <w:t xml:space="preserve"> </w:t>
      </w:r>
      <w:r w:rsidRPr="006F0D11">
        <w:t>ДР</w:t>
      </w:r>
      <w:r w:rsidR="000111BD">
        <w:t xml:space="preserve"> </w:t>
      </w:r>
      <w:r w:rsidRPr="006F0D11">
        <w:t>по</w:t>
      </w:r>
      <w:r w:rsidR="000111BD">
        <w:t xml:space="preserve"> </w:t>
      </w:r>
      <w:r w:rsidRPr="006F0D11">
        <w:t>следующим</w:t>
      </w:r>
      <w:r w:rsidR="000111BD">
        <w:t xml:space="preserve"> </w:t>
      </w:r>
      <w:r w:rsidRPr="006F0D11">
        <w:t>правилам:</w:t>
      </w:r>
    </w:p>
    <w:p w14:paraId="0FA1681A" w14:textId="0DA7D465" w:rsidR="00E75D13" w:rsidRPr="006F0D11" w:rsidRDefault="00E75D13" w:rsidP="00836311">
      <w:pPr>
        <w:pStyle w:val="-1"/>
      </w:pPr>
      <w:r w:rsidRPr="006F0D11">
        <w:t>Если</w:t>
      </w:r>
      <w:r w:rsidR="000111BD">
        <w:t xml:space="preserve"> </w:t>
      </w:r>
      <w:r w:rsidRPr="006F0D11">
        <w:t>начало</w:t>
      </w:r>
      <w:r w:rsidR="000111BD">
        <w:t xml:space="preserve"> </w:t>
      </w:r>
      <w:r w:rsidRPr="006F0D11">
        <w:t>периода</w:t>
      </w:r>
      <w:r w:rsidR="000111BD">
        <w:t xml:space="preserve"> </w:t>
      </w:r>
      <w:r w:rsidRPr="006F0D11">
        <w:t>действия</w:t>
      </w:r>
      <w:r w:rsidR="000111BD">
        <w:t xml:space="preserve"> </w:t>
      </w:r>
      <w:r w:rsidRPr="006F0D11">
        <w:t>правила</w:t>
      </w:r>
      <w:r w:rsidR="000111BD">
        <w:t xml:space="preserve"> </w:t>
      </w:r>
      <w:r w:rsidRPr="006F0D11">
        <w:t>расписания</w:t>
      </w:r>
      <w:r w:rsidR="000111BD">
        <w:t xml:space="preserve"> </w:t>
      </w:r>
      <w:r w:rsidRPr="006F0D11">
        <w:t>ДР,</w:t>
      </w:r>
      <w:r w:rsidR="000111BD">
        <w:t xml:space="preserve"> </w:t>
      </w:r>
      <w:r w:rsidRPr="006F0D11">
        <w:t>для</w:t>
      </w:r>
      <w:r w:rsidR="000111BD">
        <w:t xml:space="preserve"> </w:t>
      </w:r>
      <w:r w:rsidRPr="006F0D11">
        <w:t>удаляемой</w:t>
      </w:r>
      <w:r w:rsidR="000111BD">
        <w:t xml:space="preserve"> </w:t>
      </w:r>
      <w:r w:rsidRPr="006F0D11">
        <w:t>сущности</w:t>
      </w:r>
      <w:r w:rsidR="000111BD">
        <w:t xml:space="preserve"> </w:t>
      </w:r>
      <w:r w:rsidRPr="006F0D11">
        <w:t>в</w:t>
      </w:r>
      <w:r w:rsidR="000111BD">
        <w:t xml:space="preserve"> </w:t>
      </w:r>
      <w:r w:rsidRPr="006F0D11">
        <w:t>БД,</w:t>
      </w:r>
      <w:r w:rsidR="000111BD">
        <w:t xml:space="preserve"> </w:t>
      </w:r>
      <w:r w:rsidRPr="006F0D11">
        <w:t>находится</w:t>
      </w:r>
      <w:r w:rsidR="000111BD">
        <w:t xml:space="preserve"> </w:t>
      </w:r>
      <w:r w:rsidRPr="006F0D11">
        <w:t>в</w:t>
      </w:r>
      <w:r w:rsidR="000111BD">
        <w:t xml:space="preserve"> </w:t>
      </w:r>
      <w:r w:rsidRPr="006F0D11">
        <w:t>прошлом,</w:t>
      </w:r>
      <w:r w:rsidR="000111BD">
        <w:t xml:space="preserve"> </w:t>
      </w:r>
      <w:r w:rsidRPr="006F0D11">
        <w:t>то</w:t>
      </w:r>
      <w:r w:rsidR="000111BD">
        <w:t xml:space="preserve"> </w:t>
      </w:r>
      <w:r w:rsidRPr="006F0D11">
        <w:t>должно</w:t>
      </w:r>
      <w:r w:rsidR="000111BD">
        <w:t xml:space="preserve"> </w:t>
      </w:r>
      <w:r w:rsidRPr="006F0D11">
        <w:t>выполняться</w:t>
      </w:r>
      <w:r w:rsidR="000111BD">
        <w:t xml:space="preserve"> </w:t>
      </w:r>
      <w:r w:rsidRPr="006F0D11">
        <w:t>ограничение</w:t>
      </w:r>
      <w:r w:rsidR="000111BD">
        <w:t xml:space="preserve"> </w:t>
      </w:r>
      <w:r w:rsidRPr="006F0D11">
        <w:t>периода</w:t>
      </w:r>
      <w:r w:rsidR="000111BD">
        <w:t xml:space="preserve"> </w:t>
      </w:r>
      <w:r w:rsidRPr="006F0D11">
        <w:t>действия</w:t>
      </w:r>
      <w:r w:rsidR="000111BD">
        <w:t xml:space="preserve"> </w:t>
      </w:r>
      <w:r w:rsidRPr="006F0D11">
        <w:t>существующего</w:t>
      </w:r>
      <w:r w:rsidR="000111BD">
        <w:t xml:space="preserve"> </w:t>
      </w:r>
      <w:r w:rsidRPr="006F0D11">
        <w:t>правила</w:t>
      </w:r>
      <w:r w:rsidR="000111BD">
        <w:t xml:space="preserve"> </w:t>
      </w:r>
      <w:r w:rsidRPr="006F0D11">
        <w:t>расписания</w:t>
      </w:r>
      <w:r w:rsidR="000111BD">
        <w:t xml:space="preserve"> </w:t>
      </w:r>
      <w:r w:rsidRPr="006F0D11">
        <w:t>ДР</w:t>
      </w:r>
      <w:r w:rsidR="000111BD">
        <w:t xml:space="preserve"> </w:t>
      </w:r>
      <w:r w:rsidRPr="006F0D11">
        <w:t>датой,</w:t>
      </w:r>
      <w:r w:rsidR="000111BD">
        <w:t xml:space="preserve"> </w:t>
      </w:r>
      <w:r w:rsidRPr="006F0D11">
        <w:t>предшествующей</w:t>
      </w:r>
      <w:r w:rsidR="000111BD">
        <w:t xml:space="preserve"> </w:t>
      </w:r>
      <w:r w:rsidRPr="006F0D11">
        <w:t>текущей</w:t>
      </w:r>
      <w:r w:rsidR="000111BD">
        <w:t xml:space="preserve"> </w:t>
      </w:r>
      <w:r w:rsidRPr="006F0D11">
        <w:t>дате;</w:t>
      </w:r>
    </w:p>
    <w:p w14:paraId="3E237334" w14:textId="1D19CCCA" w:rsidR="00E75D13" w:rsidRPr="006F0D11" w:rsidRDefault="00E75D13" w:rsidP="00836311">
      <w:pPr>
        <w:pStyle w:val="-1"/>
      </w:pPr>
      <w:r w:rsidRPr="006F0D11">
        <w:t>Если</w:t>
      </w:r>
      <w:r w:rsidR="000111BD">
        <w:t xml:space="preserve"> </w:t>
      </w:r>
      <w:r w:rsidRPr="006F0D11">
        <w:t>начало</w:t>
      </w:r>
      <w:r w:rsidR="000111BD">
        <w:t xml:space="preserve"> </w:t>
      </w:r>
      <w:r w:rsidRPr="006F0D11">
        <w:t>периода</w:t>
      </w:r>
      <w:r w:rsidR="000111BD">
        <w:t xml:space="preserve"> </w:t>
      </w:r>
      <w:r w:rsidRPr="006F0D11">
        <w:t>действия</w:t>
      </w:r>
      <w:r w:rsidR="000111BD">
        <w:t xml:space="preserve"> </w:t>
      </w:r>
      <w:r w:rsidRPr="006F0D11">
        <w:t>удаляемого</w:t>
      </w:r>
      <w:r w:rsidR="000111BD">
        <w:t xml:space="preserve"> </w:t>
      </w:r>
      <w:r w:rsidRPr="006F0D11">
        <w:t>правила</w:t>
      </w:r>
      <w:r w:rsidR="000111BD">
        <w:t xml:space="preserve"> </w:t>
      </w:r>
      <w:r w:rsidRPr="006F0D11">
        <w:t>расписания</w:t>
      </w:r>
      <w:r w:rsidR="000111BD">
        <w:t xml:space="preserve"> </w:t>
      </w:r>
      <w:r w:rsidRPr="006F0D11">
        <w:t>ДР,</w:t>
      </w:r>
      <w:r w:rsidR="000111BD">
        <w:t xml:space="preserve"> </w:t>
      </w:r>
      <w:r w:rsidRPr="006F0D11">
        <w:t>находится</w:t>
      </w:r>
      <w:r w:rsidR="000111BD">
        <w:t xml:space="preserve"> </w:t>
      </w:r>
      <w:r w:rsidRPr="006F0D11">
        <w:t>в</w:t>
      </w:r>
      <w:r w:rsidR="000111BD">
        <w:t xml:space="preserve"> </w:t>
      </w:r>
      <w:r w:rsidRPr="006F0D11">
        <w:t>будущем,</w:t>
      </w:r>
      <w:r w:rsidR="000111BD">
        <w:t xml:space="preserve"> </w:t>
      </w:r>
      <w:r w:rsidRPr="006F0D11">
        <w:t>то</w:t>
      </w:r>
      <w:r w:rsidR="000111BD">
        <w:t xml:space="preserve"> </w:t>
      </w:r>
      <w:r w:rsidRPr="006F0D11">
        <w:t>система</w:t>
      </w:r>
      <w:r w:rsidR="000111BD">
        <w:t xml:space="preserve"> </w:t>
      </w:r>
      <w:r w:rsidRPr="006F0D11">
        <w:t>полностью</w:t>
      </w:r>
      <w:r w:rsidR="000111BD">
        <w:t xml:space="preserve"> </w:t>
      </w:r>
      <w:r w:rsidRPr="006F0D11">
        <w:t>удаляет</w:t>
      </w:r>
      <w:r w:rsidR="000111BD">
        <w:t xml:space="preserve"> </w:t>
      </w:r>
      <w:r w:rsidRPr="006F0D11">
        <w:t>правило</w:t>
      </w:r>
      <w:r w:rsidR="000111BD">
        <w:t xml:space="preserve"> </w:t>
      </w:r>
      <w:r w:rsidRPr="006F0D11">
        <w:t>расписания</w:t>
      </w:r>
      <w:r w:rsidR="000111BD">
        <w:t xml:space="preserve"> </w:t>
      </w:r>
      <w:r w:rsidRPr="006F0D11">
        <w:t>ДР</w:t>
      </w:r>
      <w:r w:rsidR="000111BD">
        <w:t xml:space="preserve"> </w:t>
      </w:r>
      <w:r w:rsidRPr="006F0D11">
        <w:t>и</w:t>
      </w:r>
      <w:r w:rsidR="000111BD">
        <w:t xml:space="preserve"> </w:t>
      </w:r>
      <w:r w:rsidRPr="006F0D11">
        <w:t>его</w:t>
      </w:r>
      <w:r w:rsidR="000111BD">
        <w:t xml:space="preserve"> </w:t>
      </w:r>
      <w:r w:rsidRPr="006F0D11">
        <w:t>компоненты</w:t>
      </w:r>
      <w:r w:rsidR="000111BD">
        <w:t xml:space="preserve"> </w:t>
      </w:r>
      <w:r w:rsidRPr="006F0D11">
        <w:t>из</w:t>
      </w:r>
      <w:r w:rsidR="000111BD">
        <w:t xml:space="preserve"> </w:t>
      </w:r>
      <w:r w:rsidRPr="006F0D11">
        <w:t>БД.</w:t>
      </w:r>
    </w:p>
    <w:p w14:paraId="71076FD9" w14:textId="70F243F2" w:rsidR="00E75D13" w:rsidRPr="006F0D11" w:rsidRDefault="00E75D13" w:rsidP="00836311">
      <w:pPr>
        <w:pStyle w:val="a3"/>
      </w:pPr>
      <w:r w:rsidRPr="00E75D13">
        <w:t>Получение</w:t>
      </w:r>
      <w:r w:rsidR="000111BD">
        <w:t xml:space="preserve"> </w:t>
      </w:r>
      <w:r w:rsidRPr="006F0D11">
        <w:t>сведений</w:t>
      </w:r>
      <w:r w:rsidR="000111BD">
        <w:t xml:space="preserve"> </w:t>
      </w:r>
      <w:r w:rsidRPr="006F0D11">
        <w:t>о</w:t>
      </w:r>
      <w:r w:rsidR="000111BD">
        <w:t xml:space="preserve"> </w:t>
      </w:r>
      <w:r w:rsidRPr="006F0D11">
        <w:t>расписании</w:t>
      </w:r>
      <w:r w:rsidR="000111BD">
        <w:t xml:space="preserve"> </w:t>
      </w:r>
      <w:r w:rsidRPr="006F0D11">
        <w:t>ДР</w:t>
      </w:r>
      <w:r w:rsidR="000111BD">
        <w:t xml:space="preserve"> </w:t>
      </w:r>
      <w:r w:rsidRPr="006F0D11">
        <w:t>по</w:t>
      </w:r>
      <w:r w:rsidR="000111BD">
        <w:t xml:space="preserve"> </w:t>
      </w:r>
      <w:r w:rsidRPr="006F0D11">
        <w:t>идентификатору.</w:t>
      </w:r>
    </w:p>
    <w:p w14:paraId="455ACF7E" w14:textId="2FA53D84" w:rsidR="00E75D13" w:rsidRPr="006F0D11" w:rsidRDefault="00E75D13" w:rsidP="00E75D13">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Pr="006F0D11">
        <w:t>сведений</w:t>
      </w:r>
      <w:r w:rsidR="000111BD">
        <w:t xml:space="preserve"> </w:t>
      </w:r>
      <w:r w:rsidRPr="006F0D11">
        <w:t>о</w:t>
      </w:r>
      <w:r w:rsidR="000111BD">
        <w:t xml:space="preserve"> </w:t>
      </w:r>
      <w:r w:rsidRPr="006F0D11">
        <w:t>расписании</w:t>
      </w:r>
      <w:r w:rsidR="000111BD">
        <w:t xml:space="preserve"> </w:t>
      </w:r>
      <w:r w:rsidRPr="006F0D11">
        <w:t>ДР</w:t>
      </w:r>
      <w:r w:rsidR="000111BD">
        <w:t xml:space="preserve"> </w:t>
      </w:r>
      <w:r w:rsidRPr="006F0D11">
        <w:t>по</w:t>
      </w:r>
      <w:r w:rsidR="000111BD">
        <w:t xml:space="preserve"> </w:t>
      </w:r>
      <w:r w:rsidRPr="006F0D11">
        <w:t>идентификатору</w:t>
      </w:r>
      <w:r w:rsidR="000111BD">
        <w:t xml:space="preserve"> </w:t>
      </w:r>
      <w:r w:rsidRPr="006F0D11">
        <w:t>расписания</w:t>
      </w:r>
      <w:r w:rsidR="000111BD">
        <w:t xml:space="preserve"> </w:t>
      </w:r>
      <w:r w:rsidRPr="006F0D11">
        <w:t>ДР.</w:t>
      </w:r>
    </w:p>
    <w:p w14:paraId="47D6F1C2" w14:textId="20B8C529" w:rsidR="00E75D13" w:rsidRPr="006F0D11" w:rsidRDefault="00E75D13" w:rsidP="00836311">
      <w:pPr>
        <w:pStyle w:val="a3"/>
      </w:pPr>
      <w:r w:rsidRPr="00E75D13">
        <w:t>Получение</w:t>
      </w:r>
      <w:r w:rsidR="000111BD">
        <w:t xml:space="preserve"> </w:t>
      </w:r>
      <w:r w:rsidRPr="006F0D11">
        <w:t>сведений</w:t>
      </w:r>
      <w:r w:rsidR="000111BD">
        <w:t xml:space="preserve"> </w:t>
      </w:r>
      <w:r w:rsidRPr="006F0D11">
        <w:t>о</w:t>
      </w:r>
      <w:r w:rsidR="000111BD">
        <w:t xml:space="preserve"> </w:t>
      </w:r>
      <w:r w:rsidRPr="006F0D11">
        <w:t>расписаниях</w:t>
      </w:r>
      <w:r w:rsidR="000111BD">
        <w:t xml:space="preserve"> </w:t>
      </w:r>
      <w:r w:rsidRPr="006F0D11">
        <w:t>ДР</w:t>
      </w:r>
      <w:r w:rsidR="000111BD">
        <w:t xml:space="preserve"> </w:t>
      </w:r>
      <w:r w:rsidRPr="006F0D11">
        <w:t>по</w:t>
      </w:r>
      <w:r w:rsidR="000111BD">
        <w:t xml:space="preserve"> </w:t>
      </w:r>
      <w:r w:rsidRPr="006F0D11">
        <w:t>заданным</w:t>
      </w:r>
      <w:r w:rsidR="000111BD">
        <w:t xml:space="preserve"> </w:t>
      </w:r>
      <w:r w:rsidRPr="006F0D11">
        <w:t>параметрам.</w:t>
      </w:r>
    </w:p>
    <w:p w14:paraId="1C058947" w14:textId="2463893B" w:rsidR="00E75D13" w:rsidRPr="006F0D11" w:rsidRDefault="00E75D13" w:rsidP="00E75D13">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Pr="006F0D11">
        <w:t>сведений</w:t>
      </w:r>
      <w:r w:rsidR="000111BD">
        <w:t xml:space="preserve"> </w:t>
      </w:r>
      <w:r w:rsidRPr="006F0D11">
        <w:t>о</w:t>
      </w:r>
      <w:r w:rsidR="000111BD">
        <w:t xml:space="preserve"> </w:t>
      </w:r>
      <w:r w:rsidRPr="006F0D11">
        <w:t>расписаниях</w:t>
      </w:r>
      <w:r w:rsidR="000111BD">
        <w:t xml:space="preserve"> </w:t>
      </w:r>
      <w:r w:rsidRPr="006F0D11">
        <w:t>ДР</w:t>
      </w:r>
      <w:r w:rsidR="000111BD">
        <w:t xml:space="preserve"> </w:t>
      </w:r>
      <w:r w:rsidRPr="006F0D11">
        <w:t>по</w:t>
      </w:r>
      <w:r w:rsidR="000111BD">
        <w:t xml:space="preserve"> </w:t>
      </w:r>
      <w:r w:rsidRPr="006F0D11">
        <w:t>идентификатору</w:t>
      </w:r>
      <w:r w:rsidR="000111BD">
        <w:t xml:space="preserve"> </w:t>
      </w:r>
      <w:r w:rsidRPr="006F0D11">
        <w:t>ДР</w:t>
      </w:r>
      <w:r w:rsidR="000111BD">
        <w:t xml:space="preserve"> </w:t>
      </w:r>
      <w:r w:rsidRPr="006F0D11">
        <w:t>и</w:t>
      </w:r>
      <w:r w:rsidR="000111BD">
        <w:t xml:space="preserve"> </w:t>
      </w:r>
      <w:r w:rsidRPr="006F0D11">
        <w:t>периоду</w:t>
      </w:r>
      <w:r w:rsidR="000111BD">
        <w:t xml:space="preserve"> </w:t>
      </w:r>
      <w:r w:rsidRPr="006F0D11">
        <w:t>расписания.</w:t>
      </w:r>
    </w:p>
    <w:p w14:paraId="1B702E8E" w14:textId="3014FD01" w:rsidR="00E75D13" w:rsidRPr="006F0D11" w:rsidRDefault="00E75D13" w:rsidP="00836311">
      <w:pPr>
        <w:pStyle w:val="a3"/>
      </w:pPr>
      <w:r w:rsidRPr="00E75D13">
        <w:t>Изменение</w:t>
      </w:r>
      <w:r w:rsidR="000111BD">
        <w:t xml:space="preserve"> </w:t>
      </w:r>
      <w:r w:rsidRPr="006F0D11">
        <w:t>правила</w:t>
      </w:r>
      <w:r w:rsidR="000111BD">
        <w:t xml:space="preserve"> </w:t>
      </w:r>
      <w:r w:rsidRPr="006F0D11">
        <w:t>расписания</w:t>
      </w:r>
      <w:r w:rsidR="000111BD">
        <w:t xml:space="preserve"> </w:t>
      </w:r>
      <w:r w:rsidRPr="006F0D11">
        <w:t>ДР.</w:t>
      </w:r>
    </w:p>
    <w:p w14:paraId="39B6B52F" w14:textId="67FDEFA0" w:rsidR="00E75D13" w:rsidRPr="006F0D11" w:rsidRDefault="00E75D13" w:rsidP="00E75D13">
      <w:pPr>
        <w:widowControl w:val="0"/>
        <w:ind w:firstLine="708"/>
      </w:pPr>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изменить</w:t>
      </w:r>
      <w:r w:rsidR="000111BD">
        <w:t xml:space="preserve"> </w:t>
      </w:r>
      <w:r w:rsidRPr="006F0D11">
        <w:t>правило</w:t>
      </w:r>
      <w:r w:rsidR="000111BD">
        <w:t xml:space="preserve"> </w:t>
      </w:r>
      <w:r w:rsidRPr="006F0D11">
        <w:t>расписания</w:t>
      </w:r>
      <w:r w:rsidR="000111BD">
        <w:t xml:space="preserve"> </w:t>
      </w:r>
      <w:r w:rsidRPr="006F0D11">
        <w:t>ДР</w:t>
      </w:r>
      <w:r w:rsidR="000111BD">
        <w:t xml:space="preserve"> </w:t>
      </w:r>
      <w:r w:rsidRPr="006F0D11">
        <w:t>для</w:t>
      </w:r>
      <w:r w:rsidR="000111BD">
        <w:t xml:space="preserve"> </w:t>
      </w:r>
      <w:r w:rsidRPr="006F0D11">
        <w:t>указанного</w:t>
      </w:r>
      <w:r w:rsidR="000111BD">
        <w:t xml:space="preserve"> </w:t>
      </w:r>
      <w:r w:rsidRPr="006F0D11">
        <w:t>во</w:t>
      </w:r>
      <w:r w:rsidR="000111BD">
        <w:t xml:space="preserve"> </w:t>
      </w:r>
      <w:r w:rsidRPr="006F0D11">
        <w:t>входных</w:t>
      </w:r>
      <w:r w:rsidR="000111BD">
        <w:t xml:space="preserve"> </w:t>
      </w:r>
      <w:r w:rsidRPr="006F0D11">
        <w:t>параметрах</w:t>
      </w:r>
      <w:r w:rsidR="000111BD">
        <w:t xml:space="preserve"> </w:t>
      </w:r>
      <w:r w:rsidRPr="006F0D11">
        <w:t>расписания</w:t>
      </w:r>
      <w:r w:rsidR="000111BD">
        <w:t xml:space="preserve"> </w:t>
      </w:r>
      <w:r w:rsidRPr="006F0D11">
        <w:t>ДР</w:t>
      </w:r>
      <w:r w:rsidR="000111BD">
        <w:t xml:space="preserve"> </w:t>
      </w:r>
      <w:r w:rsidRPr="006F0D11">
        <w:t>в</w:t>
      </w:r>
      <w:r w:rsidR="000111BD">
        <w:t xml:space="preserve"> </w:t>
      </w:r>
      <w:r w:rsidRPr="006F0D11">
        <w:t>соответствии</w:t>
      </w:r>
      <w:r w:rsidR="000111BD">
        <w:t xml:space="preserve"> </w:t>
      </w:r>
      <w:r w:rsidRPr="006F0D11">
        <w:t>с</w:t>
      </w:r>
      <w:r w:rsidR="000111BD">
        <w:t xml:space="preserve"> </w:t>
      </w:r>
      <w:r w:rsidRPr="006F0D11">
        <w:t>переданными</w:t>
      </w:r>
      <w:r w:rsidR="000111BD">
        <w:t xml:space="preserve"> </w:t>
      </w:r>
      <w:r w:rsidRPr="006F0D11">
        <w:t>сведениями.</w:t>
      </w:r>
      <w:r w:rsidR="000111BD">
        <w:t xml:space="preserve"> </w:t>
      </w:r>
      <w:r w:rsidRPr="006F0D11">
        <w:t>В</w:t>
      </w:r>
      <w:r w:rsidR="000111BD">
        <w:t xml:space="preserve"> </w:t>
      </w:r>
      <w:r w:rsidRPr="006F0D11">
        <w:t>результате</w:t>
      </w:r>
      <w:r w:rsidR="000111BD">
        <w:t xml:space="preserve"> </w:t>
      </w:r>
      <w:r w:rsidRPr="006F0D11">
        <w:t>успешного</w:t>
      </w:r>
      <w:r w:rsidR="000111BD">
        <w:t xml:space="preserve"> </w:t>
      </w:r>
      <w:r w:rsidRPr="006F0D11">
        <w:t>выполнения</w:t>
      </w:r>
      <w:r w:rsidR="000111BD">
        <w:t xml:space="preserve"> </w:t>
      </w:r>
      <w:r w:rsidRPr="006F0D11">
        <w:t>функции</w:t>
      </w:r>
      <w:r w:rsidR="000111BD">
        <w:t xml:space="preserve"> </w:t>
      </w:r>
      <w:r w:rsidRPr="006F0D11">
        <w:t>расписание</w:t>
      </w:r>
      <w:r w:rsidR="000111BD">
        <w:t xml:space="preserve"> </w:t>
      </w:r>
      <w:r w:rsidRPr="006F0D11">
        <w:t>СДР</w:t>
      </w:r>
      <w:r w:rsidR="000111BD">
        <w:t xml:space="preserve"> </w:t>
      </w:r>
      <w:r w:rsidRPr="006F0D11">
        <w:t>должно</w:t>
      </w:r>
      <w:r w:rsidR="000111BD">
        <w:t xml:space="preserve"> </w:t>
      </w:r>
      <w:r w:rsidRPr="006F0D11">
        <w:t>переводиться</w:t>
      </w:r>
      <w:r w:rsidR="000111BD">
        <w:t xml:space="preserve"> </w:t>
      </w:r>
      <w:r w:rsidRPr="006F0D11">
        <w:t>в</w:t>
      </w:r>
      <w:r w:rsidR="000111BD">
        <w:t xml:space="preserve"> </w:t>
      </w:r>
      <w:r w:rsidRPr="006F0D11">
        <w:t>статус</w:t>
      </w:r>
      <w:r w:rsidR="000111BD">
        <w:t xml:space="preserve"> </w:t>
      </w:r>
      <w:r w:rsidRPr="006F0D11">
        <w:t>«Черновик».</w:t>
      </w:r>
    </w:p>
    <w:p w14:paraId="5C74FBDB" w14:textId="74640EDE" w:rsidR="00732692" w:rsidRPr="009E62C1" w:rsidRDefault="00836311" w:rsidP="009E62C1">
      <w:pPr>
        <w:pStyle w:val="4-4"/>
      </w:pPr>
      <w:r w:rsidRPr="009E62C1">
        <w:t>У</w:t>
      </w:r>
      <w:r w:rsidR="005B2AF6" w:rsidRPr="009E62C1">
        <w:t>правление</w:t>
      </w:r>
      <w:r w:rsidR="000111BD">
        <w:t xml:space="preserve"> </w:t>
      </w:r>
      <w:r w:rsidR="005B2AF6" w:rsidRPr="009E62C1">
        <w:t>маршрутами</w:t>
      </w:r>
      <w:r w:rsidR="000111BD">
        <w:t xml:space="preserve"> </w:t>
      </w:r>
      <w:r w:rsidR="005B2AF6" w:rsidRPr="009E62C1">
        <w:t>движения</w:t>
      </w:r>
      <w:r w:rsidR="000111BD">
        <w:t xml:space="preserve"> </w:t>
      </w:r>
      <w:r w:rsidR="005B2AF6" w:rsidRPr="009E62C1">
        <w:t>пациентов</w:t>
      </w:r>
      <w:r w:rsidR="000111BD">
        <w:t xml:space="preserve"> </w:t>
      </w:r>
      <w:r w:rsidR="005B2AF6" w:rsidRPr="009E62C1">
        <w:t>на</w:t>
      </w:r>
      <w:r w:rsidR="000111BD">
        <w:t xml:space="preserve"> </w:t>
      </w:r>
      <w:r w:rsidR="005B2AF6" w:rsidRPr="009E62C1">
        <w:t>инструментальные</w:t>
      </w:r>
      <w:r w:rsidR="000111BD">
        <w:t xml:space="preserve"> </w:t>
      </w:r>
      <w:r w:rsidR="005B2AF6" w:rsidRPr="009E62C1">
        <w:t>исследования</w:t>
      </w:r>
    </w:p>
    <w:p w14:paraId="5AD548CD" w14:textId="0407A665" w:rsidR="005B2AF6" w:rsidRDefault="005B2AF6" w:rsidP="00F13EB7">
      <w:pPr>
        <w:pStyle w:val="a3"/>
        <w:numPr>
          <w:ilvl w:val="0"/>
          <w:numId w:val="92"/>
        </w:numPr>
      </w:pPr>
      <w:r>
        <w:t>Предоставление</w:t>
      </w:r>
      <w:r w:rsidR="000111BD">
        <w:t xml:space="preserve"> </w:t>
      </w:r>
      <w:r>
        <w:t>сведений</w:t>
      </w:r>
      <w:r w:rsidR="000111BD">
        <w:t xml:space="preserve"> </w:t>
      </w:r>
      <w:r>
        <w:t>о</w:t>
      </w:r>
      <w:r w:rsidR="000111BD">
        <w:t xml:space="preserve"> </w:t>
      </w:r>
      <w:r>
        <w:t>маршруте</w:t>
      </w:r>
      <w:r w:rsidR="000111BD">
        <w:t xml:space="preserve"> </w:t>
      </w:r>
      <w:r w:rsidR="00300067">
        <w:t>движения</w:t>
      </w:r>
      <w:r w:rsidR="000111BD">
        <w:t xml:space="preserve"> </w:t>
      </w:r>
      <w:r w:rsidR="00300067" w:rsidRPr="00E467FB">
        <w:t>пациентов</w:t>
      </w:r>
      <w:r w:rsidR="000111BD">
        <w:t xml:space="preserve"> </w:t>
      </w:r>
      <w:r w:rsidR="00300067" w:rsidRPr="00E467FB">
        <w:t>на</w:t>
      </w:r>
      <w:r w:rsidR="000111BD">
        <w:t xml:space="preserve"> </w:t>
      </w:r>
      <w:r w:rsidR="00300067" w:rsidRPr="00E467FB">
        <w:t>инструментальные</w:t>
      </w:r>
      <w:r w:rsidR="000111BD">
        <w:t xml:space="preserve"> </w:t>
      </w:r>
      <w:r w:rsidR="00300067" w:rsidRPr="00E467FB">
        <w:t>исследования</w:t>
      </w:r>
      <w:r w:rsidR="000111BD">
        <w:t xml:space="preserve"> </w:t>
      </w:r>
      <w:r>
        <w:t>по</w:t>
      </w:r>
      <w:r w:rsidR="000111BD">
        <w:t xml:space="preserve"> </w:t>
      </w:r>
      <w:r>
        <w:t>идентификатору</w:t>
      </w:r>
      <w:r w:rsidR="000111BD">
        <w:t xml:space="preserve"> </w:t>
      </w:r>
      <w:r>
        <w:t>маршрута.</w:t>
      </w:r>
    </w:p>
    <w:p w14:paraId="348718DB" w14:textId="6E799F1B" w:rsidR="00A234A6" w:rsidRDefault="00A234A6" w:rsidP="00A234A6">
      <w:r>
        <w:t xml:space="preserve">Функция должна обеспечивать предоставление следующих сведений о маршруте движения </w:t>
      </w:r>
      <w:r w:rsidRPr="00E467FB">
        <w:t>пациентов</w:t>
      </w:r>
      <w:r>
        <w:t xml:space="preserve"> </w:t>
      </w:r>
      <w:r w:rsidRPr="00E467FB">
        <w:t>на</w:t>
      </w:r>
      <w:r>
        <w:t xml:space="preserve"> </w:t>
      </w:r>
      <w:r w:rsidRPr="00E467FB">
        <w:t>инструментальные</w:t>
      </w:r>
      <w:r>
        <w:t xml:space="preserve"> </w:t>
      </w:r>
      <w:r w:rsidRPr="00E467FB">
        <w:t>исследования</w:t>
      </w:r>
      <w:r>
        <w:t>:</w:t>
      </w:r>
    </w:p>
    <w:p w14:paraId="1D426CA3" w14:textId="77777777" w:rsidR="00A234A6" w:rsidRDefault="00A234A6" w:rsidP="00A234A6">
      <w:pPr>
        <w:pStyle w:val="-1"/>
      </w:pPr>
      <w:r>
        <w:t>Дата и время создания.</w:t>
      </w:r>
    </w:p>
    <w:p w14:paraId="184E6EAD" w14:textId="77777777" w:rsidR="00A234A6" w:rsidRDefault="00A234A6" w:rsidP="00A234A6">
      <w:pPr>
        <w:pStyle w:val="-1"/>
      </w:pPr>
      <w:r>
        <w:t>Идентификатор МО, к которой относится создатель маршрута.</w:t>
      </w:r>
    </w:p>
    <w:p w14:paraId="13F8A4F0" w14:textId="77777777" w:rsidR="00A234A6" w:rsidRDefault="00A234A6" w:rsidP="00A234A6">
      <w:pPr>
        <w:pStyle w:val="-1"/>
      </w:pPr>
      <w:r>
        <w:t>Дата и время последнего изменения.</w:t>
      </w:r>
    </w:p>
    <w:p w14:paraId="44DC469B" w14:textId="77777777" w:rsidR="00A234A6" w:rsidRDefault="00A234A6" w:rsidP="00A234A6">
      <w:pPr>
        <w:pStyle w:val="-1"/>
      </w:pPr>
      <w:r>
        <w:t>Реквизиты нормативного документа, являющегося основанием для создания маршрута.</w:t>
      </w:r>
    </w:p>
    <w:p w14:paraId="518D83B8" w14:textId="77777777" w:rsidR="00A234A6" w:rsidRDefault="00A234A6" w:rsidP="00A234A6">
      <w:pPr>
        <w:pStyle w:val="-1"/>
      </w:pPr>
      <w:r>
        <w:t>Диагнозы заболеваний, которые должны быть у пациента для того, чтобы его допустимо было направить по маршруту.</w:t>
      </w:r>
    </w:p>
    <w:p w14:paraId="3D031AC3" w14:textId="77777777" w:rsidR="00A234A6" w:rsidRDefault="00A234A6" w:rsidP="00A234A6">
      <w:pPr>
        <w:pStyle w:val="-1"/>
      </w:pPr>
      <w:r>
        <w:t>Должности медработников, которые могут направить пациентов по маршруту.</w:t>
      </w:r>
    </w:p>
    <w:p w14:paraId="3B267A6A" w14:textId="77777777" w:rsidR="00A234A6" w:rsidRDefault="00A234A6" w:rsidP="00A234A6">
      <w:pPr>
        <w:pStyle w:val="-1"/>
      </w:pPr>
      <w:r>
        <w:t>Медицинские манипуляции, на которые могут направить пациентов по маршруту.</w:t>
      </w:r>
    </w:p>
    <w:p w14:paraId="4E330A9A" w14:textId="77777777" w:rsidR="00A234A6" w:rsidRDefault="00A234A6" w:rsidP="00A234A6">
      <w:pPr>
        <w:pStyle w:val="-1"/>
      </w:pPr>
      <w:r>
        <w:t>Сведения о МО/МУ, из которых могут направить пациентов по маршруту.</w:t>
      </w:r>
    </w:p>
    <w:p w14:paraId="25BA130D" w14:textId="172A8479" w:rsidR="00A234A6" w:rsidRDefault="00A234A6" w:rsidP="00A234A6">
      <w:pPr>
        <w:pStyle w:val="-1"/>
      </w:pPr>
      <w:r>
        <w:t>Сведения о МО/МУ, которые могут принимать пациентов по маршруту.</w:t>
      </w:r>
    </w:p>
    <w:p w14:paraId="4356C15B" w14:textId="52002089" w:rsidR="005B2AF6" w:rsidRDefault="005B2AF6" w:rsidP="00836311">
      <w:pPr>
        <w:pStyle w:val="a3"/>
      </w:pPr>
      <w:r>
        <w:t>Создание</w:t>
      </w:r>
      <w:r w:rsidR="000111BD">
        <w:t xml:space="preserve"> </w:t>
      </w:r>
      <w:r>
        <w:t>нового</w:t>
      </w:r>
      <w:r w:rsidR="000111BD">
        <w:t xml:space="preserve"> </w:t>
      </w:r>
      <w:r>
        <w:t>маршрута</w:t>
      </w:r>
      <w:r w:rsidR="000111BD">
        <w:t xml:space="preserve"> </w:t>
      </w:r>
      <w:r>
        <w:t>движения</w:t>
      </w:r>
      <w:r w:rsidR="000111BD">
        <w:t xml:space="preserve"> </w:t>
      </w:r>
      <w:r>
        <w:t>пациентов</w:t>
      </w:r>
      <w:r w:rsidR="000111BD">
        <w:t xml:space="preserve"> </w:t>
      </w:r>
      <w:r>
        <w:t>на</w:t>
      </w:r>
      <w:r w:rsidR="000111BD">
        <w:t xml:space="preserve"> </w:t>
      </w:r>
      <w:r>
        <w:t>инструментальные</w:t>
      </w:r>
      <w:r w:rsidR="000111BD">
        <w:t xml:space="preserve"> </w:t>
      </w:r>
      <w:r>
        <w:t>исследования</w:t>
      </w:r>
      <w:r w:rsidR="000111BD">
        <w:t xml:space="preserve"> </w:t>
      </w:r>
      <w:r>
        <w:t>на</w:t>
      </w:r>
      <w:r w:rsidR="000111BD">
        <w:t xml:space="preserve"> </w:t>
      </w:r>
      <w:r>
        <w:t>основе</w:t>
      </w:r>
      <w:r w:rsidR="000111BD">
        <w:t xml:space="preserve"> </w:t>
      </w:r>
      <w:r>
        <w:t>переданных</w:t>
      </w:r>
      <w:r w:rsidR="000111BD">
        <w:t xml:space="preserve"> </w:t>
      </w:r>
      <w:r>
        <w:t>параметров.</w:t>
      </w:r>
      <w:r w:rsidR="000111BD">
        <w:t xml:space="preserve"> </w:t>
      </w:r>
      <w:r>
        <w:t>Должна</w:t>
      </w:r>
      <w:r w:rsidR="000111BD">
        <w:t xml:space="preserve"> </w:t>
      </w:r>
      <w:r>
        <w:t>выполняться</w:t>
      </w:r>
      <w:r w:rsidR="000111BD">
        <w:t xml:space="preserve"> </w:t>
      </w:r>
      <w:r>
        <w:t>проверка</w:t>
      </w:r>
      <w:r w:rsidR="000111BD">
        <w:t xml:space="preserve"> </w:t>
      </w:r>
      <w:r>
        <w:t>наличия</w:t>
      </w:r>
      <w:r w:rsidR="000111BD">
        <w:t xml:space="preserve"> </w:t>
      </w:r>
      <w:r>
        <w:t>активных</w:t>
      </w:r>
      <w:r w:rsidR="000111BD">
        <w:t xml:space="preserve"> </w:t>
      </w:r>
      <w:r>
        <w:t>маршрутов</w:t>
      </w:r>
      <w:r w:rsidR="000111BD">
        <w:t xml:space="preserve"> </w:t>
      </w:r>
      <w:r>
        <w:t>с</w:t>
      </w:r>
      <w:r w:rsidR="000111BD">
        <w:t xml:space="preserve"> </w:t>
      </w:r>
      <w:r>
        <w:t>аналогичными</w:t>
      </w:r>
      <w:r w:rsidR="000111BD">
        <w:t xml:space="preserve"> </w:t>
      </w:r>
      <w:r>
        <w:t>параметрами,</w:t>
      </w:r>
      <w:r w:rsidR="000111BD">
        <w:t xml:space="preserve"> </w:t>
      </w:r>
      <w:r>
        <w:t>указанными</w:t>
      </w:r>
      <w:r w:rsidR="000111BD">
        <w:t xml:space="preserve"> </w:t>
      </w:r>
      <w:r>
        <w:t>в</w:t>
      </w:r>
      <w:r w:rsidR="000111BD">
        <w:t xml:space="preserve"> </w:t>
      </w:r>
      <w:r>
        <w:t>создаваемом</w:t>
      </w:r>
      <w:r w:rsidR="000111BD">
        <w:t xml:space="preserve"> </w:t>
      </w:r>
      <w:r>
        <w:t>маршруте.</w:t>
      </w:r>
    </w:p>
    <w:p w14:paraId="1714A980" w14:textId="2D35A7AA" w:rsidR="004C6F7B" w:rsidRDefault="00980FFA" w:rsidP="004C6F7B">
      <w:r>
        <w:t>Функция</w:t>
      </w:r>
      <w:r w:rsidR="000111BD">
        <w:t xml:space="preserve"> </w:t>
      </w:r>
      <w:r>
        <w:t>должна</w:t>
      </w:r>
      <w:r w:rsidR="000111BD">
        <w:t xml:space="preserve"> </w:t>
      </w:r>
      <w:r>
        <w:t>обеспечивать</w:t>
      </w:r>
      <w:r w:rsidR="000111BD">
        <w:t xml:space="preserve"> </w:t>
      </w:r>
      <w:r>
        <w:t>создание</w:t>
      </w:r>
      <w:r w:rsidR="000111BD">
        <w:t xml:space="preserve"> </w:t>
      </w:r>
      <w:r>
        <w:t>маршрута</w:t>
      </w:r>
      <w:r w:rsidR="000111BD">
        <w:t xml:space="preserve"> </w:t>
      </w:r>
      <w:r>
        <w:t>движения</w:t>
      </w:r>
      <w:r w:rsidR="000111BD">
        <w:t xml:space="preserve"> </w:t>
      </w:r>
      <w:r>
        <w:t>пациентов</w:t>
      </w:r>
      <w:r w:rsidR="000111BD">
        <w:t xml:space="preserve"> </w:t>
      </w:r>
      <w:r>
        <w:t>на</w:t>
      </w:r>
      <w:r w:rsidR="000111BD">
        <w:t xml:space="preserve"> </w:t>
      </w:r>
      <w:r>
        <w:t>инструментальные</w:t>
      </w:r>
      <w:r w:rsidR="000111BD">
        <w:t xml:space="preserve"> </w:t>
      </w:r>
      <w:r>
        <w:t>исследования</w:t>
      </w:r>
      <w:r w:rsidR="000111BD">
        <w:t xml:space="preserve"> </w:t>
      </w:r>
      <w:r>
        <w:t>на</w:t>
      </w:r>
      <w:r w:rsidR="000111BD">
        <w:t xml:space="preserve"> </w:t>
      </w:r>
      <w:r>
        <w:t>основе</w:t>
      </w:r>
      <w:r w:rsidR="000111BD">
        <w:t xml:space="preserve"> </w:t>
      </w:r>
      <w:r>
        <w:t>следующих</w:t>
      </w:r>
      <w:r w:rsidR="000111BD">
        <w:t xml:space="preserve"> </w:t>
      </w:r>
      <w:r>
        <w:t>переданных</w:t>
      </w:r>
      <w:r w:rsidR="000111BD">
        <w:t xml:space="preserve"> </w:t>
      </w:r>
      <w:r>
        <w:t>входных</w:t>
      </w:r>
      <w:r w:rsidR="000111BD">
        <w:t xml:space="preserve"> </w:t>
      </w:r>
      <w:r>
        <w:t>параметров:</w:t>
      </w:r>
    </w:p>
    <w:p w14:paraId="6E7F109F" w14:textId="6BD01B15" w:rsidR="00980FFA" w:rsidRPr="00980FFA" w:rsidRDefault="00980FFA" w:rsidP="00980FFA">
      <w:pPr>
        <w:pStyle w:val="-1"/>
      </w:pPr>
      <w:r w:rsidRPr="00980FFA">
        <w:t>Идентификатор</w:t>
      </w:r>
      <w:r w:rsidR="000111BD">
        <w:t xml:space="preserve"> </w:t>
      </w:r>
      <w:r w:rsidRPr="00980FFA">
        <w:t>МО,</w:t>
      </w:r>
      <w:r w:rsidR="000111BD">
        <w:t xml:space="preserve"> </w:t>
      </w:r>
      <w:r w:rsidRPr="00980FFA">
        <w:t>к</w:t>
      </w:r>
      <w:r w:rsidR="000111BD">
        <w:t xml:space="preserve"> </w:t>
      </w:r>
      <w:r w:rsidRPr="00980FFA">
        <w:t>которой</w:t>
      </w:r>
      <w:r w:rsidR="000111BD">
        <w:t xml:space="preserve"> </w:t>
      </w:r>
      <w:r w:rsidRPr="00980FFA">
        <w:t>относится</w:t>
      </w:r>
      <w:r w:rsidR="000111BD">
        <w:t xml:space="preserve"> </w:t>
      </w:r>
      <w:r w:rsidRPr="00980FFA">
        <w:t>создатель</w:t>
      </w:r>
      <w:r w:rsidR="000111BD">
        <w:t xml:space="preserve"> </w:t>
      </w:r>
      <w:r w:rsidRPr="00980FFA">
        <w:t>маршрута;</w:t>
      </w:r>
    </w:p>
    <w:p w14:paraId="68306D0E" w14:textId="35E4EDE4" w:rsidR="00980FFA" w:rsidRPr="00980FFA" w:rsidRDefault="00980FFA" w:rsidP="00980FFA">
      <w:pPr>
        <w:pStyle w:val="-1"/>
      </w:pPr>
      <w:r w:rsidRPr="00980FFA">
        <w:t>Информация</w:t>
      </w:r>
      <w:r w:rsidR="000111BD">
        <w:t xml:space="preserve"> </w:t>
      </w:r>
      <w:r w:rsidRPr="00980FFA">
        <w:t>о</w:t>
      </w:r>
      <w:r w:rsidR="000111BD">
        <w:t xml:space="preserve"> </w:t>
      </w:r>
      <w:r w:rsidRPr="00980FFA">
        <w:t>создаваемом</w:t>
      </w:r>
      <w:r w:rsidR="000111BD">
        <w:t xml:space="preserve"> </w:t>
      </w:r>
      <w:r w:rsidRPr="00980FFA">
        <w:t>маршруте.</w:t>
      </w:r>
    </w:p>
    <w:p w14:paraId="72449493" w14:textId="13376646" w:rsidR="005B2AF6" w:rsidRDefault="005B2AF6" w:rsidP="00836311">
      <w:pPr>
        <w:pStyle w:val="a3"/>
      </w:pPr>
      <w:r>
        <w:t>Изменение</w:t>
      </w:r>
      <w:r w:rsidR="000111BD">
        <w:t xml:space="preserve"> </w:t>
      </w:r>
      <w:r>
        <w:t>сведений</w:t>
      </w:r>
      <w:r w:rsidR="000111BD">
        <w:t xml:space="preserve"> </w:t>
      </w:r>
      <w:r>
        <w:t>маршрута</w:t>
      </w:r>
      <w:r w:rsidR="000111BD">
        <w:t xml:space="preserve"> </w:t>
      </w:r>
      <w:r>
        <w:t>движения</w:t>
      </w:r>
      <w:r w:rsidR="000111BD">
        <w:t xml:space="preserve"> </w:t>
      </w:r>
      <w:r>
        <w:t>пациентов</w:t>
      </w:r>
      <w:r w:rsidR="000111BD">
        <w:t xml:space="preserve"> </w:t>
      </w:r>
      <w:r>
        <w:t>на</w:t>
      </w:r>
      <w:r w:rsidR="000111BD">
        <w:t xml:space="preserve"> </w:t>
      </w:r>
      <w:r>
        <w:t>инструментальные</w:t>
      </w:r>
      <w:r w:rsidR="000111BD">
        <w:t xml:space="preserve"> </w:t>
      </w:r>
      <w:r>
        <w:t>исследования.</w:t>
      </w:r>
    </w:p>
    <w:p w14:paraId="077E7AAC" w14:textId="165C6D48" w:rsidR="00D5459F" w:rsidRDefault="00D5459F" w:rsidP="00D5459F">
      <w:pPr>
        <w:rPr>
          <w:shd w:val="clear" w:color="auto" w:fill="FFFFFF"/>
        </w:rPr>
      </w:pPr>
      <w:r>
        <w:rPr>
          <w:shd w:val="clear" w:color="auto" w:fill="FFFFFF"/>
        </w:rPr>
        <w:t>Функция</w:t>
      </w:r>
      <w:r w:rsidR="000111BD">
        <w:rPr>
          <w:shd w:val="clear" w:color="auto" w:fill="FFFFFF"/>
        </w:rPr>
        <w:t xml:space="preserve"> </w:t>
      </w:r>
      <w:r>
        <w:rPr>
          <w:shd w:val="clear" w:color="auto" w:fill="FFFFFF"/>
        </w:rPr>
        <w:t>должна</w:t>
      </w:r>
      <w:r w:rsidR="000111BD">
        <w:rPr>
          <w:shd w:val="clear" w:color="auto" w:fill="FFFFFF"/>
        </w:rPr>
        <w:t xml:space="preserve"> </w:t>
      </w:r>
      <w:r>
        <w:rPr>
          <w:shd w:val="clear" w:color="auto" w:fill="FFFFFF"/>
        </w:rPr>
        <w:t>проверять,</w:t>
      </w:r>
      <w:r w:rsidR="000111BD">
        <w:rPr>
          <w:shd w:val="clear" w:color="auto" w:fill="FFFFFF"/>
        </w:rPr>
        <w:t xml:space="preserve"> </w:t>
      </w:r>
      <w:r>
        <w:rPr>
          <w:shd w:val="clear" w:color="auto" w:fill="FFFFFF"/>
        </w:rPr>
        <w:t>нет</w:t>
      </w:r>
      <w:r w:rsidR="000111BD">
        <w:rPr>
          <w:shd w:val="clear" w:color="auto" w:fill="FFFFFF"/>
        </w:rPr>
        <w:t xml:space="preserve"> </w:t>
      </w:r>
      <w:r>
        <w:rPr>
          <w:shd w:val="clear" w:color="auto" w:fill="FFFFFF"/>
        </w:rPr>
        <w:t>ли</w:t>
      </w:r>
      <w:r w:rsidR="000111BD">
        <w:rPr>
          <w:shd w:val="clear" w:color="auto" w:fill="FFFFFF"/>
        </w:rPr>
        <w:t xml:space="preserve"> </w:t>
      </w:r>
      <w:r>
        <w:rPr>
          <w:shd w:val="clear" w:color="auto" w:fill="FFFFFF"/>
        </w:rPr>
        <w:t>в</w:t>
      </w:r>
      <w:r w:rsidR="000111BD">
        <w:rPr>
          <w:shd w:val="clear" w:color="auto" w:fill="FFFFFF"/>
        </w:rPr>
        <w:t xml:space="preserve"> </w:t>
      </w:r>
      <w:r>
        <w:rPr>
          <w:shd w:val="clear" w:color="auto" w:fill="FFFFFF"/>
        </w:rPr>
        <w:t>системе</w:t>
      </w:r>
      <w:r w:rsidR="000111BD">
        <w:rPr>
          <w:shd w:val="clear" w:color="auto" w:fill="FFFFFF"/>
        </w:rPr>
        <w:t xml:space="preserve"> </w:t>
      </w:r>
      <w:r>
        <w:rPr>
          <w:shd w:val="clear" w:color="auto" w:fill="FFFFFF"/>
        </w:rPr>
        <w:t>активных</w:t>
      </w:r>
      <w:r w:rsidR="000111BD">
        <w:rPr>
          <w:shd w:val="clear" w:color="auto" w:fill="FFFFFF"/>
        </w:rPr>
        <w:t xml:space="preserve"> </w:t>
      </w:r>
      <w:r>
        <w:rPr>
          <w:shd w:val="clear" w:color="auto" w:fill="FFFFFF"/>
        </w:rPr>
        <w:t>маршрутов</w:t>
      </w:r>
      <w:r w:rsidR="000111BD">
        <w:rPr>
          <w:shd w:val="clear" w:color="auto" w:fill="FFFFFF"/>
        </w:rPr>
        <w:t xml:space="preserve"> </w:t>
      </w:r>
      <w:r>
        <w:rPr>
          <w:shd w:val="clear" w:color="auto" w:fill="FFFFFF"/>
        </w:rPr>
        <w:t>с</w:t>
      </w:r>
      <w:r w:rsidR="000111BD">
        <w:rPr>
          <w:shd w:val="clear" w:color="auto" w:fill="FFFFFF"/>
        </w:rPr>
        <w:t xml:space="preserve"> </w:t>
      </w:r>
      <w:r>
        <w:rPr>
          <w:shd w:val="clear" w:color="auto" w:fill="FFFFFF"/>
        </w:rPr>
        <w:t>параметрами,</w:t>
      </w:r>
      <w:r w:rsidR="000111BD">
        <w:rPr>
          <w:shd w:val="clear" w:color="auto" w:fill="FFFFFF"/>
        </w:rPr>
        <w:t xml:space="preserve"> </w:t>
      </w:r>
      <w:r>
        <w:rPr>
          <w:shd w:val="clear" w:color="auto" w:fill="FFFFFF"/>
        </w:rPr>
        <w:t>аналогичными</w:t>
      </w:r>
      <w:r w:rsidR="000111BD">
        <w:rPr>
          <w:shd w:val="clear" w:color="auto" w:fill="FFFFFF"/>
        </w:rPr>
        <w:t xml:space="preserve"> </w:t>
      </w:r>
      <w:r>
        <w:rPr>
          <w:shd w:val="clear" w:color="auto" w:fill="FFFFFF"/>
        </w:rPr>
        <w:t>параметрам</w:t>
      </w:r>
      <w:r w:rsidR="000111BD">
        <w:rPr>
          <w:shd w:val="clear" w:color="auto" w:fill="FFFFFF"/>
        </w:rPr>
        <w:t xml:space="preserve"> </w:t>
      </w:r>
      <w:r>
        <w:rPr>
          <w:shd w:val="clear" w:color="auto" w:fill="FFFFFF"/>
        </w:rPr>
        <w:t>из</w:t>
      </w:r>
      <w:r w:rsidR="000111BD">
        <w:rPr>
          <w:shd w:val="clear" w:color="auto" w:fill="FFFFFF"/>
        </w:rPr>
        <w:t xml:space="preserve"> </w:t>
      </w:r>
      <w:r>
        <w:rPr>
          <w:shd w:val="clear" w:color="auto" w:fill="FFFFFF"/>
        </w:rPr>
        <w:t>входных</w:t>
      </w:r>
      <w:r w:rsidR="000111BD">
        <w:rPr>
          <w:shd w:val="clear" w:color="auto" w:fill="FFFFFF"/>
        </w:rPr>
        <w:t xml:space="preserve"> </w:t>
      </w:r>
      <w:r w:rsidR="00DC1420">
        <w:rPr>
          <w:shd w:val="clear" w:color="auto" w:fill="FFFFFF"/>
        </w:rPr>
        <w:t>параметров</w:t>
      </w:r>
      <w:r>
        <w:rPr>
          <w:shd w:val="clear" w:color="auto" w:fill="FFFFFF"/>
        </w:rPr>
        <w:t>:</w:t>
      </w:r>
    </w:p>
    <w:p w14:paraId="4B050F10" w14:textId="5B3F3CD2" w:rsidR="00D5459F" w:rsidRDefault="00D5459F" w:rsidP="00D5459F">
      <w:pPr>
        <w:pStyle w:val="-1"/>
        <w:rPr>
          <w:shd w:val="clear" w:color="auto" w:fill="FFFFFF"/>
        </w:rPr>
      </w:pPr>
      <w:r>
        <w:rPr>
          <w:shd w:val="clear" w:color="auto" w:fill="FFFFFF"/>
        </w:rPr>
        <w:t>Если</w:t>
      </w:r>
      <w:r w:rsidR="000111BD">
        <w:rPr>
          <w:shd w:val="clear" w:color="auto" w:fill="FFFFFF"/>
        </w:rPr>
        <w:t xml:space="preserve"> </w:t>
      </w:r>
      <w:r>
        <w:rPr>
          <w:shd w:val="clear" w:color="auto" w:fill="FFFFFF"/>
        </w:rPr>
        <w:t>есть,</w:t>
      </w:r>
      <w:r w:rsidR="000111BD">
        <w:rPr>
          <w:shd w:val="clear" w:color="auto" w:fill="FFFFFF"/>
        </w:rPr>
        <w:t xml:space="preserve"> </w:t>
      </w:r>
      <w:r>
        <w:rPr>
          <w:shd w:val="clear" w:color="auto" w:fill="FFFFFF"/>
        </w:rPr>
        <w:t>то</w:t>
      </w:r>
      <w:r w:rsidR="000111BD">
        <w:rPr>
          <w:shd w:val="clear" w:color="auto" w:fill="FFFFFF"/>
        </w:rPr>
        <w:t xml:space="preserve"> </w:t>
      </w:r>
      <w:r>
        <w:rPr>
          <w:shd w:val="clear" w:color="auto" w:fill="FFFFFF"/>
        </w:rPr>
        <w:t>функция</w:t>
      </w:r>
      <w:r w:rsidR="000111BD">
        <w:rPr>
          <w:shd w:val="clear" w:color="auto" w:fill="FFFFFF"/>
        </w:rPr>
        <w:t xml:space="preserve"> </w:t>
      </w:r>
      <w:r>
        <w:rPr>
          <w:shd w:val="clear" w:color="auto" w:fill="FFFFFF"/>
        </w:rPr>
        <w:t>должна</w:t>
      </w:r>
      <w:r w:rsidR="000111BD">
        <w:rPr>
          <w:shd w:val="clear" w:color="auto" w:fill="FFFFFF"/>
        </w:rPr>
        <w:t xml:space="preserve"> </w:t>
      </w:r>
      <w:r>
        <w:rPr>
          <w:shd w:val="clear" w:color="auto" w:fill="FFFFFF"/>
        </w:rPr>
        <w:t>возвращать</w:t>
      </w:r>
      <w:r w:rsidR="000111BD">
        <w:rPr>
          <w:shd w:val="clear" w:color="auto" w:fill="FFFFFF"/>
        </w:rPr>
        <w:t xml:space="preserve"> </w:t>
      </w:r>
      <w:r>
        <w:rPr>
          <w:shd w:val="clear" w:color="auto" w:fill="FFFFFF"/>
        </w:rPr>
        <w:t>ошибку.</w:t>
      </w:r>
      <w:r w:rsidR="000111BD">
        <w:rPr>
          <w:shd w:val="clear" w:color="auto" w:fill="FFFFFF"/>
        </w:rPr>
        <w:t xml:space="preserve"> </w:t>
      </w:r>
    </w:p>
    <w:p w14:paraId="72ABCC31" w14:textId="60D81B87" w:rsidR="00980FFA" w:rsidRDefault="00D5459F" w:rsidP="00D5459F">
      <w:pPr>
        <w:pStyle w:val="-1"/>
      </w:pPr>
      <w:r>
        <w:rPr>
          <w:shd w:val="clear" w:color="auto" w:fill="FFFFFF"/>
        </w:rPr>
        <w:t>Если</w:t>
      </w:r>
      <w:r w:rsidR="000111BD">
        <w:rPr>
          <w:shd w:val="clear" w:color="auto" w:fill="FFFFFF"/>
        </w:rPr>
        <w:t xml:space="preserve"> </w:t>
      </w:r>
      <w:r>
        <w:rPr>
          <w:shd w:val="clear" w:color="auto" w:fill="FFFFFF"/>
        </w:rPr>
        <w:t>нет,</w:t>
      </w:r>
      <w:r w:rsidR="000111BD">
        <w:rPr>
          <w:shd w:val="clear" w:color="auto" w:fill="FFFFFF"/>
        </w:rPr>
        <w:t xml:space="preserve"> </w:t>
      </w:r>
      <w:r>
        <w:rPr>
          <w:shd w:val="clear" w:color="auto" w:fill="FFFFFF"/>
        </w:rPr>
        <w:t>то</w:t>
      </w:r>
      <w:r w:rsidR="000111BD">
        <w:rPr>
          <w:shd w:val="clear" w:color="auto" w:fill="FFFFFF"/>
        </w:rPr>
        <w:t xml:space="preserve"> </w:t>
      </w:r>
      <w:r>
        <w:rPr>
          <w:shd w:val="clear" w:color="auto" w:fill="FFFFFF"/>
        </w:rPr>
        <w:t>функция</w:t>
      </w:r>
      <w:r w:rsidR="000111BD">
        <w:rPr>
          <w:shd w:val="clear" w:color="auto" w:fill="FFFFFF"/>
        </w:rPr>
        <w:t xml:space="preserve"> </w:t>
      </w:r>
      <w:r>
        <w:rPr>
          <w:shd w:val="clear" w:color="auto" w:fill="FFFFFF"/>
        </w:rPr>
        <w:t>удаляет</w:t>
      </w:r>
      <w:r w:rsidR="000111BD">
        <w:rPr>
          <w:shd w:val="clear" w:color="auto" w:fill="FFFFFF"/>
        </w:rPr>
        <w:t xml:space="preserve"> </w:t>
      </w:r>
      <w:r>
        <w:rPr>
          <w:shd w:val="clear" w:color="auto" w:fill="FFFFFF"/>
        </w:rPr>
        <w:t>старые</w:t>
      </w:r>
      <w:r w:rsidR="000111BD">
        <w:rPr>
          <w:shd w:val="clear" w:color="auto" w:fill="FFFFFF"/>
        </w:rPr>
        <w:t xml:space="preserve"> </w:t>
      </w:r>
      <w:r>
        <w:rPr>
          <w:shd w:val="clear" w:color="auto" w:fill="FFFFFF"/>
        </w:rPr>
        <w:t>сведения</w:t>
      </w:r>
      <w:r w:rsidR="000111BD">
        <w:rPr>
          <w:shd w:val="clear" w:color="auto" w:fill="FFFFFF"/>
        </w:rPr>
        <w:t xml:space="preserve"> </w:t>
      </w:r>
      <w:r>
        <w:rPr>
          <w:shd w:val="clear" w:color="auto" w:fill="FFFFFF"/>
        </w:rPr>
        <w:t>маршрута</w:t>
      </w:r>
      <w:r w:rsidR="000111BD">
        <w:rPr>
          <w:shd w:val="clear" w:color="auto" w:fill="FFFFFF"/>
        </w:rPr>
        <w:t xml:space="preserve"> </w:t>
      </w:r>
      <w:r>
        <w:rPr>
          <w:shd w:val="clear" w:color="auto" w:fill="FFFFFF"/>
        </w:rPr>
        <w:t>и</w:t>
      </w:r>
      <w:r w:rsidR="000111BD">
        <w:rPr>
          <w:shd w:val="clear" w:color="auto" w:fill="FFFFFF"/>
        </w:rPr>
        <w:t xml:space="preserve"> </w:t>
      </w:r>
      <w:r>
        <w:rPr>
          <w:shd w:val="clear" w:color="auto" w:fill="FFFFFF"/>
        </w:rPr>
        <w:t>сохраняет</w:t>
      </w:r>
      <w:r w:rsidR="000111BD">
        <w:rPr>
          <w:shd w:val="clear" w:color="auto" w:fill="FFFFFF"/>
        </w:rPr>
        <w:t xml:space="preserve"> </w:t>
      </w:r>
      <w:r>
        <w:rPr>
          <w:shd w:val="clear" w:color="auto" w:fill="FFFFFF"/>
        </w:rPr>
        <w:t>новые.</w:t>
      </w:r>
    </w:p>
    <w:p w14:paraId="4C04C769" w14:textId="45AA227C" w:rsidR="005B2AF6" w:rsidRDefault="005B2AF6" w:rsidP="00836311">
      <w:pPr>
        <w:pStyle w:val="a3"/>
      </w:pPr>
      <w:r>
        <w:t>Архивирование</w:t>
      </w:r>
      <w:r w:rsidR="000111BD">
        <w:t xml:space="preserve"> </w:t>
      </w:r>
      <w:r>
        <w:t>маршрута</w:t>
      </w:r>
      <w:r w:rsidR="000111BD">
        <w:t xml:space="preserve"> </w:t>
      </w:r>
      <w:r>
        <w:t>движения</w:t>
      </w:r>
      <w:r w:rsidR="000111BD">
        <w:t xml:space="preserve"> </w:t>
      </w:r>
      <w:r>
        <w:t>пациентов</w:t>
      </w:r>
      <w:r w:rsidR="000111BD">
        <w:t xml:space="preserve"> </w:t>
      </w:r>
      <w:r>
        <w:t>на</w:t>
      </w:r>
      <w:r w:rsidR="000111BD">
        <w:t xml:space="preserve"> </w:t>
      </w:r>
      <w:r>
        <w:t>инструментальные</w:t>
      </w:r>
      <w:r w:rsidR="000111BD">
        <w:t xml:space="preserve"> </w:t>
      </w:r>
      <w:r>
        <w:t>исследования.</w:t>
      </w:r>
    </w:p>
    <w:p w14:paraId="73951B5D" w14:textId="6CF31938" w:rsidR="00D5459F" w:rsidRPr="00180442" w:rsidRDefault="00D5459F" w:rsidP="00180442">
      <w:r>
        <w:rPr>
          <w:shd w:val="clear" w:color="auto" w:fill="FFFFFF"/>
        </w:rPr>
        <w:t>Функция</w:t>
      </w:r>
      <w:r w:rsidR="000111BD">
        <w:rPr>
          <w:shd w:val="clear" w:color="auto" w:fill="FFFFFF"/>
        </w:rPr>
        <w:t xml:space="preserve"> </w:t>
      </w:r>
      <w:r w:rsidR="00180442">
        <w:rPr>
          <w:shd w:val="clear" w:color="auto" w:fill="FFFFFF"/>
        </w:rPr>
        <w:t>должна</w:t>
      </w:r>
      <w:r w:rsidR="000111BD">
        <w:rPr>
          <w:shd w:val="clear" w:color="auto" w:fill="FFFFFF"/>
        </w:rPr>
        <w:t xml:space="preserve"> </w:t>
      </w:r>
      <w:r w:rsidR="00180442">
        <w:rPr>
          <w:shd w:val="clear" w:color="auto" w:fill="FFFFFF"/>
        </w:rPr>
        <w:t>проверять</w:t>
      </w:r>
      <w:r w:rsidR="000111BD">
        <w:rPr>
          <w:shd w:val="clear" w:color="auto" w:fill="FFFFFF"/>
        </w:rPr>
        <w:t xml:space="preserve"> </w:t>
      </w:r>
      <w:r w:rsidR="00180442">
        <w:rPr>
          <w:shd w:val="clear" w:color="auto" w:fill="FFFFFF"/>
        </w:rPr>
        <w:t>статус</w:t>
      </w:r>
      <w:r w:rsidR="000111BD">
        <w:rPr>
          <w:shd w:val="clear" w:color="auto" w:fill="FFFFFF"/>
        </w:rPr>
        <w:t xml:space="preserve"> </w:t>
      </w:r>
      <w:r w:rsidR="00180442">
        <w:rPr>
          <w:shd w:val="clear" w:color="auto" w:fill="FFFFFF"/>
        </w:rPr>
        <w:t>маршрута</w:t>
      </w:r>
      <w:r w:rsidR="000111BD">
        <w:rPr>
          <w:shd w:val="clear" w:color="auto" w:fill="FFFFFF"/>
        </w:rPr>
        <w:t xml:space="preserve"> </w:t>
      </w:r>
      <w:r w:rsidR="00180442">
        <w:rPr>
          <w:shd w:val="clear" w:color="auto" w:fill="FFFFFF"/>
        </w:rPr>
        <w:t>по</w:t>
      </w:r>
      <w:r w:rsidR="000111BD">
        <w:rPr>
          <w:shd w:val="clear" w:color="auto" w:fill="FFFFFF"/>
        </w:rPr>
        <w:t xml:space="preserve"> </w:t>
      </w:r>
      <w:r w:rsidR="00180442">
        <w:rPr>
          <w:shd w:val="clear" w:color="auto" w:fill="FFFFFF"/>
        </w:rPr>
        <w:t>переданному</w:t>
      </w:r>
      <w:r w:rsidR="000111BD">
        <w:rPr>
          <w:shd w:val="clear" w:color="auto" w:fill="FFFFFF"/>
        </w:rPr>
        <w:t xml:space="preserve"> </w:t>
      </w:r>
      <w:r w:rsidR="00180442">
        <w:rPr>
          <w:shd w:val="clear" w:color="auto" w:fill="FFFFFF"/>
        </w:rPr>
        <w:t>во</w:t>
      </w:r>
      <w:r w:rsidR="000111BD">
        <w:rPr>
          <w:shd w:val="clear" w:color="auto" w:fill="FFFFFF"/>
        </w:rPr>
        <w:t xml:space="preserve"> </w:t>
      </w:r>
      <w:r w:rsidR="00180442">
        <w:rPr>
          <w:shd w:val="clear" w:color="auto" w:fill="FFFFFF"/>
        </w:rPr>
        <w:t>входных</w:t>
      </w:r>
      <w:r w:rsidR="000111BD">
        <w:rPr>
          <w:shd w:val="clear" w:color="auto" w:fill="FFFFFF"/>
        </w:rPr>
        <w:t xml:space="preserve"> </w:t>
      </w:r>
      <w:r w:rsidR="00180442">
        <w:rPr>
          <w:shd w:val="clear" w:color="auto" w:fill="FFFFFF"/>
        </w:rPr>
        <w:t>параметрах</w:t>
      </w:r>
      <w:r w:rsidR="000111BD">
        <w:rPr>
          <w:shd w:val="clear" w:color="auto" w:fill="FFFFFF"/>
        </w:rPr>
        <w:t xml:space="preserve"> </w:t>
      </w:r>
      <w:r w:rsidR="00180442" w:rsidRPr="00180442">
        <w:t>идентификатору</w:t>
      </w:r>
      <w:r w:rsidR="000111BD">
        <w:t xml:space="preserve"> </w:t>
      </w:r>
      <w:r w:rsidR="00180442" w:rsidRPr="00180442">
        <w:t>архивируемого</w:t>
      </w:r>
      <w:r w:rsidR="000111BD">
        <w:t xml:space="preserve"> </w:t>
      </w:r>
      <w:r w:rsidR="00180442" w:rsidRPr="00180442">
        <w:t>маршрута</w:t>
      </w:r>
      <w:r w:rsidRPr="00180442">
        <w:t>:</w:t>
      </w:r>
    </w:p>
    <w:p w14:paraId="3A47ACC8" w14:textId="4EB24BE6" w:rsidR="00D5459F" w:rsidRDefault="00645A65" w:rsidP="00D5459F">
      <w:pPr>
        <w:pStyle w:val="-1"/>
        <w:rPr>
          <w:shd w:val="clear" w:color="auto" w:fill="FFFFFF"/>
        </w:rPr>
      </w:pPr>
      <w:r>
        <w:rPr>
          <w:shd w:val="clear" w:color="auto" w:fill="FFFFFF"/>
        </w:rPr>
        <w:t>Если</w:t>
      </w:r>
      <w:r w:rsidR="000111BD">
        <w:rPr>
          <w:shd w:val="clear" w:color="auto" w:fill="FFFFFF"/>
        </w:rPr>
        <w:t xml:space="preserve"> </w:t>
      </w:r>
      <w:r>
        <w:rPr>
          <w:shd w:val="clear" w:color="auto" w:fill="FFFFFF"/>
        </w:rPr>
        <w:t>маршрут</w:t>
      </w:r>
      <w:r w:rsidR="000111BD">
        <w:rPr>
          <w:shd w:val="clear" w:color="auto" w:fill="FFFFFF"/>
        </w:rPr>
        <w:t xml:space="preserve"> </w:t>
      </w:r>
      <w:r>
        <w:rPr>
          <w:shd w:val="clear" w:color="auto" w:fill="FFFFFF"/>
        </w:rPr>
        <w:t>уже</w:t>
      </w:r>
      <w:r w:rsidR="000111BD">
        <w:rPr>
          <w:shd w:val="clear" w:color="auto" w:fill="FFFFFF"/>
        </w:rPr>
        <w:t xml:space="preserve"> </w:t>
      </w:r>
      <w:r>
        <w:rPr>
          <w:shd w:val="clear" w:color="auto" w:fill="FFFFFF"/>
        </w:rPr>
        <w:t>в</w:t>
      </w:r>
      <w:r w:rsidR="000111BD">
        <w:rPr>
          <w:shd w:val="clear" w:color="auto" w:fill="FFFFFF"/>
        </w:rPr>
        <w:t xml:space="preserve"> </w:t>
      </w:r>
      <w:r>
        <w:rPr>
          <w:shd w:val="clear" w:color="auto" w:fill="FFFFFF"/>
        </w:rPr>
        <w:t>архиве</w:t>
      </w:r>
      <w:r w:rsidR="00D5459F">
        <w:rPr>
          <w:shd w:val="clear" w:color="auto" w:fill="FFFFFF"/>
        </w:rPr>
        <w:t>,</w:t>
      </w:r>
      <w:r w:rsidR="000111BD">
        <w:rPr>
          <w:shd w:val="clear" w:color="auto" w:fill="FFFFFF"/>
        </w:rPr>
        <w:t xml:space="preserve"> </w:t>
      </w:r>
      <w:r w:rsidR="00D5459F">
        <w:rPr>
          <w:shd w:val="clear" w:color="auto" w:fill="FFFFFF"/>
        </w:rPr>
        <w:t>то</w:t>
      </w:r>
      <w:r w:rsidR="000111BD">
        <w:rPr>
          <w:shd w:val="clear" w:color="auto" w:fill="FFFFFF"/>
        </w:rPr>
        <w:t xml:space="preserve"> </w:t>
      </w:r>
      <w:r w:rsidR="00D5459F">
        <w:rPr>
          <w:shd w:val="clear" w:color="auto" w:fill="FFFFFF"/>
        </w:rPr>
        <w:t>функция</w:t>
      </w:r>
      <w:r w:rsidR="000111BD">
        <w:rPr>
          <w:shd w:val="clear" w:color="auto" w:fill="FFFFFF"/>
        </w:rPr>
        <w:t xml:space="preserve"> </w:t>
      </w:r>
      <w:r w:rsidR="00D5459F">
        <w:rPr>
          <w:shd w:val="clear" w:color="auto" w:fill="FFFFFF"/>
        </w:rPr>
        <w:t>должна</w:t>
      </w:r>
      <w:r w:rsidR="000111BD">
        <w:rPr>
          <w:shd w:val="clear" w:color="auto" w:fill="FFFFFF"/>
        </w:rPr>
        <w:t xml:space="preserve"> </w:t>
      </w:r>
      <w:r w:rsidR="00D5459F">
        <w:rPr>
          <w:shd w:val="clear" w:color="auto" w:fill="FFFFFF"/>
        </w:rPr>
        <w:t>возвращать</w:t>
      </w:r>
      <w:r w:rsidR="000111BD">
        <w:rPr>
          <w:shd w:val="clear" w:color="auto" w:fill="FFFFFF"/>
        </w:rPr>
        <w:t xml:space="preserve"> </w:t>
      </w:r>
      <w:r w:rsidR="00D5459F">
        <w:rPr>
          <w:shd w:val="clear" w:color="auto" w:fill="FFFFFF"/>
        </w:rPr>
        <w:t>ошибку.</w:t>
      </w:r>
      <w:r w:rsidR="000111BD">
        <w:rPr>
          <w:shd w:val="clear" w:color="auto" w:fill="FFFFFF"/>
        </w:rPr>
        <w:t xml:space="preserve"> </w:t>
      </w:r>
    </w:p>
    <w:p w14:paraId="6ABC4102" w14:textId="170CA6C7" w:rsidR="00D5459F" w:rsidRPr="00645A65" w:rsidRDefault="00D5459F" w:rsidP="00D5459F">
      <w:pPr>
        <w:pStyle w:val="-1"/>
      </w:pPr>
      <w:r>
        <w:rPr>
          <w:shd w:val="clear" w:color="auto" w:fill="FFFFFF"/>
        </w:rPr>
        <w:t>Если</w:t>
      </w:r>
      <w:r w:rsidR="000111BD">
        <w:rPr>
          <w:shd w:val="clear" w:color="auto" w:fill="FFFFFF"/>
        </w:rPr>
        <w:t xml:space="preserve"> </w:t>
      </w:r>
      <w:r>
        <w:rPr>
          <w:shd w:val="clear" w:color="auto" w:fill="FFFFFF"/>
        </w:rPr>
        <w:t>нет,</w:t>
      </w:r>
      <w:r w:rsidR="000111BD">
        <w:rPr>
          <w:shd w:val="clear" w:color="auto" w:fill="FFFFFF"/>
        </w:rPr>
        <w:t xml:space="preserve"> </w:t>
      </w:r>
      <w:r>
        <w:rPr>
          <w:shd w:val="clear" w:color="auto" w:fill="FFFFFF"/>
        </w:rPr>
        <w:t>то</w:t>
      </w:r>
      <w:r w:rsidR="000111BD">
        <w:rPr>
          <w:shd w:val="clear" w:color="auto" w:fill="FFFFFF"/>
        </w:rPr>
        <w:t xml:space="preserve"> </w:t>
      </w:r>
      <w:r>
        <w:rPr>
          <w:shd w:val="clear" w:color="auto" w:fill="FFFFFF"/>
        </w:rPr>
        <w:t>функция</w:t>
      </w:r>
      <w:r w:rsidR="000111BD">
        <w:rPr>
          <w:shd w:val="clear" w:color="auto" w:fill="FFFFFF"/>
        </w:rPr>
        <w:t xml:space="preserve"> </w:t>
      </w:r>
      <w:r w:rsidR="002150C8">
        <w:rPr>
          <w:shd w:val="clear" w:color="auto" w:fill="FFFFFF"/>
        </w:rPr>
        <w:t>должна</w:t>
      </w:r>
      <w:r w:rsidR="000111BD">
        <w:rPr>
          <w:shd w:val="clear" w:color="auto" w:fill="FFFFFF"/>
        </w:rPr>
        <w:t xml:space="preserve"> </w:t>
      </w:r>
      <w:r w:rsidR="00180442">
        <w:rPr>
          <w:shd w:val="clear" w:color="auto" w:fill="FFFFFF"/>
        </w:rPr>
        <w:t>переводит</w:t>
      </w:r>
      <w:r w:rsidR="002150C8">
        <w:rPr>
          <w:shd w:val="clear" w:color="auto" w:fill="FFFFFF"/>
        </w:rPr>
        <w:t>ь</w:t>
      </w:r>
      <w:r w:rsidR="000111BD">
        <w:rPr>
          <w:shd w:val="clear" w:color="auto" w:fill="FFFFFF"/>
        </w:rPr>
        <w:t xml:space="preserve"> </w:t>
      </w:r>
      <w:r w:rsidR="00180442">
        <w:rPr>
          <w:shd w:val="clear" w:color="auto" w:fill="FFFFFF"/>
        </w:rPr>
        <w:t>маршрут</w:t>
      </w:r>
      <w:r w:rsidR="000111BD">
        <w:rPr>
          <w:shd w:val="clear" w:color="auto" w:fill="FFFFFF"/>
        </w:rPr>
        <w:t xml:space="preserve"> </w:t>
      </w:r>
      <w:r w:rsidR="00180442">
        <w:rPr>
          <w:shd w:val="clear" w:color="auto" w:fill="FFFFFF"/>
        </w:rPr>
        <w:t>в</w:t>
      </w:r>
      <w:r w:rsidR="000111BD">
        <w:rPr>
          <w:shd w:val="clear" w:color="auto" w:fill="FFFFFF"/>
        </w:rPr>
        <w:t xml:space="preserve"> </w:t>
      </w:r>
      <w:r w:rsidR="00180442">
        <w:rPr>
          <w:shd w:val="clear" w:color="auto" w:fill="FFFFFF"/>
        </w:rPr>
        <w:t>архив</w:t>
      </w:r>
      <w:r>
        <w:rPr>
          <w:shd w:val="clear" w:color="auto" w:fill="FFFFFF"/>
        </w:rPr>
        <w:t>.</w:t>
      </w:r>
    </w:p>
    <w:p w14:paraId="55266EFC" w14:textId="6F2844F2" w:rsidR="00645A65" w:rsidRDefault="00645A65" w:rsidP="00645A65">
      <w:pPr>
        <w:pStyle w:val="a3"/>
      </w:pPr>
      <w:r>
        <w:t>Восстановление</w:t>
      </w:r>
      <w:r w:rsidR="000111BD">
        <w:t xml:space="preserve"> </w:t>
      </w:r>
      <w:r>
        <w:t>маршрута</w:t>
      </w:r>
      <w:r w:rsidR="000111BD">
        <w:t xml:space="preserve"> </w:t>
      </w:r>
      <w:r w:rsidRPr="00303C53">
        <w:t>движения</w:t>
      </w:r>
      <w:r w:rsidR="000111BD">
        <w:t xml:space="preserve"> </w:t>
      </w:r>
      <w:r w:rsidRPr="00E467FB">
        <w:t>пациентов</w:t>
      </w:r>
      <w:r w:rsidR="000111BD">
        <w:t xml:space="preserve"> </w:t>
      </w:r>
      <w:r w:rsidRPr="00E467FB">
        <w:t>на</w:t>
      </w:r>
      <w:r w:rsidR="000111BD">
        <w:t xml:space="preserve"> </w:t>
      </w:r>
      <w:r w:rsidRPr="00E467FB">
        <w:t>инструментальные</w:t>
      </w:r>
      <w:r w:rsidR="000111BD">
        <w:t xml:space="preserve"> </w:t>
      </w:r>
      <w:r w:rsidRPr="00E467FB">
        <w:t>исследования</w:t>
      </w:r>
      <w:r w:rsidR="000111BD">
        <w:t xml:space="preserve"> </w:t>
      </w:r>
      <w:r>
        <w:t>из</w:t>
      </w:r>
      <w:r w:rsidR="000111BD">
        <w:t xml:space="preserve"> </w:t>
      </w:r>
      <w:r>
        <w:t>архива.</w:t>
      </w:r>
    </w:p>
    <w:p w14:paraId="4F59FD8E" w14:textId="2FD20AE3" w:rsidR="00645A65" w:rsidRPr="00180442" w:rsidRDefault="00645A65" w:rsidP="00645A65">
      <w:r>
        <w:rPr>
          <w:shd w:val="clear" w:color="auto" w:fill="FFFFFF"/>
        </w:rPr>
        <w:t>Функция</w:t>
      </w:r>
      <w:r w:rsidR="000111BD">
        <w:rPr>
          <w:shd w:val="clear" w:color="auto" w:fill="FFFFFF"/>
        </w:rPr>
        <w:t xml:space="preserve"> </w:t>
      </w:r>
      <w:r>
        <w:rPr>
          <w:shd w:val="clear" w:color="auto" w:fill="FFFFFF"/>
        </w:rPr>
        <w:t>должна</w:t>
      </w:r>
      <w:r w:rsidR="000111BD">
        <w:rPr>
          <w:shd w:val="clear" w:color="auto" w:fill="FFFFFF"/>
        </w:rPr>
        <w:t xml:space="preserve"> </w:t>
      </w:r>
      <w:r>
        <w:rPr>
          <w:shd w:val="clear" w:color="auto" w:fill="FFFFFF"/>
        </w:rPr>
        <w:t>проверять</w:t>
      </w:r>
      <w:r w:rsidR="000111BD">
        <w:rPr>
          <w:shd w:val="clear" w:color="auto" w:fill="FFFFFF"/>
        </w:rPr>
        <w:t xml:space="preserve"> </w:t>
      </w:r>
      <w:r>
        <w:rPr>
          <w:shd w:val="clear" w:color="auto" w:fill="FFFFFF"/>
        </w:rPr>
        <w:t>статус</w:t>
      </w:r>
      <w:r w:rsidR="000111BD">
        <w:rPr>
          <w:shd w:val="clear" w:color="auto" w:fill="FFFFFF"/>
        </w:rPr>
        <w:t xml:space="preserve"> </w:t>
      </w:r>
      <w:r>
        <w:rPr>
          <w:shd w:val="clear" w:color="auto" w:fill="FFFFFF"/>
        </w:rPr>
        <w:t>маршрута</w:t>
      </w:r>
      <w:r w:rsidR="000111BD">
        <w:rPr>
          <w:shd w:val="clear" w:color="auto" w:fill="FFFFFF"/>
        </w:rPr>
        <w:t xml:space="preserve"> </w:t>
      </w:r>
      <w:r>
        <w:rPr>
          <w:shd w:val="clear" w:color="auto" w:fill="FFFFFF"/>
        </w:rPr>
        <w:t>по</w:t>
      </w:r>
      <w:r w:rsidR="000111BD">
        <w:rPr>
          <w:shd w:val="clear" w:color="auto" w:fill="FFFFFF"/>
        </w:rPr>
        <w:t xml:space="preserve"> </w:t>
      </w:r>
      <w:r>
        <w:rPr>
          <w:shd w:val="clear" w:color="auto" w:fill="FFFFFF"/>
        </w:rPr>
        <w:t>переданному</w:t>
      </w:r>
      <w:r w:rsidR="000111BD">
        <w:rPr>
          <w:shd w:val="clear" w:color="auto" w:fill="FFFFFF"/>
        </w:rPr>
        <w:t xml:space="preserve"> </w:t>
      </w:r>
      <w:r>
        <w:rPr>
          <w:shd w:val="clear" w:color="auto" w:fill="FFFFFF"/>
        </w:rPr>
        <w:t>во</w:t>
      </w:r>
      <w:r w:rsidR="000111BD">
        <w:rPr>
          <w:shd w:val="clear" w:color="auto" w:fill="FFFFFF"/>
        </w:rPr>
        <w:t xml:space="preserve"> </w:t>
      </w:r>
      <w:r>
        <w:rPr>
          <w:shd w:val="clear" w:color="auto" w:fill="FFFFFF"/>
        </w:rPr>
        <w:t>входных</w:t>
      </w:r>
      <w:r w:rsidR="000111BD">
        <w:rPr>
          <w:shd w:val="clear" w:color="auto" w:fill="FFFFFF"/>
        </w:rPr>
        <w:t xml:space="preserve"> </w:t>
      </w:r>
      <w:r>
        <w:rPr>
          <w:shd w:val="clear" w:color="auto" w:fill="FFFFFF"/>
        </w:rPr>
        <w:t>параметрах</w:t>
      </w:r>
      <w:r w:rsidR="000111BD">
        <w:rPr>
          <w:shd w:val="clear" w:color="auto" w:fill="FFFFFF"/>
        </w:rPr>
        <w:t xml:space="preserve"> </w:t>
      </w:r>
      <w:r w:rsidRPr="00180442">
        <w:t>идентификатору</w:t>
      </w:r>
      <w:r w:rsidR="000111BD">
        <w:t xml:space="preserve"> </w:t>
      </w:r>
      <w:r w:rsidRPr="00180442">
        <w:t>архивируемого</w:t>
      </w:r>
      <w:r w:rsidR="000111BD">
        <w:t xml:space="preserve"> </w:t>
      </w:r>
      <w:r w:rsidRPr="00180442">
        <w:t>маршрута:</w:t>
      </w:r>
    </w:p>
    <w:p w14:paraId="4A610900" w14:textId="6DA4858B" w:rsidR="00645A65" w:rsidRDefault="00645A65" w:rsidP="00645A65">
      <w:pPr>
        <w:pStyle w:val="-1"/>
        <w:rPr>
          <w:shd w:val="clear" w:color="auto" w:fill="FFFFFF"/>
        </w:rPr>
      </w:pPr>
      <w:r>
        <w:rPr>
          <w:shd w:val="clear" w:color="auto" w:fill="FFFFFF"/>
        </w:rPr>
        <w:t>Если</w:t>
      </w:r>
      <w:r w:rsidR="000111BD">
        <w:rPr>
          <w:shd w:val="clear" w:color="auto" w:fill="FFFFFF"/>
        </w:rPr>
        <w:t xml:space="preserve"> </w:t>
      </w:r>
      <w:r>
        <w:rPr>
          <w:shd w:val="clear" w:color="auto" w:fill="FFFFFF"/>
        </w:rPr>
        <w:t>маршрут</w:t>
      </w:r>
      <w:r w:rsidR="000111BD">
        <w:rPr>
          <w:shd w:val="clear" w:color="auto" w:fill="FFFFFF"/>
        </w:rPr>
        <w:t xml:space="preserve"> </w:t>
      </w:r>
      <w:r>
        <w:rPr>
          <w:shd w:val="clear" w:color="auto" w:fill="FFFFFF"/>
        </w:rPr>
        <w:t>уже</w:t>
      </w:r>
      <w:r w:rsidR="000111BD">
        <w:rPr>
          <w:shd w:val="clear" w:color="auto" w:fill="FFFFFF"/>
        </w:rPr>
        <w:t xml:space="preserve"> </w:t>
      </w:r>
      <w:r>
        <w:rPr>
          <w:shd w:val="clear" w:color="auto" w:fill="FFFFFF"/>
        </w:rPr>
        <w:t>в</w:t>
      </w:r>
      <w:r w:rsidR="000111BD">
        <w:rPr>
          <w:shd w:val="clear" w:color="auto" w:fill="FFFFFF"/>
        </w:rPr>
        <w:t xml:space="preserve"> </w:t>
      </w:r>
      <w:r>
        <w:rPr>
          <w:shd w:val="clear" w:color="auto" w:fill="FFFFFF"/>
        </w:rPr>
        <w:t>архиве</w:t>
      </w:r>
      <w:r w:rsidR="000111BD">
        <w:rPr>
          <w:shd w:val="clear" w:color="auto" w:fill="FFFFFF"/>
        </w:rPr>
        <w:t xml:space="preserve"> </w:t>
      </w:r>
      <w:r>
        <w:rPr>
          <w:shd w:val="clear" w:color="auto" w:fill="FFFFFF"/>
        </w:rPr>
        <w:t>или</w:t>
      </w:r>
      <w:r w:rsidR="000111BD">
        <w:rPr>
          <w:shd w:val="clear" w:color="auto" w:fill="FFFFFF"/>
        </w:rPr>
        <w:t xml:space="preserve"> </w:t>
      </w:r>
      <w:r w:rsidR="002150C8">
        <w:rPr>
          <w:shd w:val="clear" w:color="auto" w:fill="FFFFFF"/>
        </w:rPr>
        <w:t>является</w:t>
      </w:r>
      <w:r w:rsidR="000111BD">
        <w:rPr>
          <w:shd w:val="clear" w:color="auto" w:fill="FFFFFF"/>
        </w:rPr>
        <w:t xml:space="preserve"> </w:t>
      </w:r>
      <w:r w:rsidR="002150C8">
        <w:rPr>
          <w:shd w:val="clear" w:color="auto" w:fill="FFFFFF"/>
        </w:rPr>
        <w:t>дубликатом</w:t>
      </w:r>
      <w:r w:rsidR="000111BD">
        <w:rPr>
          <w:shd w:val="clear" w:color="auto" w:fill="FFFFFF"/>
        </w:rPr>
        <w:t xml:space="preserve"> </w:t>
      </w:r>
      <w:r w:rsidR="002150C8">
        <w:rPr>
          <w:shd w:val="clear" w:color="auto" w:fill="FFFFFF"/>
        </w:rPr>
        <w:t>уже</w:t>
      </w:r>
      <w:r w:rsidR="000111BD">
        <w:rPr>
          <w:shd w:val="clear" w:color="auto" w:fill="FFFFFF"/>
        </w:rPr>
        <w:t xml:space="preserve"> </w:t>
      </w:r>
      <w:r w:rsidR="002150C8">
        <w:rPr>
          <w:shd w:val="clear" w:color="auto" w:fill="FFFFFF"/>
        </w:rPr>
        <w:t>существующего</w:t>
      </w:r>
      <w:r w:rsidR="000111BD">
        <w:rPr>
          <w:shd w:val="clear" w:color="auto" w:fill="FFFFFF"/>
        </w:rPr>
        <w:t xml:space="preserve"> </w:t>
      </w:r>
      <w:r w:rsidR="002150C8">
        <w:rPr>
          <w:shd w:val="clear" w:color="auto" w:fill="FFFFFF"/>
        </w:rPr>
        <w:t>активного</w:t>
      </w:r>
      <w:r w:rsidR="000111BD">
        <w:rPr>
          <w:shd w:val="clear" w:color="auto" w:fill="FFFFFF"/>
        </w:rPr>
        <w:t xml:space="preserve"> </w:t>
      </w:r>
      <w:r w:rsidR="002150C8">
        <w:rPr>
          <w:shd w:val="clear" w:color="auto" w:fill="FFFFFF"/>
        </w:rPr>
        <w:t>маршрута</w:t>
      </w:r>
      <w:r>
        <w:rPr>
          <w:shd w:val="clear" w:color="auto" w:fill="FFFFFF"/>
        </w:rPr>
        <w:t>,</w:t>
      </w:r>
      <w:r w:rsidR="000111BD">
        <w:rPr>
          <w:shd w:val="clear" w:color="auto" w:fill="FFFFFF"/>
        </w:rPr>
        <w:t xml:space="preserve"> </w:t>
      </w:r>
      <w:r>
        <w:rPr>
          <w:shd w:val="clear" w:color="auto" w:fill="FFFFFF"/>
        </w:rPr>
        <w:t>то</w:t>
      </w:r>
      <w:r w:rsidR="000111BD">
        <w:rPr>
          <w:shd w:val="clear" w:color="auto" w:fill="FFFFFF"/>
        </w:rPr>
        <w:t xml:space="preserve"> </w:t>
      </w:r>
      <w:r>
        <w:rPr>
          <w:shd w:val="clear" w:color="auto" w:fill="FFFFFF"/>
        </w:rPr>
        <w:t>функция</w:t>
      </w:r>
      <w:r w:rsidR="000111BD">
        <w:rPr>
          <w:shd w:val="clear" w:color="auto" w:fill="FFFFFF"/>
        </w:rPr>
        <w:t xml:space="preserve"> </w:t>
      </w:r>
      <w:r>
        <w:rPr>
          <w:shd w:val="clear" w:color="auto" w:fill="FFFFFF"/>
        </w:rPr>
        <w:t>должна</w:t>
      </w:r>
      <w:r w:rsidR="000111BD">
        <w:rPr>
          <w:shd w:val="clear" w:color="auto" w:fill="FFFFFF"/>
        </w:rPr>
        <w:t xml:space="preserve"> </w:t>
      </w:r>
      <w:r>
        <w:rPr>
          <w:shd w:val="clear" w:color="auto" w:fill="FFFFFF"/>
        </w:rPr>
        <w:t>возвращать</w:t>
      </w:r>
      <w:r w:rsidR="000111BD">
        <w:rPr>
          <w:shd w:val="clear" w:color="auto" w:fill="FFFFFF"/>
        </w:rPr>
        <w:t xml:space="preserve"> </w:t>
      </w:r>
      <w:r>
        <w:rPr>
          <w:shd w:val="clear" w:color="auto" w:fill="FFFFFF"/>
        </w:rPr>
        <w:t>ошибку.</w:t>
      </w:r>
      <w:r w:rsidR="000111BD">
        <w:rPr>
          <w:shd w:val="clear" w:color="auto" w:fill="FFFFFF"/>
        </w:rPr>
        <w:t xml:space="preserve"> </w:t>
      </w:r>
    </w:p>
    <w:p w14:paraId="07A32BBB" w14:textId="0B5C4961" w:rsidR="00645A65" w:rsidRPr="00645A65" w:rsidRDefault="00645A65" w:rsidP="00645A65">
      <w:pPr>
        <w:pStyle w:val="-1"/>
      </w:pPr>
      <w:r>
        <w:rPr>
          <w:shd w:val="clear" w:color="auto" w:fill="FFFFFF"/>
        </w:rPr>
        <w:t>Если</w:t>
      </w:r>
      <w:r w:rsidR="000111BD">
        <w:rPr>
          <w:shd w:val="clear" w:color="auto" w:fill="FFFFFF"/>
        </w:rPr>
        <w:t xml:space="preserve"> </w:t>
      </w:r>
      <w:r>
        <w:rPr>
          <w:shd w:val="clear" w:color="auto" w:fill="FFFFFF"/>
        </w:rPr>
        <w:t>нет,</w:t>
      </w:r>
      <w:r w:rsidR="000111BD">
        <w:rPr>
          <w:shd w:val="clear" w:color="auto" w:fill="FFFFFF"/>
        </w:rPr>
        <w:t xml:space="preserve"> </w:t>
      </w:r>
      <w:r>
        <w:rPr>
          <w:shd w:val="clear" w:color="auto" w:fill="FFFFFF"/>
        </w:rPr>
        <w:t>то</w:t>
      </w:r>
      <w:r w:rsidR="000111BD">
        <w:rPr>
          <w:shd w:val="clear" w:color="auto" w:fill="FFFFFF"/>
        </w:rPr>
        <w:t xml:space="preserve"> </w:t>
      </w:r>
      <w:r>
        <w:rPr>
          <w:shd w:val="clear" w:color="auto" w:fill="FFFFFF"/>
        </w:rPr>
        <w:t>функция</w:t>
      </w:r>
      <w:r w:rsidR="000111BD">
        <w:rPr>
          <w:shd w:val="clear" w:color="auto" w:fill="FFFFFF"/>
        </w:rPr>
        <w:t xml:space="preserve"> </w:t>
      </w:r>
      <w:r w:rsidR="002150C8">
        <w:rPr>
          <w:shd w:val="clear" w:color="auto" w:fill="FFFFFF"/>
        </w:rPr>
        <w:t>должна</w:t>
      </w:r>
      <w:r w:rsidR="000111BD">
        <w:rPr>
          <w:shd w:val="clear" w:color="auto" w:fill="FFFFFF"/>
        </w:rPr>
        <w:t xml:space="preserve"> </w:t>
      </w:r>
      <w:r>
        <w:rPr>
          <w:shd w:val="clear" w:color="auto" w:fill="FFFFFF"/>
        </w:rPr>
        <w:t>переводит</w:t>
      </w:r>
      <w:r w:rsidR="002150C8">
        <w:rPr>
          <w:shd w:val="clear" w:color="auto" w:fill="FFFFFF"/>
        </w:rPr>
        <w:t>ь</w:t>
      </w:r>
      <w:r w:rsidR="000111BD">
        <w:rPr>
          <w:shd w:val="clear" w:color="auto" w:fill="FFFFFF"/>
        </w:rPr>
        <w:t xml:space="preserve"> </w:t>
      </w:r>
      <w:r>
        <w:rPr>
          <w:shd w:val="clear" w:color="auto" w:fill="FFFFFF"/>
        </w:rPr>
        <w:t>маршрут</w:t>
      </w:r>
      <w:r w:rsidR="000111BD">
        <w:rPr>
          <w:shd w:val="clear" w:color="auto" w:fill="FFFFFF"/>
        </w:rPr>
        <w:t xml:space="preserve"> </w:t>
      </w:r>
      <w:r>
        <w:rPr>
          <w:shd w:val="clear" w:color="auto" w:fill="FFFFFF"/>
        </w:rPr>
        <w:t>в</w:t>
      </w:r>
      <w:r w:rsidR="000111BD">
        <w:rPr>
          <w:shd w:val="clear" w:color="auto" w:fill="FFFFFF"/>
        </w:rPr>
        <w:t xml:space="preserve"> </w:t>
      </w:r>
      <w:r w:rsidR="002150C8">
        <w:rPr>
          <w:shd w:val="clear" w:color="auto" w:fill="FFFFFF"/>
        </w:rPr>
        <w:t>активный</w:t>
      </w:r>
      <w:r w:rsidR="000111BD">
        <w:rPr>
          <w:shd w:val="clear" w:color="auto" w:fill="FFFFFF"/>
        </w:rPr>
        <w:t xml:space="preserve"> </w:t>
      </w:r>
      <w:r w:rsidR="002150C8">
        <w:rPr>
          <w:shd w:val="clear" w:color="auto" w:fill="FFFFFF"/>
        </w:rPr>
        <w:t>статус</w:t>
      </w:r>
      <w:r>
        <w:rPr>
          <w:shd w:val="clear" w:color="auto" w:fill="FFFFFF"/>
        </w:rPr>
        <w:t>.</w:t>
      </w:r>
    </w:p>
    <w:p w14:paraId="6E62D24C" w14:textId="10E34E1D" w:rsidR="005B2AF6" w:rsidRDefault="005B2AF6" w:rsidP="00836311">
      <w:pPr>
        <w:pStyle w:val="a3"/>
      </w:pPr>
      <w:r>
        <w:t>Предоставление</w:t>
      </w:r>
      <w:r w:rsidR="000111BD">
        <w:t xml:space="preserve"> </w:t>
      </w:r>
      <w:r>
        <w:t>истории</w:t>
      </w:r>
      <w:r w:rsidR="000111BD">
        <w:t xml:space="preserve"> </w:t>
      </w:r>
      <w:r>
        <w:t>изменения</w:t>
      </w:r>
      <w:r w:rsidR="000111BD">
        <w:t xml:space="preserve"> </w:t>
      </w:r>
      <w:r>
        <w:t>маршрута</w:t>
      </w:r>
      <w:r w:rsidR="000111BD">
        <w:t xml:space="preserve"> </w:t>
      </w:r>
      <w:r w:rsidR="00300067">
        <w:t>движения</w:t>
      </w:r>
      <w:r w:rsidR="000111BD">
        <w:t xml:space="preserve"> </w:t>
      </w:r>
      <w:r w:rsidR="00300067" w:rsidRPr="00E467FB">
        <w:t>пациентов</w:t>
      </w:r>
      <w:r w:rsidR="000111BD">
        <w:t xml:space="preserve"> </w:t>
      </w:r>
      <w:r w:rsidR="00300067" w:rsidRPr="00E467FB">
        <w:t>на</w:t>
      </w:r>
      <w:r w:rsidR="000111BD">
        <w:t xml:space="preserve"> </w:t>
      </w:r>
      <w:r w:rsidR="00300067" w:rsidRPr="00E467FB">
        <w:t>инструментальные</w:t>
      </w:r>
      <w:r w:rsidR="000111BD">
        <w:t xml:space="preserve"> </w:t>
      </w:r>
      <w:r w:rsidR="00300067" w:rsidRPr="00E467FB">
        <w:t>исследования</w:t>
      </w:r>
      <w:r>
        <w:t>.</w:t>
      </w:r>
    </w:p>
    <w:p w14:paraId="41627DE1" w14:textId="42445A23" w:rsidR="00300067" w:rsidRDefault="00300067" w:rsidP="00180442">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Pr="006F0D11">
        <w:t>сведений</w:t>
      </w:r>
      <w:r w:rsidR="000111BD">
        <w:t xml:space="preserve"> </w:t>
      </w:r>
      <w:r w:rsidRPr="006F0D11">
        <w:t>о</w:t>
      </w:r>
      <w:r w:rsidR="000111BD">
        <w:t xml:space="preserve"> </w:t>
      </w:r>
      <w:r>
        <w:t>истории</w:t>
      </w:r>
      <w:r w:rsidR="000111BD">
        <w:t xml:space="preserve"> </w:t>
      </w:r>
      <w:r>
        <w:t>изменения</w:t>
      </w:r>
      <w:r w:rsidR="000111BD">
        <w:t xml:space="preserve"> </w:t>
      </w:r>
      <w:r>
        <w:t>маршрута</w:t>
      </w:r>
      <w:r w:rsidR="000111BD">
        <w:t xml:space="preserve"> </w:t>
      </w:r>
      <w:r w:rsidR="00E558D5">
        <w:t>на</w:t>
      </w:r>
      <w:r w:rsidR="000111BD">
        <w:t xml:space="preserve"> </w:t>
      </w:r>
      <w:r w:rsidR="00E558D5">
        <w:t>основе</w:t>
      </w:r>
      <w:r w:rsidR="000111BD">
        <w:t xml:space="preserve"> </w:t>
      </w:r>
      <w:r w:rsidR="00E558D5">
        <w:t>следующих</w:t>
      </w:r>
      <w:r w:rsidR="000111BD">
        <w:t xml:space="preserve"> </w:t>
      </w:r>
      <w:r w:rsidR="00E558D5">
        <w:t>переданных</w:t>
      </w:r>
      <w:r w:rsidR="000111BD">
        <w:t xml:space="preserve"> </w:t>
      </w:r>
      <w:r w:rsidR="00E558D5">
        <w:t>входных</w:t>
      </w:r>
      <w:r w:rsidR="000111BD">
        <w:t xml:space="preserve"> </w:t>
      </w:r>
      <w:r w:rsidR="00E558D5">
        <w:t>параметров</w:t>
      </w:r>
      <w:r>
        <w:t>:</w:t>
      </w:r>
    </w:p>
    <w:p w14:paraId="157B71A1" w14:textId="4AD20CD6" w:rsidR="00180442" w:rsidRPr="00300067" w:rsidRDefault="00300067" w:rsidP="00300067">
      <w:pPr>
        <w:pStyle w:val="-1"/>
      </w:pPr>
      <w:r w:rsidRPr="00300067">
        <w:t>Идентификаторы</w:t>
      </w:r>
      <w:r w:rsidR="000111BD">
        <w:t xml:space="preserve"> </w:t>
      </w:r>
      <w:r w:rsidRPr="00300067">
        <w:t>маршрутов,</w:t>
      </w:r>
      <w:r w:rsidR="000111BD">
        <w:t xml:space="preserve"> </w:t>
      </w:r>
      <w:r w:rsidRPr="00300067">
        <w:t>сведения</w:t>
      </w:r>
      <w:r w:rsidR="000111BD">
        <w:t xml:space="preserve"> </w:t>
      </w:r>
      <w:r w:rsidRPr="00300067">
        <w:t>о</w:t>
      </w:r>
      <w:r w:rsidR="000111BD">
        <w:t xml:space="preserve"> </w:t>
      </w:r>
      <w:r w:rsidRPr="00300067">
        <w:t>которых</w:t>
      </w:r>
      <w:r w:rsidR="000111BD">
        <w:t xml:space="preserve"> </w:t>
      </w:r>
      <w:r w:rsidRPr="00300067">
        <w:t>необходимо</w:t>
      </w:r>
      <w:r w:rsidR="000111BD">
        <w:t xml:space="preserve"> </w:t>
      </w:r>
      <w:r w:rsidRPr="00300067">
        <w:t>получить;</w:t>
      </w:r>
    </w:p>
    <w:p w14:paraId="6CBE6288" w14:textId="0F669AE1" w:rsidR="00300067" w:rsidRPr="00300067" w:rsidRDefault="00300067" w:rsidP="00300067">
      <w:pPr>
        <w:pStyle w:val="-1"/>
      </w:pPr>
      <w:r w:rsidRPr="00300067">
        <w:t>Дата,</w:t>
      </w:r>
      <w:r w:rsidR="000111BD">
        <w:t xml:space="preserve"> </w:t>
      </w:r>
      <w:r w:rsidRPr="00300067">
        <w:t>начиная</w:t>
      </w:r>
      <w:r w:rsidR="000111BD">
        <w:t xml:space="preserve"> </w:t>
      </w:r>
      <w:r w:rsidRPr="00300067">
        <w:t>с</w:t>
      </w:r>
      <w:r w:rsidR="000111BD">
        <w:t xml:space="preserve"> </w:t>
      </w:r>
      <w:r w:rsidRPr="00300067">
        <w:t>которой</w:t>
      </w:r>
      <w:r w:rsidR="000111BD">
        <w:t xml:space="preserve"> </w:t>
      </w:r>
      <w:r w:rsidRPr="00300067">
        <w:t>(включительно)</w:t>
      </w:r>
      <w:r w:rsidR="000111BD">
        <w:t xml:space="preserve"> </w:t>
      </w:r>
      <w:r w:rsidRPr="00300067">
        <w:t>необходимо</w:t>
      </w:r>
      <w:r w:rsidR="000111BD">
        <w:t xml:space="preserve"> </w:t>
      </w:r>
      <w:r w:rsidRPr="00300067">
        <w:t>получить</w:t>
      </w:r>
      <w:r w:rsidR="000111BD">
        <w:t xml:space="preserve"> </w:t>
      </w:r>
      <w:r w:rsidRPr="00300067">
        <w:t>сведения.</w:t>
      </w:r>
      <w:r w:rsidR="000111BD">
        <w:t xml:space="preserve"> </w:t>
      </w:r>
      <w:r w:rsidRPr="00300067">
        <w:t>Левая</w:t>
      </w:r>
      <w:r w:rsidR="000111BD">
        <w:t xml:space="preserve"> </w:t>
      </w:r>
      <w:r w:rsidRPr="00300067">
        <w:t>граница</w:t>
      </w:r>
      <w:r w:rsidR="000111BD">
        <w:t xml:space="preserve"> </w:t>
      </w:r>
      <w:r w:rsidRPr="00300067">
        <w:t>времени</w:t>
      </w:r>
      <w:r w:rsidR="000111BD">
        <w:t xml:space="preserve"> </w:t>
      </w:r>
      <w:r w:rsidRPr="00300067">
        <w:t>в</w:t>
      </w:r>
      <w:r w:rsidR="000111BD">
        <w:t xml:space="preserve"> </w:t>
      </w:r>
      <w:r w:rsidRPr="00300067">
        <w:t>рамках</w:t>
      </w:r>
      <w:r w:rsidR="000111BD">
        <w:t xml:space="preserve"> </w:t>
      </w:r>
      <w:r w:rsidRPr="00300067">
        <w:t>дня</w:t>
      </w:r>
      <w:r w:rsidR="000111BD">
        <w:t xml:space="preserve"> </w:t>
      </w:r>
      <w:r w:rsidRPr="00300067">
        <w:t>-</w:t>
      </w:r>
      <w:r w:rsidR="000111BD">
        <w:t xml:space="preserve"> </w:t>
      </w:r>
      <w:r w:rsidRPr="00300067">
        <w:t>00:00:00;</w:t>
      </w:r>
    </w:p>
    <w:p w14:paraId="1794235F" w14:textId="4FBC4C2E" w:rsidR="00300067" w:rsidRPr="00300067" w:rsidRDefault="00300067" w:rsidP="00300067">
      <w:pPr>
        <w:pStyle w:val="-1"/>
      </w:pPr>
      <w:r w:rsidRPr="00300067">
        <w:t>Дата,</w:t>
      </w:r>
      <w:r w:rsidR="000111BD">
        <w:t xml:space="preserve"> </w:t>
      </w:r>
      <w:r w:rsidRPr="00300067">
        <w:t>до</w:t>
      </w:r>
      <w:r w:rsidR="000111BD">
        <w:t xml:space="preserve"> </w:t>
      </w:r>
      <w:r w:rsidRPr="00300067">
        <w:t>которой</w:t>
      </w:r>
      <w:r w:rsidR="000111BD">
        <w:t xml:space="preserve"> </w:t>
      </w:r>
      <w:r w:rsidRPr="00300067">
        <w:t>(включительно)</w:t>
      </w:r>
      <w:r w:rsidR="000111BD">
        <w:t xml:space="preserve"> </w:t>
      </w:r>
      <w:r w:rsidRPr="00300067">
        <w:t>необходимо</w:t>
      </w:r>
      <w:r w:rsidR="000111BD">
        <w:t xml:space="preserve"> </w:t>
      </w:r>
      <w:r w:rsidRPr="00300067">
        <w:t>получить</w:t>
      </w:r>
      <w:r w:rsidR="000111BD">
        <w:t xml:space="preserve"> </w:t>
      </w:r>
      <w:r w:rsidRPr="00300067">
        <w:t>сведения.</w:t>
      </w:r>
      <w:r w:rsidRPr="00300067">
        <w:br/>
        <w:t>Правая</w:t>
      </w:r>
      <w:r w:rsidR="000111BD">
        <w:t xml:space="preserve"> </w:t>
      </w:r>
      <w:r w:rsidRPr="00300067">
        <w:t>граница</w:t>
      </w:r>
      <w:r w:rsidR="000111BD">
        <w:t xml:space="preserve"> </w:t>
      </w:r>
      <w:r w:rsidRPr="00300067">
        <w:t>времени</w:t>
      </w:r>
      <w:r w:rsidR="000111BD">
        <w:t xml:space="preserve"> </w:t>
      </w:r>
      <w:r w:rsidRPr="00300067">
        <w:t>в</w:t>
      </w:r>
      <w:r w:rsidR="000111BD">
        <w:t xml:space="preserve"> </w:t>
      </w:r>
      <w:r w:rsidRPr="00300067">
        <w:t>рамках</w:t>
      </w:r>
      <w:r w:rsidR="000111BD">
        <w:t xml:space="preserve"> </w:t>
      </w:r>
      <w:r w:rsidRPr="00300067">
        <w:t>дня</w:t>
      </w:r>
      <w:r w:rsidR="000111BD">
        <w:t xml:space="preserve"> </w:t>
      </w:r>
      <w:r w:rsidRPr="00300067">
        <w:t>-</w:t>
      </w:r>
      <w:r w:rsidR="000111BD">
        <w:t xml:space="preserve"> </w:t>
      </w:r>
      <w:r w:rsidRPr="00300067">
        <w:t>23:59:59.</w:t>
      </w:r>
    </w:p>
    <w:p w14:paraId="602A8E91" w14:textId="0EA33B40" w:rsidR="005B2AF6" w:rsidRDefault="005B2AF6" w:rsidP="00836311">
      <w:pPr>
        <w:pStyle w:val="a3"/>
      </w:pPr>
      <w:r>
        <w:t>Поиск</w:t>
      </w:r>
      <w:r w:rsidR="000111BD">
        <w:t xml:space="preserve"> </w:t>
      </w:r>
      <w:r>
        <w:t>маршрутов</w:t>
      </w:r>
      <w:r w:rsidR="000111BD">
        <w:t xml:space="preserve"> </w:t>
      </w:r>
      <w:r>
        <w:t>движения</w:t>
      </w:r>
      <w:r w:rsidR="000111BD">
        <w:t xml:space="preserve"> </w:t>
      </w:r>
      <w:r>
        <w:t>пациентов</w:t>
      </w:r>
      <w:r w:rsidR="000111BD">
        <w:t xml:space="preserve"> </w:t>
      </w:r>
      <w:r>
        <w:t>на</w:t>
      </w:r>
      <w:r w:rsidR="000111BD">
        <w:t xml:space="preserve"> </w:t>
      </w:r>
      <w:r>
        <w:t>инструментальные</w:t>
      </w:r>
      <w:r w:rsidR="000111BD">
        <w:t xml:space="preserve"> </w:t>
      </w:r>
      <w:r>
        <w:t>исследования</w:t>
      </w:r>
      <w:r w:rsidR="000111BD">
        <w:t xml:space="preserve"> </w:t>
      </w:r>
      <w:r>
        <w:t>в</w:t>
      </w:r>
      <w:r w:rsidR="000111BD">
        <w:t xml:space="preserve"> </w:t>
      </w:r>
      <w:r>
        <w:t>соответствии</w:t>
      </w:r>
      <w:r w:rsidR="000111BD">
        <w:t xml:space="preserve"> </w:t>
      </w:r>
      <w:r>
        <w:t>с</w:t>
      </w:r>
      <w:r w:rsidR="000111BD">
        <w:t xml:space="preserve"> </w:t>
      </w:r>
      <w:r>
        <w:t>указанными</w:t>
      </w:r>
      <w:r w:rsidR="000111BD">
        <w:t xml:space="preserve"> </w:t>
      </w:r>
      <w:r>
        <w:t>входными</w:t>
      </w:r>
      <w:r w:rsidR="000111BD">
        <w:t xml:space="preserve"> </w:t>
      </w:r>
      <w:r>
        <w:t>параметрами.</w:t>
      </w:r>
    </w:p>
    <w:p w14:paraId="01FF24E7" w14:textId="1CA19B3D" w:rsidR="00300067" w:rsidRDefault="00300067" w:rsidP="00300067">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Pr="006F0D11">
        <w:t>сведений</w:t>
      </w:r>
      <w:r w:rsidR="000111BD">
        <w:t xml:space="preserve"> </w:t>
      </w:r>
      <w:r w:rsidRPr="006F0D11">
        <w:t>о</w:t>
      </w:r>
      <w:r w:rsidR="000111BD">
        <w:t xml:space="preserve"> </w:t>
      </w:r>
      <w:r>
        <w:t>истории</w:t>
      </w:r>
      <w:r w:rsidR="000111BD">
        <w:t xml:space="preserve"> </w:t>
      </w:r>
      <w:r>
        <w:t>изменения</w:t>
      </w:r>
      <w:r w:rsidR="000111BD">
        <w:t xml:space="preserve"> </w:t>
      </w:r>
      <w:r>
        <w:t>маршрута</w:t>
      </w:r>
      <w:r w:rsidR="000111BD">
        <w:t xml:space="preserve"> </w:t>
      </w:r>
      <w:r w:rsidR="00E558D5">
        <w:t>на</w:t>
      </w:r>
      <w:r w:rsidR="000111BD">
        <w:t xml:space="preserve"> </w:t>
      </w:r>
      <w:r w:rsidR="00E558D5">
        <w:t>основе</w:t>
      </w:r>
      <w:r w:rsidR="000111BD">
        <w:t xml:space="preserve"> </w:t>
      </w:r>
      <w:r w:rsidR="00E558D5">
        <w:t>следующих</w:t>
      </w:r>
      <w:r w:rsidR="000111BD">
        <w:t xml:space="preserve"> </w:t>
      </w:r>
      <w:r w:rsidR="00E558D5">
        <w:t>переданных</w:t>
      </w:r>
      <w:r w:rsidR="000111BD">
        <w:t xml:space="preserve"> </w:t>
      </w:r>
      <w:r w:rsidR="00E558D5">
        <w:t>входных</w:t>
      </w:r>
      <w:r w:rsidR="000111BD">
        <w:t xml:space="preserve"> </w:t>
      </w:r>
      <w:r w:rsidR="00E558D5">
        <w:t>параметров</w:t>
      </w:r>
      <w:r>
        <w:t>:</w:t>
      </w:r>
    </w:p>
    <w:p w14:paraId="1A41AFB3" w14:textId="20867EEC" w:rsidR="00300067" w:rsidRDefault="00300067" w:rsidP="0091486D">
      <w:pPr>
        <w:pStyle w:val="-1"/>
      </w:pPr>
      <w:r>
        <w:rPr>
          <w:shd w:val="clear" w:color="auto" w:fill="FFFFFF"/>
        </w:rPr>
        <w:t>Признак</w:t>
      </w:r>
      <w:r w:rsidR="000111BD">
        <w:rPr>
          <w:shd w:val="clear" w:color="auto" w:fill="FFFFFF"/>
        </w:rPr>
        <w:t xml:space="preserve"> </w:t>
      </w:r>
      <w:r>
        <w:rPr>
          <w:shd w:val="clear" w:color="auto" w:fill="FFFFFF"/>
        </w:rPr>
        <w:t>актуальности</w:t>
      </w:r>
      <w:r w:rsidR="0091486D">
        <w:rPr>
          <w:shd w:val="clear" w:color="auto" w:fill="FFFFFF"/>
        </w:rPr>
        <w:t>;</w:t>
      </w:r>
    </w:p>
    <w:p w14:paraId="03F1525B" w14:textId="212F4849" w:rsidR="00300067" w:rsidRDefault="00300067" w:rsidP="0091486D">
      <w:pPr>
        <w:pStyle w:val="-1"/>
        <w:rPr>
          <w:shd w:val="clear" w:color="auto" w:fill="FFFFFF"/>
        </w:rPr>
      </w:pPr>
      <w:r>
        <w:rPr>
          <w:shd w:val="clear" w:color="auto" w:fill="FFFFFF"/>
        </w:rPr>
        <w:t>Порядковый</w:t>
      </w:r>
      <w:r w:rsidR="000111BD">
        <w:rPr>
          <w:shd w:val="clear" w:color="auto" w:fill="FFFFFF"/>
        </w:rPr>
        <w:t xml:space="preserve"> </w:t>
      </w:r>
      <w:r>
        <w:rPr>
          <w:shd w:val="clear" w:color="auto" w:fill="FFFFFF"/>
        </w:rPr>
        <w:t>номер</w:t>
      </w:r>
      <w:r w:rsidR="000111BD">
        <w:rPr>
          <w:shd w:val="clear" w:color="auto" w:fill="FFFFFF"/>
        </w:rPr>
        <w:t xml:space="preserve"> </w:t>
      </w:r>
      <w:r>
        <w:rPr>
          <w:shd w:val="clear" w:color="auto" w:fill="FFFFFF"/>
        </w:rPr>
        <w:t>маршрута</w:t>
      </w:r>
      <w:r w:rsidR="0091486D">
        <w:rPr>
          <w:shd w:val="clear" w:color="auto" w:fill="FFFFFF"/>
        </w:rPr>
        <w:t>;</w:t>
      </w:r>
    </w:p>
    <w:p w14:paraId="6C12B537" w14:textId="6FFCAC15" w:rsidR="00300067" w:rsidRDefault="00300067" w:rsidP="0091486D">
      <w:pPr>
        <w:pStyle w:val="-1"/>
        <w:rPr>
          <w:shd w:val="clear" w:color="auto" w:fill="FFFFFF"/>
        </w:rPr>
      </w:pPr>
      <w:r>
        <w:rPr>
          <w:shd w:val="clear" w:color="auto" w:fill="FFFFFF"/>
        </w:rPr>
        <w:t>Реквизиты</w:t>
      </w:r>
      <w:r w:rsidR="000111BD">
        <w:rPr>
          <w:shd w:val="clear" w:color="auto" w:fill="FFFFFF"/>
        </w:rPr>
        <w:t xml:space="preserve"> </w:t>
      </w:r>
      <w:r>
        <w:rPr>
          <w:shd w:val="clear" w:color="auto" w:fill="FFFFFF"/>
        </w:rPr>
        <w:t>нормативного</w:t>
      </w:r>
      <w:r w:rsidR="000111BD">
        <w:rPr>
          <w:shd w:val="clear" w:color="auto" w:fill="FFFFFF"/>
        </w:rPr>
        <w:t xml:space="preserve"> </w:t>
      </w:r>
      <w:r>
        <w:rPr>
          <w:shd w:val="clear" w:color="auto" w:fill="FFFFFF"/>
        </w:rPr>
        <w:t>документа,</w:t>
      </w:r>
      <w:r w:rsidR="000111BD">
        <w:rPr>
          <w:shd w:val="clear" w:color="auto" w:fill="FFFFFF"/>
        </w:rPr>
        <w:t xml:space="preserve"> </w:t>
      </w:r>
      <w:r>
        <w:rPr>
          <w:shd w:val="clear" w:color="auto" w:fill="FFFFFF"/>
        </w:rPr>
        <w:t>являющегося</w:t>
      </w:r>
      <w:r w:rsidR="000111BD">
        <w:rPr>
          <w:shd w:val="clear" w:color="auto" w:fill="FFFFFF"/>
        </w:rPr>
        <w:t xml:space="preserve"> </w:t>
      </w:r>
      <w:r>
        <w:rPr>
          <w:shd w:val="clear" w:color="auto" w:fill="FFFFFF"/>
        </w:rPr>
        <w:t>основанием</w:t>
      </w:r>
      <w:r w:rsidR="000111BD">
        <w:rPr>
          <w:shd w:val="clear" w:color="auto" w:fill="FFFFFF"/>
        </w:rPr>
        <w:t xml:space="preserve"> </w:t>
      </w:r>
      <w:r>
        <w:rPr>
          <w:shd w:val="clear" w:color="auto" w:fill="FFFFFF"/>
        </w:rPr>
        <w:t>для</w:t>
      </w:r>
      <w:r w:rsidR="000111BD">
        <w:rPr>
          <w:shd w:val="clear" w:color="auto" w:fill="FFFFFF"/>
        </w:rPr>
        <w:t xml:space="preserve"> </w:t>
      </w:r>
      <w:r>
        <w:rPr>
          <w:shd w:val="clear" w:color="auto" w:fill="FFFFFF"/>
        </w:rPr>
        <w:t>создания</w:t>
      </w:r>
      <w:r w:rsidR="000111BD">
        <w:rPr>
          <w:shd w:val="clear" w:color="auto" w:fill="FFFFFF"/>
        </w:rPr>
        <w:t xml:space="preserve"> </w:t>
      </w:r>
      <w:r>
        <w:rPr>
          <w:shd w:val="clear" w:color="auto" w:fill="FFFFFF"/>
        </w:rPr>
        <w:t>маршрута</w:t>
      </w:r>
      <w:r w:rsidR="0091486D">
        <w:rPr>
          <w:shd w:val="clear" w:color="auto" w:fill="FFFFFF"/>
        </w:rPr>
        <w:t>;</w:t>
      </w:r>
    </w:p>
    <w:p w14:paraId="4E08A321" w14:textId="1D806CD3" w:rsidR="00300067" w:rsidRDefault="00300067" w:rsidP="0091486D">
      <w:pPr>
        <w:pStyle w:val="-1"/>
        <w:rPr>
          <w:shd w:val="clear" w:color="auto" w:fill="FFFFFF"/>
        </w:rPr>
      </w:pPr>
      <w:r>
        <w:rPr>
          <w:shd w:val="clear" w:color="auto" w:fill="FFFFFF"/>
        </w:rPr>
        <w:t>Код</w:t>
      </w:r>
      <w:r w:rsidR="000111BD">
        <w:rPr>
          <w:shd w:val="clear" w:color="auto" w:fill="FFFFFF"/>
        </w:rPr>
        <w:t xml:space="preserve"> </w:t>
      </w:r>
      <w:r>
        <w:rPr>
          <w:shd w:val="clear" w:color="auto" w:fill="FFFFFF"/>
        </w:rPr>
        <w:t>диагноза</w:t>
      </w:r>
      <w:r w:rsidR="0091486D">
        <w:rPr>
          <w:shd w:val="clear" w:color="auto" w:fill="FFFFFF"/>
        </w:rPr>
        <w:t>;</w:t>
      </w:r>
    </w:p>
    <w:p w14:paraId="571AEE3B" w14:textId="1D83672B" w:rsidR="00300067" w:rsidRDefault="0091486D" w:rsidP="0091486D">
      <w:pPr>
        <w:pStyle w:val="-1"/>
        <w:rPr>
          <w:shd w:val="clear" w:color="auto" w:fill="FFFFFF"/>
        </w:rPr>
      </w:pPr>
      <w:r>
        <w:rPr>
          <w:shd w:val="clear" w:color="auto" w:fill="FFFFFF"/>
        </w:rPr>
        <w:t>Код</w:t>
      </w:r>
      <w:r w:rsidR="000111BD">
        <w:rPr>
          <w:shd w:val="clear" w:color="auto" w:fill="FFFFFF"/>
        </w:rPr>
        <w:t xml:space="preserve"> </w:t>
      </w:r>
      <w:r>
        <w:rPr>
          <w:shd w:val="clear" w:color="auto" w:fill="FFFFFF"/>
        </w:rPr>
        <w:t>должности;</w:t>
      </w:r>
    </w:p>
    <w:p w14:paraId="0B129F95" w14:textId="1BEB4E5B" w:rsidR="0091486D" w:rsidRDefault="0091486D" w:rsidP="0091486D">
      <w:pPr>
        <w:pStyle w:val="-1"/>
        <w:rPr>
          <w:shd w:val="clear" w:color="auto" w:fill="FFFFFF"/>
        </w:rPr>
      </w:pPr>
      <w:r>
        <w:rPr>
          <w:shd w:val="clear" w:color="auto" w:fill="FFFFFF"/>
        </w:rPr>
        <w:t>Идентификатор</w:t>
      </w:r>
      <w:r w:rsidR="000111BD">
        <w:rPr>
          <w:shd w:val="clear" w:color="auto" w:fill="FFFFFF"/>
        </w:rPr>
        <w:t xml:space="preserve"> </w:t>
      </w:r>
      <w:r w:rsidR="00D02A5B">
        <w:rPr>
          <w:shd w:val="clear" w:color="auto" w:fill="FFFFFF"/>
        </w:rPr>
        <w:t>МО</w:t>
      </w:r>
      <w:r>
        <w:rPr>
          <w:shd w:val="clear" w:color="auto" w:fill="FFFFFF"/>
        </w:rPr>
        <w:t>,</w:t>
      </w:r>
      <w:r w:rsidR="000111BD">
        <w:rPr>
          <w:shd w:val="clear" w:color="auto" w:fill="FFFFFF"/>
        </w:rPr>
        <w:t xml:space="preserve"> </w:t>
      </w:r>
      <w:r>
        <w:rPr>
          <w:shd w:val="clear" w:color="auto" w:fill="FFFFFF"/>
        </w:rPr>
        <w:t>из</w:t>
      </w:r>
      <w:r w:rsidR="000111BD">
        <w:rPr>
          <w:shd w:val="clear" w:color="auto" w:fill="FFFFFF"/>
        </w:rPr>
        <w:t xml:space="preserve"> </w:t>
      </w:r>
      <w:r>
        <w:rPr>
          <w:shd w:val="clear" w:color="auto" w:fill="FFFFFF"/>
        </w:rPr>
        <w:t>которой</w:t>
      </w:r>
      <w:r w:rsidR="000111BD">
        <w:rPr>
          <w:shd w:val="clear" w:color="auto" w:fill="FFFFFF"/>
        </w:rPr>
        <w:t xml:space="preserve"> </w:t>
      </w:r>
      <w:r>
        <w:rPr>
          <w:shd w:val="clear" w:color="auto" w:fill="FFFFFF"/>
        </w:rPr>
        <w:t>могут</w:t>
      </w:r>
      <w:r w:rsidR="000111BD">
        <w:rPr>
          <w:shd w:val="clear" w:color="auto" w:fill="FFFFFF"/>
        </w:rPr>
        <w:t xml:space="preserve"> </w:t>
      </w:r>
      <w:r>
        <w:rPr>
          <w:shd w:val="clear" w:color="auto" w:fill="FFFFFF"/>
        </w:rPr>
        <w:t>направить</w:t>
      </w:r>
      <w:r w:rsidR="000111BD">
        <w:rPr>
          <w:shd w:val="clear" w:color="auto" w:fill="FFFFFF"/>
        </w:rPr>
        <w:t xml:space="preserve"> </w:t>
      </w:r>
      <w:r>
        <w:rPr>
          <w:shd w:val="clear" w:color="auto" w:fill="FFFFFF"/>
        </w:rPr>
        <w:t>пациентов</w:t>
      </w:r>
      <w:r w:rsidR="000111BD">
        <w:rPr>
          <w:shd w:val="clear" w:color="auto" w:fill="FFFFFF"/>
        </w:rPr>
        <w:t xml:space="preserve"> </w:t>
      </w:r>
      <w:r>
        <w:rPr>
          <w:shd w:val="clear" w:color="auto" w:fill="FFFFFF"/>
        </w:rPr>
        <w:t>по</w:t>
      </w:r>
      <w:r w:rsidR="000111BD">
        <w:rPr>
          <w:shd w:val="clear" w:color="auto" w:fill="FFFFFF"/>
        </w:rPr>
        <w:t xml:space="preserve"> </w:t>
      </w:r>
      <w:r>
        <w:rPr>
          <w:shd w:val="clear" w:color="auto" w:fill="FFFFFF"/>
        </w:rPr>
        <w:t>маршруту;</w:t>
      </w:r>
    </w:p>
    <w:p w14:paraId="4CEC38E9" w14:textId="4D04682D" w:rsidR="0091486D" w:rsidRDefault="0091486D" w:rsidP="0091486D">
      <w:pPr>
        <w:pStyle w:val="-1"/>
        <w:rPr>
          <w:shd w:val="clear" w:color="auto" w:fill="FFFFFF"/>
        </w:rPr>
      </w:pPr>
      <w:r>
        <w:rPr>
          <w:shd w:val="clear" w:color="auto" w:fill="FFFFFF"/>
        </w:rPr>
        <w:t>Идентификатор</w:t>
      </w:r>
      <w:r w:rsidR="000111BD">
        <w:rPr>
          <w:shd w:val="clear" w:color="auto" w:fill="FFFFFF"/>
        </w:rPr>
        <w:t xml:space="preserve"> </w:t>
      </w:r>
      <w:r w:rsidR="00D02A5B">
        <w:rPr>
          <w:shd w:val="clear" w:color="auto" w:fill="FFFFFF"/>
        </w:rPr>
        <w:t>МУ</w:t>
      </w:r>
      <w:r>
        <w:rPr>
          <w:shd w:val="clear" w:color="auto" w:fill="FFFFFF"/>
        </w:rPr>
        <w:t>,</w:t>
      </w:r>
      <w:r w:rsidR="000111BD">
        <w:rPr>
          <w:shd w:val="clear" w:color="auto" w:fill="FFFFFF"/>
        </w:rPr>
        <w:t xml:space="preserve"> </w:t>
      </w:r>
      <w:r>
        <w:rPr>
          <w:shd w:val="clear" w:color="auto" w:fill="FFFFFF"/>
        </w:rPr>
        <w:t>из</w:t>
      </w:r>
      <w:r w:rsidR="000111BD">
        <w:rPr>
          <w:shd w:val="clear" w:color="auto" w:fill="FFFFFF"/>
        </w:rPr>
        <w:t xml:space="preserve"> </w:t>
      </w:r>
      <w:r>
        <w:rPr>
          <w:shd w:val="clear" w:color="auto" w:fill="FFFFFF"/>
        </w:rPr>
        <w:t>которого</w:t>
      </w:r>
      <w:r w:rsidR="000111BD">
        <w:rPr>
          <w:shd w:val="clear" w:color="auto" w:fill="FFFFFF"/>
        </w:rPr>
        <w:t xml:space="preserve"> </w:t>
      </w:r>
      <w:r>
        <w:rPr>
          <w:shd w:val="clear" w:color="auto" w:fill="FFFFFF"/>
        </w:rPr>
        <w:t>могут</w:t>
      </w:r>
      <w:r w:rsidR="000111BD">
        <w:rPr>
          <w:shd w:val="clear" w:color="auto" w:fill="FFFFFF"/>
        </w:rPr>
        <w:t xml:space="preserve"> </w:t>
      </w:r>
      <w:r>
        <w:rPr>
          <w:shd w:val="clear" w:color="auto" w:fill="FFFFFF"/>
        </w:rPr>
        <w:t>направить</w:t>
      </w:r>
      <w:r w:rsidR="000111BD">
        <w:rPr>
          <w:shd w:val="clear" w:color="auto" w:fill="FFFFFF"/>
        </w:rPr>
        <w:t xml:space="preserve"> </w:t>
      </w:r>
      <w:r>
        <w:rPr>
          <w:shd w:val="clear" w:color="auto" w:fill="FFFFFF"/>
        </w:rPr>
        <w:t>пациентов</w:t>
      </w:r>
      <w:r w:rsidR="000111BD">
        <w:rPr>
          <w:shd w:val="clear" w:color="auto" w:fill="FFFFFF"/>
        </w:rPr>
        <w:t xml:space="preserve"> </w:t>
      </w:r>
      <w:r>
        <w:rPr>
          <w:shd w:val="clear" w:color="auto" w:fill="FFFFFF"/>
        </w:rPr>
        <w:t>по</w:t>
      </w:r>
      <w:r w:rsidR="000111BD">
        <w:rPr>
          <w:shd w:val="clear" w:color="auto" w:fill="FFFFFF"/>
        </w:rPr>
        <w:t xml:space="preserve"> </w:t>
      </w:r>
      <w:r>
        <w:rPr>
          <w:shd w:val="clear" w:color="auto" w:fill="FFFFFF"/>
        </w:rPr>
        <w:t>маршруту;</w:t>
      </w:r>
    </w:p>
    <w:p w14:paraId="21CB0B5A" w14:textId="6B237F1A" w:rsidR="0091486D" w:rsidRDefault="0091486D" w:rsidP="0091486D">
      <w:pPr>
        <w:pStyle w:val="-1"/>
        <w:rPr>
          <w:shd w:val="clear" w:color="auto" w:fill="FFFFFF"/>
        </w:rPr>
      </w:pPr>
      <w:r>
        <w:rPr>
          <w:shd w:val="clear" w:color="auto" w:fill="FFFFFF"/>
        </w:rPr>
        <w:t>Идентификатор</w:t>
      </w:r>
      <w:r w:rsidR="000111BD">
        <w:rPr>
          <w:shd w:val="clear" w:color="auto" w:fill="FFFFFF"/>
        </w:rPr>
        <w:t xml:space="preserve"> </w:t>
      </w:r>
      <w:r w:rsidR="00D02A5B">
        <w:rPr>
          <w:shd w:val="clear" w:color="auto" w:fill="FFFFFF"/>
        </w:rPr>
        <w:t>МО</w:t>
      </w:r>
      <w:r>
        <w:rPr>
          <w:shd w:val="clear" w:color="auto" w:fill="FFFFFF"/>
        </w:rPr>
        <w:t>,</w:t>
      </w:r>
      <w:r w:rsidR="000111BD">
        <w:rPr>
          <w:shd w:val="clear" w:color="auto" w:fill="FFFFFF"/>
        </w:rPr>
        <w:t xml:space="preserve"> </w:t>
      </w:r>
      <w:r>
        <w:rPr>
          <w:shd w:val="clear" w:color="auto" w:fill="FFFFFF"/>
        </w:rPr>
        <w:t>которая</w:t>
      </w:r>
      <w:r w:rsidR="000111BD">
        <w:rPr>
          <w:shd w:val="clear" w:color="auto" w:fill="FFFFFF"/>
        </w:rPr>
        <w:t xml:space="preserve"> </w:t>
      </w:r>
      <w:r>
        <w:rPr>
          <w:shd w:val="clear" w:color="auto" w:fill="FFFFFF"/>
        </w:rPr>
        <w:t>может</w:t>
      </w:r>
      <w:r w:rsidR="000111BD">
        <w:rPr>
          <w:shd w:val="clear" w:color="auto" w:fill="FFFFFF"/>
        </w:rPr>
        <w:t xml:space="preserve"> </w:t>
      </w:r>
      <w:r>
        <w:rPr>
          <w:shd w:val="clear" w:color="auto" w:fill="FFFFFF"/>
        </w:rPr>
        <w:t>принимать</w:t>
      </w:r>
      <w:r w:rsidR="000111BD">
        <w:rPr>
          <w:shd w:val="clear" w:color="auto" w:fill="FFFFFF"/>
        </w:rPr>
        <w:t xml:space="preserve"> </w:t>
      </w:r>
      <w:r>
        <w:rPr>
          <w:shd w:val="clear" w:color="auto" w:fill="FFFFFF"/>
        </w:rPr>
        <w:t>пациентов</w:t>
      </w:r>
      <w:r w:rsidR="000111BD">
        <w:rPr>
          <w:shd w:val="clear" w:color="auto" w:fill="FFFFFF"/>
        </w:rPr>
        <w:t xml:space="preserve"> </w:t>
      </w:r>
      <w:r>
        <w:rPr>
          <w:shd w:val="clear" w:color="auto" w:fill="FFFFFF"/>
        </w:rPr>
        <w:t>по</w:t>
      </w:r>
      <w:r w:rsidR="000111BD">
        <w:rPr>
          <w:shd w:val="clear" w:color="auto" w:fill="FFFFFF"/>
        </w:rPr>
        <w:t xml:space="preserve"> </w:t>
      </w:r>
      <w:r>
        <w:rPr>
          <w:shd w:val="clear" w:color="auto" w:fill="FFFFFF"/>
        </w:rPr>
        <w:t>маршруту;</w:t>
      </w:r>
    </w:p>
    <w:p w14:paraId="7BE83527" w14:textId="77B35EC1" w:rsidR="0091486D" w:rsidRDefault="0091486D" w:rsidP="0091486D">
      <w:pPr>
        <w:pStyle w:val="-1"/>
        <w:rPr>
          <w:shd w:val="clear" w:color="auto" w:fill="FFFFFF"/>
        </w:rPr>
      </w:pPr>
      <w:r>
        <w:rPr>
          <w:shd w:val="clear" w:color="auto" w:fill="FFFFFF"/>
        </w:rPr>
        <w:t>Идентификатор</w:t>
      </w:r>
      <w:r w:rsidR="000111BD">
        <w:rPr>
          <w:shd w:val="clear" w:color="auto" w:fill="FFFFFF"/>
        </w:rPr>
        <w:t xml:space="preserve"> </w:t>
      </w:r>
      <w:r w:rsidR="00D02A5B">
        <w:rPr>
          <w:shd w:val="clear" w:color="auto" w:fill="FFFFFF"/>
        </w:rPr>
        <w:t>МУ</w:t>
      </w:r>
      <w:r>
        <w:rPr>
          <w:shd w:val="clear" w:color="auto" w:fill="FFFFFF"/>
        </w:rPr>
        <w:t>,</w:t>
      </w:r>
      <w:r w:rsidR="000111BD">
        <w:rPr>
          <w:shd w:val="clear" w:color="auto" w:fill="FFFFFF"/>
        </w:rPr>
        <w:t xml:space="preserve"> </w:t>
      </w:r>
      <w:r>
        <w:rPr>
          <w:shd w:val="clear" w:color="auto" w:fill="FFFFFF"/>
        </w:rPr>
        <w:t>которое</w:t>
      </w:r>
      <w:r w:rsidR="000111BD">
        <w:rPr>
          <w:shd w:val="clear" w:color="auto" w:fill="FFFFFF"/>
        </w:rPr>
        <w:t xml:space="preserve"> </w:t>
      </w:r>
      <w:r>
        <w:rPr>
          <w:shd w:val="clear" w:color="auto" w:fill="FFFFFF"/>
        </w:rPr>
        <w:t>может</w:t>
      </w:r>
      <w:r w:rsidR="000111BD">
        <w:rPr>
          <w:shd w:val="clear" w:color="auto" w:fill="FFFFFF"/>
        </w:rPr>
        <w:t xml:space="preserve"> </w:t>
      </w:r>
      <w:r>
        <w:rPr>
          <w:shd w:val="clear" w:color="auto" w:fill="FFFFFF"/>
        </w:rPr>
        <w:t>принимать</w:t>
      </w:r>
      <w:r w:rsidR="000111BD">
        <w:rPr>
          <w:shd w:val="clear" w:color="auto" w:fill="FFFFFF"/>
        </w:rPr>
        <w:t xml:space="preserve"> </w:t>
      </w:r>
      <w:r>
        <w:rPr>
          <w:shd w:val="clear" w:color="auto" w:fill="FFFFFF"/>
        </w:rPr>
        <w:t>пациентов</w:t>
      </w:r>
      <w:r w:rsidR="000111BD">
        <w:rPr>
          <w:shd w:val="clear" w:color="auto" w:fill="FFFFFF"/>
        </w:rPr>
        <w:t xml:space="preserve"> </w:t>
      </w:r>
      <w:r>
        <w:rPr>
          <w:shd w:val="clear" w:color="auto" w:fill="FFFFFF"/>
        </w:rPr>
        <w:t>по</w:t>
      </w:r>
      <w:r w:rsidR="000111BD">
        <w:rPr>
          <w:shd w:val="clear" w:color="auto" w:fill="FFFFFF"/>
        </w:rPr>
        <w:t xml:space="preserve"> </w:t>
      </w:r>
      <w:r>
        <w:rPr>
          <w:shd w:val="clear" w:color="auto" w:fill="FFFFFF"/>
        </w:rPr>
        <w:t>маршруту;</w:t>
      </w:r>
    </w:p>
    <w:p w14:paraId="3733BE47" w14:textId="3A2F5AD9" w:rsidR="0091486D" w:rsidRDefault="0091486D" w:rsidP="0091486D">
      <w:pPr>
        <w:pStyle w:val="-1"/>
        <w:rPr>
          <w:shd w:val="clear" w:color="auto" w:fill="FFFFFF"/>
        </w:rPr>
      </w:pPr>
      <w:r>
        <w:rPr>
          <w:shd w:val="clear" w:color="auto" w:fill="FFFFFF"/>
        </w:rPr>
        <w:t>Код</w:t>
      </w:r>
      <w:r w:rsidR="000111BD">
        <w:rPr>
          <w:shd w:val="clear" w:color="auto" w:fill="FFFFFF"/>
        </w:rPr>
        <w:t xml:space="preserve"> </w:t>
      </w:r>
      <w:r w:rsidR="00D02A5B">
        <w:rPr>
          <w:shd w:val="clear" w:color="auto" w:fill="FFFFFF"/>
        </w:rPr>
        <w:t>м</w:t>
      </w:r>
      <w:r>
        <w:rPr>
          <w:shd w:val="clear" w:color="auto" w:fill="FFFFFF"/>
        </w:rPr>
        <w:t>едицинской</w:t>
      </w:r>
      <w:r w:rsidR="000111BD">
        <w:rPr>
          <w:shd w:val="clear" w:color="auto" w:fill="FFFFFF"/>
        </w:rPr>
        <w:t xml:space="preserve"> </w:t>
      </w:r>
      <w:r>
        <w:rPr>
          <w:shd w:val="clear" w:color="auto" w:fill="FFFFFF"/>
        </w:rPr>
        <w:t>манипуляции,</w:t>
      </w:r>
      <w:r w:rsidR="000111BD">
        <w:rPr>
          <w:shd w:val="clear" w:color="auto" w:fill="FFFFFF"/>
        </w:rPr>
        <w:t xml:space="preserve"> </w:t>
      </w:r>
      <w:r>
        <w:rPr>
          <w:shd w:val="clear" w:color="auto" w:fill="FFFFFF"/>
        </w:rPr>
        <w:t>на</w:t>
      </w:r>
      <w:r w:rsidR="000111BD">
        <w:rPr>
          <w:shd w:val="clear" w:color="auto" w:fill="FFFFFF"/>
        </w:rPr>
        <w:t xml:space="preserve"> </w:t>
      </w:r>
      <w:r>
        <w:rPr>
          <w:shd w:val="clear" w:color="auto" w:fill="FFFFFF"/>
        </w:rPr>
        <w:t>которую</w:t>
      </w:r>
      <w:r w:rsidR="000111BD">
        <w:rPr>
          <w:shd w:val="clear" w:color="auto" w:fill="FFFFFF"/>
        </w:rPr>
        <w:t xml:space="preserve"> </w:t>
      </w:r>
      <w:r>
        <w:rPr>
          <w:shd w:val="clear" w:color="auto" w:fill="FFFFFF"/>
        </w:rPr>
        <w:t>могут</w:t>
      </w:r>
      <w:r w:rsidR="000111BD">
        <w:rPr>
          <w:shd w:val="clear" w:color="auto" w:fill="FFFFFF"/>
        </w:rPr>
        <w:t xml:space="preserve"> </w:t>
      </w:r>
      <w:r>
        <w:rPr>
          <w:shd w:val="clear" w:color="auto" w:fill="FFFFFF"/>
        </w:rPr>
        <w:t>направить</w:t>
      </w:r>
      <w:r w:rsidR="000111BD">
        <w:rPr>
          <w:shd w:val="clear" w:color="auto" w:fill="FFFFFF"/>
        </w:rPr>
        <w:t xml:space="preserve"> </w:t>
      </w:r>
      <w:r>
        <w:rPr>
          <w:shd w:val="clear" w:color="auto" w:fill="FFFFFF"/>
        </w:rPr>
        <w:t>пациентов</w:t>
      </w:r>
      <w:r w:rsidR="000111BD">
        <w:rPr>
          <w:shd w:val="clear" w:color="auto" w:fill="FFFFFF"/>
        </w:rPr>
        <w:t xml:space="preserve"> </w:t>
      </w:r>
      <w:r>
        <w:rPr>
          <w:shd w:val="clear" w:color="auto" w:fill="FFFFFF"/>
        </w:rPr>
        <w:t>по</w:t>
      </w:r>
      <w:r w:rsidR="000111BD">
        <w:rPr>
          <w:shd w:val="clear" w:color="auto" w:fill="FFFFFF"/>
        </w:rPr>
        <w:t xml:space="preserve"> </w:t>
      </w:r>
      <w:r>
        <w:rPr>
          <w:shd w:val="clear" w:color="auto" w:fill="FFFFFF"/>
        </w:rPr>
        <w:t>маршруту;</w:t>
      </w:r>
    </w:p>
    <w:p w14:paraId="0E7C3A80" w14:textId="021E3DAF" w:rsidR="00300067" w:rsidRPr="00300067" w:rsidRDefault="0091486D" w:rsidP="0091486D">
      <w:pPr>
        <w:pStyle w:val="-1"/>
      </w:pPr>
      <w:r>
        <w:rPr>
          <w:shd w:val="clear" w:color="auto" w:fill="FFFFFF"/>
        </w:rPr>
        <w:t>Код</w:t>
      </w:r>
      <w:r w:rsidR="000111BD">
        <w:rPr>
          <w:shd w:val="clear" w:color="auto" w:fill="FFFFFF"/>
        </w:rPr>
        <w:t xml:space="preserve"> </w:t>
      </w:r>
      <w:r>
        <w:rPr>
          <w:shd w:val="clear" w:color="auto" w:fill="FFFFFF"/>
        </w:rPr>
        <w:t>категории</w:t>
      </w:r>
      <w:r w:rsidR="000111BD">
        <w:rPr>
          <w:shd w:val="clear" w:color="auto" w:fill="FFFFFF"/>
        </w:rPr>
        <w:t xml:space="preserve"> </w:t>
      </w:r>
      <w:r w:rsidR="00D02A5B">
        <w:rPr>
          <w:shd w:val="clear" w:color="auto" w:fill="FFFFFF"/>
        </w:rPr>
        <w:t>м</w:t>
      </w:r>
      <w:r>
        <w:rPr>
          <w:shd w:val="clear" w:color="auto" w:fill="FFFFFF"/>
        </w:rPr>
        <w:t>едицинской</w:t>
      </w:r>
      <w:r w:rsidR="000111BD">
        <w:rPr>
          <w:shd w:val="clear" w:color="auto" w:fill="FFFFFF"/>
        </w:rPr>
        <w:t xml:space="preserve"> </w:t>
      </w:r>
      <w:r>
        <w:rPr>
          <w:shd w:val="clear" w:color="auto" w:fill="FFFFFF"/>
        </w:rPr>
        <w:t>манипуляции,</w:t>
      </w:r>
      <w:r w:rsidR="000111BD">
        <w:rPr>
          <w:shd w:val="clear" w:color="auto" w:fill="FFFFFF"/>
        </w:rPr>
        <w:t xml:space="preserve"> </w:t>
      </w:r>
      <w:r>
        <w:rPr>
          <w:shd w:val="clear" w:color="auto" w:fill="FFFFFF"/>
        </w:rPr>
        <w:t>на</w:t>
      </w:r>
      <w:r w:rsidR="000111BD">
        <w:rPr>
          <w:shd w:val="clear" w:color="auto" w:fill="FFFFFF"/>
        </w:rPr>
        <w:t xml:space="preserve"> </w:t>
      </w:r>
      <w:r>
        <w:rPr>
          <w:shd w:val="clear" w:color="auto" w:fill="FFFFFF"/>
        </w:rPr>
        <w:t>которую</w:t>
      </w:r>
      <w:r w:rsidR="000111BD">
        <w:rPr>
          <w:shd w:val="clear" w:color="auto" w:fill="FFFFFF"/>
        </w:rPr>
        <w:t xml:space="preserve"> </w:t>
      </w:r>
      <w:r>
        <w:rPr>
          <w:shd w:val="clear" w:color="auto" w:fill="FFFFFF"/>
        </w:rPr>
        <w:t>могут</w:t>
      </w:r>
      <w:r w:rsidR="000111BD">
        <w:rPr>
          <w:shd w:val="clear" w:color="auto" w:fill="FFFFFF"/>
        </w:rPr>
        <w:t xml:space="preserve"> </w:t>
      </w:r>
      <w:r>
        <w:rPr>
          <w:shd w:val="clear" w:color="auto" w:fill="FFFFFF"/>
        </w:rPr>
        <w:t>направить</w:t>
      </w:r>
      <w:r w:rsidR="000111BD">
        <w:rPr>
          <w:shd w:val="clear" w:color="auto" w:fill="FFFFFF"/>
        </w:rPr>
        <w:t xml:space="preserve"> </w:t>
      </w:r>
      <w:r>
        <w:rPr>
          <w:shd w:val="clear" w:color="auto" w:fill="FFFFFF"/>
        </w:rPr>
        <w:t>пациентов</w:t>
      </w:r>
      <w:r w:rsidR="000111BD">
        <w:rPr>
          <w:shd w:val="clear" w:color="auto" w:fill="FFFFFF"/>
        </w:rPr>
        <w:t xml:space="preserve"> </w:t>
      </w:r>
      <w:r>
        <w:rPr>
          <w:shd w:val="clear" w:color="auto" w:fill="FFFFFF"/>
        </w:rPr>
        <w:t>по</w:t>
      </w:r>
      <w:r w:rsidR="000111BD">
        <w:rPr>
          <w:shd w:val="clear" w:color="auto" w:fill="FFFFFF"/>
        </w:rPr>
        <w:t xml:space="preserve"> </w:t>
      </w:r>
      <w:r>
        <w:rPr>
          <w:shd w:val="clear" w:color="auto" w:fill="FFFFFF"/>
        </w:rPr>
        <w:t>маршруту.</w:t>
      </w:r>
    </w:p>
    <w:p w14:paraId="0BA322E7" w14:textId="59887831" w:rsidR="00732692" w:rsidRDefault="005B2AF6" w:rsidP="00836311">
      <w:pPr>
        <w:pStyle w:val="a3"/>
      </w:pPr>
      <w:r>
        <w:t>Поиск</w:t>
      </w:r>
      <w:r w:rsidR="000111BD">
        <w:t xml:space="preserve"> </w:t>
      </w:r>
      <w:r>
        <w:t>маршрутов</w:t>
      </w:r>
      <w:r w:rsidR="000111BD">
        <w:t xml:space="preserve"> </w:t>
      </w:r>
      <w:r w:rsidR="00300067">
        <w:t>движения</w:t>
      </w:r>
      <w:r w:rsidR="000111BD">
        <w:t xml:space="preserve"> </w:t>
      </w:r>
      <w:r w:rsidR="00300067" w:rsidRPr="00E467FB">
        <w:t>пациентов</w:t>
      </w:r>
      <w:r w:rsidR="000111BD">
        <w:t xml:space="preserve"> </w:t>
      </w:r>
      <w:r w:rsidR="00300067" w:rsidRPr="00E467FB">
        <w:t>на</w:t>
      </w:r>
      <w:r w:rsidR="000111BD">
        <w:t xml:space="preserve"> </w:t>
      </w:r>
      <w:r w:rsidR="00300067" w:rsidRPr="00E467FB">
        <w:t>инструментальные</w:t>
      </w:r>
      <w:r w:rsidR="000111BD">
        <w:t xml:space="preserve"> </w:t>
      </w:r>
      <w:r w:rsidR="00300067" w:rsidRPr="00E467FB">
        <w:t>исследования</w:t>
      </w:r>
      <w:r w:rsidR="000111BD">
        <w:t xml:space="preserve"> </w:t>
      </w:r>
      <w:r>
        <w:t>для</w:t>
      </w:r>
      <w:r w:rsidR="000111BD">
        <w:t xml:space="preserve"> </w:t>
      </w:r>
      <w:r>
        <w:t>указанного</w:t>
      </w:r>
      <w:r w:rsidR="000111BD">
        <w:t xml:space="preserve"> </w:t>
      </w:r>
      <w:r>
        <w:t>назначения.</w:t>
      </w:r>
    </w:p>
    <w:p w14:paraId="32ECF557" w14:textId="68C8B596" w:rsidR="0091486D" w:rsidRDefault="0091486D" w:rsidP="0091486D">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Pr="006F0D11">
        <w:t>сведений</w:t>
      </w:r>
      <w:r w:rsidR="000111BD">
        <w:t xml:space="preserve"> </w:t>
      </w:r>
      <w:r w:rsidRPr="006F0D11">
        <w:t>о</w:t>
      </w:r>
      <w:r w:rsidR="000111BD">
        <w:t xml:space="preserve"> </w:t>
      </w:r>
      <w:r>
        <w:t>истории</w:t>
      </w:r>
      <w:r w:rsidR="000111BD">
        <w:t xml:space="preserve"> </w:t>
      </w:r>
      <w:r>
        <w:t>изменения</w:t>
      </w:r>
      <w:r w:rsidR="000111BD">
        <w:t xml:space="preserve"> </w:t>
      </w:r>
      <w:r>
        <w:t>маршрута</w:t>
      </w:r>
      <w:r w:rsidR="000111BD">
        <w:t xml:space="preserve"> </w:t>
      </w:r>
      <w:r w:rsidR="00E558D5">
        <w:t>на</w:t>
      </w:r>
      <w:r w:rsidR="000111BD">
        <w:t xml:space="preserve"> </w:t>
      </w:r>
      <w:r w:rsidR="00E558D5">
        <w:t>основе</w:t>
      </w:r>
      <w:r w:rsidR="000111BD">
        <w:t xml:space="preserve"> </w:t>
      </w:r>
      <w:r w:rsidR="00E558D5">
        <w:t>следующих</w:t>
      </w:r>
      <w:r w:rsidR="000111BD">
        <w:t xml:space="preserve"> </w:t>
      </w:r>
      <w:r w:rsidR="00E558D5">
        <w:t>переданных</w:t>
      </w:r>
      <w:r w:rsidR="000111BD">
        <w:t xml:space="preserve"> </w:t>
      </w:r>
      <w:r w:rsidR="00E558D5">
        <w:t>входных</w:t>
      </w:r>
      <w:r w:rsidR="000111BD">
        <w:t xml:space="preserve"> </w:t>
      </w:r>
      <w:r w:rsidR="00E558D5">
        <w:t>параметров</w:t>
      </w:r>
      <w:r>
        <w:t>:</w:t>
      </w:r>
    </w:p>
    <w:p w14:paraId="11831C86" w14:textId="3402CB07" w:rsidR="0091486D" w:rsidRDefault="0091486D" w:rsidP="0091486D">
      <w:pPr>
        <w:pStyle w:val="-1"/>
        <w:rPr>
          <w:shd w:val="clear" w:color="auto" w:fill="FFFFFF"/>
        </w:rPr>
      </w:pPr>
      <w:r>
        <w:rPr>
          <w:shd w:val="clear" w:color="auto" w:fill="FFFFFF"/>
        </w:rPr>
        <w:t>Идентификатор</w:t>
      </w:r>
      <w:r w:rsidR="000111BD">
        <w:rPr>
          <w:shd w:val="clear" w:color="auto" w:fill="FFFFFF"/>
        </w:rPr>
        <w:t xml:space="preserve"> </w:t>
      </w:r>
      <w:r>
        <w:rPr>
          <w:shd w:val="clear" w:color="auto" w:fill="FFFFFF"/>
        </w:rPr>
        <w:t>диагноза;</w:t>
      </w:r>
    </w:p>
    <w:p w14:paraId="6DE9ED69" w14:textId="55EFE53A" w:rsidR="0091486D" w:rsidRDefault="0091486D" w:rsidP="0091486D">
      <w:pPr>
        <w:pStyle w:val="-1"/>
        <w:rPr>
          <w:shd w:val="clear" w:color="auto" w:fill="FFFFFF"/>
        </w:rPr>
      </w:pPr>
      <w:r>
        <w:rPr>
          <w:shd w:val="clear" w:color="auto" w:fill="FFFFFF"/>
        </w:rPr>
        <w:t>Код</w:t>
      </w:r>
      <w:r w:rsidR="000111BD">
        <w:rPr>
          <w:shd w:val="clear" w:color="auto" w:fill="FFFFFF"/>
        </w:rPr>
        <w:t xml:space="preserve"> </w:t>
      </w:r>
      <w:r>
        <w:rPr>
          <w:shd w:val="clear" w:color="auto" w:fill="FFFFFF"/>
        </w:rPr>
        <w:t>должности;</w:t>
      </w:r>
    </w:p>
    <w:p w14:paraId="4245BFD8" w14:textId="46CA77E0" w:rsidR="0091486D" w:rsidRDefault="0091486D" w:rsidP="0091486D">
      <w:pPr>
        <w:pStyle w:val="-1"/>
        <w:rPr>
          <w:shd w:val="clear" w:color="auto" w:fill="FFFFFF"/>
        </w:rPr>
      </w:pPr>
      <w:r>
        <w:rPr>
          <w:shd w:val="clear" w:color="auto" w:fill="FFFFFF"/>
        </w:rPr>
        <w:t>Идентификатор</w:t>
      </w:r>
      <w:r w:rsidR="000111BD">
        <w:rPr>
          <w:shd w:val="clear" w:color="auto" w:fill="FFFFFF"/>
        </w:rPr>
        <w:t xml:space="preserve"> </w:t>
      </w:r>
      <w:r>
        <w:rPr>
          <w:shd w:val="clear" w:color="auto" w:fill="FFFFFF"/>
        </w:rPr>
        <w:t>МО,</w:t>
      </w:r>
      <w:r w:rsidR="000111BD">
        <w:rPr>
          <w:shd w:val="clear" w:color="auto" w:fill="FFFFFF"/>
        </w:rPr>
        <w:t xml:space="preserve"> </w:t>
      </w:r>
      <w:r>
        <w:rPr>
          <w:shd w:val="clear" w:color="auto" w:fill="FFFFFF"/>
        </w:rPr>
        <w:t>из</w:t>
      </w:r>
      <w:r w:rsidR="000111BD">
        <w:rPr>
          <w:shd w:val="clear" w:color="auto" w:fill="FFFFFF"/>
        </w:rPr>
        <w:t xml:space="preserve"> </w:t>
      </w:r>
      <w:r>
        <w:rPr>
          <w:shd w:val="clear" w:color="auto" w:fill="FFFFFF"/>
        </w:rPr>
        <w:t>которой</w:t>
      </w:r>
      <w:r w:rsidR="000111BD">
        <w:rPr>
          <w:shd w:val="clear" w:color="auto" w:fill="FFFFFF"/>
        </w:rPr>
        <w:t xml:space="preserve"> </w:t>
      </w:r>
      <w:r>
        <w:rPr>
          <w:shd w:val="clear" w:color="auto" w:fill="FFFFFF"/>
        </w:rPr>
        <w:t>могут</w:t>
      </w:r>
      <w:r w:rsidR="000111BD">
        <w:rPr>
          <w:shd w:val="clear" w:color="auto" w:fill="FFFFFF"/>
        </w:rPr>
        <w:t xml:space="preserve"> </w:t>
      </w:r>
      <w:r>
        <w:rPr>
          <w:shd w:val="clear" w:color="auto" w:fill="FFFFFF"/>
        </w:rPr>
        <w:t>направить</w:t>
      </w:r>
      <w:r w:rsidR="000111BD">
        <w:rPr>
          <w:shd w:val="clear" w:color="auto" w:fill="FFFFFF"/>
        </w:rPr>
        <w:t xml:space="preserve"> </w:t>
      </w:r>
      <w:r>
        <w:rPr>
          <w:shd w:val="clear" w:color="auto" w:fill="FFFFFF"/>
        </w:rPr>
        <w:t>пациентов</w:t>
      </w:r>
      <w:r w:rsidR="000111BD">
        <w:rPr>
          <w:shd w:val="clear" w:color="auto" w:fill="FFFFFF"/>
        </w:rPr>
        <w:t xml:space="preserve"> </w:t>
      </w:r>
      <w:r>
        <w:rPr>
          <w:shd w:val="clear" w:color="auto" w:fill="FFFFFF"/>
        </w:rPr>
        <w:t>по</w:t>
      </w:r>
      <w:r w:rsidR="000111BD">
        <w:rPr>
          <w:shd w:val="clear" w:color="auto" w:fill="FFFFFF"/>
        </w:rPr>
        <w:t xml:space="preserve"> </w:t>
      </w:r>
      <w:r>
        <w:rPr>
          <w:shd w:val="clear" w:color="auto" w:fill="FFFFFF"/>
        </w:rPr>
        <w:t>маршруту;</w:t>
      </w:r>
    </w:p>
    <w:p w14:paraId="08DD8E20" w14:textId="17393398" w:rsidR="0091486D" w:rsidRDefault="0091486D" w:rsidP="0091486D">
      <w:pPr>
        <w:pStyle w:val="-1"/>
        <w:rPr>
          <w:shd w:val="clear" w:color="auto" w:fill="FFFFFF"/>
        </w:rPr>
      </w:pPr>
      <w:r>
        <w:rPr>
          <w:shd w:val="clear" w:color="auto" w:fill="FFFFFF"/>
        </w:rPr>
        <w:t>Идентификатор</w:t>
      </w:r>
      <w:r w:rsidR="000111BD">
        <w:rPr>
          <w:shd w:val="clear" w:color="auto" w:fill="FFFFFF"/>
        </w:rPr>
        <w:t xml:space="preserve"> </w:t>
      </w:r>
      <w:r>
        <w:rPr>
          <w:shd w:val="clear" w:color="auto" w:fill="FFFFFF"/>
        </w:rPr>
        <w:t>МУ,</w:t>
      </w:r>
      <w:r w:rsidR="000111BD">
        <w:rPr>
          <w:shd w:val="clear" w:color="auto" w:fill="FFFFFF"/>
        </w:rPr>
        <w:t xml:space="preserve"> </w:t>
      </w:r>
      <w:r>
        <w:rPr>
          <w:shd w:val="clear" w:color="auto" w:fill="FFFFFF"/>
        </w:rPr>
        <w:t>из</w:t>
      </w:r>
      <w:r w:rsidR="000111BD">
        <w:rPr>
          <w:shd w:val="clear" w:color="auto" w:fill="FFFFFF"/>
        </w:rPr>
        <w:t xml:space="preserve"> </w:t>
      </w:r>
      <w:r>
        <w:rPr>
          <w:shd w:val="clear" w:color="auto" w:fill="FFFFFF"/>
        </w:rPr>
        <w:t>которого</w:t>
      </w:r>
      <w:r w:rsidR="000111BD">
        <w:rPr>
          <w:shd w:val="clear" w:color="auto" w:fill="FFFFFF"/>
        </w:rPr>
        <w:t xml:space="preserve"> </w:t>
      </w:r>
      <w:r>
        <w:rPr>
          <w:shd w:val="clear" w:color="auto" w:fill="FFFFFF"/>
        </w:rPr>
        <w:t>могут</w:t>
      </w:r>
      <w:r w:rsidR="000111BD">
        <w:rPr>
          <w:shd w:val="clear" w:color="auto" w:fill="FFFFFF"/>
        </w:rPr>
        <w:t xml:space="preserve"> </w:t>
      </w:r>
      <w:r>
        <w:rPr>
          <w:shd w:val="clear" w:color="auto" w:fill="FFFFFF"/>
        </w:rPr>
        <w:t>направить</w:t>
      </w:r>
      <w:r w:rsidR="000111BD">
        <w:rPr>
          <w:shd w:val="clear" w:color="auto" w:fill="FFFFFF"/>
        </w:rPr>
        <w:t xml:space="preserve"> </w:t>
      </w:r>
      <w:r>
        <w:rPr>
          <w:shd w:val="clear" w:color="auto" w:fill="FFFFFF"/>
        </w:rPr>
        <w:t>пациентов</w:t>
      </w:r>
      <w:r w:rsidR="000111BD">
        <w:rPr>
          <w:shd w:val="clear" w:color="auto" w:fill="FFFFFF"/>
        </w:rPr>
        <w:t xml:space="preserve"> </w:t>
      </w:r>
      <w:r>
        <w:rPr>
          <w:shd w:val="clear" w:color="auto" w:fill="FFFFFF"/>
        </w:rPr>
        <w:t>по</w:t>
      </w:r>
      <w:r w:rsidR="000111BD">
        <w:rPr>
          <w:shd w:val="clear" w:color="auto" w:fill="FFFFFF"/>
        </w:rPr>
        <w:t xml:space="preserve"> </w:t>
      </w:r>
      <w:r>
        <w:rPr>
          <w:shd w:val="clear" w:color="auto" w:fill="FFFFFF"/>
        </w:rPr>
        <w:t>маршруту;</w:t>
      </w:r>
    </w:p>
    <w:p w14:paraId="36A20E22" w14:textId="40CE4F63" w:rsidR="0091486D" w:rsidRDefault="0091486D" w:rsidP="0091486D">
      <w:pPr>
        <w:pStyle w:val="-1"/>
        <w:rPr>
          <w:shd w:val="clear" w:color="auto" w:fill="FFFFFF"/>
        </w:rPr>
      </w:pPr>
      <w:r>
        <w:rPr>
          <w:shd w:val="clear" w:color="auto" w:fill="FFFFFF"/>
        </w:rPr>
        <w:t>Идентификатор</w:t>
      </w:r>
      <w:r w:rsidR="000111BD">
        <w:rPr>
          <w:shd w:val="clear" w:color="auto" w:fill="FFFFFF"/>
        </w:rPr>
        <w:t xml:space="preserve"> </w:t>
      </w:r>
      <w:r w:rsidR="00D02A5B">
        <w:rPr>
          <w:shd w:val="clear" w:color="auto" w:fill="FFFFFF"/>
        </w:rPr>
        <w:t>м</w:t>
      </w:r>
      <w:r>
        <w:rPr>
          <w:shd w:val="clear" w:color="auto" w:fill="FFFFFF"/>
        </w:rPr>
        <w:t>едицинской</w:t>
      </w:r>
      <w:r w:rsidR="000111BD">
        <w:rPr>
          <w:shd w:val="clear" w:color="auto" w:fill="FFFFFF"/>
        </w:rPr>
        <w:t xml:space="preserve"> </w:t>
      </w:r>
      <w:r w:rsidR="00534B9D">
        <w:rPr>
          <w:shd w:val="clear" w:color="auto" w:fill="FFFFFF"/>
        </w:rPr>
        <w:t>манипуляции</w:t>
      </w:r>
      <w:r>
        <w:rPr>
          <w:shd w:val="clear" w:color="auto" w:fill="FFFFFF"/>
        </w:rPr>
        <w:t>,</w:t>
      </w:r>
      <w:r w:rsidR="000111BD">
        <w:rPr>
          <w:shd w:val="clear" w:color="auto" w:fill="FFFFFF"/>
        </w:rPr>
        <w:t xml:space="preserve"> </w:t>
      </w:r>
      <w:r w:rsidR="00534B9D">
        <w:rPr>
          <w:shd w:val="clear" w:color="auto" w:fill="FFFFFF"/>
        </w:rPr>
        <w:t>на</w:t>
      </w:r>
      <w:r w:rsidR="000111BD">
        <w:rPr>
          <w:shd w:val="clear" w:color="auto" w:fill="FFFFFF"/>
        </w:rPr>
        <w:t xml:space="preserve"> </w:t>
      </w:r>
      <w:r w:rsidR="00534B9D">
        <w:rPr>
          <w:shd w:val="clear" w:color="auto" w:fill="FFFFFF"/>
        </w:rPr>
        <w:t>которую</w:t>
      </w:r>
      <w:r w:rsidR="000111BD">
        <w:rPr>
          <w:shd w:val="clear" w:color="auto" w:fill="FFFFFF"/>
        </w:rPr>
        <w:t xml:space="preserve"> </w:t>
      </w:r>
      <w:r w:rsidR="00534B9D">
        <w:rPr>
          <w:shd w:val="clear" w:color="auto" w:fill="FFFFFF"/>
        </w:rPr>
        <w:t>могут</w:t>
      </w:r>
      <w:r w:rsidR="000111BD">
        <w:rPr>
          <w:shd w:val="clear" w:color="auto" w:fill="FFFFFF"/>
        </w:rPr>
        <w:t xml:space="preserve"> </w:t>
      </w:r>
      <w:r w:rsidR="00534B9D">
        <w:rPr>
          <w:shd w:val="clear" w:color="auto" w:fill="FFFFFF"/>
        </w:rPr>
        <w:t>направить</w:t>
      </w:r>
      <w:r w:rsidR="000111BD">
        <w:rPr>
          <w:shd w:val="clear" w:color="auto" w:fill="FFFFFF"/>
        </w:rPr>
        <w:t xml:space="preserve"> </w:t>
      </w:r>
      <w:r w:rsidR="00534B9D">
        <w:rPr>
          <w:shd w:val="clear" w:color="auto" w:fill="FFFFFF"/>
        </w:rPr>
        <w:t>пациентов</w:t>
      </w:r>
      <w:r w:rsidR="000111BD">
        <w:rPr>
          <w:shd w:val="clear" w:color="auto" w:fill="FFFFFF"/>
        </w:rPr>
        <w:t xml:space="preserve"> </w:t>
      </w:r>
      <w:r w:rsidR="00534B9D">
        <w:rPr>
          <w:shd w:val="clear" w:color="auto" w:fill="FFFFFF"/>
        </w:rPr>
        <w:t>по</w:t>
      </w:r>
      <w:r w:rsidR="000111BD">
        <w:rPr>
          <w:shd w:val="clear" w:color="auto" w:fill="FFFFFF"/>
        </w:rPr>
        <w:t xml:space="preserve"> </w:t>
      </w:r>
      <w:r w:rsidR="00534B9D">
        <w:rPr>
          <w:shd w:val="clear" w:color="auto" w:fill="FFFFFF"/>
        </w:rPr>
        <w:t>маршруту</w:t>
      </w:r>
      <w:r>
        <w:rPr>
          <w:shd w:val="clear" w:color="auto" w:fill="FFFFFF"/>
        </w:rPr>
        <w:t>;</w:t>
      </w:r>
    </w:p>
    <w:p w14:paraId="02050426" w14:textId="4D899314" w:rsidR="0091486D" w:rsidRDefault="00534B9D" w:rsidP="0091486D">
      <w:pPr>
        <w:pStyle w:val="-1"/>
        <w:rPr>
          <w:shd w:val="clear" w:color="auto" w:fill="FFFFFF"/>
        </w:rPr>
      </w:pPr>
      <w:r>
        <w:rPr>
          <w:shd w:val="clear" w:color="auto" w:fill="FFFFFF"/>
        </w:rPr>
        <w:t>Код</w:t>
      </w:r>
      <w:r w:rsidR="000111BD">
        <w:rPr>
          <w:shd w:val="clear" w:color="auto" w:fill="FFFFFF"/>
        </w:rPr>
        <w:t xml:space="preserve"> </w:t>
      </w:r>
      <w:r>
        <w:rPr>
          <w:shd w:val="clear" w:color="auto" w:fill="FFFFFF"/>
        </w:rPr>
        <w:t>категории</w:t>
      </w:r>
      <w:r w:rsidR="000111BD">
        <w:rPr>
          <w:shd w:val="clear" w:color="auto" w:fill="FFFFFF"/>
        </w:rPr>
        <w:t xml:space="preserve"> </w:t>
      </w:r>
      <w:r w:rsidR="00D02A5B">
        <w:rPr>
          <w:shd w:val="clear" w:color="auto" w:fill="FFFFFF"/>
        </w:rPr>
        <w:t>м</w:t>
      </w:r>
      <w:r>
        <w:rPr>
          <w:shd w:val="clear" w:color="auto" w:fill="FFFFFF"/>
        </w:rPr>
        <w:t>едицинской</w:t>
      </w:r>
      <w:r w:rsidR="000111BD">
        <w:rPr>
          <w:shd w:val="clear" w:color="auto" w:fill="FFFFFF"/>
        </w:rPr>
        <w:t xml:space="preserve"> </w:t>
      </w:r>
      <w:r>
        <w:rPr>
          <w:shd w:val="clear" w:color="auto" w:fill="FFFFFF"/>
        </w:rPr>
        <w:t>манипуляции</w:t>
      </w:r>
      <w:r w:rsidR="0091486D">
        <w:rPr>
          <w:shd w:val="clear" w:color="auto" w:fill="FFFFFF"/>
        </w:rPr>
        <w:t>,</w:t>
      </w:r>
      <w:r w:rsidR="000111BD">
        <w:rPr>
          <w:shd w:val="clear" w:color="auto" w:fill="FFFFFF"/>
        </w:rPr>
        <w:t xml:space="preserve"> </w:t>
      </w:r>
      <w:r>
        <w:rPr>
          <w:shd w:val="clear" w:color="auto" w:fill="FFFFFF"/>
        </w:rPr>
        <w:t>на</w:t>
      </w:r>
      <w:r w:rsidR="000111BD">
        <w:rPr>
          <w:shd w:val="clear" w:color="auto" w:fill="FFFFFF"/>
        </w:rPr>
        <w:t xml:space="preserve"> </w:t>
      </w:r>
      <w:r>
        <w:rPr>
          <w:shd w:val="clear" w:color="auto" w:fill="FFFFFF"/>
        </w:rPr>
        <w:t>которую</w:t>
      </w:r>
      <w:r w:rsidR="000111BD">
        <w:rPr>
          <w:shd w:val="clear" w:color="auto" w:fill="FFFFFF"/>
        </w:rPr>
        <w:t xml:space="preserve"> </w:t>
      </w:r>
      <w:r>
        <w:rPr>
          <w:shd w:val="clear" w:color="auto" w:fill="FFFFFF"/>
        </w:rPr>
        <w:t>могут</w:t>
      </w:r>
      <w:r w:rsidR="000111BD">
        <w:rPr>
          <w:shd w:val="clear" w:color="auto" w:fill="FFFFFF"/>
        </w:rPr>
        <w:t xml:space="preserve"> </w:t>
      </w:r>
      <w:r>
        <w:rPr>
          <w:shd w:val="clear" w:color="auto" w:fill="FFFFFF"/>
        </w:rPr>
        <w:t>направить</w:t>
      </w:r>
      <w:r w:rsidR="000111BD">
        <w:rPr>
          <w:shd w:val="clear" w:color="auto" w:fill="FFFFFF"/>
        </w:rPr>
        <w:t xml:space="preserve"> </w:t>
      </w:r>
      <w:r>
        <w:rPr>
          <w:shd w:val="clear" w:color="auto" w:fill="FFFFFF"/>
        </w:rPr>
        <w:t>пациентов</w:t>
      </w:r>
      <w:r w:rsidR="000111BD">
        <w:rPr>
          <w:shd w:val="clear" w:color="auto" w:fill="FFFFFF"/>
        </w:rPr>
        <w:t xml:space="preserve"> </w:t>
      </w:r>
      <w:r>
        <w:rPr>
          <w:shd w:val="clear" w:color="auto" w:fill="FFFFFF"/>
        </w:rPr>
        <w:t>по</w:t>
      </w:r>
      <w:r w:rsidR="000111BD">
        <w:rPr>
          <w:shd w:val="clear" w:color="auto" w:fill="FFFFFF"/>
        </w:rPr>
        <w:t xml:space="preserve"> </w:t>
      </w:r>
      <w:r>
        <w:rPr>
          <w:shd w:val="clear" w:color="auto" w:fill="FFFFFF"/>
        </w:rPr>
        <w:t>маршруту</w:t>
      </w:r>
      <w:r w:rsidR="00C368BB">
        <w:rPr>
          <w:shd w:val="clear" w:color="auto" w:fill="FFFFFF"/>
        </w:rPr>
        <w:t>.</w:t>
      </w:r>
    </w:p>
    <w:p w14:paraId="69A60394" w14:textId="1D491CCD" w:rsidR="00732692" w:rsidRPr="009E62C1" w:rsidRDefault="00836311" w:rsidP="009E62C1">
      <w:pPr>
        <w:pStyle w:val="4-4"/>
      </w:pPr>
      <w:r w:rsidRPr="009E62C1">
        <w:t>Ж</w:t>
      </w:r>
      <w:r w:rsidR="005B2AF6" w:rsidRPr="009E62C1">
        <w:t>урналировани</w:t>
      </w:r>
      <w:r w:rsidRPr="009E62C1">
        <w:t>е</w:t>
      </w:r>
      <w:r w:rsidR="000111BD">
        <w:t xml:space="preserve"> </w:t>
      </w:r>
      <w:r w:rsidR="005B2AF6" w:rsidRPr="009E62C1">
        <w:t>событий</w:t>
      </w:r>
      <w:r w:rsidR="000111BD">
        <w:t xml:space="preserve"> </w:t>
      </w:r>
      <w:r w:rsidR="005B2AF6" w:rsidRPr="009E62C1">
        <w:t>Сервиса</w:t>
      </w:r>
      <w:r w:rsidR="000111BD">
        <w:t xml:space="preserve"> </w:t>
      </w:r>
      <w:r w:rsidR="005B2AF6" w:rsidRPr="009E62C1">
        <w:t>управления</w:t>
      </w:r>
      <w:r w:rsidR="000111BD">
        <w:t xml:space="preserve"> </w:t>
      </w:r>
      <w:r w:rsidR="005B2AF6" w:rsidRPr="009E62C1">
        <w:t>ресурсами</w:t>
      </w:r>
      <w:r w:rsidR="000111BD">
        <w:t xml:space="preserve"> </w:t>
      </w:r>
      <w:r w:rsidR="005B2AF6" w:rsidRPr="009E62C1">
        <w:t>и</w:t>
      </w:r>
      <w:r w:rsidR="000111BD">
        <w:t xml:space="preserve"> </w:t>
      </w:r>
      <w:r w:rsidR="005B2AF6" w:rsidRPr="009E62C1">
        <w:t>правилами</w:t>
      </w:r>
      <w:r w:rsidR="000111BD">
        <w:t xml:space="preserve"> </w:t>
      </w:r>
      <w:r w:rsidR="005B2AF6" w:rsidRPr="009E62C1">
        <w:t>их</w:t>
      </w:r>
      <w:r w:rsidR="000111BD">
        <w:t xml:space="preserve"> </w:t>
      </w:r>
      <w:r w:rsidR="005B2AF6" w:rsidRPr="009E62C1">
        <w:t>использования</w:t>
      </w:r>
    </w:p>
    <w:p w14:paraId="14331D14" w14:textId="5A42DE15" w:rsidR="00836311" w:rsidRDefault="00836311" w:rsidP="00F13EB7">
      <w:pPr>
        <w:pStyle w:val="a3"/>
        <w:numPr>
          <w:ilvl w:val="0"/>
          <w:numId w:val="91"/>
        </w:numPr>
      </w:pPr>
      <w:r>
        <w:t>Журналирование</w:t>
      </w:r>
      <w:r w:rsidR="000111BD">
        <w:t xml:space="preserve"> </w:t>
      </w:r>
      <w:r>
        <w:t>действий</w:t>
      </w:r>
      <w:r w:rsidR="000111BD">
        <w:t xml:space="preserve"> </w:t>
      </w:r>
      <w:r>
        <w:t>пользователей.</w:t>
      </w:r>
      <w:r w:rsidR="000111BD">
        <w:t xml:space="preserve"> </w:t>
      </w:r>
      <w:r w:rsidRPr="00C01B87">
        <w:t>Запись</w:t>
      </w:r>
      <w:r w:rsidR="000111BD">
        <w:t xml:space="preserve"> </w:t>
      </w:r>
      <w:r w:rsidRPr="00C01B87">
        <w:t>в</w:t>
      </w:r>
      <w:r w:rsidR="000111BD">
        <w:t xml:space="preserve"> </w:t>
      </w:r>
      <w:r w:rsidRPr="00C01B87">
        <w:t>журнале</w:t>
      </w:r>
      <w:r w:rsidR="000111BD">
        <w:t xml:space="preserve"> </w:t>
      </w:r>
      <w:r w:rsidRPr="00C01B87">
        <w:t>создается</w:t>
      </w:r>
      <w:r w:rsidR="000111BD">
        <w:t xml:space="preserve"> </w:t>
      </w:r>
      <w:r w:rsidRPr="00C01B87">
        <w:t>при</w:t>
      </w:r>
      <w:r w:rsidR="000111BD">
        <w:t xml:space="preserve"> </w:t>
      </w:r>
      <w:r w:rsidRPr="00C01B87">
        <w:t>успешном</w:t>
      </w:r>
      <w:r w:rsidR="000111BD">
        <w:t xml:space="preserve"> </w:t>
      </w:r>
      <w:r w:rsidRPr="00C01B87">
        <w:t>выполнении</w:t>
      </w:r>
      <w:r w:rsidR="000111BD">
        <w:t xml:space="preserve"> </w:t>
      </w:r>
      <w:r w:rsidRPr="00C01B87">
        <w:t>операции</w:t>
      </w:r>
      <w:r>
        <w:t>.</w:t>
      </w:r>
    </w:p>
    <w:p w14:paraId="47AF426E" w14:textId="34BE7BAA" w:rsidR="0096611B" w:rsidRDefault="001E5532" w:rsidP="0096611B">
      <w:r>
        <w:t>В журнал действий должна записываться следующая основная информация о действии:</w:t>
      </w:r>
    </w:p>
    <w:p w14:paraId="67453334" w14:textId="61EC4279" w:rsidR="001E5532" w:rsidRDefault="001E5532" w:rsidP="001E5532">
      <w:pPr>
        <w:pStyle w:val="-1"/>
      </w:pPr>
      <w:r>
        <w:t>Идентификатор действия;</w:t>
      </w:r>
    </w:p>
    <w:p w14:paraId="64CA4491" w14:textId="3FBF0695" w:rsidR="001E5532" w:rsidRDefault="001E5532" w:rsidP="001E5532">
      <w:pPr>
        <w:pStyle w:val="-1"/>
      </w:pPr>
      <w:r>
        <w:t>Автор события;</w:t>
      </w:r>
    </w:p>
    <w:p w14:paraId="3EB55BC6" w14:textId="1E6C47D1" w:rsidR="001E5532" w:rsidRDefault="001E5532" w:rsidP="001E5532">
      <w:pPr>
        <w:pStyle w:val="-1"/>
      </w:pPr>
      <w:r>
        <w:t>Дата и время, когда произошло событие;</w:t>
      </w:r>
    </w:p>
    <w:p w14:paraId="4E8E8063" w14:textId="3B0BCD8E" w:rsidR="001E5532" w:rsidRDefault="001E5532" w:rsidP="001E5532">
      <w:pPr>
        <w:pStyle w:val="-1"/>
      </w:pPr>
      <w:r>
        <w:t>Категория, которой принадлежит действие пользователя;</w:t>
      </w:r>
    </w:p>
    <w:p w14:paraId="0A9B09DE" w14:textId="4ED99601" w:rsidR="001E5532" w:rsidRDefault="001E5532" w:rsidP="001E5532">
      <w:pPr>
        <w:pStyle w:val="-1"/>
      </w:pPr>
      <w:r>
        <w:t>Тип действия пользователя.</w:t>
      </w:r>
    </w:p>
    <w:p w14:paraId="19DD9551" w14:textId="3CDBF092" w:rsidR="00732692" w:rsidRPr="009E62C1" w:rsidRDefault="004B36B4" w:rsidP="009E62C1">
      <w:pPr>
        <w:pStyle w:val="4-4"/>
      </w:pPr>
      <w:r w:rsidRPr="009E62C1">
        <w:t>О</w:t>
      </w:r>
      <w:r w:rsidR="00B61990" w:rsidRPr="009E62C1">
        <w:t>бработк</w:t>
      </w:r>
      <w:r w:rsidRPr="009E62C1">
        <w:t>а</w:t>
      </w:r>
      <w:r w:rsidR="000111BD">
        <w:t xml:space="preserve"> </w:t>
      </w:r>
      <w:r w:rsidR="00B61990" w:rsidRPr="009E62C1">
        <w:t>поступающих</w:t>
      </w:r>
      <w:r w:rsidR="000111BD">
        <w:t xml:space="preserve"> </w:t>
      </w:r>
      <w:r w:rsidR="00B61990" w:rsidRPr="009E62C1">
        <w:t>сообщений</w:t>
      </w:r>
      <w:r w:rsidR="000111BD">
        <w:t xml:space="preserve"> </w:t>
      </w:r>
      <w:r w:rsidR="00B61990" w:rsidRPr="009E62C1">
        <w:t>из</w:t>
      </w:r>
      <w:r w:rsidR="000111BD">
        <w:t xml:space="preserve"> </w:t>
      </w:r>
      <w:r w:rsidR="00B61990" w:rsidRPr="009E62C1">
        <w:t>комплекса</w:t>
      </w:r>
      <w:r w:rsidR="000111BD">
        <w:t xml:space="preserve"> </w:t>
      </w:r>
      <w:r w:rsidR="00B61990" w:rsidRPr="009E62C1">
        <w:t>программных</w:t>
      </w:r>
      <w:r w:rsidR="000111BD">
        <w:t xml:space="preserve"> </w:t>
      </w:r>
      <w:r w:rsidR="00B61990" w:rsidRPr="009E62C1">
        <w:t>средств</w:t>
      </w:r>
      <w:r w:rsidR="000111BD">
        <w:t xml:space="preserve"> </w:t>
      </w:r>
      <w:r w:rsidR="00B61990" w:rsidRPr="009E62C1">
        <w:t>для</w:t>
      </w:r>
      <w:r w:rsidR="000111BD">
        <w:t xml:space="preserve"> </w:t>
      </w:r>
      <w:r w:rsidR="00B61990" w:rsidRPr="009E62C1">
        <w:t>асинхронного</w:t>
      </w:r>
      <w:r w:rsidR="000111BD">
        <w:t xml:space="preserve"> </w:t>
      </w:r>
      <w:r w:rsidR="00B61990" w:rsidRPr="009E62C1">
        <w:t>обмена</w:t>
      </w:r>
      <w:r w:rsidR="000111BD">
        <w:t xml:space="preserve"> </w:t>
      </w:r>
      <w:r w:rsidR="00B61990" w:rsidRPr="009E62C1">
        <w:t>сообщениями</w:t>
      </w:r>
      <w:r w:rsidR="000111BD">
        <w:t xml:space="preserve"> </w:t>
      </w:r>
      <w:r w:rsidR="00B61990" w:rsidRPr="009E62C1">
        <w:t>между</w:t>
      </w:r>
      <w:r w:rsidR="000111BD">
        <w:t xml:space="preserve"> </w:t>
      </w:r>
      <w:r w:rsidR="00B61990" w:rsidRPr="009E62C1">
        <w:t>программными</w:t>
      </w:r>
      <w:r w:rsidR="000111BD">
        <w:t xml:space="preserve"> </w:t>
      </w:r>
      <w:r w:rsidR="00B61990" w:rsidRPr="009E62C1">
        <w:t>интерфейсами</w:t>
      </w:r>
      <w:r w:rsidR="000111BD">
        <w:t xml:space="preserve"> </w:t>
      </w:r>
      <w:r w:rsidR="00B61990" w:rsidRPr="009E62C1">
        <w:t>ЕМИАС</w:t>
      </w:r>
    </w:p>
    <w:p w14:paraId="58046E91" w14:textId="2DD7AB72" w:rsidR="00B61990" w:rsidRDefault="00B61990" w:rsidP="00F13EB7">
      <w:pPr>
        <w:pStyle w:val="a3"/>
        <w:numPr>
          <w:ilvl w:val="0"/>
          <w:numId w:val="93"/>
        </w:numPr>
      </w:pPr>
      <w:r>
        <w:t>Подписка</w:t>
      </w:r>
      <w:r w:rsidR="000111BD">
        <w:t xml:space="preserve"> </w:t>
      </w:r>
      <w:r>
        <w:t>на</w:t>
      </w:r>
      <w:r w:rsidR="000111BD">
        <w:t xml:space="preserve"> </w:t>
      </w:r>
      <w:r>
        <w:t>сообщения</w:t>
      </w:r>
      <w:r w:rsidR="000111BD">
        <w:t xml:space="preserve"> </w:t>
      </w:r>
      <w:r>
        <w:t>комплекса</w:t>
      </w:r>
      <w:r w:rsidR="000111BD">
        <w:t xml:space="preserve"> </w:t>
      </w:r>
      <w:r>
        <w:t>программных</w:t>
      </w:r>
      <w:r w:rsidR="000111BD">
        <w:t xml:space="preserve"> </w:t>
      </w:r>
      <w:r>
        <w:t>средств</w:t>
      </w:r>
      <w:r w:rsidR="000111BD">
        <w:t xml:space="preserve"> </w:t>
      </w:r>
      <w:r>
        <w:t>для</w:t>
      </w:r>
      <w:r w:rsidR="000111BD">
        <w:t xml:space="preserve"> </w:t>
      </w:r>
      <w:r>
        <w:t>асинхронного</w:t>
      </w:r>
      <w:r w:rsidR="000111BD">
        <w:t xml:space="preserve"> </w:t>
      </w:r>
      <w:r>
        <w:t>обмена</w:t>
      </w:r>
      <w:r w:rsidR="000111BD">
        <w:t xml:space="preserve"> </w:t>
      </w:r>
      <w:r>
        <w:t>сообщениями</w:t>
      </w:r>
      <w:r w:rsidR="000111BD">
        <w:t xml:space="preserve"> </w:t>
      </w:r>
      <w:r>
        <w:t>между</w:t>
      </w:r>
      <w:r w:rsidR="000111BD">
        <w:t xml:space="preserve"> </w:t>
      </w:r>
      <w:r>
        <w:t>программными</w:t>
      </w:r>
      <w:r w:rsidR="000111BD">
        <w:t xml:space="preserve"> </w:t>
      </w:r>
      <w:r>
        <w:t>интерфейсами</w:t>
      </w:r>
      <w:r w:rsidR="000111BD">
        <w:t xml:space="preserve"> </w:t>
      </w:r>
      <w:r>
        <w:t>ЕМИАС.</w:t>
      </w:r>
    </w:p>
    <w:p w14:paraId="3D1283EC" w14:textId="32F6335E" w:rsidR="00B61990" w:rsidRDefault="00B61990" w:rsidP="004B36B4">
      <w:pPr>
        <w:pStyle w:val="a3"/>
      </w:pPr>
      <w:r>
        <w:t>Обработка</w:t>
      </w:r>
      <w:r w:rsidR="000111BD">
        <w:t xml:space="preserve"> </w:t>
      </w:r>
      <w:r>
        <w:t>сообщений</w:t>
      </w:r>
      <w:r w:rsidR="000111BD">
        <w:t xml:space="preserve"> </w:t>
      </w:r>
      <w:r>
        <w:t>о</w:t>
      </w:r>
      <w:r w:rsidR="000111BD">
        <w:t xml:space="preserve"> </w:t>
      </w:r>
      <w:r>
        <w:t>создании</w:t>
      </w:r>
      <w:r w:rsidR="000111BD">
        <w:t xml:space="preserve"> </w:t>
      </w:r>
      <w:r>
        <w:t>и</w:t>
      </w:r>
      <w:r w:rsidR="000111BD">
        <w:t xml:space="preserve"> </w:t>
      </w:r>
      <w:r>
        <w:t>изменении</w:t>
      </w:r>
      <w:r w:rsidR="000111BD">
        <w:t xml:space="preserve"> </w:t>
      </w:r>
      <w:r>
        <w:t>локации.</w:t>
      </w:r>
    </w:p>
    <w:p w14:paraId="057CF544" w14:textId="704C0E64" w:rsidR="004A7FE9" w:rsidRDefault="004A7FE9" w:rsidP="004A7FE9">
      <w:r>
        <w:rPr>
          <w:shd w:val="clear" w:color="auto" w:fill="FFFFFF"/>
        </w:rPr>
        <w:t>Функция</w:t>
      </w:r>
      <w:r w:rsidR="000111BD">
        <w:rPr>
          <w:shd w:val="clear" w:color="auto" w:fill="FFFFFF"/>
        </w:rPr>
        <w:t xml:space="preserve"> </w:t>
      </w:r>
      <w:r>
        <w:rPr>
          <w:shd w:val="clear" w:color="auto" w:fill="FFFFFF"/>
        </w:rPr>
        <w:t>должна</w:t>
      </w:r>
      <w:r w:rsidR="000111BD">
        <w:rPr>
          <w:shd w:val="clear" w:color="auto" w:fill="FFFFFF"/>
        </w:rPr>
        <w:t xml:space="preserve"> </w:t>
      </w:r>
      <w:r>
        <w:rPr>
          <w:shd w:val="clear" w:color="auto" w:fill="FFFFFF"/>
        </w:rPr>
        <w:t>обеспечивать</w:t>
      </w:r>
      <w:r w:rsidR="000111BD">
        <w:rPr>
          <w:shd w:val="clear" w:color="auto" w:fill="FFFFFF"/>
        </w:rPr>
        <w:t xml:space="preserve"> </w:t>
      </w:r>
      <w:r>
        <w:rPr>
          <w:shd w:val="clear" w:color="auto" w:fill="FFFFFF"/>
        </w:rPr>
        <w:t>обработку</w:t>
      </w:r>
      <w:r w:rsidR="000111BD">
        <w:rPr>
          <w:shd w:val="clear" w:color="auto" w:fill="FFFFFF"/>
        </w:rPr>
        <w:t xml:space="preserve"> </w:t>
      </w:r>
      <w:r>
        <w:rPr>
          <w:shd w:val="clear" w:color="auto" w:fill="FFFFFF"/>
        </w:rPr>
        <w:t>сообщения,</w:t>
      </w:r>
      <w:r w:rsidR="000111BD">
        <w:rPr>
          <w:shd w:val="clear" w:color="auto" w:fill="FFFFFF"/>
        </w:rPr>
        <w:t xml:space="preserve"> </w:t>
      </w:r>
      <w:r>
        <w:rPr>
          <w:shd w:val="clear" w:color="auto" w:fill="FFFFFF"/>
        </w:rPr>
        <w:t>полученного</w:t>
      </w:r>
      <w:r w:rsidR="000111BD">
        <w:rPr>
          <w:shd w:val="clear" w:color="auto" w:fill="FFFFFF"/>
        </w:rPr>
        <w:t xml:space="preserve"> </w:t>
      </w:r>
      <w:r>
        <w:rPr>
          <w:shd w:val="clear" w:color="auto" w:fill="FFFFFF"/>
        </w:rPr>
        <w:t>из</w:t>
      </w:r>
      <w:r w:rsidR="000111BD">
        <w:rPr>
          <w:shd w:val="clear" w:color="auto" w:fill="FFFFFF"/>
        </w:rPr>
        <w:t xml:space="preserve"> </w:t>
      </w:r>
      <w:r>
        <w:rPr>
          <w:shd w:val="clear" w:color="auto" w:fill="FFFFFF"/>
        </w:rPr>
        <w:t>топика</w:t>
      </w:r>
      <w:r w:rsidR="000111BD">
        <w:rPr>
          <w:shd w:val="clear" w:color="auto" w:fill="FFFFFF"/>
        </w:rPr>
        <w:t xml:space="preserve"> </w:t>
      </w:r>
      <w:r>
        <w:rPr>
          <w:shd w:val="clear" w:color="auto" w:fill="FFFFFF"/>
        </w:rPr>
        <w:t>операционного</w:t>
      </w:r>
      <w:r w:rsidR="000111BD">
        <w:rPr>
          <w:shd w:val="clear" w:color="auto" w:fill="FFFFFF"/>
        </w:rPr>
        <w:t xml:space="preserve"> </w:t>
      </w:r>
      <w:r w:rsidR="00AF6D2B">
        <w:rPr>
          <w:rFonts w:eastAsia="Times New Roman"/>
        </w:rPr>
        <w:t>ЕМИАС.ЕСУ</w:t>
      </w:r>
      <w:r>
        <w:rPr>
          <w:shd w:val="clear" w:color="auto" w:fill="FFFFFF"/>
        </w:rPr>
        <w:t>,</w:t>
      </w:r>
      <w:r w:rsidR="000111BD">
        <w:rPr>
          <w:shd w:val="clear" w:color="auto" w:fill="FFFFFF"/>
        </w:rPr>
        <w:t xml:space="preserve"> </w:t>
      </w:r>
      <w:r>
        <w:rPr>
          <w:shd w:val="clear" w:color="auto" w:fill="FFFFFF"/>
        </w:rPr>
        <w:t>о</w:t>
      </w:r>
      <w:r w:rsidR="000111BD">
        <w:rPr>
          <w:shd w:val="clear" w:color="auto" w:fill="FFFFFF"/>
        </w:rPr>
        <w:t xml:space="preserve"> </w:t>
      </w:r>
      <w:r>
        <w:rPr>
          <w:shd w:val="clear" w:color="auto" w:fill="FFFFFF"/>
        </w:rPr>
        <w:t>создании/изменении</w:t>
      </w:r>
      <w:r w:rsidR="000111BD">
        <w:rPr>
          <w:shd w:val="clear" w:color="auto" w:fill="FFFFFF"/>
        </w:rPr>
        <w:t xml:space="preserve"> </w:t>
      </w:r>
      <w:r>
        <w:rPr>
          <w:shd w:val="clear" w:color="auto" w:fill="FFFFFF"/>
        </w:rPr>
        <w:t>сущности</w:t>
      </w:r>
      <w:r w:rsidR="000111BD">
        <w:rPr>
          <w:shd w:val="clear" w:color="auto" w:fill="FFFFFF"/>
        </w:rPr>
        <w:t xml:space="preserve"> </w:t>
      </w:r>
      <w:r w:rsidRPr="004A7FE9">
        <w:t>«Локация».</w:t>
      </w:r>
    </w:p>
    <w:p w14:paraId="0A5BC702" w14:textId="419FCA75" w:rsidR="00B61990" w:rsidRDefault="00B61990" w:rsidP="004B36B4">
      <w:pPr>
        <w:pStyle w:val="a3"/>
      </w:pPr>
      <w:r>
        <w:t>Обработка</w:t>
      </w:r>
      <w:r w:rsidR="000111BD">
        <w:t xml:space="preserve"> </w:t>
      </w:r>
      <w:r>
        <w:t>сообщений</w:t>
      </w:r>
      <w:r w:rsidR="000111BD">
        <w:t xml:space="preserve"> </w:t>
      </w:r>
      <w:r>
        <w:t>о</w:t>
      </w:r>
      <w:r w:rsidR="000111BD">
        <w:t xml:space="preserve"> </w:t>
      </w:r>
      <w:r>
        <w:t>создании</w:t>
      </w:r>
      <w:r w:rsidR="000111BD">
        <w:t xml:space="preserve"> </w:t>
      </w:r>
      <w:r>
        <w:t>изменении</w:t>
      </w:r>
      <w:r w:rsidR="000111BD">
        <w:t xml:space="preserve"> </w:t>
      </w:r>
      <w:r>
        <w:t>исполнения</w:t>
      </w:r>
      <w:r w:rsidR="000111BD">
        <w:t xml:space="preserve"> </w:t>
      </w:r>
      <w:r>
        <w:t>должности.</w:t>
      </w:r>
    </w:p>
    <w:p w14:paraId="522BBA67" w14:textId="5E973A80" w:rsidR="004A7FE9" w:rsidRDefault="004A7FE9" w:rsidP="004A7FE9">
      <w:r>
        <w:rPr>
          <w:shd w:val="clear" w:color="auto" w:fill="FFFFFF"/>
        </w:rPr>
        <w:t>Функция</w:t>
      </w:r>
      <w:r w:rsidR="000111BD">
        <w:rPr>
          <w:shd w:val="clear" w:color="auto" w:fill="FFFFFF"/>
        </w:rPr>
        <w:t xml:space="preserve"> </w:t>
      </w:r>
      <w:r>
        <w:rPr>
          <w:shd w:val="clear" w:color="auto" w:fill="FFFFFF"/>
        </w:rPr>
        <w:t>должна</w:t>
      </w:r>
      <w:r w:rsidR="000111BD">
        <w:rPr>
          <w:shd w:val="clear" w:color="auto" w:fill="FFFFFF"/>
        </w:rPr>
        <w:t xml:space="preserve"> </w:t>
      </w:r>
      <w:r>
        <w:rPr>
          <w:shd w:val="clear" w:color="auto" w:fill="FFFFFF"/>
        </w:rPr>
        <w:t>обеспечивать</w:t>
      </w:r>
      <w:r w:rsidR="000111BD">
        <w:rPr>
          <w:shd w:val="clear" w:color="auto" w:fill="FFFFFF"/>
        </w:rPr>
        <w:t xml:space="preserve"> </w:t>
      </w:r>
      <w:r>
        <w:rPr>
          <w:shd w:val="clear" w:color="auto" w:fill="FFFFFF"/>
        </w:rPr>
        <w:t>обработку</w:t>
      </w:r>
      <w:r w:rsidR="000111BD">
        <w:rPr>
          <w:shd w:val="clear" w:color="auto" w:fill="FFFFFF"/>
        </w:rPr>
        <w:t xml:space="preserve"> </w:t>
      </w:r>
      <w:r>
        <w:rPr>
          <w:shd w:val="clear" w:color="auto" w:fill="FFFFFF"/>
        </w:rPr>
        <w:t>сообщения,</w:t>
      </w:r>
      <w:r w:rsidR="000111BD">
        <w:rPr>
          <w:shd w:val="clear" w:color="auto" w:fill="FFFFFF"/>
        </w:rPr>
        <w:t xml:space="preserve"> </w:t>
      </w:r>
      <w:r>
        <w:rPr>
          <w:shd w:val="clear" w:color="auto" w:fill="FFFFFF"/>
        </w:rPr>
        <w:t>полученного</w:t>
      </w:r>
      <w:r w:rsidR="000111BD">
        <w:rPr>
          <w:shd w:val="clear" w:color="auto" w:fill="FFFFFF"/>
        </w:rPr>
        <w:t xml:space="preserve"> </w:t>
      </w:r>
      <w:r>
        <w:rPr>
          <w:shd w:val="clear" w:color="auto" w:fill="FFFFFF"/>
        </w:rPr>
        <w:t>из</w:t>
      </w:r>
      <w:r w:rsidR="000111BD">
        <w:rPr>
          <w:shd w:val="clear" w:color="auto" w:fill="FFFFFF"/>
        </w:rPr>
        <w:t xml:space="preserve"> </w:t>
      </w:r>
      <w:r>
        <w:rPr>
          <w:shd w:val="clear" w:color="auto" w:fill="FFFFFF"/>
        </w:rPr>
        <w:t>топика</w:t>
      </w:r>
      <w:r w:rsidR="000111BD">
        <w:rPr>
          <w:shd w:val="clear" w:color="auto" w:fill="FFFFFF"/>
        </w:rPr>
        <w:t xml:space="preserve"> </w:t>
      </w:r>
      <w:r>
        <w:rPr>
          <w:shd w:val="clear" w:color="auto" w:fill="FFFFFF"/>
        </w:rPr>
        <w:t>операционного</w:t>
      </w:r>
      <w:r w:rsidR="000111BD">
        <w:rPr>
          <w:shd w:val="clear" w:color="auto" w:fill="FFFFFF"/>
        </w:rPr>
        <w:t xml:space="preserve"> </w:t>
      </w:r>
      <w:r w:rsidR="00AF6D2B">
        <w:rPr>
          <w:rFonts w:eastAsia="Times New Roman"/>
        </w:rPr>
        <w:t>ЕМИАС.ЕСУ</w:t>
      </w:r>
      <w:r>
        <w:rPr>
          <w:shd w:val="clear" w:color="auto" w:fill="FFFFFF"/>
        </w:rPr>
        <w:t>,</w:t>
      </w:r>
      <w:r w:rsidR="000111BD">
        <w:rPr>
          <w:shd w:val="clear" w:color="auto" w:fill="FFFFFF"/>
        </w:rPr>
        <w:t xml:space="preserve"> </w:t>
      </w:r>
      <w:r>
        <w:rPr>
          <w:shd w:val="clear" w:color="auto" w:fill="FFFFFF"/>
        </w:rPr>
        <w:t>о</w:t>
      </w:r>
      <w:r w:rsidR="000111BD">
        <w:rPr>
          <w:shd w:val="clear" w:color="auto" w:fill="FFFFFF"/>
        </w:rPr>
        <w:t xml:space="preserve"> </w:t>
      </w:r>
      <w:r>
        <w:rPr>
          <w:shd w:val="clear" w:color="auto" w:fill="FFFFFF"/>
        </w:rPr>
        <w:t>создании/изменении</w:t>
      </w:r>
      <w:r w:rsidR="000111BD">
        <w:rPr>
          <w:shd w:val="clear" w:color="auto" w:fill="FFFFFF"/>
        </w:rPr>
        <w:t xml:space="preserve"> </w:t>
      </w:r>
      <w:r>
        <w:rPr>
          <w:shd w:val="clear" w:color="auto" w:fill="FFFFFF"/>
        </w:rPr>
        <w:t>сущности</w:t>
      </w:r>
      <w:r w:rsidR="000111BD">
        <w:rPr>
          <w:shd w:val="clear" w:color="auto" w:fill="FFFFFF"/>
        </w:rPr>
        <w:t xml:space="preserve"> </w:t>
      </w:r>
      <w:r w:rsidRPr="004A7FE9">
        <w:t>«</w:t>
      </w:r>
      <w:r>
        <w:t>Исполнени</w:t>
      </w:r>
      <w:r w:rsidR="00F33430">
        <w:t>е</w:t>
      </w:r>
      <w:r w:rsidR="000111BD">
        <w:t xml:space="preserve"> </w:t>
      </w:r>
      <w:r>
        <w:t>должности»</w:t>
      </w:r>
      <w:r w:rsidRPr="004A7FE9">
        <w:t>.</w:t>
      </w:r>
    </w:p>
    <w:p w14:paraId="7DEE5C22" w14:textId="4D341D7F" w:rsidR="00B61990" w:rsidRDefault="00B61990" w:rsidP="004B36B4">
      <w:pPr>
        <w:pStyle w:val="a3"/>
      </w:pPr>
      <w:r>
        <w:t>Обработка</w:t>
      </w:r>
      <w:r w:rsidR="000111BD">
        <w:t xml:space="preserve"> </w:t>
      </w:r>
      <w:r>
        <w:t>сообщений</w:t>
      </w:r>
      <w:r w:rsidR="000111BD">
        <w:t xml:space="preserve"> </w:t>
      </w:r>
      <w:r>
        <w:t>о</w:t>
      </w:r>
      <w:r w:rsidR="000111BD">
        <w:t xml:space="preserve"> </w:t>
      </w:r>
      <w:r>
        <w:t>создании</w:t>
      </w:r>
      <w:r w:rsidR="000111BD">
        <w:t xml:space="preserve"> </w:t>
      </w:r>
      <w:r>
        <w:t>и</w:t>
      </w:r>
      <w:r w:rsidR="000111BD">
        <w:t xml:space="preserve"> </w:t>
      </w:r>
      <w:r>
        <w:t>изменении</w:t>
      </w:r>
      <w:ins w:id="178" w:author="emias\dbarishev" w:date="2021-03-29T10:53:00Z">
        <w:r w:rsidR="00205735">
          <w:t xml:space="preserve"> оборудов</w:t>
        </w:r>
      </w:ins>
      <w:ins w:id="179" w:author="emias\dbarishev" w:date="2021-03-29T10:54:00Z">
        <w:r w:rsidR="00205735">
          <w:t>ания в</w:t>
        </w:r>
      </w:ins>
      <w:r w:rsidR="000111BD">
        <w:t xml:space="preserve"> </w:t>
      </w:r>
      <w:r w:rsidR="0074673B">
        <w:t>локации</w:t>
      </w:r>
      <w:r>
        <w:t>.</w:t>
      </w:r>
    </w:p>
    <w:p w14:paraId="0E1B8001" w14:textId="4FA7A94C" w:rsidR="00F33430" w:rsidRDefault="00F33430" w:rsidP="00F33430">
      <w:r>
        <w:rPr>
          <w:shd w:val="clear" w:color="auto" w:fill="FFFFFF"/>
        </w:rPr>
        <w:t>Функция</w:t>
      </w:r>
      <w:r w:rsidR="000111BD">
        <w:rPr>
          <w:shd w:val="clear" w:color="auto" w:fill="FFFFFF"/>
        </w:rPr>
        <w:t xml:space="preserve"> </w:t>
      </w:r>
      <w:r>
        <w:rPr>
          <w:shd w:val="clear" w:color="auto" w:fill="FFFFFF"/>
        </w:rPr>
        <w:t>должна</w:t>
      </w:r>
      <w:r w:rsidR="000111BD">
        <w:rPr>
          <w:shd w:val="clear" w:color="auto" w:fill="FFFFFF"/>
        </w:rPr>
        <w:t xml:space="preserve"> </w:t>
      </w:r>
      <w:r>
        <w:rPr>
          <w:shd w:val="clear" w:color="auto" w:fill="FFFFFF"/>
        </w:rPr>
        <w:t>обеспечивать</w:t>
      </w:r>
      <w:r w:rsidR="000111BD">
        <w:rPr>
          <w:shd w:val="clear" w:color="auto" w:fill="FFFFFF"/>
        </w:rPr>
        <w:t xml:space="preserve"> </w:t>
      </w:r>
      <w:r>
        <w:rPr>
          <w:shd w:val="clear" w:color="auto" w:fill="FFFFFF"/>
        </w:rPr>
        <w:t>обработку</w:t>
      </w:r>
      <w:r w:rsidR="000111BD">
        <w:rPr>
          <w:shd w:val="clear" w:color="auto" w:fill="FFFFFF"/>
        </w:rPr>
        <w:t xml:space="preserve"> </w:t>
      </w:r>
      <w:r>
        <w:rPr>
          <w:shd w:val="clear" w:color="auto" w:fill="FFFFFF"/>
        </w:rPr>
        <w:t>сообщения,</w:t>
      </w:r>
      <w:r w:rsidR="000111BD">
        <w:rPr>
          <w:shd w:val="clear" w:color="auto" w:fill="FFFFFF"/>
        </w:rPr>
        <w:t xml:space="preserve"> </w:t>
      </w:r>
      <w:r>
        <w:rPr>
          <w:shd w:val="clear" w:color="auto" w:fill="FFFFFF"/>
        </w:rPr>
        <w:t>полученного</w:t>
      </w:r>
      <w:r w:rsidR="000111BD">
        <w:rPr>
          <w:shd w:val="clear" w:color="auto" w:fill="FFFFFF"/>
        </w:rPr>
        <w:t xml:space="preserve"> </w:t>
      </w:r>
      <w:r>
        <w:rPr>
          <w:shd w:val="clear" w:color="auto" w:fill="FFFFFF"/>
        </w:rPr>
        <w:t>из</w:t>
      </w:r>
      <w:r w:rsidR="000111BD">
        <w:rPr>
          <w:shd w:val="clear" w:color="auto" w:fill="FFFFFF"/>
        </w:rPr>
        <w:t xml:space="preserve"> </w:t>
      </w:r>
      <w:r>
        <w:rPr>
          <w:shd w:val="clear" w:color="auto" w:fill="FFFFFF"/>
        </w:rPr>
        <w:t>топика</w:t>
      </w:r>
      <w:r w:rsidR="000111BD">
        <w:rPr>
          <w:shd w:val="clear" w:color="auto" w:fill="FFFFFF"/>
        </w:rPr>
        <w:t xml:space="preserve"> </w:t>
      </w:r>
      <w:r>
        <w:rPr>
          <w:shd w:val="clear" w:color="auto" w:fill="FFFFFF"/>
        </w:rPr>
        <w:t>операционного</w:t>
      </w:r>
      <w:r w:rsidR="000111BD">
        <w:rPr>
          <w:shd w:val="clear" w:color="auto" w:fill="FFFFFF"/>
        </w:rPr>
        <w:t xml:space="preserve"> </w:t>
      </w:r>
      <w:r w:rsidR="00AF6D2B">
        <w:rPr>
          <w:rFonts w:eastAsia="Times New Roman"/>
        </w:rPr>
        <w:t>ЕМИАС.ЕСУ</w:t>
      </w:r>
      <w:r>
        <w:rPr>
          <w:shd w:val="clear" w:color="auto" w:fill="FFFFFF"/>
        </w:rPr>
        <w:t>,</w:t>
      </w:r>
      <w:r w:rsidR="000111BD">
        <w:rPr>
          <w:shd w:val="clear" w:color="auto" w:fill="FFFFFF"/>
        </w:rPr>
        <w:t xml:space="preserve"> </w:t>
      </w:r>
      <w:r>
        <w:rPr>
          <w:shd w:val="clear" w:color="auto" w:fill="FFFFFF"/>
        </w:rPr>
        <w:t>о</w:t>
      </w:r>
      <w:r w:rsidR="000111BD">
        <w:rPr>
          <w:shd w:val="clear" w:color="auto" w:fill="FFFFFF"/>
        </w:rPr>
        <w:t xml:space="preserve"> </w:t>
      </w:r>
      <w:r>
        <w:rPr>
          <w:shd w:val="clear" w:color="auto" w:fill="FFFFFF"/>
        </w:rPr>
        <w:t>создании/изменении</w:t>
      </w:r>
      <w:r w:rsidR="000111BD">
        <w:rPr>
          <w:shd w:val="clear" w:color="auto" w:fill="FFFFFF"/>
        </w:rPr>
        <w:t xml:space="preserve"> </w:t>
      </w:r>
      <w:r>
        <w:rPr>
          <w:shd w:val="clear" w:color="auto" w:fill="FFFFFF"/>
        </w:rPr>
        <w:t>сущности</w:t>
      </w:r>
      <w:r w:rsidR="000111BD">
        <w:rPr>
          <w:shd w:val="clear" w:color="auto" w:fill="FFFFFF"/>
        </w:rPr>
        <w:t xml:space="preserve"> </w:t>
      </w:r>
      <w:r w:rsidRPr="004A7FE9">
        <w:t>«</w:t>
      </w:r>
      <w:r w:rsidR="0074673B">
        <w:t>Локация</w:t>
      </w:r>
      <w:r>
        <w:t>»</w:t>
      </w:r>
      <w:r w:rsidRPr="004A7FE9">
        <w:t>.</w:t>
      </w:r>
    </w:p>
    <w:p w14:paraId="3C517E56" w14:textId="4CB63D1B" w:rsidR="00B61990" w:rsidRDefault="00B61990" w:rsidP="004B36B4">
      <w:pPr>
        <w:pStyle w:val="a3"/>
      </w:pPr>
      <w:r>
        <w:t>Обработка</w:t>
      </w:r>
      <w:r w:rsidR="000111BD">
        <w:t xml:space="preserve"> </w:t>
      </w:r>
      <w:r>
        <w:t>сообщений</w:t>
      </w:r>
      <w:r w:rsidR="000111BD">
        <w:t xml:space="preserve"> </w:t>
      </w:r>
      <w:r>
        <w:t>о</w:t>
      </w:r>
      <w:r w:rsidR="000111BD">
        <w:t xml:space="preserve"> </w:t>
      </w:r>
      <w:r>
        <w:t>создании</w:t>
      </w:r>
      <w:r w:rsidR="000111BD">
        <w:t xml:space="preserve"> </w:t>
      </w:r>
      <w:r>
        <w:t>и</w:t>
      </w:r>
      <w:r w:rsidR="000111BD">
        <w:t xml:space="preserve"> </w:t>
      </w:r>
      <w:r>
        <w:t>изменении</w:t>
      </w:r>
      <w:r w:rsidR="000111BD">
        <w:t xml:space="preserve"> </w:t>
      </w:r>
      <w:r w:rsidR="00D02A5B">
        <w:t>МО</w:t>
      </w:r>
      <w:r>
        <w:t>.</w:t>
      </w:r>
    </w:p>
    <w:p w14:paraId="7FBC0B2B" w14:textId="76EE5BC7" w:rsidR="00F33430" w:rsidRDefault="00F33430" w:rsidP="00F33430">
      <w:r>
        <w:rPr>
          <w:shd w:val="clear" w:color="auto" w:fill="FFFFFF"/>
        </w:rPr>
        <w:t>Функция</w:t>
      </w:r>
      <w:r w:rsidR="000111BD">
        <w:rPr>
          <w:shd w:val="clear" w:color="auto" w:fill="FFFFFF"/>
        </w:rPr>
        <w:t xml:space="preserve"> </w:t>
      </w:r>
      <w:r>
        <w:rPr>
          <w:shd w:val="clear" w:color="auto" w:fill="FFFFFF"/>
        </w:rPr>
        <w:t>должна</w:t>
      </w:r>
      <w:r w:rsidR="000111BD">
        <w:rPr>
          <w:shd w:val="clear" w:color="auto" w:fill="FFFFFF"/>
        </w:rPr>
        <w:t xml:space="preserve"> </w:t>
      </w:r>
      <w:r>
        <w:rPr>
          <w:shd w:val="clear" w:color="auto" w:fill="FFFFFF"/>
        </w:rPr>
        <w:t>обеспечивать</w:t>
      </w:r>
      <w:r w:rsidR="000111BD">
        <w:rPr>
          <w:shd w:val="clear" w:color="auto" w:fill="FFFFFF"/>
        </w:rPr>
        <w:t xml:space="preserve"> </w:t>
      </w:r>
      <w:r>
        <w:rPr>
          <w:shd w:val="clear" w:color="auto" w:fill="FFFFFF"/>
        </w:rPr>
        <w:t>обработку</w:t>
      </w:r>
      <w:r w:rsidR="000111BD">
        <w:rPr>
          <w:shd w:val="clear" w:color="auto" w:fill="FFFFFF"/>
        </w:rPr>
        <w:t xml:space="preserve"> </w:t>
      </w:r>
      <w:r>
        <w:rPr>
          <w:shd w:val="clear" w:color="auto" w:fill="FFFFFF"/>
        </w:rPr>
        <w:t>сообщения,</w:t>
      </w:r>
      <w:r w:rsidR="000111BD">
        <w:rPr>
          <w:shd w:val="clear" w:color="auto" w:fill="FFFFFF"/>
        </w:rPr>
        <w:t xml:space="preserve"> </w:t>
      </w:r>
      <w:r>
        <w:rPr>
          <w:shd w:val="clear" w:color="auto" w:fill="FFFFFF"/>
        </w:rPr>
        <w:t>полученного</w:t>
      </w:r>
      <w:r w:rsidR="000111BD">
        <w:rPr>
          <w:shd w:val="clear" w:color="auto" w:fill="FFFFFF"/>
        </w:rPr>
        <w:t xml:space="preserve"> </w:t>
      </w:r>
      <w:r>
        <w:rPr>
          <w:shd w:val="clear" w:color="auto" w:fill="FFFFFF"/>
        </w:rPr>
        <w:t>из</w:t>
      </w:r>
      <w:r w:rsidR="000111BD">
        <w:rPr>
          <w:shd w:val="clear" w:color="auto" w:fill="FFFFFF"/>
        </w:rPr>
        <w:t xml:space="preserve"> </w:t>
      </w:r>
      <w:r>
        <w:rPr>
          <w:shd w:val="clear" w:color="auto" w:fill="FFFFFF"/>
        </w:rPr>
        <w:t>топика</w:t>
      </w:r>
      <w:r w:rsidR="000111BD">
        <w:rPr>
          <w:shd w:val="clear" w:color="auto" w:fill="FFFFFF"/>
        </w:rPr>
        <w:t xml:space="preserve"> </w:t>
      </w:r>
      <w:r>
        <w:rPr>
          <w:shd w:val="clear" w:color="auto" w:fill="FFFFFF"/>
        </w:rPr>
        <w:t>операционного</w:t>
      </w:r>
      <w:r w:rsidR="000111BD">
        <w:rPr>
          <w:shd w:val="clear" w:color="auto" w:fill="FFFFFF"/>
        </w:rPr>
        <w:t xml:space="preserve"> </w:t>
      </w:r>
      <w:r w:rsidR="00AF6D2B">
        <w:rPr>
          <w:rFonts w:eastAsia="Times New Roman"/>
        </w:rPr>
        <w:t>ЕМИАС.ЕСУ</w:t>
      </w:r>
      <w:r>
        <w:rPr>
          <w:shd w:val="clear" w:color="auto" w:fill="FFFFFF"/>
        </w:rPr>
        <w:t>,</w:t>
      </w:r>
      <w:r w:rsidR="000111BD">
        <w:rPr>
          <w:shd w:val="clear" w:color="auto" w:fill="FFFFFF"/>
        </w:rPr>
        <w:t xml:space="preserve"> </w:t>
      </w:r>
      <w:r>
        <w:rPr>
          <w:shd w:val="clear" w:color="auto" w:fill="FFFFFF"/>
        </w:rPr>
        <w:t>о</w:t>
      </w:r>
      <w:r w:rsidR="000111BD">
        <w:rPr>
          <w:shd w:val="clear" w:color="auto" w:fill="FFFFFF"/>
        </w:rPr>
        <w:t xml:space="preserve"> </w:t>
      </w:r>
      <w:r>
        <w:rPr>
          <w:shd w:val="clear" w:color="auto" w:fill="FFFFFF"/>
        </w:rPr>
        <w:t>создании/изменении</w:t>
      </w:r>
      <w:r w:rsidR="000111BD">
        <w:rPr>
          <w:shd w:val="clear" w:color="auto" w:fill="FFFFFF"/>
        </w:rPr>
        <w:t xml:space="preserve"> </w:t>
      </w:r>
      <w:r>
        <w:rPr>
          <w:shd w:val="clear" w:color="auto" w:fill="FFFFFF"/>
        </w:rPr>
        <w:t>сущности</w:t>
      </w:r>
      <w:r w:rsidR="000111BD">
        <w:rPr>
          <w:shd w:val="clear" w:color="auto" w:fill="FFFFFF"/>
        </w:rPr>
        <w:t xml:space="preserve"> </w:t>
      </w:r>
      <w:r w:rsidRPr="004A7FE9">
        <w:t>«</w:t>
      </w:r>
      <w:r>
        <w:t>Медицинская</w:t>
      </w:r>
      <w:r w:rsidR="000111BD">
        <w:t xml:space="preserve"> </w:t>
      </w:r>
      <w:r>
        <w:t>организация»</w:t>
      </w:r>
      <w:r w:rsidRPr="004A7FE9">
        <w:t>.</w:t>
      </w:r>
    </w:p>
    <w:p w14:paraId="1D6877FF" w14:textId="6DAC5300" w:rsidR="00B61990" w:rsidRDefault="00B61990" w:rsidP="004B36B4">
      <w:pPr>
        <w:pStyle w:val="a3"/>
      </w:pPr>
      <w:r>
        <w:t>Обработка</w:t>
      </w:r>
      <w:r w:rsidR="000111BD">
        <w:t xml:space="preserve"> </w:t>
      </w:r>
      <w:r>
        <w:t>сообщений</w:t>
      </w:r>
      <w:r w:rsidR="000111BD">
        <w:t xml:space="preserve"> </w:t>
      </w:r>
      <w:r>
        <w:t>о</w:t>
      </w:r>
      <w:r w:rsidR="000111BD">
        <w:t xml:space="preserve"> </w:t>
      </w:r>
      <w:r>
        <w:t>создании</w:t>
      </w:r>
      <w:r w:rsidR="000111BD">
        <w:t xml:space="preserve"> </w:t>
      </w:r>
      <w:r>
        <w:t>и</w:t>
      </w:r>
      <w:r w:rsidR="000111BD">
        <w:t xml:space="preserve"> </w:t>
      </w:r>
      <w:r>
        <w:t>изменении</w:t>
      </w:r>
      <w:r w:rsidR="000111BD">
        <w:t xml:space="preserve"> </w:t>
      </w:r>
      <w:r w:rsidR="00D02A5B">
        <w:t>МУ</w:t>
      </w:r>
      <w:r>
        <w:t>.</w:t>
      </w:r>
    </w:p>
    <w:p w14:paraId="1CFCA261" w14:textId="1082B82E" w:rsidR="00F33430" w:rsidRDefault="00F33430" w:rsidP="00F33430">
      <w:r>
        <w:rPr>
          <w:shd w:val="clear" w:color="auto" w:fill="FFFFFF"/>
        </w:rPr>
        <w:t>Функция</w:t>
      </w:r>
      <w:r w:rsidR="000111BD">
        <w:rPr>
          <w:shd w:val="clear" w:color="auto" w:fill="FFFFFF"/>
        </w:rPr>
        <w:t xml:space="preserve"> </w:t>
      </w:r>
      <w:r>
        <w:rPr>
          <w:shd w:val="clear" w:color="auto" w:fill="FFFFFF"/>
        </w:rPr>
        <w:t>должна</w:t>
      </w:r>
      <w:r w:rsidR="000111BD">
        <w:rPr>
          <w:shd w:val="clear" w:color="auto" w:fill="FFFFFF"/>
        </w:rPr>
        <w:t xml:space="preserve"> </w:t>
      </w:r>
      <w:r>
        <w:rPr>
          <w:shd w:val="clear" w:color="auto" w:fill="FFFFFF"/>
        </w:rPr>
        <w:t>обеспечивать</w:t>
      </w:r>
      <w:r w:rsidR="000111BD">
        <w:rPr>
          <w:shd w:val="clear" w:color="auto" w:fill="FFFFFF"/>
        </w:rPr>
        <w:t xml:space="preserve"> </w:t>
      </w:r>
      <w:r>
        <w:rPr>
          <w:shd w:val="clear" w:color="auto" w:fill="FFFFFF"/>
        </w:rPr>
        <w:t>обработку</w:t>
      </w:r>
      <w:r w:rsidR="000111BD">
        <w:rPr>
          <w:shd w:val="clear" w:color="auto" w:fill="FFFFFF"/>
        </w:rPr>
        <w:t xml:space="preserve"> </w:t>
      </w:r>
      <w:r>
        <w:rPr>
          <w:shd w:val="clear" w:color="auto" w:fill="FFFFFF"/>
        </w:rPr>
        <w:t>сообщения,</w:t>
      </w:r>
      <w:r w:rsidR="000111BD">
        <w:rPr>
          <w:shd w:val="clear" w:color="auto" w:fill="FFFFFF"/>
        </w:rPr>
        <w:t xml:space="preserve"> </w:t>
      </w:r>
      <w:r>
        <w:rPr>
          <w:shd w:val="clear" w:color="auto" w:fill="FFFFFF"/>
        </w:rPr>
        <w:t>полученного</w:t>
      </w:r>
      <w:r w:rsidR="000111BD">
        <w:rPr>
          <w:shd w:val="clear" w:color="auto" w:fill="FFFFFF"/>
        </w:rPr>
        <w:t xml:space="preserve"> </w:t>
      </w:r>
      <w:r>
        <w:rPr>
          <w:shd w:val="clear" w:color="auto" w:fill="FFFFFF"/>
        </w:rPr>
        <w:t>из</w:t>
      </w:r>
      <w:r w:rsidR="000111BD">
        <w:rPr>
          <w:shd w:val="clear" w:color="auto" w:fill="FFFFFF"/>
        </w:rPr>
        <w:t xml:space="preserve"> </w:t>
      </w:r>
      <w:r>
        <w:rPr>
          <w:shd w:val="clear" w:color="auto" w:fill="FFFFFF"/>
        </w:rPr>
        <w:t>топика</w:t>
      </w:r>
      <w:r w:rsidR="000111BD">
        <w:rPr>
          <w:shd w:val="clear" w:color="auto" w:fill="FFFFFF"/>
        </w:rPr>
        <w:t xml:space="preserve"> </w:t>
      </w:r>
      <w:r>
        <w:rPr>
          <w:shd w:val="clear" w:color="auto" w:fill="FFFFFF"/>
        </w:rPr>
        <w:t>операционного</w:t>
      </w:r>
      <w:r w:rsidR="000111BD">
        <w:rPr>
          <w:shd w:val="clear" w:color="auto" w:fill="FFFFFF"/>
        </w:rPr>
        <w:t xml:space="preserve"> </w:t>
      </w:r>
      <w:r w:rsidR="00AF6D2B">
        <w:rPr>
          <w:rFonts w:eastAsia="Times New Roman"/>
        </w:rPr>
        <w:t>ЕМИАС.ЕСУ</w:t>
      </w:r>
      <w:r>
        <w:rPr>
          <w:shd w:val="clear" w:color="auto" w:fill="FFFFFF"/>
        </w:rPr>
        <w:t>,</w:t>
      </w:r>
      <w:r w:rsidR="000111BD">
        <w:rPr>
          <w:shd w:val="clear" w:color="auto" w:fill="FFFFFF"/>
        </w:rPr>
        <w:t xml:space="preserve"> </w:t>
      </w:r>
      <w:r>
        <w:rPr>
          <w:shd w:val="clear" w:color="auto" w:fill="FFFFFF"/>
        </w:rPr>
        <w:t>о</w:t>
      </w:r>
      <w:r w:rsidR="000111BD">
        <w:rPr>
          <w:shd w:val="clear" w:color="auto" w:fill="FFFFFF"/>
        </w:rPr>
        <w:t xml:space="preserve"> </w:t>
      </w:r>
      <w:r>
        <w:rPr>
          <w:shd w:val="clear" w:color="auto" w:fill="FFFFFF"/>
        </w:rPr>
        <w:t>создании/изменении</w:t>
      </w:r>
      <w:r w:rsidR="000111BD">
        <w:rPr>
          <w:shd w:val="clear" w:color="auto" w:fill="FFFFFF"/>
        </w:rPr>
        <w:t xml:space="preserve"> </w:t>
      </w:r>
      <w:r>
        <w:rPr>
          <w:shd w:val="clear" w:color="auto" w:fill="FFFFFF"/>
        </w:rPr>
        <w:t>сущности</w:t>
      </w:r>
      <w:r w:rsidR="000111BD">
        <w:rPr>
          <w:shd w:val="clear" w:color="auto" w:fill="FFFFFF"/>
        </w:rPr>
        <w:t xml:space="preserve"> </w:t>
      </w:r>
      <w:r w:rsidRPr="004A7FE9">
        <w:t>«</w:t>
      </w:r>
      <w:r>
        <w:t>Медицинское</w:t>
      </w:r>
      <w:r w:rsidR="000111BD">
        <w:t xml:space="preserve"> </w:t>
      </w:r>
      <w:r>
        <w:t>учреждение»</w:t>
      </w:r>
      <w:r w:rsidRPr="004A7FE9">
        <w:t>.</w:t>
      </w:r>
    </w:p>
    <w:p w14:paraId="4BD02171" w14:textId="3442DBBF" w:rsidR="00B61990" w:rsidRDefault="00B61990" w:rsidP="004B36B4">
      <w:pPr>
        <w:pStyle w:val="a3"/>
      </w:pPr>
      <w:r>
        <w:t>Обработка</w:t>
      </w:r>
      <w:r w:rsidR="000111BD">
        <w:t xml:space="preserve"> </w:t>
      </w:r>
      <w:r>
        <w:t>сообщений</w:t>
      </w:r>
      <w:r w:rsidR="000111BD">
        <w:t xml:space="preserve"> </w:t>
      </w:r>
      <w:r>
        <w:t>о</w:t>
      </w:r>
      <w:r w:rsidR="000111BD">
        <w:t xml:space="preserve"> </w:t>
      </w:r>
      <w:r>
        <w:t>прогрессе</w:t>
      </w:r>
      <w:r w:rsidR="000111BD">
        <w:t xml:space="preserve"> </w:t>
      </w:r>
      <w:r>
        <w:t>применения</w:t>
      </w:r>
      <w:r w:rsidR="000111BD">
        <w:t xml:space="preserve"> </w:t>
      </w:r>
      <w:r>
        <w:t>изменений</w:t>
      </w:r>
      <w:r w:rsidR="000111BD">
        <w:t xml:space="preserve"> </w:t>
      </w:r>
      <w:r>
        <w:t>в</w:t>
      </w:r>
      <w:r w:rsidR="000111BD">
        <w:t xml:space="preserve"> </w:t>
      </w:r>
      <w:r>
        <w:t>расписаниях.</w:t>
      </w:r>
    </w:p>
    <w:p w14:paraId="4E08A9A6" w14:textId="1A95CF1A" w:rsidR="00F33430" w:rsidRDefault="00F33430" w:rsidP="00F33430">
      <w:r>
        <w:rPr>
          <w:shd w:val="clear" w:color="auto" w:fill="FFFFFF"/>
        </w:rPr>
        <w:t>Функция</w:t>
      </w:r>
      <w:r w:rsidR="000111BD">
        <w:rPr>
          <w:shd w:val="clear" w:color="auto" w:fill="FFFFFF"/>
        </w:rPr>
        <w:t xml:space="preserve"> </w:t>
      </w:r>
      <w:r>
        <w:rPr>
          <w:shd w:val="clear" w:color="auto" w:fill="FFFFFF"/>
        </w:rPr>
        <w:t>должна</w:t>
      </w:r>
      <w:r w:rsidR="000111BD">
        <w:rPr>
          <w:shd w:val="clear" w:color="auto" w:fill="FFFFFF"/>
        </w:rPr>
        <w:t xml:space="preserve"> </w:t>
      </w:r>
      <w:r>
        <w:rPr>
          <w:shd w:val="clear" w:color="auto" w:fill="FFFFFF"/>
        </w:rPr>
        <w:t>обеспечивать</w:t>
      </w:r>
      <w:r w:rsidR="000111BD">
        <w:rPr>
          <w:shd w:val="clear" w:color="auto" w:fill="FFFFFF"/>
        </w:rPr>
        <w:t xml:space="preserve"> </w:t>
      </w:r>
      <w:r>
        <w:rPr>
          <w:shd w:val="clear" w:color="auto" w:fill="FFFFFF"/>
        </w:rPr>
        <w:t>обработку</w:t>
      </w:r>
      <w:r w:rsidR="000111BD">
        <w:rPr>
          <w:shd w:val="clear" w:color="auto" w:fill="FFFFFF"/>
        </w:rPr>
        <w:t xml:space="preserve"> </w:t>
      </w:r>
      <w:r>
        <w:rPr>
          <w:shd w:val="clear" w:color="auto" w:fill="FFFFFF"/>
        </w:rPr>
        <w:t>сообщения,</w:t>
      </w:r>
      <w:r w:rsidR="000111BD">
        <w:rPr>
          <w:shd w:val="clear" w:color="auto" w:fill="FFFFFF"/>
        </w:rPr>
        <w:t xml:space="preserve"> </w:t>
      </w:r>
      <w:r>
        <w:rPr>
          <w:shd w:val="clear" w:color="auto" w:fill="FFFFFF"/>
        </w:rPr>
        <w:t>полученного</w:t>
      </w:r>
      <w:r w:rsidR="000111BD">
        <w:rPr>
          <w:shd w:val="clear" w:color="auto" w:fill="FFFFFF"/>
        </w:rPr>
        <w:t xml:space="preserve"> </w:t>
      </w:r>
      <w:r>
        <w:rPr>
          <w:shd w:val="clear" w:color="auto" w:fill="FFFFFF"/>
        </w:rPr>
        <w:t>из</w:t>
      </w:r>
      <w:r w:rsidR="000111BD">
        <w:rPr>
          <w:shd w:val="clear" w:color="auto" w:fill="FFFFFF"/>
        </w:rPr>
        <w:t xml:space="preserve"> </w:t>
      </w:r>
      <w:r>
        <w:rPr>
          <w:shd w:val="clear" w:color="auto" w:fill="FFFFFF"/>
        </w:rPr>
        <w:t>топика</w:t>
      </w:r>
      <w:r w:rsidR="000111BD">
        <w:rPr>
          <w:shd w:val="clear" w:color="auto" w:fill="FFFFFF"/>
        </w:rPr>
        <w:t xml:space="preserve"> </w:t>
      </w:r>
      <w:r>
        <w:rPr>
          <w:shd w:val="clear" w:color="auto" w:fill="FFFFFF"/>
        </w:rPr>
        <w:t>операционного</w:t>
      </w:r>
      <w:r w:rsidR="000111BD">
        <w:rPr>
          <w:shd w:val="clear" w:color="auto" w:fill="FFFFFF"/>
        </w:rPr>
        <w:t xml:space="preserve"> </w:t>
      </w:r>
      <w:r w:rsidR="00AF6D2B">
        <w:rPr>
          <w:rFonts w:eastAsia="Times New Roman"/>
        </w:rPr>
        <w:t>ЕМИАС.ЕСУ</w:t>
      </w:r>
      <w:r>
        <w:rPr>
          <w:shd w:val="clear" w:color="auto" w:fill="FFFFFF"/>
        </w:rPr>
        <w:t>,</w:t>
      </w:r>
      <w:r w:rsidR="000111BD">
        <w:rPr>
          <w:shd w:val="clear" w:color="auto" w:fill="FFFFFF"/>
        </w:rPr>
        <w:t xml:space="preserve"> </w:t>
      </w:r>
      <w:r>
        <w:rPr>
          <w:shd w:val="clear" w:color="auto" w:fill="FFFFFF"/>
        </w:rPr>
        <w:t>о</w:t>
      </w:r>
      <w:r w:rsidR="000111BD">
        <w:rPr>
          <w:shd w:val="clear" w:color="auto" w:fill="FFFFFF"/>
        </w:rPr>
        <w:t xml:space="preserve"> </w:t>
      </w:r>
      <w:r w:rsidR="000C612D">
        <w:t>прогрессе</w:t>
      </w:r>
      <w:r w:rsidR="000111BD">
        <w:t xml:space="preserve"> </w:t>
      </w:r>
      <w:r w:rsidR="000C612D">
        <w:t>применения</w:t>
      </w:r>
      <w:r w:rsidR="000111BD">
        <w:t xml:space="preserve"> </w:t>
      </w:r>
      <w:r w:rsidR="000C612D">
        <w:t>изменений</w:t>
      </w:r>
      <w:r w:rsidR="000111BD">
        <w:t xml:space="preserve"> </w:t>
      </w:r>
      <w:r w:rsidR="000C612D">
        <w:t>в</w:t>
      </w:r>
      <w:r w:rsidR="000111BD">
        <w:t xml:space="preserve"> </w:t>
      </w:r>
      <w:r w:rsidR="000C612D">
        <w:t>расписаниях.</w:t>
      </w:r>
    </w:p>
    <w:p w14:paraId="0A9FC18C" w14:textId="1026F7E4" w:rsidR="00B61990" w:rsidRDefault="00B61990" w:rsidP="004B36B4">
      <w:pPr>
        <w:pStyle w:val="a3"/>
      </w:pPr>
      <w:r>
        <w:t>Публикация</w:t>
      </w:r>
      <w:r w:rsidR="000111BD">
        <w:t xml:space="preserve"> </w:t>
      </w:r>
      <w:r>
        <w:t>изменений</w:t>
      </w:r>
      <w:r w:rsidR="000111BD">
        <w:t xml:space="preserve"> </w:t>
      </w:r>
      <w:r>
        <w:t>расписаний</w:t>
      </w:r>
      <w:r w:rsidR="000111BD">
        <w:t xml:space="preserve"> </w:t>
      </w:r>
      <w:r>
        <w:t>композитных</w:t>
      </w:r>
      <w:r w:rsidR="000111BD">
        <w:t xml:space="preserve"> </w:t>
      </w:r>
      <w:r>
        <w:t>ресурсов,</w:t>
      </w:r>
      <w:r w:rsidR="000111BD">
        <w:t xml:space="preserve"> </w:t>
      </w:r>
      <w:r>
        <w:t>входящих</w:t>
      </w:r>
      <w:r w:rsidR="000111BD">
        <w:t xml:space="preserve"> </w:t>
      </w:r>
      <w:r>
        <w:t>в</w:t>
      </w:r>
      <w:r w:rsidR="000111BD">
        <w:t xml:space="preserve"> </w:t>
      </w:r>
      <w:r>
        <w:t>состав</w:t>
      </w:r>
      <w:r w:rsidR="000111BD">
        <w:t xml:space="preserve"> </w:t>
      </w:r>
      <w:r>
        <w:t>расписания</w:t>
      </w:r>
      <w:r w:rsidR="000111BD">
        <w:t xml:space="preserve"> </w:t>
      </w:r>
      <w:r>
        <w:t>МО/МУ.</w:t>
      </w:r>
    </w:p>
    <w:p w14:paraId="44A29A23" w14:textId="649FC29F" w:rsidR="00366715" w:rsidRPr="00366715" w:rsidRDefault="00366715" w:rsidP="00366715">
      <w:r>
        <w:rPr>
          <w:shd w:val="clear" w:color="auto" w:fill="FFFFFF"/>
        </w:rPr>
        <w:t>Функция</w:t>
      </w:r>
      <w:r w:rsidR="000111BD">
        <w:rPr>
          <w:shd w:val="clear" w:color="auto" w:fill="FFFFFF"/>
        </w:rPr>
        <w:t xml:space="preserve"> </w:t>
      </w:r>
      <w:r>
        <w:rPr>
          <w:shd w:val="clear" w:color="auto" w:fill="FFFFFF"/>
        </w:rPr>
        <w:t>должна</w:t>
      </w:r>
      <w:r w:rsidR="000111BD">
        <w:rPr>
          <w:shd w:val="clear" w:color="auto" w:fill="FFFFFF"/>
        </w:rPr>
        <w:t xml:space="preserve"> </w:t>
      </w:r>
      <w:r>
        <w:rPr>
          <w:shd w:val="clear" w:color="auto" w:fill="FFFFFF"/>
        </w:rPr>
        <w:t>обеспечивать</w:t>
      </w:r>
      <w:r w:rsidR="000111BD">
        <w:rPr>
          <w:shd w:val="clear" w:color="auto" w:fill="FFFFFF"/>
        </w:rPr>
        <w:t xml:space="preserve"> </w:t>
      </w:r>
      <w:r>
        <w:rPr>
          <w:shd w:val="clear" w:color="auto" w:fill="FFFFFF"/>
        </w:rPr>
        <w:t>выполнение</w:t>
      </w:r>
      <w:r w:rsidR="000111BD">
        <w:rPr>
          <w:shd w:val="clear" w:color="auto" w:fill="FFFFFF"/>
        </w:rPr>
        <w:t xml:space="preserve"> </w:t>
      </w:r>
      <w:r>
        <w:rPr>
          <w:shd w:val="clear" w:color="auto" w:fill="FFFFFF"/>
        </w:rPr>
        <w:t>публикации</w:t>
      </w:r>
      <w:r w:rsidR="000111BD">
        <w:rPr>
          <w:shd w:val="clear" w:color="auto" w:fill="FFFFFF"/>
        </w:rPr>
        <w:t xml:space="preserve"> </w:t>
      </w:r>
      <w:r>
        <w:rPr>
          <w:shd w:val="clear" w:color="auto" w:fill="FFFFFF"/>
        </w:rPr>
        <w:t>в</w:t>
      </w:r>
      <w:r w:rsidR="000111BD">
        <w:rPr>
          <w:shd w:val="clear" w:color="auto" w:fill="FFFFFF"/>
        </w:rPr>
        <w:t xml:space="preserve"> </w:t>
      </w:r>
      <w:r w:rsidR="00AF6D2B">
        <w:rPr>
          <w:rFonts w:eastAsia="Times New Roman"/>
        </w:rPr>
        <w:t>ЕМИАС.ЕСУ</w:t>
      </w:r>
      <w:r w:rsidR="00AF6D2B">
        <w:rPr>
          <w:shd w:val="clear" w:color="auto" w:fill="FFFFFF"/>
        </w:rPr>
        <w:t xml:space="preserve"> </w:t>
      </w:r>
      <w:r>
        <w:rPr>
          <w:shd w:val="clear" w:color="auto" w:fill="FFFFFF"/>
        </w:rPr>
        <w:t>событий</w:t>
      </w:r>
      <w:r w:rsidR="000111BD">
        <w:rPr>
          <w:shd w:val="clear" w:color="auto" w:fill="FFFFFF"/>
        </w:rPr>
        <w:t xml:space="preserve"> </w:t>
      </w:r>
      <w:r w:rsidRPr="00366715">
        <w:t>изменений</w:t>
      </w:r>
      <w:r w:rsidR="000111BD">
        <w:t xml:space="preserve"> </w:t>
      </w:r>
      <w:r>
        <w:t>р</w:t>
      </w:r>
      <w:r w:rsidRPr="00366715">
        <w:t>асписаний</w:t>
      </w:r>
      <w:r w:rsidR="000111BD">
        <w:t xml:space="preserve"> </w:t>
      </w:r>
      <w:r w:rsidRPr="00366715">
        <w:t>композитных</w:t>
      </w:r>
      <w:r w:rsidR="000111BD">
        <w:t xml:space="preserve"> </w:t>
      </w:r>
      <w:r w:rsidRPr="00366715">
        <w:t>ресурсов,</w:t>
      </w:r>
      <w:r w:rsidR="000111BD">
        <w:t xml:space="preserve"> </w:t>
      </w:r>
      <w:r w:rsidRPr="00366715">
        <w:t>входящих</w:t>
      </w:r>
      <w:r w:rsidR="000111BD">
        <w:t xml:space="preserve"> </w:t>
      </w:r>
      <w:r w:rsidRPr="00366715">
        <w:t>в</w:t>
      </w:r>
      <w:r w:rsidR="000111BD">
        <w:t xml:space="preserve"> </w:t>
      </w:r>
      <w:r w:rsidRPr="00366715">
        <w:t>состав</w:t>
      </w:r>
      <w:r w:rsidR="000111BD">
        <w:t xml:space="preserve"> </w:t>
      </w:r>
      <w:r>
        <w:t>р</w:t>
      </w:r>
      <w:r w:rsidRPr="00366715">
        <w:t>асписания</w:t>
      </w:r>
      <w:r w:rsidR="000111BD">
        <w:t xml:space="preserve"> </w:t>
      </w:r>
      <w:r w:rsidRPr="00366715">
        <w:t>МО/МУ</w:t>
      </w:r>
      <w:r>
        <w:t>.</w:t>
      </w:r>
    </w:p>
    <w:p w14:paraId="2DD0D501" w14:textId="36EE1DF1" w:rsidR="00B61990" w:rsidRDefault="00B61990" w:rsidP="004B36B4">
      <w:pPr>
        <w:pStyle w:val="a3"/>
      </w:pPr>
      <w:r>
        <w:t>Публикация</w:t>
      </w:r>
      <w:r w:rsidR="000111BD">
        <w:t xml:space="preserve"> </w:t>
      </w:r>
      <w:r>
        <w:t>изменений</w:t>
      </w:r>
      <w:r w:rsidR="000111BD">
        <w:t xml:space="preserve"> </w:t>
      </w:r>
      <w:r>
        <w:t>композитных</w:t>
      </w:r>
      <w:r w:rsidR="000111BD">
        <w:t xml:space="preserve"> </w:t>
      </w:r>
      <w:r>
        <w:t>ресурсов.</w:t>
      </w:r>
    </w:p>
    <w:p w14:paraId="2FB16968" w14:textId="4A8FD340" w:rsidR="00366715" w:rsidRDefault="00366715" w:rsidP="00366715">
      <w:r>
        <w:rPr>
          <w:shd w:val="clear" w:color="auto" w:fill="FFFFFF"/>
        </w:rPr>
        <w:t>Функция</w:t>
      </w:r>
      <w:r w:rsidR="000111BD">
        <w:rPr>
          <w:shd w:val="clear" w:color="auto" w:fill="FFFFFF"/>
        </w:rPr>
        <w:t xml:space="preserve"> </w:t>
      </w:r>
      <w:r>
        <w:rPr>
          <w:shd w:val="clear" w:color="auto" w:fill="FFFFFF"/>
        </w:rPr>
        <w:t>должна</w:t>
      </w:r>
      <w:r w:rsidR="000111BD">
        <w:rPr>
          <w:shd w:val="clear" w:color="auto" w:fill="FFFFFF"/>
        </w:rPr>
        <w:t xml:space="preserve"> </w:t>
      </w:r>
      <w:r>
        <w:rPr>
          <w:shd w:val="clear" w:color="auto" w:fill="FFFFFF"/>
        </w:rPr>
        <w:t>обеспечивать</w:t>
      </w:r>
      <w:r w:rsidR="000111BD">
        <w:rPr>
          <w:shd w:val="clear" w:color="auto" w:fill="FFFFFF"/>
        </w:rPr>
        <w:t xml:space="preserve"> </w:t>
      </w:r>
      <w:r>
        <w:rPr>
          <w:shd w:val="clear" w:color="auto" w:fill="FFFFFF"/>
        </w:rPr>
        <w:t>выполнение</w:t>
      </w:r>
      <w:r w:rsidR="000111BD">
        <w:rPr>
          <w:shd w:val="clear" w:color="auto" w:fill="FFFFFF"/>
        </w:rPr>
        <w:t xml:space="preserve"> </w:t>
      </w:r>
      <w:r>
        <w:rPr>
          <w:shd w:val="clear" w:color="auto" w:fill="FFFFFF"/>
        </w:rPr>
        <w:t>публикации</w:t>
      </w:r>
      <w:r w:rsidR="000111BD">
        <w:rPr>
          <w:shd w:val="clear" w:color="auto" w:fill="FFFFFF"/>
        </w:rPr>
        <w:t xml:space="preserve"> </w:t>
      </w:r>
      <w:r>
        <w:rPr>
          <w:shd w:val="clear" w:color="auto" w:fill="FFFFFF"/>
        </w:rPr>
        <w:t>в</w:t>
      </w:r>
      <w:r w:rsidR="000111BD">
        <w:rPr>
          <w:shd w:val="clear" w:color="auto" w:fill="FFFFFF"/>
        </w:rPr>
        <w:t xml:space="preserve"> </w:t>
      </w:r>
      <w:r w:rsidR="00AF6D2B">
        <w:rPr>
          <w:rFonts w:eastAsia="Times New Roman"/>
        </w:rPr>
        <w:t>ЕМИАС.ЕСУ</w:t>
      </w:r>
      <w:r w:rsidR="00AF6D2B">
        <w:rPr>
          <w:shd w:val="clear" w:color="auto" w:fill="FFFFFF"/>
        </w:rPr>
        <w:t xml:space="preserve"> </w:t>
      </w:r>
      <w:r>
        <w:rPr>
          <w:shd w:val="clear" w:color="auto" w:fill="FFFFFF"/>
        </w:rPr>
        <w:t>событий</w:t>
      </w:r>
      <w:r w:rsidR="000111BD">
        <w:rPr>
          <w:shd w:val="clear" w:color="auto" w:fill="FFFFFF"/>
        </w:rPr>
        <w:t xml:space="preserve"> </w:t>
      </w:r>
      <w:r w:rsidRPr="00366715">
        <w:t>изменений</w:t>
      </w:r>
      <w:r w:rsidR="000111BD">
        <w:t xml:space="preserve"> </w:t>
      </w:r>
      <w:r w:rsidRPr="00366715">
        <w:t>композитных</w:t>
      </w:r>
      <w:r w:rsidR="000111BD">
        <w:t xml:space="preserve"> </w:t>
      </w:r>
      <w:r w:rsidRPr="00366715">
        <w:t>ресурсо</w:t>
      </w:r>
      <w:r>
        <w:t>в.</w:t>
      </w:r>
    </w:p>
    <w:p w14:paraId="0BDD69D1" w14:textId="015387FC" w:rsidR="00732692" w:rsidRDefault="00B61990" w:rsidP="004B36B4">
      <w:pPr>
        <w:pStyle w:val="a3"/>
      </w:pPr>
      <w:r>
        <w:t>Публикация</w:t>
      </w:r>
      <w:r w:rsidR="000111BD">
        <w:t xml:space="preserve"> </w:t>
      </w:r>
      <w:r>
        <w:t>события</w:t>
      </w:r>
      <w:r w:rsidR="000111BD">
        <w:t xml:space="preserve"> </w:t>
      </w:r>
      <w:r>
        <w:t>создания/изменения</w:t>
      </w:r>
      <w:r w:rsidR="000111BD">
        <w:t xml:space="preserve"> </w:t>
      </w:r>
      <w:r>
        <w:t>маршрута</w:t>
      </w:r>
      <w:r w:rsidR="000111BD">
        <w:t xml:space="preserve"> </w:t>
      </w:r>
      <w:r>
        <w:t>движения</w:t>
      </w:r>
      <w:r w:rsidR="000111BD">
        <w:t xml:space="preserve"> </w:t>
      </w:r>
      <w:r>
        <w:t>пациентов</w:t>
      </w:r>
      <w:r w:rsidR="000111BD">
        <w:t xml:space="preserve"> </w:t>
      </w:r>
      <w:r>
        <w:t>на</w:t>
      </w:r>
      <w:r w:rsidR="000111BD">
        <w:t xml:space="preserve"> </w:t>
      </w:r>
      <w:r>
        <w:t>инструментальные</w:t>
      </w:r>
      <w:r w:rsidR="000111BD">
        <w:t xml:space="preserve"> </w:t>
      </w:r>
      <w:r>
        <w:t>исследования.</w:t>
      </w:r>
    </w:p>
    <w:p w14:paraId="411E0446" w14:textId="28653325" w:rsidR="00366715" w:rsidRDefault="00366715" w:rsidP="00366715">
      <w:r>
        <w:rPr>
          <w:shd w:val="clear" w:color="auto" w:fill="FFFFFF"/>
        </w:rPr>
        <w:t>Функция</w:t>
      </w:r>
      <w:r w:rsidR="000111BD">
        <w:rPr>
          <w:shd w:val="clear" w:color="auto" w:fill="FFFFFF"/>
        </w:rPr>
        <w:t xml:space="preserve"> </w:t>
      </w:r>
      <w:r>
        <w:rPr>
          <w:shd w:val="clear" w:color="auto" w:fill="FFFFFF"/>
        </w:rPr>
        <w:t>должна</w:t>
      </w:r>
      <w:r w:rsidR="000111BD">
        <w:rPr>
          <w:shd w:val="clear" w:color="auto" w:fill="FFFFFF"/>
        </w:rPr>
        <w:t xml:space="preserve"> </w:t>
      </w:r>
      <w:r>
        <w:rPr>
          <w:shd w:val="clear" w:color="auto" w:fill="FFFFFF"/>
        </w:rPr>
        <w:t>обеспечивать</w:t>
      </w:r>
      <w:r w:rsidR="000111BD">
        <w:rPr>
          <w:shd w:val="clear" w:color="auto" w:fill="FFFFFF"/>
        </w:rPr>
        <w:t xml:space="preserve"> </w:t>
      </w:r>
      <w:r>
        <w:rPr>
          <w:shd w:val="clear" w:color="auto" w:fill="FFFFFF"/>
        </w:rPr>
        <w:t>выполнение</w:t>
      </w:r>
      <w:r w:rsidR="000111BD">
        <w:rPr>
          <w:shd w:val="clear" w:color="auto" w:fill="FFFFFF"/>
        </w:rPr>
        <w:t xml:space="preserve"> </w:t>
      </w:r>
      <w:r>
        <w:rPr>
          <w:shd w:val="clear" w:color="auto" w:fill="FFFFFF"/>
        </w:rPr>
        <w:t>публикации</w:t>
      </w:r>
      <w:r w:rsidR="000111BD">
        <w:rPr>
          <w:shd w:val="clear" w:color="auto" w:fill="FFFFFF"/>
        </w:rPr>
        <w:t xml:space="preserve"> </w:t>
      </w:r>
      <w:r>
        <w:rPr>
          <w:shd w:val="clear" w:color="auto" w:fill="FFFFFF"/>
        </w:rPr>
        <w:t>в</w:t>
      </w:r>
      <w:r w:rsidR="000111BD">
        <w:rPr>
          <w:shd w:val="clear" w:color="auto" w:fill="FFFFFF"/>
        </w:rPr>
        <w:t xml:space="preserve"> </w:t>
      </w:r>
      <w:r w:rsidR="00AF6D2B">
        <w:rPr>
          <w:rFonts w:eastAsia="Times New Roman"/>
        </w:rPr>
        <w:t>ЕМИАС.ЕСУ</w:t>
      </w:r>
      <w:r w:rsidR="00AF6D2B">
        <w:rPr>
          <w:shd w:val="clear" w:color="auto" w:fill="FFFFFF"/>
        </w:rPr>
        <w:t xml:space="preserve"> </w:t>
      </w:r>
      <w:r>
        <w:rPr>
          <w:shd w:val="clear" w:color="auto" w:fill="FFFFFF"/>
        </w:rPr>
        <w:t>событий</w:t>
      </w:r>
      <w:r w:rsidR="000111BD">
        <w:rPr>
          <w:shd w:val="clear" w:color="auto" w:fill="FFFFFF"/>
        </w:rPr>
        <w:t xml:space="preserve"> </w:t>
      </w:r>
      <w:r>
        <w:t>создания/изменения</w:t>
      </w:r>
      <w:r w:rsidR="000111BD">
        <w:t xml:space="preserve"> </w:t>
      </w:r>
      <w:r>
        <w:t>маршрута</w:t>
      </w:r>
      <w:r w:rsidR="000111BD">
        <w:t xml:space="preserve"> </w:t>
      </w:r>
      <w:r>
        <w:t>движения</w:t>
      </w:r>
      <w:r w:rsidR="000111BD">
        <w:t xml:space="preserve"> </w:t>
      </w:r>
      <w:r>
        <w:t>пациентов</w:t>
      </w:r>
      <w:r w:rsidR="000111BD">
        <w:t xml:space="preserve"> </w:t>
      </w:r>
      <w:r>
        <w:t>на</w:t>
      </w:r>
      <w:r w:rsidR="000111BD">
        <w:t xml:space="preserve"> </w:t>
      </w:r>
      <w:r>
        <w:t>инструментальные</w:t>
      </w:r>
      <w:r w:rsidR="000111BD">
        <w:t xml:space="preserve"> </w:t>
      </w:r>
      <w:r>
        <w:t>исследования.</w:t>
      </w:r>
    </w:p>
    <w:p w14:paraId="74F81141" w14:textId="73AEF223" w:rsidR="00732692" w:rsidRPr="009E62C1" w:rsidRDefault="004B36B4" w:rsidP="009E62C1">
      <w:pPr>
        <w:pStyle w:val="4-4"/>
      </w:pPr>
      <w:bookmarkStart w:id="180" w:name="_Ref66274291"/>
      <w:r w:rsidRPr="009E62C1">
        <w:t>С</w:t>
      </w:r>
      <w:r w:rsidR="00AD05D2" w:rsidRPr="009E62C1">
        <w:t>инхронизаци</w:t>
      </w:r>
      <w:r w:rsidRPr="009E62C1">
        <w:t>я</w:t>
      </w:r>
      <w:r w:rsidR="000111BD">
        <w:t xml:space="preserve"> </w:t>
      </w:r>
      <w:r w:rsidR="00AD05D2" w:rsidRPr="009E62C1">
        <w:t>обновлений</w:t>
      </w:r>
      <w:r w:rsidR="000111BD">
        <w:t xml:space="preserve"> </w:t>
      </w:r>
      <w:r w:rsidR="00AD05D2" w:rsidRPr="009E62C1">
        <w:t>справочной</w:t>
      </w:r>
      <w:r w:rsidR="000111BD">
        <w:t xml:space="preserve"> </w:t>
      </w:r>
      <w:r w:rsidR="00AD05D2" w:rsidRPr="009E62C1">
        <w:t>информации</w:t>
      </w:r>
      <w:r w:rsidR="000111BD">
        <w:t xml:space="preserve"> </w:t>
      </w:r>
      <w:r w:rsidR="00AD05D2" w:rsidRPr="009E62C1">
        <w:t>с</w:t>
      </w:r>
      <w:r w:rsidR="000111BD">
        <w:t xml:space="preserve"> </w:t>
      </w:r>
      <w:r w:rsidR="00AD05D2" w:rsidRPr="009E62C1">
        <w:t>Сервисом</w:t>
      </w:r>
      <w:r w:rsidR="000111BD">
        <w:t xml:space="preserve"> </w:t>
      </w:r>
      <w:r w:rsidR="00AD05D2" w:rsidRPr="009E62C1">
        <w:t>НСИ</w:t>
      </w:r>
      <w:del w:id="181" w:author="emias\dbarishev" w:date="2021-03-29T11:00:00Z">
        <w:r w:rsidR="00AD05D2" w:rsidRPr="009E62C1" w:rsidDel="00F05A42">
          <w:delText>2</w:delText>
        </w:r>
      </w:del>
      <w:bookmarkEnd w:id="180"/>
    </w:p>
    <w:p w14:paraId="65D0D00F" w14:textId="198C2433" w:rsidR="004B36B4" w:rsidRDefault="004B36B4" w:rsidP="00F13EB7">
      <w:pPr>
        <w:pStyle w:val="a3"/>
        <w:numPr>
          <w:ilvl w:val="0"/>
          <w:numId w:val="94"/>
        </w:numPr>
      </w:pPr>
      <w:r>
        <w:t>Получение</w:t>
      </w:r>
      <w:r w:rsidR="000111BD">
        <w:t xml:space="preserve"> </w:t>
      </w:r>
      <w:r>
        <w:t>запроса</w:t>
      </w:r>
      <w:r w:rsidR="000111BD">
        <w:t xml:space="preserve"> </w:t>
      </w:r>
      <w:r>
        <w:t>на</w:t>
      </w:r>
      <w:r w:rsidR="000111BD">
        <w:t xml:space="preserve"> </w:t>
      </w:r>
      <w:r>
        <w:t>изменение</w:t>
      </w:r>
      <w:r w:rsidR="000111BD">
        <w:t xml:space="preserve"> </w:t>
      </w:r>
      <w:r>
        <w:t>справочных</w:t>
      </w:r>
      <w:r w:rsidR="000111BD">
        <w:t xml:space="preserve"> </w:t>
      </w:r>
      <w:r>
        <w:t>данных</w:t>
      </w:r>
      <w:r w:rsidR="000111BD">
        <w:t xml:space="preserve"> </w:t>
      </w:r>
      <w:r>
        <w:t>от</w:t>
      </w:r>
      <w:r w:rsidR="000111BD">
        <w:t xml:space="preserve"> </w:t>
      </w:r>
      <w:r>
        <w:t>сервиса</w:t>
      </w:r>
      <w:r w:rsidR="000111BD">
        <w:t xml:space="preserve"> </w:t>
      </w:r>
      <w:r>
        <w:t>НСИ</w:t>
      </w:r>
      <w:del w:id="182" w:author="emias\dbarishev" w:date="2021-03-29T11:00:00Z">
        <w:r w:rsidDel="00F05A42">
          <w:delText>2</w:delText>
        </w:r>
      </w:del>
      <w:r>
        <w:t>.</w:t>
      </w:r>
      <w:r w:rsidR="000111BD">
        <w:t xml:space="preserve"> </w:t>
      </w:r>
      <w:r>
        <w:t>Изменение</w:t>
      </w:r>
      <w:r w:rsidR="000111BD">
        <w:t xml:space="preserve"> </w:t>
      </w:r>
      <w:r>
        <w:t>данных</w:t>
      </w:r>
      <w:r w:rsidR="000111BD">
        <w:t xml:space="preserve"> </w:t>
      </w:r>
      <w:r>
        <w:t>доступно</w:t>
      </w:r>
      <w:r w:rsidR="000111BD">
        <w:t xml:space="preserve"> </w:t>
      </w:r>
      <w:r>
        <w:t>для</w:t>
      </w:r>
      <w:r w:rsidR="000111BD">
        <w:t xml:space="preserve"> </w:t>
      </w:r>
      <w:r>
        <w:t>следующих</w:t>
      </w:r>
      <w:r w:rsidR="000111BD">
        <w:t xml:space="preserve"> </w:t>
      </w:r>
      <w:r>
        <w:t>справочников:</w:t>
      </w:r>
    </w:p>
    <w:p w14:paraId="44F73633" w14:textId="2A4FF56B" w:rsidR="00AD05D2" w:rsidRPr="00AD05D2" w:rsidRDefault="00AD05D2" w:rsidP="004B36B4">
      <w:pPr>
        <w:pStyle w:val="-1"/>
      </w:pPr>
      <w:r w:rsidRPr="00AD05D2">
        <w:t>Виды</w:t>
      </w:r>
      <w:r w:rsidR="000111BD">
        <w:t xml:space="preserve"> </w:t>
      </w:r>
      <w:r w:rsidR="0074673B">
        <w:t>локаций</w:t>
      </w:r>
      <w:r w:rsidRPr="00AD05D2">
        <w:t>;</w:t>
      </w:r>
    </w:p>
    <w:p w14:paraId="5AE70DC1" w14:textId="002545CF" w:rsidR="00AD05D2" w:rsidRPr="00AD05D2" w:rsidRDefault="00AD05D2" w:rsidP="004B36B4">
      <w:pPr>
        <w:pStyle w:val="-1"/>
      </w:pPr>
      <w:r w:rsidRPr="00AD05D2">
        <w:t>Категории</w:t>
      </w:r>
      <w:r w:rsidR="000111BD">
        <w:t xml:space="preserve"> </w:t>
      </w:r>
      <w:r w:rsidRPr="00AD05D2">
        <w:t>медицинских</w:t>
      </w:r>
      <w:r w:rsidR="000111BD">
        <w:t xml:space="preserve"> </w:t>
      </w:r>
      <w:r w:rsidRPr="00AD05D2">
        <w:t>манипуляций;</w:t>
      </w:r>
    </w:p>
    <w:p w14:paraId="6D078D09" w14:textId="15E2A8A0" w:rsidR="00AD05D2" w:rsidRPr="00AD05D2" w:rsidRDefault="00AD05D2" w:rsidP="004B36B4">
      <w:pPr>
        <w:pStyle w:val="-1"/>
      </w:pPr>
      <w:r w:rsidRPr="00AD05D2">
        <w:t>Медицинские</w:t>
      </w:r>
      <w:r w:rsidR="000111BD">
        <w:t xml:space="preserve"> </w:t>
      </w:r>
      <w:r w:rsidRPr="00AD05D2">
        <w:t>манипуляции;</w:t>
      </w:r>
    </w:p>
    <w:p w14:paraId="55BA9000" w14:textId="463F6553" w:rsidR="00AD05D2" w:rsidRPr="00AD05D2" w:rsidRDefault="00AD05D2" w:rsidP="004B36B4">
      <w:pPr>
        <w:pStyle w:val="-1"/>
      </w:pPr>
      <w:r w:rsidRPr="00AD05D2">
        <w:t>Медицинская</w:t>
      </w:r>
      <w:r w:rsidR="000111BD">
        <w:t xml:space="preserve"> </w:t>
      </w:r>
      <w:r w:rsidRPr="00AD05D2">
        <w:t>специализация;</w:t>
      </w:r>
    </w:p>
    <w:p w14:paraId="7133220B" w14:textId="041139A4" w:rsidR="00AD05D2" w:rsidRPr="00AD05D2" w:rsidRDefault="00AD05D2" w:rsidP="004B36B4">
      <w:pPr>
        <w:pStyle w:val="-1"/>
      </w:pPr>
      <w:r w:rsidRPr="00AD05D2">
        <w:t>Производственный</w:t>
      </w:r>
      <w:r w:rsidR="000111BD">
        <w:t xml:space="preserve"> </w:t>
      </w:r>
      <w:r w:rsidRPr="00AD05D2">
        <w:t>календарь;</w:t>
      </w:r>
    </w:p>
    <w:p w14:paraId="51ADFC3A" w14:textId="5D83D784" w:rsidR="00AD05D2" w:rsidRPr="00AD05D2" w:rsidRDefault="00AD05D2" w:rsidP="004B36B4">
      <w:pPr>
        <w:pStyle w:val="-1"/>
      </w:pPr>
      <w:r w:rsidRPr="00AD05D2">
        <w:t>Номенклатура</w:t>
      </w:r>
      <w:r w:rsidR="000111BD">
        <w:t xml:space="preserve"> </w:t>
      </w:r>
      <w:r w:rsidRPr="00AD05D2">
        <w:t>подразделений</w:t>
      </w:r>
      <w:r w:rsidR="000111BD">
        <w:t xml:space="preserve"> </w:t>
      </w:r>
      <w:r w:rsidRPr="00AD05D2">
        <w:t>организаций;</w:t>
      </w:r>
      <w:r w:rsidR="000111BD">
        <w:t xml:space="preserve"> </w:t>
      </w:r>
    </w:p>
    <w:p w14:paraId="1AB21D35" w14:textId="6B81DA67" w:rsidR="00AD05D2" w:rsidRPr="00AD05D2" w:rsidRDefault="00AD05D2" w:rsidP="004B36B4">
      <w:pPr>
        <w:pStyle w:val="-1"/>
      </w:pPr>
      <w:r w:rsidRPr="00AD05D2">
        <w:t>Номенклатура</w:t>
      </w:r>
      <w:r w:rsidR="000111BD">
        <w:t xml:space="preserve"> </w:t>
      </w:r>
      <w:r w:rsidRPr="00AD05D2">
        <w:t>должностей</w:t>
      </w:r>
      <w:r w:rsidR="000111BD">
        <w:t xml:space="preserve"> </w:t>
      </w:r>
      <w:r w:rsidRPr="00AD05D2">
        <w:t>организаций;</w:t>
      </w:r>
    </w:p>
    <w:p w14:paraId="3E172F74" w14:textId="76C2ADF8" w:rsidR="00AD05D2" w:rsidRPr="00AD05D2" w:rsidDel="006C4CB2" w:rsidRDefault="00AD05D2" w:rsidP="004B36B4">
      <w:pPr>
        <w:pStyle w:val="-1"/>
        <w:rPr>
          <w:del w:id="183" w:author="emias\dbarishev" w:date="2021-03-29T10:56:00Z"/>
        </w:rPr>
      </w:pPr>
      <w:del w:id="184" w:author="emias\dbarishev" w:date="2021-03-29T10:56:00Z">
        <w:r w:rsidRPr="00AD05D2" w:rsidDel="006C4CB2">
          <w:delText>Профили</w:delText>
        </w:r>
        <w:r w:rsidR="000111BD" w:rsidDel="006C4CB2">
          <w:delText xml:space="preserve"> </w:delText>
        </w:r>
        <w:r w:rsidR="0074673B" w:rsidDel="006C4CB2">
          <w:delText>локаций</w:delText>
        </w:r>
        <w:r w:rsidRPr="00AD05D2" w:rsidDel="006C4CB2">
          <w:delText>;</w:delText>
        </w:r>
      </w:del>
    </w:p>
    <w:p w14:paraId="05177251" w14:textId="6BE3203A" w:rsidR="00AD05D2" w:rsidRPr="00AD05D2" w:rsidRDefault="00AD05D2" w:rsidP="004B36B4">
      <w:pPr>
        <w:pStyle w:val="-1"/>
      </w:pPr>
      <w:r w:rsidRPr="00AD05D2">
        <w:t>Возрастные</w:t>
      </w:r>
      <w:r w:rsidR="000111BD">
        <w:t xml:space="preserve"> </w:t>
      </w:r>
      <w:del w:id="185" w:author="emias\dbarishev" w:date="2021-03-29T10:58:00Z">
        <w:r w:rsidRPr="00AD05D2" w:rsidDel="00123067">
          <w:delText>группа</w:delText>
        </w:r>
      </w:del>
      <w:ins w:id="186" w:author="emias\dbarishev" w:date="2021-03-29T10:58:00Z">
        <w:r w:rsidR="00123067" w:rsidRPr="00AD05D2">
          <w:t>групп</w:t>
        </w:r>
        <w:r w:rsidR="00123067">
          <w:t>ы</w:t>
        </w:r>
      </w:ins>
      <w:r w:rsidRPr="00AD05D2">
        <w:t>.</w:t>
      </w:r>
    </w:p>
    <w:p w14:paraId="3A897CE8" w14:textId="5DE8B148" w:rsidR="00732692" w:rsidRPr="009E62C1" w:rsidRDefault="00AD05D2" w:rsidP="009E62C1">
      <w:pPr>
        <w:pStyle w:val="3-3"/>
      </w:pPr>
      <w:bookmarkStart w:id="187" w:name="_Toc67910722"/>
      <w:r w:rsidRPr="009E62C1">
        <w:t>Требования</w:t>
      </w:r>
      <w:r w:rsidR="000111BD">
        <w:t xml:space="preserve"> </w:t>
      </w:r>
      <w:r w:rsidRPr="009E62C1">
        <w:t>к</w:t>
      </w:r>
      <w:r w:rsidR="000111BD">
        <w:t xml:space="preserve"> </w:t>
      </w:r>
      <w:r w:rsidRPr="009E62C1">
        <w:t>работам</w:t>
      </w:r>
      <w:r w:rsidR="000111BD">
        <w:t xml:space="preserve"> </w:t>
      </w:r>
      <w:r w:rsidRPr="009E62C1">
        <w:t>по</w:t>
      </w:r>
      <w:r w:rsidR="000111BD">
        <w:t xml:space="preserve"> </w:t>
      </w:r>
      <w:r w:rsidR="00061A50" w:rsidRPr="009E62C1">
        <w:t>разработке</w:t>
      </w:r>
      <w:r w:rsidR="000111BD">
        <w:t xml:space="preserve"> </w:t>
      </w:r>
      <w:r w:rsidR="00061A50" w:rsidRPr="009E62C1">
        <w:t>Сервиса</w:t>
      </w:r>
      <w:r w:rsidR="000111BD">
        <w:t xml:space="preserve"> </w:t>
      </w:r>
      <w:r w:rsidR="00061A50" w:rsidRPr="009E62C1">
        <w:t>управления</w:t>
      </w:r>
      <w:r w:rsidR="000111BD">
        <w:t xml:space="preserve"> </w:t>
      </w:r>
      <w:r w:rsidR="00061A50" w:rsidRPr="009E62C1">
        <w:t>принадлежностью</w:t>
      </w:r>
      <w:r w:rsidR="000111BD">
        <w:t xml:space="preserve"> </w:t>
      </w:r>
      <w:r w:rsidR="00061A50" w:rsidRPr="009E62C1">
        <w:t>пациентов</w:t>
      </w:r>
      <w:r w:rsidR="000111BD">
        <w:t xml:space="preserve"> </w:t>
      </w:r>
      <w:r w:rsidR="00061A50" w:rsidRPr="009E62C1">
        <w:t>к</w:t>
      </w:r>
      <w:r w:rsidR="000111BD">
        <w:t xml:space="preserve"> </w:t>
      </w:r>
      <w:r w:rsidR="00061A50" w:rsidRPr="009E62C1">
        <w:t>группам</w:t>
      </w:r>
      <w:r w:rsidR="000111BD">
        <w:t xml:space="preserve"> </w:t>
      </w:r>
      <w:r w:rsidR="00061A50" w:rsidRPr="009E62C1">
        <w:t>диспансерного</w:t>
      </w:r>
      <w:r w:rsidR="000111BD">
        <w:t xml:space="preserve"> </w:t>
      </w:r>
      <w:r w:rsidR="00061A50" w:rsidRPr="009E62C1">
        <w:t>наблюдения</w:t>
      </w:r>
      <w:bookmarkEnd w:id="187"/>
    </w:p>
    <w:p w14:paraId="4EFD4607" w14:textId="52F74DDB" w:rsidR="00061A50" w:rsidRDefault="00061A50" w:rsidP="00061A50">
      <w:r>
        <w:t>Н</w:t>
      </w:r>
      <w:r w:rsidRPr="007F4644">
        <w:t>аименование</w:t>
      </w:r>
      <w:r w:rsidR="000111BD">
        <w:t xml:space="preserve"> </w:t>
      </w:r>
      <w:r w:rsidRPr="007F4644">
        <w:t>работы</w:t>
      </w:r>
      <w:r>
        <w:t>:</w:t>
      </w:r>
      <w:r w:rsidR="000111BD">
        <w:t xml:space="preserve"> </w:t>
      </w:r>
      <w:r>
        <w:rPr>
          <w:rFonts w:eastAsia="Times New Roman"/>
        </w:rPr>
        <w:t>р</w:t>
      </w:r>
      <w:r w:rsidRPr="004C17BB">
        <w:rPr>
          <w:rFonts w:eastAsia="Times New Roman"/>
        </w:rPr>
        <w:t>азработк</w:t>
      </w:r>
      <w:r>
        <w:rPr>
          <w:rFonts w:eastAsia="Times New Roman"/>
        </w:rPr>
        <w:t>а</w:t>
      </w:r>
      <w:r w:rsidR="000111BD">
        <w:rPr>
          <w:rFonts w:eastAsia="Times New Roman"/>
        </w:rPr>
        <w:t xml:space="preserve"> </w:t>
      </w:r>
      <w:r w:rsidRPr="004C17BB">
        <w:rPr>
          <w:rFonts w:eastAsia="Times New Roman"/>
        </w:rPr>
        <w:t>Сервиса</w:t>
      </w:r>
      <w:r w:rsidR="000111BD">
        <w:rPr>
          <w:rFonts w:eastAsia="Times New Roman"/>
        </w:rPr>
        <w:t xml:space="preserve"> </w:t>
      </w:r>
      <w:r w:rsidRPr="004C17BB">
        <w:rPr>
          <w:rFonts w:eastAsia="Times New Roman"/>
        </w:rPr>
        <w:t>управления</w:t>
      </w:r>
      <w:r w:rsidR="000111BD">
        <w:rPr>
          <w:rFonts w:eastAsia="Times New Roman"/>
        </w:rPr>
        <w:t xml:space="preserve"> </w:t>
      </w:r>
      <w:r w:rsidRPr="004C17BB">
        <w:rPr>
          <w:rFonts w:eastAsia="Times New Roman"/>
        </w:rPr>
        <w:t>принадлежностью</w:t>
      </w:r>
      <w:r w:rsidR="000111BD">
        <w:rPr>
          <w:rFonts w:eastAsia="Times New Roman"/>
        </w:rPr>
        <w:t xml:space="preserve"> </w:t>
      </w:r>
      <w:r w:rsidRPr="004C17BB">
        <w:rPr>
          <w:rFonts w:eastAsia="Times New Roman"/>
        </w:rPr>
        <w:t>пациентов</w:t>
      </w:r>
      <w:r w:rsidR="000111BD">
        <w:rPr>
          <w:rFonts w:eastAsia="Times New Roman"/>
        </w:rPr>
        <w:t xml:space="preserve"> </w:t>
      </w:r>
      <w:r w:rsidRPr="004C17BB">
        <w:rPr>
          <w:rFonts w:eastAsia="Times New Roman"/>
        </w:rPr>
        <w:t>к</w:t>
      </w:r>
      <w:r w:rsidR="000111BD">
        <w:rPr>
          <w:rFonts w:eastAsia="Times New Roman"/>
        </w:rPr>
        <w:t xml:space="preserve"> </w:t>
      </w:r>
      <w:r w:rsidRPr="004C17BB">
        <w:rPr>
          <w:rFonts w:eastAsia="Times New Roman"/>
        </w:rPr>
        <w:t>группам</w:t>
      </w:r>
      <w:r w:rsidR="000111BD">
        <w:rPr>
          <w:rFonts w:eastAsia="Times New Roman"/>
        </w:rPr>
        <w:t xml:space="preserve"> </w:t>
      </w:r>
      <w:r w:rsidRPr="004C17BB">
        <w:rPr>
          <w:rFonts w:eastAsia="Times New Roman"/>
        </w:rPr>
        <w:t>диспансерного</w:t>
      </w:r>
      <w:r w:rsidR="000111BD">
        <w:rPr>
          <w:rFonts w:eastAsia="Times New Roman"/>
        </w:rPr>
        <w:t xml:space="preserve"> </w:t>
      </w:r>
      <w:r w:rsidRPr="004C17BB">
        <w:rPr>
          <w:rFonts w:eastAsia="Times New Roman"/>
        </w:rPr>
        <w:t>наблюдения</w:t>
      </w:r>
      <w:r>
        <w:t>.</w:t>
      </w:r>
    </w:p>
    <w:p w14:paraId="6574588A" w14:textId="3733C4EF" w:rsidR="00061A50" w:rsidRDefault="00061A50" w:rsidP="00061A50">
      <w:r>
        <w:t>Наименование</w:t>
      </w:r>
      <w:r w:rsidR="000111BD">
        <w:t xml:space="preserve"> </w:t>
      </w:r>
      <w:r>
        <w:t>компонента</w:t>
      </w:r>
      <w:r w:rsidR="000111BD">
        <w:t xml:space="preserve"> </w:t>
      </w:r>
      <w:r>
        <w:t>Подсистемы,</w:t>
      </w:r>
      <w:r w:rsidR="000111BD">
        <w:t xml:space="preserve"> </w:t>
      </w:r>
      <w:r>
        <w:t>в</w:t>
      </w:r>
      <w:r w:rsidR="000111BD">
        <w:t xml:space="preserve"> </w:t>
      </w:r>
      <w:r>
        <w:t>отношении</w:t>
      </w:r>
      <w:r w:rsidR="000111BD">
        <w:t xml:space="preserve"> </w:t>
      </w:r>
      <w:r>
        <w:t>которого</w:t>
      </w:r>
      <w:r w:rsidR="000111BD">
        <w:t xml:space="preserve"> </w:t>
      </w:r>
      <w:r>
        <w:t>должна</w:t>
      </w:r>
      <w:r w:rsidR="000111BD">
        <w:t xml:space="preserve"> </w:t>
      </w:r>
      <w:r>
        <w:t>быть</w:t>
      </w:r>
      <w:r w:rsidR="000111BD">
        <w:t xml:space="preserve"> </w:t>
      </w:r>
      <w:r>
        <w:t>выполнена</w:t>
      </w:r>
      <w:r w:rsidR="000111BD">
        <w:t xml:space="preserve"> </w:t>
      </w:r>
      <w:r>
        <w:t>работа:</w:t>
      </w:r>
      <w:r w:rsidR="000111BD">
        <w:t xml:space="preserve"> </w:t>
      </w:r>
      <w:r w:rsidRPr="004C17BB">
        <w:rPr>
          <w:rFonts w:eastAsia="Times New Roman"/>
        </w:rPr>
        <w:t>Сервис</w:t>
      </w:r>
      <w:r w:rsidR="000111BD">
        <w:rPr>
          <w:rFonts w:eastAsia="Times New Roman"/>
        </w:rPr>
        <w:t xml:space="preserve"> </w:t>
      </w:r>
      <w:r w:rsidRPr="004C17BB">
        <w:rPr>
          <w:rFonts w:eastAsia="Times New Roman"/>
        </w:rPr>
        <w:t>управления</w:t>
      </w:r>
      <w:r w:rsidR="000111BD">
        <w:rPr>
          <w:rFonts w:eastAsia="Times New Roman"/>
        </w:rPr>
        <w:t xml:space="preserve"> </w:t>
      </w:r>
      <w:r w:rsidRPr="004C17BB">
        <w:rPr>
          <w:rFonts w:eastAsia="Times New Roman"/>
        </w:rPr>
        <w:t>принадлежностью</w:t>
      </w:r>
      <w:r w:rsidR="000111BD">
        <w:rPr>
          <w:rFonts w:eastAsia="Times New Roman"/>
        </w:rPr>
        <w:t xml:space="preserve"> </w:t>
      </w:r>
      <w:r w:rsidRPr="004C17BB">
        <w:rPr>
          <w:rFonts w:eastAsia="Times New Roman"/>
        </w:rPr>
        <w:t>пациентов</w:t>
      </w:r>
      <w:r w:rsidR="000111BD">
        <w:rPr>
          <w:rFonts w:eastAsia="Times New Roman"/>
        </w:rPr>
        <w:t xml:space="preserve"> </w:t>
      </w:r>
      <w:r w:rsidRPr="004C17BB">
        <w:rPr>
          <w:rFonts w:eastAsia="Times New Roman"/>
        </w:rPr>
        <w:t>к</w:t>
      </w:r>
      <w:r w:rsidR="000111BD">
        <w:rPr>
          <w:rFonts w:eastAsia="Times New Roman"/>
        </w:rPr>
        <w:t xml:space="preserve"> </w:t>
      </w:r>
      <w:r w:rsidRPr="004C17BB">
        <w:rPr>
          <w:rFonts w:eastAsia="Times New Roman"/>
        </w:rPr>
        <w:t>группам</w:t>
      </w:r>
      <w:r w:rsidR="000111BD">
        <w:rPr>
          <w:rFonts w:eastAsia="Times New Roman"/>
        </w:rPr>
        <w:t xml:space="preserve"> </w:t>
      </w:r>
      <w:r w:rsidRPr="004C17BB">
        <w:rPr>
          <w:rFonts w:eastAsia="Times New Roman"/>
        </w:rPr>
        <w:t>диспансерного</w:t>
      </w:r>
      <w:r w:rsidR="000111BD">
        <w:rPr>
          <w:rFonts w:eastAsia="Times New Roman"/>
        </w:rPr>
        <w:t xml:space="preserve"> </w:t>
      </w:r>
      <w:r w:rsidRPr="004C17BB">
        <w:rPr>
          <w:rFonts w:eastAsia="Times New Roman"/>
        </w:rPr>
        <w:t>наблюдения</w:t>
      </w:r>
      <w:r>
        <w:t>.</w:t>
      </w:r>
    </w:p>
    <w:p w14:paraId="3B759999" w14:textId="008EFA84" w:rsidR="00061A50" w:rsidRDefault="00061A50" w:rsidP="00061A50">
      <w:r>
        <w:t>З</w:t>
      </w:r>
      <w:r w:rsidRPr="00BA47EA">
        <w:t>адачи,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решены</w:t>
      </w:r>
      <w:r w:rsidR="000111BD">
        <w:t xml:space="preserve"> </w:t>
      </w:r>
      <w:r w:rsidRPr="00BA47EA">
        <w:t>в</w:t>
      </w:r>
      <w:r w:rsidR="000111BD">
        <w:t xml:space="preserve"> </w:t>
      </w:r>
      <w:r w:rsidRPr="00BA47EA">
        <w:t>рамках</w:t>
      </w:r>
      <w:r w:rsidR="000111BD">
        <w:t xml:space="preserve"> </w:t>
      </w:r>
      <w:r w:rsidRPr="00BA47EA">
        <w:t>выполнения</w:t>
      </w:r>
      <w:r w:rsidR="000111BD">
        <w:t xml:space="preserve"> </w:t>
      </w:r>
      <w:r w:rsidRPr="00BA47EA">
        <w:t>работ</w:t>
      </w:r>
      <w:r w:rsidR="000111BD">
        <w:t xml:space="preserve"> </w:t>
      </w:r>
      <w:r w:rsidRPr="00BA47EA">
        <w:t>по</w:t>
      </w:r>
      <w:r w:rsidR="000111BD">
        <w:t xml:space="preserve"> </w:t>
      </w:r>
      <w:r w:rsidRPr="00BA47EA">
        <w:t>Заявке</w:t>
      </w:r>
      <w:r w:rsidR="000111BD">
        <w:t xml:space="preserve"> </w:t>
      </w:r>
      <w:r w:rsidRPr="005418E0">
        <w:t>от</w:t>
      </w:r>
      <w:r w:rsidR="000111BD">
        <w:t xml:space="preserve"> </w:t>
      </w:r>
      <w:r>
        <w:t>1</w:t>
      </w:r>
      <w:r w:rsidR="000111BD">
        <w:t xml:space="preserve"> </w:t>
      </w:r>
      <w:r>
        <w:t>декабря</w:t>
      </w:r>
      <w:r w:rsidR="000111BD">
        <w:t xml:space="preserve"> </w:t>
      </w:r>
      <w:r>
        <w:t>2021</w:t>
      </w:r>
      <w:r w:rsidR="000111BD">
        <w:t xml:space="preserve"> </w:t>
      </w:r>
      <w:r>
        <w:t>г.</w:t>
      </w:r>
      <w:r w:rsidR="000111BD">
        <w:t xml:space="preserve"> </w:t>
      </w:r>
      <w:r w:rsidRPr="008D7B8D">
        <w:t>№</w:t>
      </w:r>
      <w:r w:rsidR="000111BD">
        <w:t xml:space="preserve"> </w:t>
      </w:r>
      <w:r>
        <w:t>2:</w:t>
      </w:r>
    </w:p>
    <w:p w14:paraId="7E522866" w14:textId="662C8A9F" w:rsidR="00061A50" w:rsidRDefault="00061A50" w:rsidP="00A73293">
      <w:pPr>
        <w:pStyle w:val="-1"/>
      </w:pPr>
      <w:r>
        <w:t>Обеспечение</w:t>
      </w:r>
      <w:r w:rsidR="000111BD">
        <w:t xml:space="preserve"> </w:t>
      </w:r>
      <w:r>
        <w:t>работы</w:t>
      </w:r>
      <w:r w:rsidR="000111BD">
        <w:t xml:space="preserve"> </w:t>
      </w:r>
      <w:r>
        <w:t>с</w:t>
      </w:r>
      <w:r w:rsidR="000111BD">
        <w:t xml:space="preserve"> </w:t>
      </w:r>
      <w:r>
        <w:t>группами</w:t>
      </w:r>
      <w:r w:rsidR="000111BD">
        <w:t xml:space="preserve"> </w:t>
      </w:r>
      <w:r>
        <w:t>здоровья</w:t>
      </w:r>
      <w:r w:rsidR="000111BD">
        <w:t xml:space="preserve"> </w:t>
      </w:r>
      <w:r>
        <w:t>пациентов;</w:t>
      </w:r>
    </w:p>
    <w:p w14:paraId="30E4D574" w14:textId="1BFD9082" w:rsidR="00061A50" w:rsidRDefault="00061A50" w:rsidP="00A73293">
      <w:pPr>
        <w:pStyle w:val="-1"/>
      </w:pPr>
      <w:r>
        <w:t>Обеспечение</w:t>
      </w:r>
      <w:r w:rsidR="000111BD">
        <w:t xml:space="preserve"> </w:t>
      </w:r>
      <w:r>
        <w:t>работы</w:t>
      </w:r>
      <w:r w:rsidR="000111BD">
        <w:t xml:space="preserve"> </w:t>
      </w:r>
      <w:r>
        <w:t>с</w:t>
      </w:r>
      <w:r w:rsidR="000111BD">
        <w:t xml:space="preserve"> </w:t>
      </w:r>
      <w:r>
        <w:t>группами</w:t>
      </w:r>
      <w:r w:rsidR="000111BD">
        <w:t xml:space="preserve"> </w:t>
      </w:r>
      <w:r>
        <w:t>диспансерного</w:t>
      </w:r>
      <w:r w:rsidR="000111BD">
        <w:t xml:space="preserve"> </w:t>
      </w:r>
      <w:r>
        <w:t>наблюдения</w:t>
      </w:r>
      <w:r w:rsidR="000111BD">
        <w:t xml:space="preserve"> </w:t>
      </w:r>
      <w:r>
        <w:t>(далее</w:t>
      </w:r>
      <w:r w:rsidR="000111BD">
        <w:t xml:space="preserve"> </w:t>
      </w:r>
      <w:r>
        <w:t>–</w:t>
      </w:r>
      <w:r w:rsidR="000111BD">
        <w:t xml:space="preserve"> </w:t>
      </w:r>
      <w:r>
        <w:t>ДН);</w:t>
      </w:r>
    </w:p>
    <w:p w14:paraId="606B633F" w14:textId="00010D75" w:rsidR="00061A50" w:rsidRDefault="00061A50" w:rsidP="00A73293">
      <w:pPr>
        <w:pStyle w:val="-1"/>
      </w:pPr>
      <w:r>
        <w:t>Обеспечение</w:t>
      </w:r>
      <w:r w:rsidR="000111BD">
        <w:t xml:space="preserve"> </w:t>
      </w:r>
      <w:r>
        <w:t>работы</w:t>
      </w:r>
      <w:r w:rsidR="000111BD">
        <w:t xml:space="preserve"> </w:t>
      </w:r>
      <w:r>
        <w:t>с</w:t>
      </w:r>
      <w:r w:rsidR="000111BD">
        <w:t xml:space="preserve"> </w:t>
      </w:r>
      <w:r>
        <w:t>задачами</w:t>
      </w:r>
      <w:r w:rsidR="000111BD">
        <w:t xml:space="preserve"> </w:t>
      </w:r>
      <w:r>
        <w:t>постановки</w:t>
      </w:r>
      <w:r w:rsidR="000111BD">
        <w:t xml:space="preserve"> </w:t>
      </w:r>
      <w:r>
        <w:t>на</w:t>
      </w:r>
      <w:r w:rsidR="000111BD">
        <w:t xml:space="preserve"> </w:t>
      </w:r>
      <w:r>
        <w:t>ДН.</w:t>
      </w:r>
    </w:p>
    <w:p w14:paraId="436DF97A" w14:textId="3D888140" w:rsidR="00657218" w:rsidRDefault="00657218" w:rsidP="00657218">
      <w:r w:rsidRPr="009A0B76">
        <w:t xml:space="preserve">В целях обеспечения выполнения </w:t>
      </w:r>
      <w:r w:rsidR="00234A90">
        <w:t>разрабатываемых</w:t>
      </w:r>
      <w:r w:rsidRPr="009A0B76">
        <w:t xml:space="preserve"> функций, указанных в п.п.</w:t>
      </w:r>
      <w:r>
        <w:t> </w:t>
      </w:r>
      <w:r>
        <w:fldChar w:fldCharType="begin"/>
      </w:r>
      <w:r>
        <w:instrText xml:space="preserve"> REF _Ref66274785 \r \h </w:instrText>
      </w:r>
      <w:r>
        <w:fldChar w:fldCharType="separate"/>
      </w:r>
      <w:r>
        <w:t>2.1.4.1</w:t>
      </w:r>
      <w:r>
        <w:fldChar w:fldCharType="end"/>
      </w:r>
      <w:r>
        <w:t xml:space="preserve"> - </w:t>
      </w:r>
      <w:r>
        <w:fldChar w:fldCharType="begin"/>
      </w:r>
      <w:r>
        <w:instrText xml:space="preserve"> REF _Ref66274790 \r \h </w:instrText>
      </w:r>
      <w:r>
        <w:fldChar w:fldCharType="separate"/>
      </w:r>
      <w:r>
        <w:t>2.1.4.3</w:t>
      </w:r>
      <w:r>
        <w:fldChar w:fldCharType="end"/>
      </w:r>
      <w:r>
        <w:t>,</w:t>
      </w:r>
      <w:r w:rsidRPr="009A0B76">
        <w:t xml:space="preserve"> в рамках выполнения работ должна быть проведена </w:t>
      </w:r>
      <w:r w:rsidR="00234A90">
        <w:t xml:space="preserve">разработка </w:t>
      </w:r>
      <w:r w:rsidRPr="009A0B76">
        <w:t xml:space="preserve">структуры хранения данных в объеме </w:t>
      </w:r>
      <w:r>
        <w:t>следующих таблиц:</w:t>
      </w:r>
    </w:p>
    <w:p w14:paraId="5EA49E33" w14:textId="06FA538D" w:rsidR="00657218" w:rsidRDefault="00657218" w:rsidP="00657218">
      <w:pPr>
        <w:pStyle w:val="-1"/>
      </w:pPr>
      <w:r>
        <w:t>Журнал изменений;</w:t>
      </w:r>
    </w:p>
    <w:p w14:paraId="4C640C2F" w14:textId="665FEF6E" w:rsidR="00657218" w:rsidRDefault="00657218" w:rsidP="00657218">
      <w:pPr>
        <w:pStyle w:val="-1"/>
      </w:pPr>
      <w:r>
        <w:t>Причины снятия с ДН;</w:t>
      </w:r>
    </w:p>
    <w:p w14:paraId="09714341" w14:textId="4A89C41C" w:rsidR="00657218" w:rsidRDefault="00657218" w:rsidP="00657218">
      <w:pPr>
        <w:pStyle w:val="-1"/>
      </w:pPr>
      <w:r>
        <w:t>Список</w:t>
      </w:r>
      <w:r w:rsidRPr="00657218">
        <w:t xml:space="preserve"> диспансерных групп по набору кодов диагнозов, со списком диспансерных групп по возрасту</w:t>
      </w:r>
      <w:r>
        <w:t>;</w:t>
      </w:r>
    </w:p>
    <w:p w14:paraId="22354BDA" w14:textId="74712887" w:rsidR="00657218" w:rsidRDefault="00657218" w:rsidP="00657218">
      <w:pPr>
        <w:pStyle w:val="-1"/>
      </w:pPr>
      <w:r>
        <w:t>С</w:t>
      </w:r>
      <w:r w:rsidRPr="00657218">
        <w:t>пециализаци</w:t>
      </w:r>
      <w:r>
        <w:t>я</w:t>
      </w:r>
      <w:r w:rsidRPr="00657218">
        <w:t xml:space="preserve"> врач</w:t>
      </w:r>
      <w:r>
        <w:t>ей</w:t>
      </w:r>
      <w:r w:rsidRPr="00657218">
        <w:t xml:space="preserve"> и подведомственны</w:t>
      </w:r>
      <w:r>
        <w:t>е</w:t>
      </w:r>
      <w:r w:rsidRPr="00657218">
        <w:t xml:space="preserve"> групп</w:t>
      </w:r>
      <w:r>
        <w:t>ы</w:t>
      </w:r>
      <w:r w:rsidRPr="00657218">
        <w:t xml:space="preserve"> ДН</w:t>
      </w:r>
      <w:r>
        <w:t>;</w:t>
      </w:r>
    </w:p>
    <w:p w14:paraId="342CBEC0" w14:textId="3FED7270" w:rsidR="00657218" w:rsidRDefault="00657218" w:rsidP="00657218">
      <w:pPr>
        <w:pStyle w:val="-1"/>
      </w:pPr>
      <w:r>
        <w:t>Группы с прикреплениями;</w:t>
      </w:r>
    </w:p>
    <w:p w14:paraId="134C03B0" w14:textId="418D3F8F" w:rsidR="00657218" w:rsidRDefault="00657218" w:rsidP="00657218">
      <w:pPr>
        <w:pStyle w:val="-1"/>
      </w:pPr>
      <w:r>
        <w:t xml:space="preserve">Задачи </w:t>
      </w:r>
      <w:r w:rsidR="00597C3A">
        <w:t>обработки документов.</w:t>
      </w:r>
    </w:p>
    <w:p w14:paraId="5E5C59A9" w14:textId="13778955" w:rsidR="00061A50" w:rsidRDefault="00061A50" w:rsidP="00061A50">
      <w:r>
        <w:t>Далее</w:t>
      </w:r>
      <w:r w:rsidR="000111BD">
        <w:t xml:space="preserve"> </w:t>
      </w:r>
      <w:r>
        <w:t>приведены</w:t>
      </w:r>
      <w:r w:rsidR="000111BD">
        <w:t xml:space="preserve"> </w:t>
      </w:r>
      <w:r w:rsidRPr="00BA47EA">
        <w:t>функциональные</w:t>
      </w:r>
      <w:r w:rsidR="000111BD">
        <w:t xml:space="preserve"> </w:t>
      </w:r>
      <w:r w:rsidRPr="00BA47EA">
        <w:t>возможности,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доработаны/разработаны</w:t>
      </w:r>
      <w:r>
        <w:t>.</w:t>
      </w:r>
    </w:p>
    <w:p w14:paraId="17E88B61" w14:textId="14FB91B1" w:rsidR="00061A50" w:rsidRPr="009E62C1" w:rsidRDefault="00702F4A" w:rsidP="009E62C1">
      <w:pPr>
        <w:pStyle w:val="4-4"/>
      </w:pPr>
      <w:bookmarkStart w:id="188" w:name="_Ref66274785"/>
      <w:r w:rsidRPr="009E62C1">
        <w:t>Обеспечение</w:t>
      </w:r>
      <w:r w:rsidR="000111BD">
        <w:t xml:space="preserve"> </w:t>
      </w:r>
      <w:r w:rsidRPr="009E62C1">
        <w:t>работы</w:t>
      </w:r>
      <w:r w:rsidR="000111BD">
        <w:t xml:space="preserve"> </w:t>
      </w:r>
      <w:r w:rsidRPr="009E62C1">
        <w:t>с</w:t>
      </w:r>
      <w:r w:rsidR="000111BD">
        <w:t xml:space="preserve"> </w:t>
      </w:r>
      <w:r w:rsidRPr="009E62C1">
        <w:t>группами</w:t>
      </w:r>
      <w:r w:rsidR="000111BD">
        <w:t xml:space="preserve"> </w:t>
      </w:r>
      <w:r w:rsidRPr="009E62C1">
        <w:t>здоровья</w:t>
      </w:r>
      <w:r w:rsidR="000111BD">
        <w:t xml:space="preserve"> </w:t>
      </w:r>
      <w:r w:rsidRPr="009E62C1">
        <w:t>пациентов</w:t>
      </w:r>
      <w:bookmarkEnd w:id="188"/>
    </w:p>
    <w:p w14:paraId="1FC9E9FD" w14:textId="257E6309" w:rsidR="00A73293" w:rsidRDefault="00304652" w:rsidP="00F13EB7">
      <w:pPr>
        <w:pStyle w:val="a3"/>
        <w:numPr>
          <w:ilvl w:val="0"/>
          <w:numId w:val="95"/>
        </w:numPr>
      </w:pPr>
      <w:r>
        <w:t>П</w:t>
      </w:r>
      <w:r w:rsidR="00A73293" w:rsidRPr="004C17BB">
        <w:t>редоставление</w:t>
      </w:r>
      <w:r w:rsidR="000111BD">
        <w:t xml:space="preserve"> </w:t>
      </w:r>
      <w:r w:rsidR="00A73293" w:rsidRPr="004C17BB">
        <w:t>сведений</w:t>
      </w:r>
      <w:r w:rsidR="000111BD">
        <w:t xml:space="preserve"> </w:t>
      </w:r>
      <w:r w:rsidR="00A73293" w:rsidRPr="004C17BB">
        <w:t>о</w:t>
      </w:r>
      <w:r w:rsidR="000111BD">
        <w:t xml:space="preserve"> </w:t>
      </w:r>
      <w:r w:rsidR="00A73293" w:rsidRPr="004C17BB">
        <w:t>группе</w:t>
      </w:r>
      <w:r w:rsidR="000111BD">
        <w:t xml:space="preserve"> </w:t>
      </w:r>
      <w:r w:rsidR="00A73293" w:rsidRPr="004C17BB">
        <w:t>здоровья</w:t>
      </w:r>
      <w:r w:rsidR="000111BD">
        <w:t xml:space="preserve"> </w:t>
      </w:r>
      <w:r w:rsidR="00A73293" w:rsidRPr="004C17BB">
        <w:t>пациента</w:t>
      </w:r>
      <w:r w:rsidR="000111BD">
        <w:t xml:space="preserve"> </w:t>
      </w:r>
      <w:r w:rsidR="00A73293" w:rsidRPr="004C17BB">
        <w:t>по</w:t>
      </w:r>
      <w:r w:rsidR="000111BD">
        <w:t xml:space="preserve"> </w:t>
      </w:r>
      <w:r w:rsidR="00A73293" w:rsidRPr="004C17BB">
        <w:t>идентификатору</w:t>
      </w:r>
      <w:r w:rsidR="000111BD">
        <w:t xml:space="preserve"> </w:t>
      </w:r>
      <w:r w:rsidR="00A73293" w:rsidRPr="004C17BB">
        <w:t>пациента</w:t>
      </w:r>
      <w:r>
        <w:t>.</w:t>
      </w:r>
    </w:p>
    <w:p w14:paraId="457AA39D" w14:textId="47C00D98" w:rsidR="00304652" w:rsidRDefault="006525A2" w:rsidP="006525A2">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Pr="006F0D11">
        <w:t>сведений</w:t>
      </w:r>
      <w:r w:rsidR="000111BD">
        <w:t xml:space="preserve"> </w:t>
      </w:r>
      <w:r w:rsidRPr="006F0D11">
        <w:t>о</w:t>
      </w:r>
      <w:r w:rsidR="000111BD">
        <w:t xml:space="preserve"> </w:t>
      </w:r>
      <w:r w:rsidRPr="004C17BB">
        <w:t>группе</w:t>
      </w:r>
      <w:r w:rsidR="000111BD">
        <w:t xml:space="preserve"> </w:t>
      </w:r>
      <w:r w:rsidRPr="004C17BB">
        <w:t>здоровья</w:t>
      </w:r>
      <w:r w:rsidR="000111BD">
        <w:t xml:space="preserve"> </w:t>
      </w:r>
      <w:r w:rsidRPr="004C17BB">
        <w:t>пациента</w:t>
      </w:r>
      <w:r w:rsidR="000111BD">
        <w:t xml:space="preserve"> </w:t>
      </w:r>
      <w:r>
        <w:t>на</w:t>
      </w:r>
      <w:r w:rsidR="000111BD">
        <w:t xml:space="preserve"> </w:t>
      </w:r>
      <w:r>
        <w:t>основе</w:t>
      </w:r>
      <w:r w:rsidR="000111BD">
        <w:t xml:space="preserve"> </w:t>
      </w:r>
      <w:r>
        <w:t>входного</w:t>
      </w:r>
      <w:r w:rsidR="000111BD">
        <w:t xml:space="preserve"> </w:t>
      </w:r>
      <w:r>
        <w:t>параметра</w:t>
      </w:r>
      <w:r w:rsidR="000111BD">
        <w:t xml:space="preserve"> </w:t>
      </w:r>
      <w:r>
        <w:t>«Идентификатор</w:t>
      </w:r>
      <w:r w:rsidR="000111BD">
        <w:t xml:space="preserve"> </w:t>
      </w:r>
      <w:r>
        <w:t>пациента».</w:t>
      </w:r>
    </w:p>
    <w:p w14:paraId="65D70C3B" w14:textId="5C484E8F" w:rsidR="00732692" w:rsidRPr="009E62C1" w:rsidRDefault="00702F4A" w:rsidP="009E62C1">
      <w:pPr>
        <w:pStyle w:val="4-4"/>
      </w:pPr>
      <w:r w:rsidRPr="009E62C1">
        <w:t>Обеспечение</w:t>
      </w:r>
      <w:r w:rsidR="000111BD">
        <w:t xml:space="preserve"> </w:t>
      </w:r>
      <w:r w:rsidRPr="009E62C1">
        <w:t>работы</w:t>
      </w:r>
      <w:r w:rsidR="000111BD">
        <w:t xml:space="preserve"> </w:t>
      </w:r>
      <w:r w:rsidRPr="009E62C1">
        <w:t>с</w:t>
      </w:r>
      <w:r w:rsidR="000111BD">
        <w:t xml:space="preserve"> </w:t>
      </w:r>
      <w:r w:rsidRPr="009E62C1">
        <w:t>группами</w:t>
      </w:r>
      <w:r w:rsidR="000111BD">
        <w:t xml:space="preserve"> </w:t>
      </w:r>
      <w:r w:rsidRPr="009E62C1">
        <w:t>ДН</w:t>
      </w:r>
    </w:p>
    <w:p w14:paraId="7D465A69" w14:textId="5751D3AB" w:rsidR="00304652" w:rsidRDefault="006525A2" w:rsidP="00F13EB7">
      <w:pPr>
        <w:pStyle w:val="a3"/>
        <w:numPr>
          <w:ilvl w:val="0"/>
          <w:numId w:val="96"/>
        </w:numPr>
      </w:pPr>
      <w:r>
        <w:t>Предоставление</w:t>
      </w:r>
      <w:r w:rsidR="000111BD">
        <w:t xml:space="preserve"> </w:t>
      </w:r>
      <w:r>
        <w:t>списка</w:t>
      </w:r>
      <w:r w:rsidR="000111BD">
        <w:t xml:space="preserve"> </w:t>
      </w:r>
      <w:r w:rsidRPr="004C17BB">
        <w:t>событий</w:t>
      </w:r>
      <w:r w:rsidR="000111BD">
        <w:t xml:space="preserve"> </w:t>
      </w:r>
      <w:r w:rsidRPr="004C17BB">
        <w:t>изменения</w:t>
      </w:r>
      <w:r w:rsidR="000111BD">
        <w:t xml:space="preserve"> </w:t>
      </w:r>
      <w:r w:rsidRPr="004C17BB">
        <w:t>принадлежности</w:t>
      </w:r>
      <w:r w:rsidR="000111BD">
        <w:t xml:space="preserve"> </w:t>
      </w:r>
      <w:r w:rsidRPr="004C17BB">
        <w:t>пациента</w:t>
      </w:r>
      <w:r w:rsidR="000111BD">
        <w:t xml:space="preserve"> </w:t>
      </w:r>
      <w:r w:rsidRPr="004C17BB">
        <w:t>к</w:t>
      </w:r>
      <w:r w:rsidR="000111BD">
        <w:t xml:space="preserve"> </w:t>
      </w:r>
      <w:r w:rsidRPr="004C17BB">
        <w:t>группе</w:t>
      </w:r>
      <w:r w:rsidR="000111BD">
        <w:t xml:space="preserve"> </w:t>
      </w:r>
      <w:r w:rsidRPr="004C17BB">
        <w:t>ДН</w:t>
      </w:r>
      <w:r>
        <w:t>.</w:t>
      </w:r>
    </w:p>
    <w:p w14:paraId="11202920" w14:textId="240CA2B0" w:rsidR="00841301" w:rsidRDefault="00841301" w:rsidP="00841301">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t>списка</w:t>
      </w:r>
      <w:r w:rsidR="000111BD">
        <w:t xml:space="preserve"> </w:t>
      </w:r>
      <w:r w:rsidRPr="004C17BB">
        <w:t>событий</w:t>
      </w:r>
      <w:r w:rsidR="000111BD">
        <w:t xml:space="preserve"> </w:t>
      </w:r>
      <w:r w:rsidRPr="004C17BB">
        <w:t>изменения</w:t>
      </w:r>
      <w:r w:rsidR="000111BD">
        <w:t xml:space="preserve"> </w:t>
      </w:r>
      <w:r w:rsidRPr="004C17BB">
        <w:t>принадлежности</w:t>
      </w:r>
      <w:r w:rsidR="000111BD">
        <w:t xml:space="preserve"> </w:t>
      </w:r>
      <w:r w:rsidRPr="004C17BB">
        <w:t>пациента</w:t>
      </w:r>
      <w:r w:rsidR="000111BD">
        <w:t xml:space="preserve"> </w:t>
      </w:r>
      <w:r w:rsidRPr="004C17BB">
        <w:t>к</w:t>
      </w:r>
      <w:r w:rsidR="000111BD">
        <w:t xml:space="preserve"> </w:t>
      </w:r>
      <w:r w:rsidRPr="004C17BB">
        <w:t>группе</w:t>
      </w:r>
      <w:r w:rsidR="000111BD">
        <w:t xml:space="preserve"> </w:t>
      </w:r>
      <w:r w:rsidRPr="004C17BB">
        <w:t>ДН</w:t>
      </w:r>
      <w:r w:rsidR="000111BD">
        <w:t xml:space="preserve"> </w:t>
      </w:r>
      <w:r>
        <w:t>на</w:t>
      </w:r>
      <w:r w:rsidR="000111BD">
        <w:t xml:space="preserve"> </w:t>
      </w:r>
      <w:r>
        <w:t>основе</w:t>
      </w:r>
      <w:r w:rsidR="000111BD">
        <w:t xml:space="preserve"> </w:t>
      </w:r>
      <w:r>
        <w:t>следующих</w:t>
      </w:r>
      <w:r w:rsidR="000111BD">
        <w:t xml:space="preserve"> </w:t>
      </w:r>
      <w:r>
        <w:t>входных</w:t>
      </w:r>
      <w:r w:rsidR="000111BD">
        <w:t xml:space="preserve"> </w:t>
      </w:r>
      <w:r>
        <w:t>параметров:</w:t>
      </w:r>
    </w:p>
    <w:p w14:paraId="53A5DB2E" w14:textId="63098F4F" w:rsidR="00841301" w:rsidRDefault="00841301" w:rsidP="00841301">
      <w:pPr>
        <w:pStyle w:val="-1"/>
      </w:pPr>
      <w:r>
        <w:t>Идентификатор</w:t>
      </w:r>
      <w:r w:rsidR="000111BD">
        <w:t xml:space="preserve"> </w:t>
      </w:r>
      <w:r>
        <w:t>включения</w:t>
      </w:r>
      <w:r w:rsidR="000111BD">
        <w:t xml:space="preserve"> </w:t>
      </w:r>
      <w:r>
        <w:t>пациента</w:t>
      </w:r>
      <w:r w:rsidR="000111BD">
        <w:t xml:space="preserve"> </w:t>
      </w:r>
      <w:r>
        <w:t>в</w:t>
      </w:r>
      <w:r w:rsidR="000111BD">
        <w:t xml:space="preserve"> </w:t>
      </w:r>
      <w:r>
        <w:t>группу</w:t>
      </w:r>
      <w:r w:rsidR="000111BD">
        <w:t xml:space="preserve"> </w:t>
      </w:r>
      <w:r>
        <w:t>ДН;</w:t>
      </w:r>
    </w:p>
    <w:p w14:paraId="56CFDD1F" w14:textId="622F835C" w:rsidR="00841301" w:rsidRDefault="00841301" w:rsidP="00841301">
      <w:pPr>
        <w:pStyle w:val="-1"/>
      </w:pPr>
      <w:r>
        <w:t>Параметры</w:t>
      </w:r>
      <w:r w:rsidR="000111BD">
        <w:t xml:space="preserve"> </w:t>
      </w:r>
      <w:r>
        <w:t>пагинации</w:t>
      </w:r>
      <w:r w:rsidR="000111BD">
        <w:t xml:space="preserve"> </w:t>
      </w:r>
      <w:r>
        <w:t>и</w:t>
      </w:r>
      <w:r w:rsidR="000111BD">
        <w:t xml:space="preserve"> </w:t>
      </w:r>
      <w:r>
        <w:t>сортировки.</w:t>
      </w:r>
    </w:p>
    <w:p w14:paraId="0105EBD0" w14:textId="2D1CDF9F" w:rsidR="006525A2" w:rsidRDefault="006525A2" w:rsidP="00F13EB7">
      <w:pPr>
        <w:pStyle w:val="a3"/>
        <w:numPr>
          <w:ilvl w:val="0"/>
          <w:numId w:val="96"/>
        </w:numPr>
      </w:pPr>
      <w:r>
        <w:t>Предоставление</w:t>
      </w:r>
      <w:r w:rsidR="000111BD">
        <w:t xml:space="preserve"> </w:t>
      </w:r>
      <w:r>
        <w:t>списка</w:t>
      </w:r>
      <w:r w:rsidR="000111BD">
        <w:t xml:space="preserve"> </w:t>
      </w:r>
      <w:r>
        <w:t>групп</w:t>
      </w:r>
      <w:r w:rsidR="000111BD">
        <w:t xml:space="preserve"> </w:t>
      </w:r>
      <w:r>
        <w:t>ДН,</w:t>
      </w:r>
      <w:r w:rsidR="000111BD">
        <w:t xml:space="preserve"> </w:t>
      </w:r>
      <w:r>
        <w:t>в</w:t>
      </w:r>
      <w:r w:rsidR="000111BD">
        <w:t xml:space="preserve"> </w:t>
      </w:r>
      <w:r>
        <w:t>которые</w:t>
      </w:r>
      <w:r w:rsidR="000111BD">
        <w:t xml:space="preserve"> </w:t>
      </w:r>
      <w:r>
        <w:t>включен</w:t>
      </w:r>
      <w:r w:rsidR="000111BD">
        <w:t xml:space="preserve"> </w:t>
      </w:r>
      <w:r>
        <w:t>пациент.</w:t>
      </w:r>
    </w:p>
    <w:p w14:paraId="7215AD07" w14:textId="36305A50" w:rsidR="00841301" w:rsidRDefault="00841301" w:rsidP="00841301">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получения</w:t>
      </w:r>
      <w:r w:rsidR="000111BD">
        <w:t xml:space="preserve"> </w:t>
      </w:r>
      <w:r>
        <w:t>(поиска)</w:t>
      </w:r>
      <w:r w:rsidR="000111BD">
        <w:t xml:space="preserve"> </w:t>
      </w:r>
      <w:r>
        <w:t>списка</w:t>
      </w:r>
      <w:r w:rsidR="000111BD">
        <w:t xml:space="preserve"> </w:t>
      </w:r>
      <w:r>
        <w:t>групп</w:t>
      </w:r>
      <w:r w:rsidR="000111BD">
        <w:t xml:space="preserve"> </w:t>
      </w:r>
      <w:r>
        <w:t>ДН,</w:t>
      </w:r>
      <w:r w:rsidR="000111BD">
        <w:t xml:space="preserve"> </w:t>
      </w:r>
      <w:r>
        <w:t>в</w:t>
      </w:r>
      <w:r w:rsidR="000111BD">
        <w:t xml:space="preserve"> </w:t>
      </w:r>
      <w:r>
        <w:t>которые</w:t>
      </w:r>
      <w:r w:rsidR="000111BD">
        <w:t xml:space="preserve"> </w:t>
      </w:r>
      <w:r>
        <w:t>включен</w:t>
      </w:r>
      <w:r w:rsidR="000111BD">
        <w:t xml:space="preserve"> </w:t>
      </w:r>
      <w:r>
        <w:t>пациент</w:t>
      </w:r>
      <w:r w:rsidR="000111BD">
        <w:t xml:space="preserve"> </w:t>
      </w:r>
      <w:r>
        <w:t>и</w:t>
      </w:r>
      <w:r w:rsidR="000111BD">
        <w:t xml:space="preserve"> </w:t>
      </w:r>
      <w:r w:rsidR="003750BD">
        <w:t>в</w:t>
      </w:r>
      <w:r w:rsidR="000111BD">
        <w:t xml:space="preserve"> </w:t>
      </w:r>
      <w:r w:rsidR="003750BD">
        <w:t>которых</w:t>
      </w:r>
      <w:r w:rsidR="000111BD">
        <w:t xml:space="preserve"> </w:t>
      </w:r>
      <w:r w:rsidR="003750BD">
        <w:t>пациент</w:t>
      </w:r>
      <w:r w:rsidR="000111BD">
        <w:t xml:space="preserve"> </w:t>
      </w:r>
      <w:r w:rsidR="003750BD">
        <w:t>состоял</w:t>
      </w:r>
      <w:r w:rsidR="000111BD">
        <w:t xml:space="preserve"> </w:t>
      </w:r>
      <w:r w:rsidR="003750BD">
        <w:t>ранее.</w:t>
      </w:r>
    </w:p>
    <w:p w14:paraId="0F076D00" w14:textId="2667AF64" w:rsidR="00304652" w:rsidRDefault="00304652" w:rsidP="00702F4A">
      <w:pPr>
        <w:pStyle w:val="a3"/>
      </w:pPr>
      <w:r>
        <w:t>Предоставление</w:t>
      </w:r>
      <w:r w:rsidR="000111BD">
        <w:t xml:space="preserve"> </w:t>
      </w:r>
      <w:r>
        <w:t>списка</w:t>
      </w:r>
      <w:r w:rsidR="000111BD">
        <w:t xml:space="preserve"> </w:t>
      </w:r>
      <w:r>
        <w:t>причин</w:t>
      </w:r>
      <w:r w:rsidR="000111BD">
        <w:t xml:space="preserve"> </w:t>
      </w:r>
      <w:r>
        <w:t>снятия</w:t>
      </w:r>
      <w:r w:rsidR="000111BD">
        <w:t xml:space="preserve"> </w:t>
      </w:r>
      <w:r>
        <w:t>с</w:t>
      </w:r>
      <w:r w:rsidR="000111BD">
        <w:t xml:space="preserve"> </w:t>
      </w:r>
      <w:r>
        <w:t>ДН.</w:t>
      </w:r>
    </w:p>
    <w:p w14:paraId="0AD919EC" w14:textId="7FD050A9" w:rsidR="003750BD" w:rsidRDefault="003750BD" w:rsidP="003750BD">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получения</w:t>
      </w:r>
      <w:r w:rsidR="000111BD">
        <w:t xml:space="preserve"> </w:t>
      </w:r>
      <w:r>
        <w:t>списка</w:t>
      </w:r>
      <w:r w:rsidR="000111BD">
        <w:t xml:space="preserve"> </w:t>
      </w:r>
      <w:r>
        <w:t>причин</w:t>
      </w:r>
      <w:r w:rsidR="000111BD">
        <w:t xml:space="preserve"> </w:t>
      </w:r>
      <w:r>
        <w:t>снятия</w:t>
      </w:r>
      <w:r w:rsidR="000111BD">
        <w:t xml:space="preserve"> </w:t>
      </w:r>
      <w:r>
        <w:t>с</w:t>
      </w:r>
      <w:r w:rsidR="000111BD">
        <w:t xml:space="preserve"> </w:t>
      </w:r>
      <w:r>
        <w:t>ДН</w:t>
      </w:r>
      <w:r w:rsidR="000111BD">
        <w:t xml:space="preserve"> </w:t>
      </w:r>
      <w:r>
        <w:t>по</w:t>
      </w:r>
      <w:r w:rsidR="000111BD">
        <w:t xml:space="preserve"> </w:t>
      </w:r>
      <w:r>
        <w:t>следующим</w:t>
      </w:r>
      <w:r w:rsidR="000111BD">
        <w:t xml:space="preserve"> </w:t>
      </w:r>
      <w:r>
        <w:t>видам</w:t>
      </w:r>
      <w:r w:rsidR="000111BD">
        <w:t xml:space="preserve"> </w:t>
      </w:r>
      <w:r>
        <w:t>сортировки:</w:t>
      </w:r>
    </w:p>
    <w:p w14:paraId="46D2B851" w14:textId="7BE16ED8" w:rsidR="003750BD" w:rsidRDefault="003750BD" w:rsidP="003750BD">
      <w:pPr>
        <w:pStyle w:val="-1"/>
      </w:pPr>
      <w:r>
        <w:t>По</w:t>
      </w:r>
      <w:r w:rsidR="000111BD">
        <w:t xml:space="preserve"> </w:t>
      </w:r>
      <w:r>
        <w:t>идентификатору;</w:t>
      </w:r>
    </w:p>
    <w:p w14:paraId="35F263C7" w14:textId="78D132FD" w:rsidR="003750BD" w:rsidRDefault="003750BD" w:rsidP="003750BD">
      <w:pPr>
        <w:pStyle w:val="-1"/>
      </w:pPr>
      <w:r>
        <w:t>По</w:t>
      </w:r>
      <w:r w:rsidR="000111BD">
        <w:t xml:space="preserve"> </w:t>
      </w:r>
      <w:r>
        <w:t>коду;</w:t>
      </w:r>
    </w:p>
    <w:p w14:paraId="6B459813" w14:textId="27E68951" w:rsidR="003750BD" w:rsidRDefault="003750BD" w:rsidP="003750BD">
      <w:pPr>
        <w:pStyle w:val="-1"/>
      </w:pPr>
      <w:r>
        <w:t>По</w:t>
      </w:r>
      <w:r w:rsidR="000111BD">
        <w:t xml:space="preserve"> </w:t>
      </w:r>
      <w:r>
        <w:t>названию.</w:t>
      </w:r>
    </w:p>
    <w:p w14:paraId="2AED6069" w14:textId="3C09EFA5" w:rsidR="00304652" w:rsidRDefault="00304652" w:rsidP="00702F4A">
      <w:pPr>
        <w:pStyle w:val="a3"/>
      </w:pPr>
      <w:r>
        <w:t>Предоставление</w:t>
      </w:r>
      <w:r w:rsidR="000111BD">
        <w:t xml:space="preserve"> </w:t>
      </w:r>
      <w:r>
        <w:t>списка</w:t>
      </w:r>
      <w:r w:rsidR="000111BD">
        <w:t xml:space="preserve"> </w:t>
      </w:r>
      <w:r>
        <w:t>диспансерных</w:t>
      </w:r>
      <w:r w:rsidR="000111BD">
        <w:t xml:space="preserve"> </w:t>
      </w:r>
      <w:r>
        <w:t>групп</w:t>
      </w:r>
      <w:r w:rsidR="000111BD">
        <w:t xml:space="preserve"> </w:t>
      </w:r>
      <w:r>
        <w:t>по</w:t>
      </w:r>
      <w:r w:rsidR="000111BD">
        <w:t xml:space="preserve"> </w:t>
      </w:r>
      <w:r>
        <w:t>набору</w:t>
      </w:r>
      <w:r w:rsidR="000111BD">
        <w:t xml:space="preserve"> </w:t>
      </w:r>
      <w:r>
        <w:t>кодов</w:t>
      </w:r>
      <w:r w:rsidR="000111BD">
        <w:t xml:space="preserve"> </w:t>
      </w:r>
      <w:r>
        <w:t>диагнозов</w:t>
      </w:r>
      <w:r w:rsidR="000111BD">
        <w:t xml:space="preserve"> </w:t>
      </w:r>
      <w:r>
        <w:t>и</w:t>
      </w:r>
      <w:r w:rsidR="000111BD">
        <w:t xml:space="preserve"> </w:t>
      </w:r>
      <w:r>
        <w:t>по</w:t>
      </w:r>
      <w:r w:rsidR="000111BD">
        <w:t xml:space="preserve"> </w:t>
      </w:r>
      <w:r>
        <w:t>возрасту</w:t>
      </w:r>
      <w:r w:rsidR="000111BD">
        <w:t xml:space="preserve"> </w:t>
      </w:r>
      <w:r>
        <w:t>из</w:t>
      </w:r>
      <w:r w:rsidR="000111BD">
        <w:t xml:space="preserve"> </w:t>
      </w:r>
      <w:r>
        <w:t>справочника</w:t>
      </w:r>
      <w:r w:rsidR="000111BD">
        <w:t xml:space="preserve"> </w:t>
      </w:r>
      <w:r>
        <w:t>МКБ-10.</w:t>
      </w:r>
    </w:p>
    <w:p w14:paraId="6A175CF1" w14:textId="74EEE2F4" w:rsidR="0009271B" w:rsidRDefault="0009271B" w:rsidP="0009271B">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получения</w:t>
      </w:r>
      <w:r w:rsidR="000111BD">
        <w:t xml:space="preserve"> </w:t>
      </w:r>
      <w:r>
        <w:t>списка</w:t>
      </w:r>
      <w:r w:rsidR="000111BD">
        <w:t xml:space="preserve"> </w:t>
      </w:r>
      <w:r>
        <w:t>диспансерных</w:t>
      </w:r>
      <w:r w:rsidR="000111BD">
        <w:t xml:space="preserve"> </w:t>
      </w:r>
      <w:r>
        <w:t>по</w:t>
      </w:r>
      <w:r w:rsidR="000111BD">
        <w:t xml:space="preserve"> </w:t>
      </w:r>
      <w:r>
        <w:t>следующим</w:t>
      </w:r>
      <w:r w:rsidR="000111BD">
        <w:t xml:space="preserve"> </w:t>
      </w:r>
      <w:r>
        <w:t>видам</w:t>
      </w:r>
      <w:r w:rsidR="000111BD">
        <w:t xml:space="preserve"> </w:t>
      </w:r>
      <w:r>
        <w:t>сортировки:</w:t>
      </w:r>
    </w:p>
    <w:p w14:paraId="1D556F3B" w14:textId="1FF2897F" w:rsidR="0009271B" w:rsidRDefault="0009271B" w:rsidP="0009271B">
      <w:pPr>
        <w:pStyle w:val="-1"/>
      </w:pPr>
      <w:r>
        <w:t>По</w:t>
      </w:r>
      <w:r w:rsidR="000111BD">
        <w:t xml:space="preserve"> </w:t>
      </w:r>
      <w:r>
        <w:t>идентификатору;</w:t>
      </w:r>
    </w:p>
    <w:p w14:paraId="7198F090" w14:textId="09E85737" w:rsidR="0009271B" w:rsidRDefault="0009271B" w:rsidP="0009271B">
      <w:pPr>
        <w:pStyle w:val="-1"/>
      </w:pPr>
      <w:r>
        <w:t>По</w:t>
      </w:r>
      <w:r w:rsidR="000111BD">
        <w:t xml:space="preserve"> </w:t>
      </w:r>
      <w:r>
        <w:t>коду;</w:t>
      </w:r>
    </w:p>
    <w:p w14:paraId="1351C51E" w14:textId="471B8B2F" w:rsidR="0009271B" w:rsidRDefault="0009271B" w:rsidP="0009271B">
      <w:pPr>
        <w:pStyle w:val="-1"/>
      </w:pPr>
      <w:r>
        <w:t>По</w:t>
      </w:r>
      <w:r w:rsidR="000111BD">
        <w:t xml:space="preserve"> </w:t>
      </w:r>
      <w:r>
        <w:t>названию;</w:t>
      </w:r>
    </w:p>
    <w:p w14:paraId="6B5300F4" w14:textId="1EEC205F" w:rsidR="0009271B" w:rsidRDefault="0009271B" w:rsidP="0009271B">
      <w:pPr>
        <w:pStyle w:val="-1"/>
      </w:pPr>
      <w:r>
        <w:t>По</w:t>
      </w:r>
      <w:r w:rsidR="000111BD">
        <w:t xml:space="preserve"> </w:t>
      </w:r>
      <w:r>
        <w:t>признаку</w:t>
      </w:r>
      <w:r w:rsidR="000111BD">
        <w:t xml:space="preserve"> </w:t>
      </w:r>
      <w:r>
        <w:t>архивности.</w:t>
      </w:r>
    </w:p>
    <w:p w14:paraId="6F985397" w14:textId="7441E8A3" w:rsidR="00304652" w:rsidRDefault="00304652" w:rsidP="00702F4A">
      <w:pPr>
        <w:pStyle w:val="a3"/>
      </w:pPr>
      <w:r>
        <w:t>Предоставление</w:t>
      </w:r>
      <w:r w:rsidR="000111BD">
        <w:t xml:space="preserve"> </w:t>
      </w:r>
      <w:r>
        <w:t>списка</w:t>
      </w:r>
      <w:r w:rsidR="000111BD">
        <w:t xml:space="preserve"> </w:t>
      </w:r>
      <w:r>
        <w:t>групп</w:t>
      </w:r>
      <w:r w:rsidR="000111BD">
        <w:t xml:space="preserve"> </w:t>
      </w:r>
      <w:r>
        <w:t>ДН</w:t>
      </w:r>
      <w:r w:rsidR="000111BD">
        <w:t xml:space="preserve"> </w:t>
      </w:r>
      <w:r>
        <w:t>по</w:t>
      </w:r>
      <w:r w:rsidR="000111BD">
        <w:t xml:space="preserve"> </w:t>
      </w:r>
      <w:r>
        <w:t>специализации</w:t>
      </w:r>
      <w:r w:rsidR="000111BD">
        <w:t xml:space="preserve"> </w:t>
      </w:r>
      <w:r>
        <w:t>ведущего</w:t>
      </w:r>
      <w:r w:rsidR="000111BD">
        <w:t xml:space="preserve"> </w:t>
      </w:r>
      <w:r>
        <w:t>врача</w:t>
      </w:r>
      <w:r w:rsidR="000111BD">
        <w:t xml:space="preserve"> </w:t>
      </w:r>
      <w:r>
        <w:t>группы</w:t>
      </w:r>
      <w:r w:rsidR="000111BD">
        <w:t xml:space="preserve"> </w:t>
      </w:r>
      <w:r>
        <w:t>ДН.</w:t>
      </w:r>
    </w:p>
    <w:p w14:paraId="28ADC138" w14:textId="5EB315FF" w:rsidR="0009271B" w:rsidRDefault="0009271B" w:rsidP="0009271B">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получения</w:t>
      </w:r>
      <w:r w:rsidR="000111BD">
        <w:t xml:space="preserve"> </w:t>
      </w:r>
      <w:r>
        <w:t>списка</w:t>
      </w:r>
      <w:r w:rsidR="000111BD">
        <w:t xml:space="preserve"> </w:t>
      </w:r>
      <w:r>
        <w:t>диспансерных</w:t>
      </w:r>
      <w:r w:rsidR="000111BD">
        <w:t xml:space="preserve"> </w:t>
      </w:r>
      <w:r>
        <w:t>по</w:t>
      </w:r>
      <w:r w:rsidR="000111BD">
        <w:t xml:space="preserve"> </w:t>
      </w:r>
      <w:r>
        <w:t>следующим</w:t>
      </w:r>
      <w:r w:rsidR="000111BD">
        <w:t xml:space="preserve"> </w:t>
      </w:r>
      <w:r>
        <w:t>видам</w:t>
      </w:r>
      <w:r w:rsidR="000111BD">
        <w:t xml:space="preserve"> </w:t>
      </w:r>
      <w:r>
        <w:t>сортировки:</w:t>
      </w:r>
    </w:p>
    <w:p w14:paraId="2CDA4621" w14:textId="506A017D" w:rsidR="0009271B" w:rsidRDefault="0009271B" w:rsidP="0009271B">
      <w:pPr>
        <w:pStyle w:val="-1"/>
      </w:pPr>
      <w:r>
        <w:t>По</w:t>
      </w:r>
      <w:r w:rsidR="000111BD">
        <w:t xml:space="preserve"> </w:t>
      </w:r>
      <w:r>
        <w:t>идентификатору;</w:t>
      </w:r>
    </w:p>
    <w:p w14:paraId="4CC13016" w14:textId="49B3DDC9" w:rsidR="0009271B" w:rsidRDefault="0009271B" w:rsidP="0009271B">
      <w:pPr>
        <w:pStyle w:val="-1"/>
      </w:pPr>
      <w:r>
        <w:t>По</w:t>
      </w:r>
      <w:r w:rsidR="000111BD">
        <w:t xml:space="preserve"> </w:t>
      </w:r>
      <w:r>
        <w:t>коду;</w:t>
      </w:r>
    </w:p>
    <w:p w14:paraId="2A5E9C80" w14:textId="660CA5D1" w:rsidR="0009271B" w:rsidRDefault="0009271B" w:rsidP="0009271B">
      <w:pPr>
        <w:pStyle w:val="-1"/>
      </w:pPr>
      <w:r>
        <w:t>По</w:t>
      </w:r>
      <w:r w:rsidR="000111BD">
        <w:t xml:space="preserve"> </w:t>
      </w:r>
      <w:r>
        <w:t>названию;</w:t>
      </w:r>
    </w:p>
    <w:p w14:paraId="0AA6B28B" w14:textId="6DF40F1D" w:rsidR="0009271B" w:rsidRDefault="0009271B" w:rsidP="0009271B">
      <w:pPr>
        <w:pStyle w:val="-1"/>
      </w:pPr>
      <w:r>
        <w:t>По</w:t>
      </w:r>
      <w:r w:rsidR="000111BD">
        <w:t xml:space="preserve"> </w:t>
      </w:r>
      <w:r>
        <w:t>признаку</w:t>
      </w:r>
      <w:r w:rsidR="000111BD">
        <w:t xml:space="preserve"> </w:t>
      </w:r>
      <w:r>
        <w:t>архивности.</w:t>
      </w:r>
    </w:p>
    <w:p w14:paraId="0A499997" w14:textId="2CC02BFF" w:rsidR="00732692" w:rsidRDefault="00304652" w:rsidP="00702F4A">
      <w:pPr>
        <w:pStyle w:val="a3"/>
      </w:pPr>
      <w:r>
        <w:t>Предоставление</w:t>
      </w:r>
      <w:r w:rsidR="000111BD">
        <w:t xml:space="preserve"> </w:t>
      </w:r>
      <w:r>
        <w:t>списка</w:t>
      </w:r>
      <w:r w:rsidR="000111BD">
        <w:t xml:space="preserve"> </w:t>
      </w:r>
      <w:r>
        <w:t>групп</w:t>
      </w:r>
      <w:r w:rsidR="000111BD">
        <w:t xml:space="preserve"> </w:t>
      </w:r>
      <w:r>
        <w:t>ДН,</w:t>
      </w:r>
      <w:r w:rsidR="000111BD">
        <w:t xml:space="preserve"> </w:t>
      </w:r>
      <w:r>
        <w:t>для</w:t>
      </w:r>
      <w:r w:rsidR="000111BD">
        <w:t xml:space="preserve"> </w:t>
      </w:r>
      <w:r>
        <w:t>которых</w:t>
      </w:r>
      <w:r w:rsidR="000111BD">
        <w:t xml:space="preserve"> </w:t>
      </w:r>
      <w:r>
        <w:t>есть</w:t>
      </w:r>
      <w:r w:rsidR="000111BD">
        <w:t xml:space="preserve"> </w:t>
      </w:r>
      <w:r>
        <w:t>прикрепления</w:t>
      </w:r>
      <w:r w:rsidR="000111BD">
        <w:t xml:space="preserve"> </w:t>
      </w:r>
      <w:r>
        <w:t>на</w:t>
      </w:r>
      <w:r w:rsidR="000111BD">
        <w:t xml:space="preserve"> </w:t>
      </w:r>
      <w:r>
        <w:t>участке.</w:t>
      </w:r>
    </w:p>
    <w:p w14:paraId="30E0346F" w14:textId="1C6CF55E" w:rsidR="0009271B" w:rsidRDefault="0009271B" w:rsidP="0009271B">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получения</w:t>
      </w:r>
      <w:r w:rsidR="000111BD">
        <w:t xml:space="preserve"> </w:t>
      </w:r>
      <w:r>
        <w:t>списка</w:t>
      </w:r>
      <w:r w:rsidR="000111BD">
        <w:t xml:space="preserve"> </w:t>
      </w:r>
      <w:r>
        <w:t>диспансерных</w:t>
      </w:r>
      <w:r w:rsidR="000111BD">
        <w:t xml:space="preserve"> </w:t>
      </w:r>
      <w:r>
        <w:t>по</w:t>
      </w:r>
      <w:r w:rsidR="000111BD">
        <w:t xml:space="preserve"> </w:t>
      </w:r>
      <w:r>
        <w:t>следующим</w:t>
      </w:r>
      <w:r w:rsidR="000111BD">
        <w:t xml:space="preserve"> </w:t>
      </w:r>
      <w:r>
        <w:t>видам</w:t>
      </w:r>
      <w:r w:rsidR="000111BD">
        <w:t xml:space="preserve"> </w:t>
      </w:r>
      <w:r>
        <w:t>сортировки:</w:t>
      </w:r>
    </w:p>
    <w:p w14:paraId="244859DF" w14:textId="7AC45210" w:rsidR="0009271B" w:rsidRDefault="0009271B" w:rsidP="0009271B">
      <w:pPr>
        <w:pStyle w:val="-1"/>
      </w:pPr>
      <w:r>
        <w:t>По</w:t>
      </w:r>
      <w:r w:rsidR="000111BD">
        <w:t xml:space="preserve"> </w:t>
      </w:r>
      <w:r>
        <w:t>идентификатору;</w:t>
      </w:r>
    </w:p>
    <w:p w14:paraId="06AC87CC" w14:textId="38C8DA09" w:rsidR="0009271B" w:rsidRDefault="0009271B" w:rsidP="0009271B">
      <w:pPr>
        <w:pStyle w:val="-1"/>
      </w:pPr>
      <w:r>
        <w:t>По</w:t>
      </w:r>
      <w:r w:rsidR="000111BD">
        <w:t xml:space="preserve"> </w:t>
      </w:r>
      <w:r>
        <w:t>коду;</w:t>
      </w:r>
    </w:p>
    <w:p w14:paraId="23E25109" w14:textId="0D7F6B38" w:rsidR="0009271B" w:rsidRDefault="0009271B" w:rsidP="0009271B">
      <w:pPr>
        <w:pStyle w:val="-1"/>
      </w:pPr>
      <w:r>
        <w:t>По</w:t>
      </w:r>
      <w:r w:rsidR="000111BD">
        <w:t xml:space="preserve"> </w:t>
      </w:r>
      <w:r>
        <w:t>названию;</w:t>
      </w:r>
    </w:p>
    <w:p w14:paraId="3C4B9B63" w14:textId="41B6C8FC" w:rsidR="0009271B" w:rsidRDefault="0009271B" w:rsidP="0009271B">
      <w:pPr>
        <w:pStyle w:val="-1"/>
      </w:pPr>
      <w:r>
        <w:t>По</w:t>
      </w:r>
      <w:r w:rsidR="000111BD">
        <w:t xml:space="preserve"> </w:t>
      </w:r>
      <w:r>
        <w:t>признаку</w:t>
      </w:r>
      <w:r w:rsidR="000111BD">
        <w:t xml:space="preserve"> </w:t>
      </w:r>
      <w:r>
        <w:t>архивности.</w:t>
      </w:r>
    </w:p>
    <w:p w14:paraId="3478F023" w14:textId="6724F06C" w:rsidR="00732692" w:rsidRPr="009E62C1" w:rsidRDefault="00702F4A" w:rsidP="009E62C1">
      <w:pPr>
        <w:pStyle w:val="4-4"/>
      </w:pPr>
      <w:bookmarkStart w:id="189" w:name="_Ref66274790"/>
      <w:r w:rsidRPr="009E62C1">
        <w:t>Обеспечение</w:t>
      </w:r>
      <w:r w:rsidR="000111BD">
        <w:t xml:space="preserve"> </w:t>
      </w:r>
      <w:r w:rsidRPr="009E62C1">
        <w:t>работы</w:t>
      </w:r>
      <w:r w:rsidR="000111BD">
        <w:t xml:space="preserve"> </w:t>
      </w:r>
      <w:r w:rsidRPr="009E62C1">
        <w:t>с</w:t>
      </w:r>
      <w:r w:rsidR="000111BD">
        <w:t xml:space="preserve"> </w:t>
      </w:r>
      <w:r w:rsidRPr="009E62C1">
        <w:t>задачами</w:t>
      </w:r>
      <w:r w:rsidR="000111BD">
        <w:t xml:space="preserve"> </w:t>
      </w:r>
      <w:r w:rsidRPr="009E62C1">
        <w:t>постановки</w:t>
      </w:r>
      <w:r w:rsidR="000111BD">
        <w:t xml:space="preserve"> </w:t>
      </w:r>
      <w:r w:rsidRPr="009E62C1">
        <w:t>на</w:t>
      </w:r>
      <w:r w:rsidR="000111BD">
        <w:t xml:space="preserve"> </w:t>
      </w:r>
      <w:r w:rsidRPr="009E62C1">
        <w:t>ДН</w:t>
      </w:r>
      <w:bookmarkEnd w:id="189"/>
    </w:p>
    <w:p w14:paraId="7FE25BDD" w14:textId="5448CCA3" w:rsidR="00304652" w:rsidRDefault="00304652" w:rsidP="00F13EB7">
      <w:pPr>
        <w:pStyle w:val="a3"/>
        <w:numPr>
          <w:ilvl w:val="0"/>
          <w:numId w:val="97"/>
        </w:numPr>
      </w:pPr>
      <w:r>
        <w:t>Изменение</w:t>
      </w:r>
      <w:r w:rsidR="000111BD">
        <w:t xml:space="preserve"> </w:t>
      </w:r>
      <w:r>
        <w:t>статуса</w:t>
      </w:r>
      <w:r w:rsidR="000111BD">
        <w:t xml:space="preserve"> </w:t>
      </w:r>
      <w:r>
        <w:t>по</w:t>
      </w:r>
      <w:r w:rsidR="000111BD">
        <w:t xml:space="preserve"> </w:t>
      </w:r>
      <w:r>
        <w:t>отдельному</w:t>
      </w:r>
      <w:r w:rsidR="000111BD">
        <w:t xml:space="preserve"> </w:t>
      </w:r>
      <w:r>
        <w:t>диагнозу</w:t>
      </w:r>
      <w:r w:rsidR="000111BD">
        <w:t xml:space="preserve"> </w:t>
      </w:r>
      <w:r>
        <w:t>в</w:t>
      </w:r>
      <w:r w:rsidR="000111BD">
        <w:t xml:space="preserve"> </w:t>
      </w:r>
      <w:r>
        <w:t>задаче</w:t>
      </w:r>
      <w:r w:rsidR="000111BD">
        <w:t xml:space="preserve"> </w:t>
      </w:r>
      <w:r>
        <w:t>для</w:t>
      </w:r>
      <w:r w:rsidR="000111BD">
        <w:t xml:space="preserve"> </w:t>
      </w:r>
      <w:r>
        <w:t>задач</w:t>
      </w:r>
      <w:r w:rsidR="000111BD">
        <w:t xml:space="preserve"> </w:t>
      </w:r>
      <w:r>
        <w:t>обработки</w:t>
      </w:r>
      <w:r w:rsidR="000111BD">
        <w:t xml:space="preserve"> </w:t>
      </w:r>
      <w:r>
        <w:t>документов.</w:t>
      </w:r>
    </w:p>
    <w:p w14:paraId="1BF3E166" w14:textId="01EA151B" w:rsidR="0045089D" w:rsidRDefault="0045089D" w:rsidP="0045089D">
      <w:r>
        <w:t>Функция</w:t>
      </w:r>
      <w:r w:rsidR="000111BD">
        <w:t xml:space="preserve"> </w:t>
      </w:r>
      <w:r>
        <w:t>должна</w:t>
      </w:r>
      <w:r w:rsidR="000111BD">
        <w:t xml:space="preserve"> </w:t>
      </w:r>
      <w:r>
        <w:t>поддерживать</w:t>
      </w:r>
      <w:r w:rsidR="000111BD">
        <w:t xml:space="preserve"> </w:t>
      </w:r>
      <w:r>
        <w:t>следующие</w:t>
      </w:r>
      <w:r w:rsidR="000111BD">
        <w:t xml:space="preserve"> </w:t>
      </w:r>
      <w:r>
        <w:t>статусы:</w:t>
      </w:r>
    </w:p>
    <w:p w14:paraId="7A5CC0B8" w14:textId="67A7DB27" w:rsidR="0045089D" w:rsidRDefault="0045089D" w:rsidP="0045089D">
      <w:pPr>
        <w:pStyle w:val="-1"/>
      </w:pPr>
      <w:r>
        <w:t>Не</w:t>
      </w:r>
      <w:r w:rsidR="000111BD">
        <w:t xml:space="preserve"> </w:t>
      </w:r>
      <w:r>
        <w:t>обработан;</w:t>
      </w:r>
    </w:p>
    <w:p w14:paraId="009B42F2" w14:textId="7454D7A9" w:rsidR="0045089D" w:rsidRDefault="0045089D" w:rsidP="0045089D">
      <w:pPr>
        <w:pStyle w:val="-1"/>
      </w:pPr>
      <w:r>
        <w:t>Пропущен,</w:t>
      </w:r>
      <w:r w:rsidR="000111BD">
        <w:t xml:space="preserve"> </w:t>
      </w:r>
      <w:r>
        <w:t>не</w:t>
      </w:r>
      <w:r w:rsidR="000111BD">
        <w:t xml:space="preserve"> </w:t>
      </w:r>
      <w:r>
        <w:t>требует</w:t>
      </w:r>
      <w:r w:rsidR="000111BD">
        <w:t xml:space="preserve"> </w:t>
      </w:r>
      <w:r>
        <w:t>решения;</w:t>
      </w:r>
    </w:p>
    <w:p w14:paraId="42B0E142" w14:textId="2E736587" w:rsidR="0045089D" w:rsidRDefault="0045089D" w:rsidP="0045089D">
      <w:pPr>
        <w:pStyle w:val="-1"/>
      </w:pPr>
      <w:r>
        <w:t>Пациент</w:t>
      </w:r>
      <w:r w:rsidR="000111BD">
        <w:t xml:space="preserve"> </w:t>
      </w:r>
      <w:r>
        <w:t>включен</w:t>
      </w:r>
      <w:r w:rsidR="000111BD">
        <w:t xml:space="preserve"> </w:t>
      </w:r>
      <w:r>
        <w:t>в</w:t>
      </w:r>
      <w:r w:rsidR="000111BD">
        <w:t xml:space="preserve"> </w:t>
      </w:r>
      <w:r>
        <w:t>группу;</w:t>
      </w:r>
    </w:p>
    <w:p w14:paraId="1DA9732B" w14:textId="634313A7" w:rsidR="0045089D" w:rsidRDefault="0045089D" w:rsidP="0045089D">
      <w:pPr>
        <w:pStyle w:val="-1"/>
      </w:pPr>
      <w:r>
        <w:t>Пациента</w:t>
      </w:r>
      <w:r w:rsidR="000111BD">
        <w:t xml:space="preserve"> </w:t>
      </w:r>
      <w:r>
        <w:t>не</w:t>
      </w:r>
      <w:r w:rsidR="000111BD">
        <w:t xml:space="preserve"> </w:t>
      </w:r>
      <w:r>
        <w:t>следует</w:t>
      </w:r>
      <w:r w:rsidR="000111BD">
        <w:t xml:space="preserve"> </w:t>
      </w:r>
      <w:r>
        <w:t>включать</w:t>
      </w:r>
      <w:r w:rsidR="000111BD">
        <w:t xml:space="preserve"> </w:t>
      </w:r>
      <w:r>
        <w:t>в</w:t>
      </w:r>
      <w:r w:rsidR="000111BD">
        <w:t xml:space="preserve"> </w:t>
      </w:r>
      <w:r>
        <w:t>группу</w:t>
      </w:r>
      <w:r w:rsidR="000111BD">
        <w:t xml:space="preserve"> </w:t>
      </w:r>
      <w:r>
        <w:t>ДН.</w:t>
      </w:r>
    </w:p>
    <w:p w14:paraId="29EB2339" w14:textId="5D2EE08B" w:rsidR="00304652" w:rsidRDefault="00304652" w:rsidP="00702F4A">
      <w:pPr>
        <w:pStyle w:val="a3"/>
      </w:pPr>
      <w:r>
        <w:t>Закрытие</w:t>
      </w:r>
      <w:r w:rsidR="000111BD">
        <w:t xml:space="preserve"> </w:t>
      </w:r>
      <w:r>
        <w:t>задачи,</w:t>
      </w:r>
      <w:r w:rsidR="000111BD">
        <w:t xml:space="preserve"> </w:t>
      </w:r>
      <w:r>
        <w:t>включая</w:t>
      </w:r>
      <w:r w:rsidR="000111BD">
        <w:t xml:space="preserve"> </w:t>
      </w:r>
      <w:r>
        <w:t>фиксирование</w:t>
      </w:r>
      <w:r w:rsidR="000111BD">
        <w:t xml:space="preserve"> </w:t>
      </w:r>
      <w:r>
        <w:t>времени</w:t>
      </w:r>
      <w:r w:rsidR="000111BD">
        <w:t xml:space="preserve"> </w:t>
      </w:r>
      <w:r>
        <w:t>закрытия.</w:t>
      </w:r>
    </w:p>
    <w:p w14:paraId="2BE83EED" w14:textId="0AFD86EB" w:rsidR="0045089D" w:rsidRDefault="0045089D" w:rsidP="0045089D">
      <w:r>
        <w:t>Функция</w:t>
      </w:r>
      <w:r w:rsidR="000111BD">
        <w:t xml:space="preserve"> </w:t>
      </w:r>
      <w:r>
        <w:t>должна</w:t>
      </w:r>
      <w:r w:rsidR="000111BD">
        <w:t xml:space="preserve"> </w:t>
      </w:r>
      <w:r>
        <w:t>обеспечивать</w:t>
      </w:r>
      <w:r w:rsidR="000111BD">
        <w:t xml:space="preserve"> </w:t>
      </w:r>
      <w:r>
        <w:t>сравнение</w:t>
      </w:r>
      <w:r w:rsidR="000111BD">
        <w:t xml:space="preserve"> </w:t>
      </w:r>
      <w:r>
        <w:t>закрываемой</w:t>
      </w:r>
      <w:r w:rsidR="000111BD">
        <w:t xml:space="preserve"> </w:t>
      </w:r>
      <w:r>
        <w:t>задачи</w:t>
      </w:r>
      <w:r w:rsidR="000111BD">
        <w:t xml:space="preserve"> </w:t>
      </w:r>
      <w:r>
        <w:t>со</w:t>
      </w:r>
      <w:r w:rsidR="000111BD">
        <w:t xml:space="preserve"> </w:t>
      </w:r>
      <w:r>
        <w:t>списком</w:t>
      </w:r>
      <w:r w:rsidR="000111BD">
        <w:t xml:space="preserve"> </w:t>
      </w:r>
      <w:r>
        <w:t>уже</w:t>
      </w:r>
      <w:r w:rsidR="000111BD">
        <w:t xml:space="preserve"> </w:t>
      </w:r>
      <w:r>
        <w:t>закрытых</w:t>
      </w:r>
      <w:r w:rsidR="000111BD">
        <w:t xml:space="preserve"> </w:t>
      </w:r>
      <w:r>
        <w:t>задач.</w:t>
      </w:r>
      <w:r w:rsidR="000111BD">
        <w:t xml:space="preserve"> </w:t>
      </w:r>
      <w:r>
        <w:t>Если</w:t>
      </w:r>
      <w:r w:rsidR="000111BD">
        <w:t xml:space="preserve"> </w:t>
      </w:r>
      <w:r>
        <w:t>задача</w:t>
      </w:r>
      <w:r w:rsidR="000111BD">
        <w:t xml:space="preserve"> </w:t>
      </w:r>
      <w:r>
        <w:t>была</w:t>
      </w:r>
      <w:r w:rsidR="000111BD">
        <w:t xml:space="preserve"> </w:t>
      </w:r>
      <w:r>
        <w:t>закрыта</w:t>
      </w:r>
      <w:r w:rsidR="000111BD">
        <w:t xml:space="preserve"> </w:t>
      </w:r>
      <w:r>
        <w:t>ранее,</w:t>
      </w:r>
      <w:r w:rsidR="000111BD">
        <w:t xml:space="preserve"> </w:t>
      </w:r>
      <w:r>
        <w:t>то</w:t>
      </w:r>
      <w:r w:rsidR="000111BD">
        <w:t xml:space="preserve"> </w:t>
      </w:r>
      <w:r>
        <w:t>должно</w:t>
      </w:r>
      <w:r w:rsidR="000111BD">
        <w:t xml:space="preserve"> </w:t>
      </w:r>
      <w:r>
        <w:t>формироваться</w:t>
      </w:r>
      <w:r w:rsidR="000111BD">
        <w:t xml:space="preserve"> </w:t>
      </w:r>
      <w:r>
        <w:t>сообщение</w:t>
      </w:r>
      <w:r w:rsidR="000111BD">
        <w:t xml:space="preserve"> </w:t>
      </w:r>
      <w:r>
        <w:t>с</w:t>
      </w:r>
      <w:r w:rsidR="000111BD">
        <w:t xml:space="preserve"> </w:t>
      </w:r>
      <w:r>
        <w:t>информацией</w:t>
      </w:r>
      <w:r w:rsidR="000111BD">
        <w:t xml:space="preserve"> </w:t>
      </w:r>
      <w:r>
        <w:t>об</w:t>
      </w:r>
      <w:r w:rsidR="000111BD">
        <w:t xml:space="preserve"> </w:t>
      </w:r>
      <w:r>
        <w:t>этом.</w:t>
      </w:r>
    </w:p>
    <w:p w14:paraId="3CB317F3" w14:textId="20F57D4A" w:rsidR="00304652" w:rsidRDefault="00304652" w:rsidP="00702F4A">
      <w:pPr>
        <w:pStyle w:val="a3"/>
      </w:pPr>
      <w:r>
        <w:t>Предоставление</w:t>
      </w:r>
      <w:r w:rsidR="000111BD">
        <w:t xml:space="preserve"> </w:t>
      </w:r>
      <w:r>
        <w:t>списка</w:t>
      </w:r>
      <w:r w:rsidR="000111BD">
        <w:t xml:space="preserve"> </w:t>
      </w:r>
      <w:r>
        <w:t>закрытых</w:t>
      </w:r>
      <w:r w:rsidR="000111BD">
        <w:t xml:space="preserve"> </w:t>
      </w:r>
      <w:r>
        <w:t>задач</w:t>
      </w:r>
      <w:r w:rsidR="000111BD">
        <w:t xml:space="preserve"> </w:t>
      </w:r>
      <w:r>
        <w:t>по</w:t>
      </w:r>
      <w:r w:rsidR="000111BD">
        <w:t xml:space="preserve"> </w:t>
      </w:r>
      <w:r>
        <w:t>идентификатору</w:t>
      </w:r>
      <w:r w:rsidR="000111BD">
        <w:t xml:space="preserve"> </w:t>
      </w:r>
      <w:r>
        <w:t>участка.</w:t>
      </w:r>
    </w:p>
    <w:p w14:paraId="6BC7D1CE" w14:textId="36974B6C" w:rsidR="0045089D" w:rsidRDefault="0045089D" w:rsidP="0045089D">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t>списка</w:t>
      </w:r>
      <w:r w:rsidR="000111BD">
        <w:t xml:space="preserve"> </w:t>
      </w:r>
      <w:r w:rsidR="0056267A">
        <w:t>закрытых</w:t>
      </w:r>
      <w:r w:rsidR="000111BD">
        <w:t xml:space="preserve"> </w:t>
      </w:r>
      <w:r w:rsidR="0056267A">
        <w:t>задач</w:t>
      </w:r>
      <w:r w:rsidR="000111BD">
        <w:t xml:space="preserve"> </w:t>
      </w:r>
      <w:r>
        <w:t>на</w:t>
      </w:r>
      <w:r w:rsidR="000111BD">
        <w:t xml:space="preserve"> </w:t>
      </w:r>
      <w:r>
        <w:t>основе</w:t>
      </w:r>
      <w:r w:rsidR="000111BD">
        <w:t xml:space="preserve"> </w:t>
      </w:r>
      <w:r w:rsidR="0056267A">
        <w:t>следующих</w:t>
      </w:r>
      <w:r w:rsidR="000111BD">
        <w:t xml:space="preserve"> </w:t>
      </w:r>
      <w:r>
        <w:t>входн</w:t>
      </w:r>
      <w:r w:rsidR="0056267A">
        <w:t>ых</w:t>
      </w:r>
      <w:r w:rsidR="000111BD">
        <w:t xml:space="preserve"> </w:t>
      </w:r>
      <w:r>
        <w:t>параметр</w:t>
      </w:r>
      <w:r w:rsidR="0056267A">
        <w:t>ов:</w:t>
      </w:r>
    </w:p>
    <w:p w14:paraId="0EB5385A" w14:textId="47CD3611" w:rsidR="0056267A" w:rsidRPr="0056267A" w:rsidRDefault="0056267A" w:rsidP="0056267A">
      <w:pPr>
        <w:pStyle w:val="-1"/>
      </w:pPr>
      <w:r w:rsidRPr="0056267A">
        <w:t>Идентификатор</w:t>
      </w:r>
      <w:r w:rsidR="000111BD">
        <w:t xml:space="preserve"> </w:t>
      </w:r>
      <w:r w:rsidRPr="0056267A">
        <w:t>участка;</w:t>
      </w:r>
    </w:p>
    <w:p w14:paraId="6E87A4D0" w14:textId="272A73BC" w:rsidR="0056267A" w:rsidRPr="0056267A" w:rsidRDefault="0056267A" w:rsidP="0056267A">
      <w:pPr>
        <w:pStyle w:val="-1"/>
      </w:pPr>
      <w:r w:rsidRPr="0056267A">
        <w:t>Поиск</w:t>
      </w:r>
      <w:r w:rsidR="000111BD">
        <w:t xml:space="preserve"> </w:t>
      </w:r>
      <w:r w:rsidRPr="0056267A">
        <w:t>по</w:t>
      </w:r>
      <w:r w:rsidR="000111BD">
        <w:t xml:space="preserve"> </w:t>
      </w:r>
      <w:r w:rsidRPr="0056267A">
        <w:t>периоду</w:t>
      </w:r>
      <w:r w:rsidR="000111BD">
        <w:t xml:space="preserve"> </w:t>
      </w:r>
      <w:r w:rsidRPr="0056267A">
        <w:t>даты</w:t>
      </w:r>
      <w:r w:rsidR="000111BD">
        <w:t xml:space="preserve"> </w:t>
      </w:r>
      <w:r w:rsidRPr="0056267A">
        <w:t>закрытия</w:t>
      </w:r>
      <w:r w:rsidR="000111BD">
        <w:t xml:space="preserve"> </w:t>
      </w:r>
      <w:r w:rsidRPr="0056267A">
        <w:t>задачи;</w:t>
      </w:r>
    </w:p>
    <w:p w14:paraId="0D94E5E5" w14:textId="06C4DF96" w:rsidR="0056267A" w:rsidRPr="0056267A" w:rsidRDefault="0056267A" w:rsidP="0056267A">
      <w:pPr>
        <w:pStyle w:val="-1"/>
      </w:pPr>
      <w:r w:rsidRPr="0056267A">
        <w:t>Параметры</w:t>
      </w:r>
      <w:r w:rsidR="000111BD">
        <w:t xml:space="preserve"> </w:t>
      </w:r>
      <w:r w:rsidRPr="0056267A">
        <w:t>пагинации</w:t>
      </w:r>
      <w:r w:rsidR="000111BD">
        <w:t xml:space="preserve"> </w:t>
      </w:r>
      <w:r w:rsidRPr="0056267A">
        <w:t>и</w:t>
      </w:r>
      <w:r w:rsidR="000111BD">
        <w:t xml:space="preserve"> </w:t>
      </w:r>
      <w:r w:rsidRPr="0056267A">
        <w:t>сортировки.</w:t>
      </w:r>
    </w:p>
    <w:p w14:paraId="3DAAA1BD" w14:textId="0AAB4E65" w:rsidR="00304652" w:rsidRDefault="00304652" w:rsidP="00702F4A">
      <w:pPr>
        <w:pStyle w:val="a3"/>
      </w:pPr>
      <w:r>
        <w:t>Предоставление</w:t>
      </w:r>
      <w:r w:rsidR="000111BD">
        <w:t xml:space="preserve"> </w:t>
      </w:r>
      <w:r>
        <w:t>списка</w:t>
      </w:r>
      <w:r w:rsidR="000111BD">
        <w:t xml:space="preserve"> </w:t>
      </w:r>
      <w:r>
        <w:t>открытых</w:t>
      </w:r>
      <w:r w:rsidR="000111BD">
        <w:t xml:space="preserve"> </w:t>
      </w:r>
      <w:r>
        <w:t>задач</w:t>
      </w:r>
      <w:r w:rsidR="000111BD">
        <w:t xml:space="preserve"> </w:t>
      </w:r>
      <w:r>
        <w:t>по</w:t>
      </w:r>
      <w:r w:rsidR="000111BD">
        <w:t xml:space="preserve"> </w:t>
      </w:r>
      <w:r>
        <w:t>идентификатору</w:t>
      </w:r>
      <w:r w:rsidR="000111BD">
        <w:t xml:space="preserve"> </w:t>
      </w:r>
      <w:r>
        <w:t>участка.</w:t>
      </w:r>
    </w:p>
    <w:p w14:paraId="2FCEE7DC" w14:textId="7F4C4543" w:rsidR="0056267A" w:rsidRDefault="0056267A" w:rsidP="0056267A">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t>списка</w:t>
      </w:r>
      <w:r w:rsidR="000111BD">
        <w:t xml:space="preserve"> </w:t>
      </w:r>
      <w:r>
        <w:t>открытых</w:t>
      </w:r>
      <w:r w:rsidR="000111BD">
        <w:t xml:space="preserve"> </w:t>
      </w:r>
      <w:r>
        <w:t>задач</w:t>
      </w:r>
      <w:r w:rsidR="000111BD">
        <w:t xml:space="preserve"> </w:t>
      </w:r>
      <w:r>
        <w:t>на</w:t>
      </w:r>
      <w:r w:rsidR="000111BD">
        <w:t xml:space="preserve"> </w:t>
      </w:r>
      <w:r>
        <w:t>основе</w:t>
      </w:r>
      <w:r w:rsidR="000111BD">
        <w:t xml:space="preserve"> </w:t>
      </w:r>
      <w:r>
        <w:t>следующих</w:t>
      </w:r>
      <w:r w:rsidR="000111BD">
        <w:t xml:space="preserve"> </w:t>
      </w:r>
      <w:r>
        <w:t>входных</w:t>
      </w:r>
      <w:r w:rsidR="000111BD">
        <w:t xml:space="preserve"> </w:t>
      </w:r>
      <w:r>
        <w:t>параметров:</w:t>
      </w:r>
    </w:p>
    <w:p w14:paraId="21F4E27F" w14:textId="1B790DB1" w:rsidR="0056267A" w:rsidRPr="0056267A" w:rsidRDefault="0056267A" w:rsidP="0056267A">
      <w:pPr>
        <w:pStyle w:val="-1"/>
      </w:pPr>
      <w:r w:rsidRPr="0056267A">
        <w:t>Идентификатор</w:t>
      </w:r>
      <w:r w:rsidR="000111BD">
        <w:t xml:space="preserve"> </w:t>
      </w:r>
      <w:r w:rsidRPr="0056267A">
        <w:t>участка;</w:t>
      </w:r>
    </w:p>
    <w:p w14:paraId="4AA1F468" w14:textId="22F08194" w:rsidR="0056267A" w:rsidRPr="0056267A" w:rsidRDefault="0056267A" w:rsidP="0056267A">
      <w:pPr>
        <w:pStyle w:val="-1"/>
      </w:pPr>
      <w:r w:rsidRPr="0056267A">
        <w:t>Поиск</w:t>
      </w:r>
      <w:r w:rsidR="000111BD">
        <w:t xml:space="preserve"> </w:t>
      </w:r>
      <w:r w:rsidRPr="0056267A">
        <w:t>по</w:t>
      </w:r>
      <w:r w:rsidR="000111BD">
        <w:t xml:space="preserve"> </w:t>
      </w:r>
      <w:r w:rsidRPr="0056267A">
        <w:t>периоду</w:t>
      </w:r>
      <w:r w:rsidR="000111BD">
        <w:t xml:space="preserve"> </w:t>
      </w:r>
      <w:r w:rsidRPr="0056267A">
        <w:t>даты</w:t>
      </w:r>
      <w:r w:rsidR="000111BD">
        <w:t xml:space="preserve"> </w:t>
      </w:r>
      <w:r w:rsidRPr="0056267A">
        <w:t>создания</w:t>
      </w:r>
      <w:r w:rsidR="000111BD">
        <w:t xml:space="preserve"> </w:t>
      </w:r>
      <w:r w:rsidRPr="0056267A">
        <w:t>задачи;</w:t>
      </w:r>
    </w:p>
    <w:p w14:paraId="422A248E" w14:textId="001DFE7C" w:rsidR="0056267A" w:rsidRPr="0056267A" w:rsidRDefault="0056267A" w:rsidP="0056267A">
      <w:pPr>
        <w:pStyle w:val="-1"/>
      </w:pPr>
      <w:r w:rsidRPr="0056267A">
        <w:t>Параметры</w:t>
      </w:r>
      <w:r w:rsidR="000111BD">
        <w:t xml:space="preserve"> </w:t>
      </w:r>
      <w:r w:rsidRPr="0056267A">
        <w:t>пагинации</w:t>
      </w:r>
      <w:r w:rsidR="000111BD">
        <w:t xml:space="preserve"> </w:t>
      </w:r>
      <w:r w:rsidRPr="0056267A">
        <w:t>и</w:t>
      </w:r>
      <w:r w:rsidR="000111BD">
        <w:t xml:space="preserve"> </w:t>
      </w:r>
      <w:r w:rsidRPr="0056267A">
        <w:t>сортировки.</w:t>
      </w:r>
    </w:p>
    <w:p w14:paraId="05B3C9CD" w14:textId="12F3B62A" w:rsidR="00732692" w:rsidRDefault="00304652" w:rsidP="00702F4A">
      <w:pPr>
        <w:pStyle w:val="a3"/>
      </w:pPr>
      <w:r>
        <w:t>Предоставление</w:t>
      </w:r>
      <w:r w:rsidR="000111BD">
        <w:t xml:space="preserve"> </w:t>
      </w:r>
      <w:r>
        <w:t>списка</w:t>
      </w:r>
      <w:r w:rsidR="000111BD">
        <w:t xml:space="preserve"> </w:t>
      </w:r>
      <w:r>
        <w:t>задач</w:t>
      </w:r>
      <w:r w:rsidR="000111BD">
        <w:t xml:space="preserve"> </w:t>
      </w:r>
      <w:r>
        <w:t>по</w:t>
      </w:r>
      <w:r w:rsidR="000111BD">
        <w:t xml:space="preserve"> </w:t>
      </w:r>
      <w:r>
        <w:t>пациенту.</w:t>
      </w:r>
    </w:p>
    <w:p w14:paraId="42712151" w14:textId="62A53EC6" w:rsidR="0056267A" w:rsidRDefault="0056267A" w:rsidP="0056267A">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t>списка</w:t>
      </w:r>
      <w:r w:rsidR="000111BD">
        <w:t xml:space="preserve"> </w:t>
      </w:r>
      <w:r>
        <w:t>открытых</w:t>
      </w:r>
      <w:r w:rsidR="000111BD">
        <w:t xml:space="preserve"> </w:t>
      </w:r>
      <w:r>
        <w:t>задач</w:t>
      </w:r>
      <w:r w:rsidR="000111BD">
        <w:t xml:space="preserve"> </w:t>
      </w:r>
      <w:r>
        <w:t>на</w:t>
      </w:r>
      <w:r w:rsidR="000111BD">
        <w:t xml:space="preserve"> </w:t>
      </w:r>
      <w:r>
        <w:t>основе</w:t>
      </w:r>
      <w:r w:rsidR="000111BD">
        <w:t xml:space="preserve"> </w:t>
      </w:r>
      <w:r>
        <w:t>следующих</w:t>
      </w:r>
      <w:r w:rsidR="000111BD">
        <w:t xml:space="preserve"> </w:t>
      </w:r>
      <w:r>
        <w:t>входных</w:t>
      </w:r>
      <w:r w:rsidR="000111BD">
        <w:t xml:space="preserve"> </w:t>
      </w:r>
      <w:r>
        <w:t>параметров:</w:t>
      </w:r>
    </w:p>
    <w:p w14:paraId="0917EB95" w14:textId="7F03890B" w:rsidR="0056267A" w:rsidRPr="0056267A" w:rsidRDefault="0056267A" w:rsidP="0056267A">
      <w:pPr>
        <w:pStyle w:val="-1"/>
      </w:pPr>
      <w:r w:rsidRPr="0056267A">
        <w:t>Идентификатор</w:t>
      </w:r>
      <w:r w:rsidR="000111BD">
        <w:t xml:space="preserve"> </w:t>
      </w:r>
      <w:r>
        <w:t>пациента</w:t>
      </w:r>
      <w:r w:rsidRPr="0056267A">
        <w:t>;</w:t>
      </w:r>
    </w:p>
    <w:p w14:paraId="4C3F2DB2" w14:textId="4EC36324" w:rsidR="0056267A" w:rsidRPr="0056267A" w:rsidRDefault="0056267A" w:rsidP="0056267A">
      <w:pPr>
        <w:pStyle w:val="-1"/>
      </w:pPr>
      <w:r>
        <w:t>Признак</w:t>
      </w:r>
      <w:r w:rsidR="000111BD">
        <w:t xml:space="preserve"> </w:t>
      </w:r>
      <w:r>
        <w:t>отбора</w:t>
      </w:r>
      <w:r w:rsidR="000111BD">
        <w:t xml:space="preserve"> </w:t>
      </w:r>
      <w:r>
        <w:t>закрытых</w:t>
      </w:r>
      <w:r w:rsidR="000111BD">
        <w:t xml:space="preserve"> </w:t>
      </w:r>
      <w:r>
        <w:t>или</w:t>
      </w:r>
      <w:r w:rsidR="000111BD">
        <w:t xml:space="preserve"> </w:t>
      </w:r>
      <w:r>
        <w:t>открытых</w:t>
      </w:r>
      <w:r w:rsidR="000111BD">
        <w:t xml:space="preserve"> </w:t>
      </w:r>
      <w:r>
        <w:t>задач</w:t>
      </w:r>
      <w:r w:rsidRPr="0056267A">
        <w:t>;</w:t>
      </w:r>
    </w:p>
    <w:p w14:paraId="2EC8D743" w14:textId="60F9217B" w:rsidR="0056267A" w:rsidRPr="0056267A" w:rsidRDefault="0056267A" w:rsidP="0056267A">
      <w:pPr>
        <w:pStyle w:val="-1"/>
      </w:pPr>
      <w:r w:rsidRPr="0056267A">
        <w:t>Параметры</w:t>
      </w:r>
      <w:r w:rsidR="000111BD">
        <w:t xml:space="preserve"> </w:t>
      </w:r>
      <w:r w:rsidRPr="0056267A">
        <w:t>пагинации</w:t>
      </w:r>
      <w:r w:rsidR="000111BD">
        <w:t xml:space="preserve"> </w:t>
      </w:r>
      <w:r w:rsidRPr="0056267A">
        <w:t>и</w:t>
      </w:r>
      <w:r w:rsidR="000111BD">
        <w:t xml:space="preserve"> </w:t>
      </w:r>
      <w:r w:rsidRPr="0056267A">
        <w:t>сортировки.</w:t>
      </w:r>
    </w:p>
    <w:p w14:paraId="044BADFA" w14:textId="5B46E3A8" w:rsidR="00304652" w:rsidRPr="009E62C1" w:rsidRDefault="00304652" w:rsidP="009E62C1">
      <w:pPr>
        <w:pStyle w:val="3-3"/>
      </w:pPr>
      <w:bookmarkStart w:id="190" w:name="_Toc67910723"/>
      <w:r w:rsidRPr="009E62C1">
        <w:t>Требования</w:t>
      </w:r>
      <w:r w:rsidR="000111BD">
        <w:t xml:space="preserve"> </w:t>
      </w:r>
      <w:r w:rsidRPr="009E62C1">
        <w:t>к</w:t>
      </w:r>
      <w:r w:rsidR="000111BD">
        <w:t xml:space="preserve"> </w:t>
      </w:r>
      <w:r w:rsidRPr="009E62C1">
        <w:t>работам</w:t>
      </w:r>
      <w:r w:rsidR="000111BD">
        <w:t xml:space="preserve"> </w:t>
      </w:r>
      <w:r w:rsidRPr="009E62C1">
        <w:t>по</w:t>
      </w:r>
      <w:r w:rsidR="000111BD">
        <w:t xml:space="preserve"> </w:t>
      </w:r>
      <w:r w:rsidRPr="009E62C1">
        <w:t>разработке</w:t>
      </w:r>
      <w:r w:rsidR="000111BD">
        <w:t xml:space="preserve"> </w:t>
      </w:r>
      <w:r w:rsidRPr="009E62C1">
        <w:t>Сервиса</w:t>
      </w:r>
      <w:r w:rsidR="000111BD">
        <w:t xml:space="preserve"> </w:t>
      </w:r>
      <w:r w:rsidRPr="009E62C1">
        <w:t>управления</w:t>
      </w:r>
      <w:r w:rsidR="000111BD">
        <w:t xml:space="preserve"> </w:t>
      </w:r>
      <w:r w:rsidRPr="009E62C1">
        <w:t>шаблонами</w:t>
      </w:r>
      <w:r w:rsidR="000111BD">
        <w:t xml:space="preserve"> </w:t>
      </w:r>
      <w:r w:rsidRPr="009E62C1">
        <w:t>пакетов</w:t>
      </w:r>
      <w:r w:rsidR="000111BD">
        <w:t xml:space="preserve"> </w:t>
      </w:r>
      <w:r w:rsidRPr="009E62C1">
        <w:t>назначений</w:t>
      </w:r>
      <w:r w:rsidR="000111BD">
        <w:t xml:space="preserve"> </w:t>
      </w:r>
      <w:r w:rsidRPr="009E62C1">
        <w:t>и</w:t>
      </w:r>
      <w:r w:rsidR="000111BD">
        <w:t xml:space="preserve"> </w:t>
      </w:r>
      <w:r w:rsidRPr="009E62C1">
        <w:t>их</w:t>
      </w:r>
      <w:r w:rsidR="000111BD">
        <w:t xml:space="preserve"> </w:t>
      </w:r>
      <w:r w:rsidRPr="009E62C1">
        <w:t>доступностью</w:t>
      </w:r>
      <w:r w:rsidR="000111BD">
        <w:t xml:space="preserve"> </w:t>
      </w:r>
      <w:r w:rsidRPr="009E62C1">
        <w:t>в</w:t>
      </w:r>
      <w:r w:rsidR="000111BD">
        <w:t xml:space="preserve"> </w:t>
      </w:r>
      <w:r w:rsidRPr="009E62C1">
        <w:t>МО</w:t>
      </w:r>
      <w:bookmarkEnd w:id="190"/>
    </w:p>
    <w:p w14:paraId="665E144E" w14:textId="229913B4" w:rsidR="00304652" w:rsidRDefault="00304652" w:rsidP="00304652">
      <w:r>
        <w:t>Н</w:t>
      </w:r>
      <w:r w:rsidRPr="007F4644">
        <w:t>аименование</w:t>
      </w:r>
      <w:r w:rsidR="000111BD">
        <w:t xml:space="preserve"> </w:t>
      </w:r>
      <w:r w:rsidRPr="007F4644">
        <w:t>работы</w:t>
      </w:r>
      <w:r>
        <w:t>:</w:t>
      </w:r>
      <w:r w:rsidR="000111BD">
        <w:t xml:space="preserve"> </w:t>
      </w:r>
      <w:r>
        <w:t>р</w:t>
      </w:r>
      <w:r w:rsidRPr="004C17BB">
        <w:rPr>
          <w:rFonts w:eastAsia="Times New Roman"/>
        </w:rPr>
        <w:t>азработка</w:t>
      </w:r>
      <w:r w:rsidR="000111BD">
        <w:rPr>
          <w:rFonts w:eastAsia="Times New Roman"/>
        </w:rPr>
        <w:t xml:space="preserve"> </w:t>
      </w:r>
      <w:r w:rsidRPr="004C17BB">
        <w:rPr>
          <w:rFonts w:eastAsia="Times New Roman"/>
        </w:rPr>
        <w:t>Сервиса</w:t>
      </w:r>
      <w:r w:rsidR="000111BD">
        <w:rPr>
          <w:rFonts w:eastAsia="Times New Roman"/>
        </w:rPr>
        <w:t xml:space="preserve"> </w:t>
      </w:r>
      <w:r w:rsidRPr="004C17BB">
        <w:rPr>
          <w:rFonts w:eastAsia="Times New Roman"/>
        </w:rPr>
        <w:t>управления</w:t>
      </w:r>
      <w:r w:rsidR="000111BD">
        <w:rPr>
          <w:rFonts w:eastAsia="Times New Roman"/>
        </w:rPr>
        <w:t xml:space="preserve"> </w:t>
      </w:r>
      <w:r w:rsidRPr="004C17BB">
        <w:rPr>
          <w:rFonts w:eastAsia="Times New Roman"/>
        </w:rPr>
        <w:t>шаблонами</w:t>
      </w:r>
      <w:r w:rsidR="000111BD">
        <w:rPr>
          <w:rFonts w:eastAsia="Times New Roman"/>
        </w:rPr>
        <w:t xml:space="preserve"> </w:t>
      </w:r>
      <w:r w:rsidRPr="004C17BB">
        <w:rPr>
          <w:rFonts w:eastAsia="Times New Roman"/>
        </w:rPr>
        <w:t>пакетов</w:t>
      </w:r>
      <w:r w:rsidR="000111BD">
        <w:rPr>
          <w:rFonts w:eastAsia="Times New Roman"/>
        </w:rPr>
        <w:t xml:space="preserve"> </w:t>
      </w:r>
      <w:r w:rsidRPr="004C17BB">
        <w:rPr>
          <w:rFonts w:eastAsia="Times New Roman"/>
        </w:rPr>
        <w:t>назначений</w:t>
      </w:r>
      <w:r w:rsidR="000111BD">
        <w:rPr>
          <w:rFonts w:eastAsia="Times New Roman"/>
        </w:rPr>
        <w:t xml:space="preserve"> </w:t>
      </w:r>
      <w:r w:rsidRPr="004C17BB">
        <w:rPr>
          <w:rFonts w:eastAsia="Times New Roman"/>
        </w:rPr>
        <w:t>и</w:t>
      </w:r>
      <w:r w:rsidR="000111BD">
        <w:rPr>
          <w:rFonts w:eastAsia="Times New Roman"/>
        </w:rPr>
        <w:t xml:space="preserve"> </w:t>
      </w:r>
      <w:r w:rsidRPr="004C17BB">
        <w:rPr>
          <w:rFonts w:eastAsia="Times New Roman"/>
        </w:rPr>
        <w:t>их</w:t>
      </w:r>
      <w:r w:rsidR="000111BD">
        <w:rPr>
          <w:rFonts w:eastAsia="Times New Roman"/>
        </w:rPr>
        <w:t xml:space="preserve"> </w:t>
      </w:r>
      <w:r w:rsidRPr="004C17BB">
        <w:rPr>
          <w:rFonts w:eastAsia="Times New Roman"/>
        </w:rPr>
        <w:t>доступностью</w:t>
      </w:r>
      <w:r w:rsidR="000111BD">
        <w:rPr>
          <w:rFonts w:eastAsia="Times New Roman"/>
        </w:rPr>
        <w:t xml:space="preserve"> </w:t>
      </w:r>
      <w:r w:rsidRPr="004C17BB">
        <w:rPr>
          <w:rFonts w:eastAsia="Times New Roman"/>
        </w:rPr>
        <w:t>в</w:t>
      </w:r>
      <w:r w:rsidR="000111BD">
        <w:rPr>
          <w:rFonts w:eastAsia="Times New Roman"/>
        </w:rPr>
        <w:t xml:space="preserve"> </w:t>
      </w:r>
      <w:r w:rsidRPr="004C17BB">
        <w:rPr>
          <w:rFonts w:eastAsia="Times New Roman"/>
        </w:rPr>
        <w:t>МО</w:t>
      </w:r>
      <w:r>
        <w:t>.</w:t>
      </w:r>
    </w:p>
    <w:p w14:paraId="423DCEED" w14:textId="57471DBC" w:rsidR="00304652" w:rsidRDefault="00304652" w:rsidP="00304652">
      <w:r>
        <w:t>Наименование</w:t>
      </w:r>
      <w:r w:rsidR="000111BD">
        <w:t xml:space="preserve"> </w:t>
      </w:r>
      <w:r>
        <w:t>компонента</w:t>
      </w:r>
      <w:r w:rsidR="000111BD">
        <w:t xml:space="preserve"> </w:t>
      </w:r>
      <w:r>
        <w:t>Подсистемы,</w:t>
      </w:r>
      <w:r w:rsidR="000111BD">
        <w:t xml:space="preserve"> </w:t>
      </w:r>
      <w:r>
        <w:t>в</w:t>
      </w:r>
      <w:r w:rsidR="000111BD">
        <w:t xml:space="preserve"> </w:t>
      </w:r>
      <w:r>
        <w:t>отношении</w:t>
      </w:r>
      <w:r w:rsidR="000111BD">
        <w:t xml:space="preserve"> </w:t>
      </w:r>
      <w:r>
        <w:t>которого</w:t>
      </w:r>
      <w:r w:rsidR="000111BD">
        <w:t xml:space="preserve"> </w:t>
      </w:r>
      <w:r>
        <w:t>должна</w:t>
      </w:r>
      <w:r w:rsidR="000111BD">
        <w:t xml:space="preserve"> </w:t>
      </w:r>
      <w:r>
        <w:t>быть</w:t>
      </w:r>
      <w:r w:rsidR="000111BD">
        <w:t xml:space="preserve"> </w:t>
      </w:r>
      <w:r>
        <w:t>выполнена</w:t>
      </w:r>
      <w:r w:rsidR="000111BD">
        <w:t xml:space="preserve"> </w:t>
      </w:r>
      <w:r>
        <w:t>работа:</w:t>
      </w:r>
      <w:r w:rsidR="000111BD">
        <w:t xml:space="preserve"> </w:t>
      </w:r>
      <w:r w:rsidRPr="004C17BB">
        <w:rPr>
          <w:rFonts w:eastAsia="Times New Roman"/>
        </w:rPr>
        <w:t>Сервис</w:t>
      </w:r>
      <w:r w:rsidR="000111BD">
        <w:rPr>
          <w:rFonts w:eastAsia="Times New Roman"/>
        </w:rPr>
        <w:t xml:space="preserve"> </w:t>
      </w:r>
      <w:r w:rsidRPr="004C17BB">
        <w:rPr>
          <w:rFonts w:eastAsia="Times New Roman"/>
        </w:rPr>
        <w:t>управления</w:t>
      </w:r>
      <w:r w:rsidR="000111BD">
        <w:rPr>
          <w:rFonts w:eastAsia="Times New Roman"/>
        </w:rPr>
        <w:t xml:space="preserve"> </w:t>
      </w:r>
      <w:r w:rsidRPr="004C17BB">
        <w:rPr>
          <w:rFonts w:eastAsia="Times New Roman"/>
        </w:rPr>
        <w:t>шаблонами</w:t>
      </w:r>
      <w:r w:rsidR="000111BD">
        <w:rPr>
          <w:rFonts w:eastAsia="Times New Roman"/>
        </w:rPr>
        <w:t xml:space="preserve"> </w:t>
      </w:r>
      <w:r w:rsidRPr="004C17BB">
        <w:rPr>
          <w:rFonts w:eastAsia="Times New Roman"/>
        </w:rPr>
        <w:t>пакетов</w:t>
      </w:r>
      <w:r w:rsidR="000111BD">
        <w:rPr>
          <w:rFonts w:eastAsia="Times New Roman"/>
        </w:rPr>
        <w:t xml:space="preserve"> </w:t>
      </w:r>
      <w:r w:rsidRPr="004C17BB">
        <w:rPr>
          <w:rFonts w:eastAsia="Times New Roman"/>
        </w:rPr>
        <w:t>назначений</w:t>
      </w:r>
      <w:r w:rsidR="000111BD">
        <w:rPr>
          <w:rFonts w:eastAsia="Times New Roman"/>
        </w:rPr>
        <w:t xml:space="preserve"> </w:t>
      </w:r>
      <w:r w:rsidRPr="004C17BB">
        <w:rPr>
          <w:rFonts w:eastAsia="Times New Roman"/>
        </w:rPr>
        <w:t>и</w:t>
      </w:r>
      <w:r w:rsidR="000111BD">
        <w:rPr>
          <w:rFonts w:eastAsia="Times New Roman"/>
        </w:rPr>
        <w:t xml:space="preserve"> </w:t>
      </w:r>
      <w:r w:rsidRPr="004C17BB">
        <w:rPr>
          <w:rFonts w:eastAsia="Times New Roman"/>
        </w:rPr>
        <w:t>их</w:t>
      </w:r>
      <w:r w:rsidR="000111BD">
        <w:rPr>
          <w:rFonts w:eastAsia="Times New Roman"/>
        </w:rPr>
        <w:t xml:space="preserve"> </w:t>
      </w:r>
      <w:r w:rsidRPr="004C17BB">
        <w:rPr>
          <w:rFonts w:eastAsia="Times New Roman"/>
        </w:rPr>
        <w:t>доступностью</w:t>
      </w:r>
      <w:r w:rsidR="000111BD">
        <w:rPr>
          <w:rFonts w:eastAsia="Times New Roman"/>
        </w:rPr>
        <w:t xml:space="preserve"> </w:t>
      </w:r>
      <w:r w:rsidRPr="004C17BB">
        <w:rPr>
          <w:rFonts w:eastAsia="Times New Roman"/>
        </w:rPr>
        <w:t>в</w:t>
      </w:r>
      <w:r w:rsidR="000111BD">
        <w:rPr>
          <w:rFonts w:eastAsia="Times New Roman"/>
        </w:rPr>
        <w:t xml:space="preserve"> </w:t>
      </w:r>
      <w:r w:rsidRPr="004C17BB">
        <w:rPr>
          <w:rFonts w:eastAsia="Times New Roman"/>
        </w:rPr>
        <w:t>МО</w:t>
      </w:r>
      <w:r>
        <w:t>.</w:t>
      </w:r>
    </w:p>
    <w:p w14:paraId="583824BA" w14:textId="1C686EED" w:rsidR="00304652" w:rsidRDefault="00304652" w:rsidP="00304652">
      <w:r>
        <w:t>З</w:t>
      </w:r>
      <w:r w:rsidRPr="00BA47EA">
        <w:t>адачи,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решены</w:t>
      </w:r>
      <w:r w:rsidR="000111BD">
        <w:t xml:space="preserve"> </w:t>
      </w:r>
      <w:r w:rsidRPr="00BA47EA">
        <w:t>в</w:t>
      </w:r>
      <w:r w:rsidR="000111BD">
        <w:t xml:space="preserve"> </w:t>
      </w:r>
      <w:r w:rsidRPr="00BA47EA">
        <w:t>рамках</w:t>
      </w:r>
      <w:r w:rsidR="000111BD">
        <w:t xml:space="preserve"> </w:t>
      </w:r>
      <w:r w:rsidRPr="00BA47EA">
        <w:t>выполнения</w:t>
      </w:r>
      <w:r w:rsidR="000111BD">
        <w:t xml:space="preserve"> </w:t>
      </w:r>
      <w:r w:rsidRPr="00BA47EA">
        <w:t>работ</w:t>
      </w:r>
      <w:r w:rsidR="000111BD">
        <w:t xml:space="preserve"> </w:t>
      </w:r>
      <w:r w:rsidRPr="00BA47EA">
        <w:t>по</w:t>
      </w:r>
      <w:r w:rsidR="000111BD">
        <w:t xml:space="preserve"> </w:t>
      </w:r>
      <w:r w:rsidRPr="00BA47EA">
        <w:t>Заявке</w:t>
      </w:r>
      <w:r w:rsidR="000111BD">
        <w:t xml:space="preserve"> </w:t>
      </w:r>
      <w:r w:rsidRPr="005418E0">
        <w:t>от</w:t>
      </w:r>
      <w:r w:rsidR="000111BD">
        <w:t xml:space="preserve"> </w:t>
      </w:r>
      <w:r>
        <w:t>1</w:t>
      </w:r>
      <w:r w:rsidR="000111BD">
        <w:t xml:space="preserve"> </w:t>
      </w:r>
      <w:r>
        <w:t>декабря</w:t>
      </w:r>
      <w:r w:rsidR="000111BD">
        <w:t xml:space="preserve"> </w:t>
      </w:r>
      <w:r>
        <w:t>2021</w:t>
      </w:r>
      <w:r w:rsidR="000111BD">
        <w:t xml:space="preserve"> </w:t>
      </w:r>
      <w:r>
        <w:t>г.</w:t>
      </w:r>
      <w:r w:rsidR="000111BD">
        <w:t xml:space="preserve"> </w:t>
      </w:r>
      <w:r w:rsidRPr="008D7B8D">
        <w:t>№</w:t>
      </w:r>
      <w:r w:rsidR="000111BD">
        <w:t xml:space="preserve"> </w:t>
      </w:r>
      <w:r>
        <w:t>2:</w:t>
      </w:r>
    </w:p>
    <w:p w14:paraId="18144D2F" w14:textId="38183987" w:rsidR="00304652" w:rsidRDefault="00304652" w:rsidP="00237C77">
      <w:pPr>
        <w:pStyle w:val="-1"/>
      </w:pPr>
      <w:r>
        <w:t>Обеспечение</w:t>
      </w:r>
      <w:r w:rsidR="000111BD">
        <w:t xml:space="preserve"> </w:t>
      </w:r>
      <w:r>
        <w:t>возможности</w:t>
      </w:r>
      <w:r w:rsidR="000111BD">
        <w:t xml:space="preserve"> </w:t>
      </w:r>
      <w:r>
        <w:t>управления</w:t>
      </w:r>
      <w:r w:rsidR="000111BD">
        <w:t xml:space="preserve"> </w:t>
      </w:r>
      <w:r>
        <w:t>шаблонами</w:t>
      </w:r>
      <w:r w:rsidR="000111BD">
        <w:t xml:space="preserve"> </w:t>
      </w:r>
      <w:r>
        <w:t>пакетных</w:t>
      </w:r>
      <w:r w:rsidR="000111BD">
        <w:t xml:space="preserve"> </w:t>
      </w:r>
      <w:r>
        <w:t>назначений</w:t>
      </w:r>
      <w:r w:rsidR="000111BD">
        <w:t xml:space="preserve"> </w:t>
      </w:r>
      <w:r>
        <w:t>(далее</w:t>
      </w:r>
      <w:r w:rsidR="000111BD">
        <w:t xml:space="preserve"> </w:t>
      </w:r>
      <w:r>
        <w:t>–</w:t>
      </w:r>
      <w:r w:rsidR="000111BD">
        <w:t xml:space="preserve"> </w:t>
      </w:r>
      <w:r>
        <w:t>ПН)</w:t>
      </w:r>
      <w:r w:rsidR="00237C77">
        <w:t>.</w:t>
      </w:r>
    </w:p>
    <w:p w14:paraId="19BE89CB" w14:textId="7F86712B" w:rsidR="00304652" w:rsidRDefault="00304652" w:rsidP="00304652">
      <w:pPr>
        <w:pStyle w:val="-1"/>
      </w:pPr>
      <w:r>
        <w:t>Обеспечение</w:t>
      </w:r>
      <w:r w:rsidR="000111BD">
        <w:t xml:space="preserve"> </w:t>
      </w:r>
      <w:r>
        <w:t>возможности</w:t>
      </w:r>
      <w:r w:rsidR="000111BD">
        <w:t xml:space="preserve"> </w:t>
      </w:r>
      <w:r>
        <w:t>настройки</w:t>
      </w:r>
      <w:r w:rsidR="000111BD">
        <w:t xml:space="preserve"> </w:t>
      </w:r>
      <w:r>
        <w:t>шаблонов</w:t>
      </w:r>
      <w:r w:rsidR="000111BD">
        <w:t xml:space="preserve"> </w:t>
      </w:r>
      <w:r>
        <w:t>ПН;</w:t>
      </w:r>
    </w:p>
    <w:p w14:paraId="591F85C6" w14:textId="69274694" w:rsidR="00304652" w:rsidRDefault="00304652" w:rsidP="00304652">
      <w:pPr>
        <w:pStyle w:val="-1"/>
      </w:pPr>
      <w:r>
        <w:t>Предоставление</w:t>
      </w:r>
      <w:r w:rsidR="000111BD">
        <w:t xml:space="preserve"> </w:t>
      </w:r>
      <w:r>
        <w:t>шаблонов</w:t>
      </w:r>
      <w:r w:rsidR="000111BD">
        <w:t xml:space="preserve"> </w:t>
      </w:r>
      <w:r>
        <w:t>ПН</w:t>
      </w:r>
      <w:r w:rsidR="000111BD">
        <w:t xml:space="preserve"> </w:t>
      </w:r>
      <w:r>
        <w:t>для</w:t>
      </w:r>
      <w:r w:rsidR="000111BD">
        <w:t xml:space="preserve"> </w:t>
      </w:r>
      <w:r w:rsidR="009C1B7C">
        <w:t>автоматизированного</w:t>
      </w:r>
      <w:r w:rsidR="000111BD">
        <w:t xml:space="preserve"> </w:t>
      </w:r>
      <w:r w:rsidR="009C1B7C">
        <w:t>рабочего</w:t>
      </w:r>
      <w:r w:rsidR="000111BD">
        <w:t xml:space="preserve"> </w:t>
      </w:r>
      <w:r w:rsidR="009C1B7C">
        <w:t>места</w:t>
      </w:r>
      <w:r w:rsidR="000111BD">
        <w:t xml:space="preserve"> </w:t>
      </w:r>
      <w:r w:rsidR="009C1B7C">
        <w:t>(далее</w:t>
      </w:r>
      <w:r w:rsidR="000111BD">
        <w:t xml:space="preserve"> </w:t>
      </w:r>
      <w:r w:rsidR="009C1B7C">
        <w:t>-</w:t>
      </w:r>
      <w:r w:rsidR="000111BD">
        <w:t xml:space="preserve"> </w:t>
      </w:r>
      <w:r w:rsidR="009C1B7C">
        <w:t>АРМ)</w:t>
      </w:r>
      <w:r w:rsidR="000111BD">
        <w:t xml:space="preserve"> </w:t>
      </w:r>
      <w:r>
        <w:t>Врача;</w:t>
      </w:r>
    </w:p>
    <w:p w14:paraId="2FD90BD8" w14:textId="355E64E0" w:rsidR="00304652" w:rsidRDefault="00304652" w:rsidP="00304652">
      <w:pPr>
        <w:pStyle w:val="-1"/>
      </w:pPr>
      <w:r>
        <w:t>Управление</w:t>
      </w:r>
      <w:r w:rsidR="000111BD">
        <w:t xml:space="preserve"> </w:t>
      </w:r>
      <w:r>
        <w:t>доступностью</w:t>
      </w:r>
      <w:r w:rsidR="000111BD">
        <w:t xml:space="preserve"> </w:t>
      </w:r>
      <w:r>
        <w:t>шаблона</w:t>
      </w:r>
      <w:r w:rsidR="000111BD">
        <w:t xml:space="preserve"> </w:t>
      </w:r>
      <w:r>
        <w:t>ПН</w:t>
      </w:r>
      <w:r w:rsidR="000111BD">
        <w:t xml:space="preserve"> </w:t>
      </w:r>
      <w:r>
        <w:t>в</w:t>
      </w:r>
      <w:r w:rsidR="000111BD">
        <w:t xml:space="preserve"> </w:t>
      </w:r>
      <w:r>
        <w:t>МО;</w:t>
      </w:r>
    </w:p>
    <w:p w14:paraId="38A74726" w14:textId="4D9FDC78" w:rsidR="00304652" w:rsidRDefault="00304652" w:rsidP="00304652">
      <w:pPr>
        <w:pStyle w:val="-1"/>
      </w:pPr>
      <w:r>
        <w:t>Предоставление</w:t>
      </w:r>
      <w:r w:rsidR="000111BD">
        <w:t xml:space="preserve"> </w:t>
      </w:r>
      <w:r>
        <w:t>справочных</w:t>
      </w:r>
      <w:r w:rsidR="000111BD">
        <w:t xml:space="preserve"> </w:t>
      </w:r>
      <w:r>
        <w:t>данных.</w:t>
      </w:r>
    </w:p>
    <w:p w14:paraId="0AA36D87" w14:textId="641F953A" w:rsidR="00597C3A" w:rsidRDefault="00597C3A" w:rsidP="00597C3A">
      <w:r w:rsidRPr="009A0B76">
        <w:t xml:space="preserve">В целях обеспечения выполнения </w:t>
      </w:r>
      <w:r w:rsidR="00234A90">
        <w:t>разрабатываемых</w:t>
      </w:r>
      <w:r w:rsidRPr="009A0B76">
        <w:t xml:space="preserve"> функций, указанных в п.п.</w:t>
      </w:r>
      <w:r>
        <w:t> </w:t>
      </w:r>
      <w:r>
        <w:fldChar w:fldCharType="begin"/>
      </w:r>
      <w:r>
        <w:instrText xml:space="preserve"> REF _Ref66274974 \r \h </w:instrText>
      </w:r>
      <w:r>
        <w:fldChar w:fldCharType="separate"/>
      </w:r>
      <w:r>
        <w:t>2.1.5.1</w:t>
      </w:r>
      <w:r>
        <w:fldChar w:fldCharType="end"/>
      </w:r>
      <w:r>
        <w:t xml:space="preserve"> - </w:t>
      </w:r>
      <w:r>
        <w:fldChar w:fldCharType="begin"/>
      </w:r>
      <w:r>
        <w:instrText xml:space="preserve"> REF _Ref66274980 \r \h </w:instrText>
      </w:r>
      <w:r>
        <w:fldChar w:fldCharType="separate"/>
      </w:r>
      <w:r>
        <w:t>2.1.5.5</w:t>
      </w:r>
      <w:r>
        <w:fldChar w:fldCharType="end"/>
      </w:r>
      <w:r>
        <w:t>,</w:t>
      </w:r>
      <w:r w:rsidRPr="009A0B76">
        <w:t xml:space="preserve"> в рамках выполнения работ должна быть проведена </w:t>
      </w:r>
      <w:r w:rsidR="00234A90">
        <w:t xml:space="preserve">разработка </w:t>
      </w:r>
      <w:r w:rsidRPr="009A0B76">
        <w:t xml:space="preserve">структуры хранения данных в объеме </w:t>
      </w:r>
      <w:r>
        <w:t>следующих таблиц:</w:t>
      </w:r>
    </w:p>
    <w:p w14:paraId="4054EC3E" w14:textId="62314EBA" w:rsidR="00597C3A" w:rsidRDefault="00597C3A" w:rsidP="00597C3A">
      <w:pPr>
        <w:pStyle w:val="-1"/>
      </w:pPr>
      <w:r w:rsidRPr="00597C3A">
        <w:t>Шаблон ПН</w:t>
      </w:r>
      <w:r>
        <w:t>;</w:t>
      </w:r>
    </w:p>
    <w:p w14:paraId="02283B54" w14:textId="3913D981" w:rsidR="00597C3A" w:rsidRDefault="00597C3A" w:rsidP="00597C3A">
      <w:pPr>
        <w:pStyle w:val="-1"/>
      </w:pPr>
      <w:r w:rsidRPr="00597C3A">
        <w:t>Статусная модель шаблонов ПН</w:t>
      </w:r>
      <w:r>
        <w:t>;</w:t>
      </w:r>
    </w:p>
    <w:p w14:paraId="08D9BA9E" w14:textId="179FCE4B" w:rsidR="00597C3A" w:rsidRDefault="00597C3A" w:rsidP="00597C3A">
      <w:pPr>
        <w:pStyle w:val="-1"/>
      </w:pPr>
      <w:r w:rsidRPr="00597C3A">
        <w:t>Справочник врачебных специализаци</w:t>
      </w:r>
      <w:r>
        <w:t>й;</w:t>
      </w:r>
    </w:p>
    <w:p w14:paraId="68B9E298" w14:textId="3E3F82C6" w:rsidR="00597C3A" w:rsidRDefault="00597C3A" w:rsidP="00597C3A">
      <w:pPr>
        <w:pStyle w:val="-1"/>
      </w:pPr>
      <w:r>
        <w:t>Описание шаблона;</w:t>
      </w:r>
    </w:p>
    <w:p w14:paraId="2588C05F" w14:textId="2B424B9B" w:rsidR="00597C3A" w:rsidRDefault="00597C3A" w:rsidP="00597C3A">
      <w:pPr>
        <w:pStyle w:val="-1"/>
      </w:pPr>
      <w:r>
        <w:t>Статус согласования;</w:t>
      </w:r>
    </w:p>
    <w:p w14:paraId="295B4404" w14:textId="257F4EF7" w:rsidR="00597C3A" w:rsidRDefault="00597C3A" w:rsidP="00597C3A">
      <w:pPr>
        <w:pStyle w:val="-1"/>
      </w:pPr>
      <w:r>
        <w:t>Настройки шаблонов.</w:t>
      </w:r>
    </w:p>
    <w:p w14:paraId="77973D78" w14:textId="7B98851F" w:rsidR="00304652" w:rsidRDefault="00304652" w:rsidP="00304652">
      <w:r>
        <w:t>Далее</w:t>
      </w:r>
      <w:r w:rsidR="000111BD">
        <w:t xml:space="preserve"> </w:t>
      </w:r>
      <w:r>
        <w:t>приведены</w:t>
      </w:r>
      <w:r w:rsidR="000111BD">
        <w:t xml:space="preserve"> </w:t>
      </w:r>
      <w:r w:rsidRPr="00BA47EA">
        <w:t>функциональные</w:t>
      </w:r>
      <w:r w:rsidR="000111BD">
        <w:t xml:space="preserve"> </w:t>
      </w:r>
      <w:r w:rsidRPr="00BA47EA">
        <w:t>возможности,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доработаны/разработаны</w:t>
      </w:r>
      <w:r>
        <w:t>.</w:t>
      </w:r>
    </w:p>
    <w:p w14:paraId="001E0FF8" w14:textId="689E15B5" w:rsidR="00304652" w:rsidRPr="009E62C1" w:rsidRDefault="00E505F8" w:rsidP="009E62C1">
      <w:pPr>
        <w:pStyle w:val="4-4"/>
      </w:pPr>
      <w:bookmarkStart w:id="191" w:name="_Ref66274974"/>
      <w:r w:rsidRPr="009E62C1">
        <w:t>Обеспечение</w:t>
      </w:r>
      <w:r w:rsidR="000111BD">
        <w:t xml:space="preserve"> </w:t>
      </w:r>
      <w:r w:rsidRPr="009E62C1">
        <w:t>возможности</w:t>
      </w:r>
      <w:r w:rsidR="000111BD">
        <w:t xml:space="preserve"> </w:t>
      </w:r>
      <w:r w:rsidRPr="009E62C1">
        <w:t>управления</w:t>
      </w:r>
      <w:r w:rsidR="000111BD">
        <w:t xml:space="preserve"> </w:t>
      </w:r>
      <w:r w:rsidRPr="009E62C1">
        <w:t>шаблонами</w:t>
      </w:r>
      <w:r w:rsidR="000111BD">
        <w:t xml:space="preserve"> </w:t>
      </w:r>
      <w:r w:rsidRPr="009E62C1">
        <w:t>ПН</w:t>
      </w:r>
      <w:bookmarkEnd w:id="191"/>
    </w:p>
    <w:p w14:paraId="504392D3" w14:textId="11EF0429" w:rsidR="00304652" w:rsidRDefault="00304652" w:rsidP="00F13EB7">
      <w:pPr>
        <w:pStyle w:val="a3"/>
        <w:numPr>
          <w:ilvl w:val="0"/>
          <w:numId w:val="98"/>
        </w:numPr>
      </w:pPr>
      <w:r>
        <w:t>Предоставление</w:t>
      </w:r>
      <w:r w:rsidR="000111BD">
        <w:t xml:space="preserve"> </w:t>
      </w:r>
      <w:r>
        <w:t>списка</w:t>
      </w:r>
      <w:r w:rsidR="000111BD">
        <w:t xml:space="preserve"> </w:t>
      </w:r>
      <w:r>
        <w:t>шаблонов</w:t>
      </w:r>
      <w:r w:rsidR="000111BD">
        <w:t xml:space="preserve"> </w:t>
      </w:r>
      <w:r>
        <w:t>ПН,</w:t>
      </w:r>
      <w:r w:rsidR="000111BD">
        <w:t xml:space="preserve"> </w:t>
      </w:r>
      <w:r>
        <w:t>удовлетворяющий</w:t>
      </w:r>
      <w:r w:rsidR="000111BD">
        <w:t xml:space="preserve"> </w:t>
      </w:r>
      <w:r>
        <w:t>критериям</w:t>
      </w:r>
      <w:r w:rsidR="000111BD">
        <w:t xml:space="preserve"> </w:t>
      </w:r>
      <w:r>
        <w:t>поиска</w:t>
      </w:r>
      <w:r w:rsidR="000111BD">
        <w:t xml:space="preserve"> </w:t>
      </w:r>
      <w:r>
        <w:t>из</w:t>
      </w:r>
      <w:r w:rsidR="000111BD">
        <w:t xml:space="preserve"> </w:t>
      </w:r>
      <w:r>
        <w:t>входных</w:t>
      </w:r>
      <w:r w:rsidR="000111BD">
        <w:t xml:space="preserve"> </w:t>
      </w:r>
      <w:r>
        <w:t>параметров</w:t>
      </w:r>
      <w:r w:rsidR="000111BD">
        <w:t xml:space="preserve"> </w:t>
      </w:r>
      <w:r>
        <w:t>(статус</w:t>
      </w:r>
      <w:r w:rsidR="000111BD">
        <w:t xml:space="preserve"> </w:t>
      </w:r>
      <w:r>
        <w:t>шаблонов</w:t>
      </w:r>
      <w:r w:rsidR="000111BD">
        <w:t xml:space="preserve"> </w:t>
      </w:r>
      <w:r>
        <w:t>ПН).</w:t>
      </w:r>
    </w:p>
    <w:p w14:paraId="78C1994C" w14:textId="3E9830E1" w:rsidR="007A1AB2" w:rsidRDefault="007A1AB2" w:rsidP="007A1AB2">
      <w:r>
        <w:t>Функция</w:t>
      </w:r>
      <w:r w:rsidR="000111BD">
        <w:t xml:space="preserve"> </w:t>
      </w:r>
      <w:r>
        <w:t>должна</w:t>
      </w:r>
      <w:r w:rsidR="000111BD">
        <w:t xml:space="preserve"> </w:t>
      </w:r>
      <w:r>
        <w:t>обеспечивать</w:t>
      </w:r>
      <w:r w:rsidR="000111BD">
        <w:t xml:space="preserve"> </w:t>
      </w:r>
      <w:r>
        <w:t>проверку</w:t>
      </w:r>
      <w:r w:rsidR="000111BD">
        <w:t xml:space="preserve"> </w:t>
      </w:r>
      <w:r>
        <w:t>статуса</w:t>
      </w:r>
      <w:r w:rsidR="000111BD">
        <w:t xml:space="preserve"> </w:t>
      </w:r>
      <w:r>
        <w:t>из</w:t>
      </w:r>
      <w:r w:rsidR="000111BD">
        <w:t xml:space="preserve"> </w:t>
      </w:r>
      <w:r>
        <w:t>входного</w:t>
      </w:r>
      <w:r w:rsidR="000111BD">
        <w:t xml:space="preserve"> </w:t>
      </w:r>
      <w:r>
        <w:t>параметра,</w:t>
      </w:r>
      <w:r w:rsidR="000111BD">
        <w:t xml:space="preserve"> </w:t>
      </w:r>
      <w:r>
        <w:t>и</w:t>
      </w:r>
      <w:r w:rsidR="000111BD">
        <w:t xml:space="preserve"> </w:t>
      </w:r>
      <w:r>
        <w:t>в</w:t>
      </w:r>
      <w:r w:rsidR="000111BD">
        <w:t xml:space="preserve"> </w:t>
      </w:r>
      <w:r>
        <w:t>случае</w:t>
      </w:r>
      <w:r w:rsidR="000111BD">
        <w:t xml:space="preserve"> </w:t>
      </w:r>
      <w:r>
        <w:t>несоответствия</w:t>
      </w:r>
      <w:r w:rsidR="000111BD">
        <w:t xml:space="preserve"> </w:t>
      </w:r>
      <w:r>
        <w:t>возвращать</w:t>
      </w:r>
      <w:r w:rsidR="000111BD">
        <w:t xml:space="preserve"> </w:t>
      </w:r>
      <w:r>
        <w:t>ошибку.</w:t>
      </w:r>
    </w:p>
    <w:p w14:paraId="4B6496A6" w14:textId="596210BB" w:rsidR="00304652" w:rsidRDefault="00304652" w:rsidP="00E505F8">
      <w:pPr>
        <w:pStyle w:val="a3"/>
      </w:pPr>
      <w:r>
        <w:t>Предоставление</w:t>
      </w:r>
      <w:r w:rsidR="000111BD">
        <w:t xml:space="preserve"> </w:t>
      </w:r>
      <w:r>
        <w:t>детальных</w:t>
      </w:r>
      <w:r w:rsidR="000111BD">
        <w:t xml:space="preserve"> </w:t>
      </w:r>
      <w:r>
        <w:t>сведений</w:t>
      </w:r>
      <w:r w:rsidR="000111BD">
        <w:t xml:space="preserve"> </w:t>
      </w:r>
      <w:r>
        <w:t>о</w:t>
      </w:r>
      <w:r w:rsidR="000111BD">
        <w:t xml:space="preserve"> </w:t>
      </w:r>
      <w:r>
        <w:t>шаблоне</w:t>
      </w:r>
      <w:r w:rsidR="000111BD">
        <w:t xml:space="preserve"> </w:t>
      </w:r>
      <w:r>
        <w:t>ПН</w:t>
      </w:r>
      <w:r w:rsidR="000111BD">
        <w:t xml:space="preserve"> </w:t>
      </w:r>
      <w:r>
        <w:t>по</w:t>
      </w:r>
      <w:r w:rsidR="000111BD">
        <w:t xml:space="preserve"> </w:t>
      </w:r>
      <w:r>
        <w:t>идентификатору</w:t>
      </w:r>
      <w:r w:rsidR="000111BD">
        <w:t xml:space="preserve"> </w:t>
      </w:r>
      <w:r>
        <w:t>шаблона</w:t>
      </w:r>
      <w:r w:rsidR="000111BD">
        <w:t xml:space="preserve"> </w:t>
      </w:r>
      <w:r>
        <w:t>ПН.</w:t>
      </w:r>
    </w:p>
    <w:p w14:paraId="2FDFA861" w14:textId="2BCE40E1" w:rsidR="007A1AB2" w:rsidRDefault="004D69A5" w:rsidP="007A1AB2">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t>сведений</w:t>
      </w:r>
      <w:r w:rsidR="000111BD">
        <w:t xml:space="preserve"> </w:t>
      </w:r>
      <w:r>
        <w:t>о</w:t>
      </w:r>
      <w:r w:rsidR="000111BD">
        <w:t xml:space="preserve"> </w:t>
      </w:r>
      <w:r>
        <w:t>шаблоне</w:t>
      </w:r>
      <w:r w:rsidR="000111BD">
        <w:t xml:space="preserve"> </w:t>
      </w:r>
      <w:r>
        <w:t>ПН</w:t>
      </w:r>
      <w:r w:rsidR="000111BD">
        <w:t xml:space="preserve"> </w:t>
      </w:r>
      <w:r>
        <w:t>на</w:t>
      </w:r>
      <w:r w:rsidR="000111BD">
        <w:t xml:space="preserve"> </w:t>
      </w:r>
      <w:r>
        <w:t>основании</w:t>
      </w:r>
      <w:r w:rsidR="000111BD">
        <w:t xml:space="preserve"> </w:t>
      </w:r>
      <w:r>
        <w:t>входного</w:t>
      </w:r>
      <w:r w:rsidR="000111BD">
        <w:t xml:space="preserve"> </w:t>
      </w:r>
      <w:r>
        <w:t>параметра</w:t>
      </w:r>
      <w:r w:rsidR="000111BD">
        <w:t xml:space="preserve"> </w:t>
      </w:r>
      <w:r>
        <w:t>«Идентификатор</w:t>
      </w:r>
      <w:r w:rsidR="000111BD">
        <w:t xml:space="preserve"> </w:t>
      </w:r>
      <w:r>
        <w:t>шаблона</w:t>
      </w:r>
      <w:r w:rsidR="000111BD">
        <w:t xml:space="preserve"> </w:t>
      </w:r>
      <w:r>
        <w:t>ПН».</w:t>
      </w:r>
    </w:p>
    <w:p w14:paraId="6CF42AA7" w14:textId="4ADC10C8" w:rsidR="00304652" w:rsidRDefault="00304652" w:rsidP="00E505F8">
      <w:pPr>
        <w:pStyle w:val="a3"/>
      </w:pPr>
      <w:r>
        <w:t>Сохранение</w:t>
      </w:r>
      <w:r w:rsidR="000111BD">
        <w:t xml:space="preserve"> </w:t>
      </w:r>
      <w:r>
        <w:t>описания</w:t>
      </w:r>
      <w:r w:rsidR="000111BD">
        <w:t xml:space="preserve"> </w:t>
      </w:r>
      <w:r>
        <w:t>шаблона</w:t>
      </w:r>
      <w:r w:rsidR="000111BD">
        <w:t xml:space="preserve"> </w:t>
      </w:r>
      <w:r>
        <w:t>ПН</w:t>
      </w:r>
      <w:r w:rsidR="000111BD">
        <w:t xml:space="preserve"> </w:t>
      </w:r>
      <w:r>
        <w:t>на</w:t>
      </w:r>
      <w:r w:rsidR="000111BD">
        <w:t xml:space="preserve"> </w:t>
      </w:r>
      <w:r>
        <w:t>основании</w:t>
      </w:r>
      <w:r w:rsidR="000111BD">
        <w:t xml:space="preserve"> </w:t>
      </w:r>
      <w:r>
        <w:t>следующих</w:t>
      </w:r>
      <w:r w:rsidR="000111BD">
        <w:t xml:space="preserve"> </w:t>
      </w:r>
      <w:r>
        <w:t>параметров:</w:t>
      </w:r>
    </w:p>
    <w:p w14:paraId="6E154C64" w14:textId="4AD5D593" w:rsidR="00304652" w:rsidRPr="00304652" w:rsidRDefault="00304652" w:rsidP="00E505F8">
      <w:pPr>
        <w:pStyle w:val="-1"/>
      </w:pPr>
      <w:r w:rsidRPr="00304652">
        <w:t>наименование</w:t>
      </w:r>
      <w:r w:rsidR="000111BD">
        <w:t xml:space="preserve"> </w:t>
      </w:r>
      <w:r w:rsidRPr="00304652">
        <w:t>шаблона</w:t>
      </w:r>
      <w:r w:rsidR="000111BD">
        <w:t xml:space="preserve"> </w:t>
      </w:r>
      <w:r w:rsidRPr="00304652">
        <w:t>ПН;</w:t>
      </w:r>
    </w:p>
    <w:p w14:paraId="42207EC1" w14:textId="4471F856" w:rsidR="00304652" w:rsidRPr="00304652" w:rsidRDefault="00304652" w:rsidP="00E505F8">
      <w:pPr>
        <w:pStyle w:val="-1"/>
      </w:pPr>
      <w:r w:rsidRPr="00304652">
        <w:t>срок</w:t>
      </w:r>
      <w:r w:rsidR="000111BD">
        <w:t xml:space="preserve"> </w:t>
      </w:r>
      <w:r w:rsidRPr="00304652">
        <w:t>действия</w:t>
      </w:r>
      <w:r w:rsidR="000111BD">
        <w:t xml:space="preserve"> </w:t>
      </w:r>
      <w:r w:rsidRPr="00304652">
        <w:t>пакета</w:t>
      </w:r>
      <w:r w:rsidR="000111BD">
        <w:t xml:space="preserve"> </w:t>
      </w:r>
      <w:r w:rsidRPr="00304652">
        <w:t>(в</w:t>
      </w:r>
      <w:r w:rsidR="000111BD">
        <w:t xml:space="preserve"> </w:t>
      </w:r>
      <w:r w:rsidRPr="00304652">
        <w:t>днях);</w:t>
      </w:r>
    </w:p>
    <w:p w14:paraId="73AB97A3" w14:textId="4B490438" w:rsidR="00304652" w:rsidRPr="00304652" w:rsidRDefault="00304652" w:rsidP="00E505F8">
      <w:pPr>
        <w:pStyle w:val="-1"/>
      </w:pPr>
      <w:r w:rsidRPr="00304652">
        <w:t>идентификатор</w:t>
      </w:r>
      <w:r w:rsidR="000111BD">
        <w:t xml:space="preserve"> </w:t>
      </w:r>
      <w:r w:rsidRPr="00304652">
        <w:t>врачебной</w:t>
      </w:r>
      <w:r w:rsidR="000111BD">
        <w:t xml:space="preserve"> </w:t>
      </w:r>
      <w:r w:rsidRPr="00304652">
        <w:t>специализации</w:t>
      </w:r>
      <w:r w:rsidR="000111BD">
        <w:t xml:space="preserve"> </w:t>
      </w:r>
      <w:r w:rsidRPr="00304652">
        <w:t>из</w:t>
      </w:r>
      <w:r w:rsidR="000111BD">
        <w:t xml:space="preserve"> </w:t>
      </w:r>
      <w:r w:rsidRPr="00304652">
        <w:t>справочника</w:t>
      </w:r>
      <w:r w:rsidR="000111BD">
        <w:t xml:space="preserve"> </w:t>
      </w:r>
      <w:r w:rsidRPr="00304652">
        <w:t>специализаций,</w:t>
      </w:r>
      <w:r w:rsidR="000111BD">
        <w:t xml:space="preserve"> </w:t>
      </w:r>
      <w:r w:rsidRPr="00304652">
        <w:t>которой</w:t>
      </w:r>
      <w:r w:rsidR="000111BD">
        <w:t xml:space="preserve"> </w:t>
      </w:r>
      <w:r w:rsidRPr="00304652">
        <w:t>доступна</w:t>
      </w:r>
      <w:r w:rsidR="000111BD">
        <w:t xml:space="preserve"> </w:t>
      </w:r>
      <w:r w:rsidRPr="00304652">
        <w:t>работа</w:t>
      </w:r>
      <w:r w:rsidR="000111BD">
        <w:t xml:space="preserve"> </w:t>
      </w:r>
      <w:r w:rsidRPr="00304652">
        <w:t>с</w:t>
      </w:r>
      <w:r w:rsidR="000111BD">
        <w:t xml:space="preserve"> </w:t>
      </w:r>
      <w:r w:rsidRPr="00304652">
        <w:t>шаблоном</w:t>
      </w:r>
      <w:r w:rsidR="000111BD">
        <w:t xml:space="preserve"> </w:t>
      </w:r>
      <w:r w:rsidRPr="00304652">
        <w:t>ПН;</w:t>
      </w:r>
    </w:p>
    <w:p w14:paraId="18E54D24" w14:textId="18E5CB25" w:rsidR="00304652" w:rsidRPr="00304652" w:rsidRDefault="00304652" w:rsidP="00E505F8">
      <w:pPr>
        <w:pStyle w:val="-1"/>
      </w:pPr>
      <w:r w:rsidRPr="00304652">
        <w:t>вид</w:t>
      </w:r>
      <w:r w:rsidR="000111BD">
        <w:t xml:space="preserve"> </w:t>
      </w:r>
      <w:r w:rsidRPr="00304652">
        <w:t>ПН;</w:t>
      </w:r>
    </w:p>
    <w:p w14:paraId="2FCD1A8C" w14:textId="1F9554E1" w:rsidR="00304652" w:rsidRPr="00304652" w:rsidRDefault="00304652" w:rsidP="00E505F8">
      <w:pPr>
        <w:pStyle w:val="-1"/>
      </w:pPr>
      <w:r w:rsidRPr="00304652">
        <w:t>критерии</w:t>
      </w:r>
      <w:r w:rsidR="000111BD">
        <w:t xml:space="preserve"> </w:t>
      </w:r>
      <w:r w:rsidRPr="00304652">
        <w:t>выбора</w:t>
      </w:r>
      <w:r w:rsidR="000111BD">
        <w:t xml:space="preserve"> </w:t>
      </w:r>
      <w:r w:rsidRPr="00304652">
        <w:t>шаблона</w:t>
      </w:r>
      <w:r w:rsidR="000111BD">
        <w:t xml:space="preserve"> </w:t>
      </w:r>
      <w:r w:rsidRPr="00304652">
        <w:t>ПН</w:t>
      </w:r>
      <w:r>
        <w:t>.</w:t>
      </w:r>
    </w:p>
    <w:p w14:paraId="6A8036BD" w14:textId="1D294B83" w:rsidR="00304652" w:rsidRDefault="00304652" w:rsidP="00E505F8">
      <w:pPr>
        <w:pStyle w:val="a3"/>
      </w:pPr>
      <w:r>
        <w:t>Сохранение</w:t>
      </w:r>
      <w:r w:rsidR="000111BD">
        <w:t xml:space="preserve"> </w:t>
      </w:r>
      <w:r>
        <w:t>нового</w:t>
      </w:r>
      <w:r w:rsidR="000111BD">
        <w:t xml:space="preserve"> </w:t>
      </w:r>
      <w:r>
        <w:t>или</w:t>
      </w:r>
      <w:r w:rsidR="000111BD">
        <w:t xml:space="preserve"> </w:t>
      </w:r>
      <w:r>
        <w:t>обновление</w:t>
      </w:r>
      <w:r w:rsidR="000111BD">
        <w:t xml:space="preserve"> </w:t>
      </w:r>
      <w:r>
        <w:t>черновика</w:t>
      </w:r>
      <w:r w:rsidR="000111BD">
        <w:t xml:space="preserve"> </w:t>
      </w:r>
      <w:r>
        <w:t>шаблона</w:t>
      </w:r>
      <w:r w:rsidR="000111BD">
        <w:t xml:space="preserve"> </w:t>
      </w:r>
      <w:r>
        <w:t>ПН.</w:t>
      </w:r>
    </w:p>
    <w:p w14:paraId="185A5089" w14:textId="457A8F2B" w:rsidR="00182F35" w:rsidRDefault="00182F35" w:rsidP="00182F35">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t>сохранения</w:t>
      </w:r>
      <w:r w:rsidR="000111BD">
        <w:t xml:space="preserve"> </w:t>
      </w:r>
      <w:r>
        <w:t>нового</w:t>
      </w:r>
      <w:r w:rsidR="000111BD">
        <w:t xml:space="preserve"> </w:t>
      </w:r>
      <w:r>
        <w:t>или</w:t>
      </w:r>
      <w:r w:rsidR="000111BD">
        <w:t xml:space="preserve"> </w:t>
      </w:r>
      <w:r>
        <w:t>обновление</w:t>
      </w:r>
      <w:r w:rsidR="000111BD">
        <w:t xml:space="preserve"> </w:t>
      </w:r>
      <w:r>
        <w:t>черновика</w:t>
      </w:r>
      <w:r w:rsidR="000111BD">
        <w:t xml:space="preserve"> </w:t>
      </w:r>
      <w:r>
        <w:t>шаблона</w:t>
      </w:r>
      <w:r w:rsidR="000111BD">
        <w:t xml:space="preserve"> </w:t>
      </w:r>
      <w:r>
        <w:t>ПН</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66B2FA0C" w14:textId="496116F7" w:rsidR="00182F35" w:rsidRPr="00182F35" w:rsidRDefault="00182F35" w:rsidP="00182F35">
      <w:pPr>
        <w:pStyle w:val="-1"/>
      </w:pPr>
      <w:r w:rsidRPr="00182F35">
        <w:t>Идентификатор</w:t>
      </w:r>
      <w:r w:rsidR="000111BD">
        <w:t xml:space="preserve"> </w:t>
      </w:r>
      <w:r w:rsidRPr="00182F35">
        <w:t>шаблона</w:t>
      </w:r>
      <w:r w:rsidR="000111BD">
        <w:t xml:space="preserve"> </w:t>
      </w:r>
      <w:r w:rsidRPr="00182F35">
        <w:t>ПН;</w:t>
      </w:r>
    </w:p>
    <w:p w14:paraId="3DB12108" w14:textId="094C35DC" w:rsidR="00182F35" w:rsidRPr="00182F35" w:rsidRDefault="00182F35" w:rsidP="00182F35">
      <w:pPr>
        <w:pStyle w:val="-1"/>
      </w:pPr>
      <w:r w:rsidRPr="00182F35">
        <w:t>Статус</w:t>
      </w:r>
      <w:r w:rsidR="000111BD">
        <w:t xml:space="preserve"> </w:t>
      </w:r>
      <w:r w:rsidRPr="00182F35">
        <w:t>шаблона</w:t>
      </w:r>
      <w:r w:rsidR="000111BD">
        <w:t xml:space="preserve"> </w:t>
      </w:r>
      <w:r w:rsidRPr="00182F35">
        <w:t>ПН;</w:t>
      </w:r>
    </w:p>
    <w:p w14:paraId="5F6C0B3F" w14:textId="3CB70BC5" w:rsidR="00182F35" w:rsidRPr="00182F35" w:rsidRDefault="00182F35" w:rsidP="00182F35">
      <w:pPr>
        <w:pStyle w:val="-1"/>
      </w:pPr>
      <w:r w:rsidRPr="00182F35">
        <w:t>Сведения</w:t>
      </w:r>
      <w:r w:rsidR="000111BD">
        <w:t xml:space="preserve"> </w:t>
      </w:r>
      <w:r w:rsidRPr="00182F35">
        <w:t>о</w:t>
      </w:r>
      <w:r w:rsidR="000111BD">
        <w:t xml:space="preserve"> </w:t>
      </w:r>
      <w:r w:rsidRPr="00182F35">
        <w:t>черновике</w:t>
      </w:r>
      <w:r w:rsidR="000111BD">
        <w:t xml:space="preserve"> </w:t>
      </w:r>
      <w:r w:rsidRPr="00182F35">
        <w:t>шаблона</w:t>
      </w:r>
      <w:r w:rsidR="000111BD">
        <w:t xml:space="preserve"> </w:t>
      </w:r>
      <w:r w:rsidRPr="00182F35">
        <w:t>ПН.</w:t>
      </w:r>
    </w:p>
    <w:p w14:paraId="53C0CE3F" w14:textId="5322751F" w:rsidR="00304652" w:rsidRDefault="00304652" w:rsidP="00E505F8">
      <w:pPr>
        <w:pStyle w:val="a3"/>
      </w:pPr>
      <w:r>
        <w:t>Публикация</w:t>
      </w:r>
      <w:r w:rsidR="000111BD">
        <w:t xml:space="preserve"> </w:t>
      </w:r>
      <w:r>
        <w:t>шаблона</w:t>
      </w:r>
      <w:r w:rsidR="000111BD">
        <w:t xml:space="preserve"> </w:t>
      </w:r>
      <w:r>
        <w:t>ПН</w:t>
      </w:r>
      <w:r w:rsidR="000111BD">
        <w:t xml:space="preserve"> </w:t>
      </w:r>
      <w:r>
        <w:t>по</w:t>
      </w:r>
      <w:r w:rsidR="000111BD">
        <w:t xml:space="preserve"> </w:t>
      </w:r>
      <w:r>
        <w:t>идентификатору</w:t>
      </w:r>
      <w:r w:rsidR="000111BD">
        <w:t xml:space="preserve"> </w:t>
      </w:r>
      <w:r>
        <w:t>шаблона</w:t>
      </w:r>
      <w:r w:rsidR="000111BD">
        <w:t xml:space="preserve"> </w:t>
      </w:r>
      <w:r>
        <w:t>ПН</w:t>
      </w:r>
      <w:r w:rsidR="000111BD">
        <w:t xml:space="preserve"> </w:t>
      </w:r>
      <w:r>
        <w:t>и</w:t>
      </w:r>
      <w:r w:rsidR="000111BD">
        <w:t xml:space="preserve"> </w:t>
      </w:r>
      <w:r>
        <w:t>дате</w:t>
      </w:r>
      <w:r w:rsidR="000111BD">
        <w:t xml:space="preserve"> </w:t>
      </w:r>
      <w:r>
        <w:t>начала</w:t>
      </w:r>
      <w:r w:rsidR="000111BD">
        <w:t xml:space="preserve"> </w:t>
      </w:r>
      <w:r>
        <w:t>действия.</w:t>
      </w:r>
    </w:p>
    <w:p w14:paraId="2724F392" w14:textId="1E6D17A2" w:rsidR="00182F35" w:rsidRDefault="00FA3A63" w:rsidP="00182F35">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сравнения</w:t>
      </w:r>
      <w:r w:rsidR="000111BD">
        <w:t xml:space="preserve"> </w:t>
      </w:r>
      <w:r>
        <w:t>даты</w:t>
      </w:r>
      <w:r w:rsidR="000111BD">
        <w:t xml:space="preserve"> </w:t>
      </w:r>
      <w:r>
        <w:t>начала</w:t>
      </w:r>
      <w:r w:rsidR="000111BD">
        <w:t xml:space="preserve"> </w:t>
      </w:r>
      <w:r>
        <w:t>действия</w:t>
      </w:r>
      <w:r w:rsidR="000111BD">
        <w:t xml:space="preserve"> </w:t>
      </w:r>
      <w:r>
        <w:t>из</w:t>
      </w:r>
      <w:r w:rsidR="000111BD">
        <w:t xml:space="preserve"> </w:t>
      </w:r>
      <w:r>
        <w:t>входных</w:t>
      </w:r>
      <w:r w:rsidR="000111BD">
        <w:t xml:space="preserve"> </w:t>
      </w:r>
      <w:r>
        <w:t>параметров</w:t>
      </w:r>
      <w:r w:rsidR="000111BD">
        <w:t xml:space="preserve"> </w:t>
      </w:r>
      <w:r>
        <w:t>с</w:t>
      </w:r>
      <w:r w:rsidR="000111BD">
        <w:t xml:space="preserve"> </w:t>
      </w:r>
      <w:r>
        <w:t>текущей</w:t>
      </w:r>
      <w:r w:rsidR="000111BD">
        <w:t xml:space="preserve"> </w:t>
      </w:r>
      <w:r>
        <w:t>датой.</w:t>
      </w:r>
      <w:r w:rsidR="000111BD">
        <w:t xml:space="preserve"> </w:t>
      </w:r>
      <w:r>
        <w:t>Если</w:t>
      </w:r>
      <w:r w:rsidR="000111BD">
        <w:t xml:space="preserve"> </w:t>
      </w:r>
      <w:r>
        <w:t>дата</w:t>
      </w:r>
      <w:r w:rsidR="000111BD">
        <w:t xml:space="preserve"> </w:t>
      </w:r>
      <w:r>
        <w:t>начала</w:t>
      </w:r>
      <w:r w:rsidR="000111BD">
        <w:t xml:space="preserve"> </w:t>
      </w:r>
      <w:r>
        <w:t>действия</w:t>
      </w:r>
      <w:r w:rsidR="000111BD">
        <w:t xml:space="preserve"> </w:t>
      </w:r>
      <w:r>
        <w:t>позже</w:t>
      </w:r>
      <w:r w:rsidR="000111BD">
        <w:t xml:space="preserve"> </w:t>
      </w:r>
      <w:r>
        <w:t>текущей</w:t>
      </w:r>
      <w:r w:rsidR="000111BD">
        <w:t xml:space="preserve"> </w:t>
      </w:r>
      <w:r>
        <w:t>даты,</w:t>
      </w:r>
      <w:r w:rsidR="000111BD">
        <w:t xml:space="preserve"> </w:t>
      </w:r>
      <w:r>
        <w:t>то</w:t>
      </w:r>
      <w:r w:rsidR="000111BD">
        <w:t xml:space="preserve"> </w:t>
      </w:r>
      <w:r>
        <w:t>функция</w:t>
      </w:r>
      <w:r w:rsidR="000111BD">
        <w:t xml:space="preserve"> </w:t>
      </w:r>
      <w:r>
        <w:t>должна</w:t>
      </w:r>
      <w:r w:rsidR="000111BD">
        <w:t xml:space="preserve"> </w:t>
      </w:r>
      <w:r>
        <w:t>обеспечивать</w:t>
      </w:r>
      <w:r w:rsidR="000111BD">
        <w:t xml:space="preserve"> </w:t>
      </w:r>
      <w:r>
        <w:t>возвращение</w:t>
      </w:r>
      <w:r w:rsidR="000111BD">
        <w:t xml:space="preserve"> </w:t>
      </w:r>
      <w:r>
        <w:t>ошибки.</w:t>
      </w:r>
    </w:p>
    <w:p w14:paraId="26B51BB5" w14:textId="1FEC4704" w:rsidR="00304652" w:rsidRDefault="00304652" w:rsidP="00E505F8">
      <w:pPr>
        <w:pStyle w:val="a3"/>
      </w:pPr>
      <w:r>
        <w:t>Перевод</w:t>
      </w:r>
      <w:r w:rsidR="000111BD">
        <w:t xml:space="preserve"> </w:t>
      </w:r>
      <w:r>
        <w:t>шаблона</w:t>
      </w:r>
      <w:r w:rsidR="000111BD">
        <w:t xml:space="preserve"> </w:t>
      </w:r>
      <w:r>
        <w:t>ПН</w:t>
      </w:r>
      <w:r w:rsidR="000111BD">
        <w:t xml:space="preserve"> </w:t>
      </w:r>
      <w:r>
        <w:t>в</w:t>
      </w:r>
      <w:r w:rsidR="000111BD">
        <w:t xml:space="preserve"> </w:t>
      </w:r>
      <w:r>
        <w:t>предыдущий</w:t>
      </w:r>
      <w:r w:rsidR="000111BD">
        <w:t xml:space="preserve"> </w:t>
      </w:r>
      <w:r>
        <w:t>статус</w:t>
      </w:r>
      <w:r w:rsidR="000111BD">
        <w:t xml:space="preserve"> </w:t>
      </w:r>
      <w:r>
        <w:t>по</w:t>
      </w:r>
      <w:r w:rsidR="000111BD">
        <w:t xml:space="preserve"> </w:t>
      </w:r>
      <w:r>
        <w:t>идентификатору</w:t>
      </w:r>
      <w:r w:rsidR="000111BD">
        <w:t xml:space="preserve"> </w:t>
      </w:r>
      <w:r>
        <w:t>шаблона</w:t>
      </w:r>
      <w:r w:rsidR="000111BD">
        <w:t xml:space="preserve"> </w:t>
      </w:r>
      <w:r>
        <w:t>ПН.</w:t>
      </w:r>
    </w:p>
    <w:p w14:paraId="0CF4B9E9" w14:textId="70802456" w:rsidR="00304652" w:rsidRDefault="00304652" w:rsidP="00E505F8">
      <w:pPr>
        <w:pStyle w:val="a3"/>
      </w:pPr>
      <w:r>
        <w:t>Предоставление</w:t>
      </w:r>
      <w:r w:rsidR="000111BD">
        <w:t xml:space="preserve"> </w:t>
      </w:r>
      <w:r>
        <w:t>списка</w:t>
      </w:r>
      <w:r w:rsidR="000111BD">
        <w:t xml:space="preserve"> </w:t>
      </w:r>
      <w:r>
        <w:t>опубликованных</w:t>
      </w:r>
      <w:r w:rsidR="000111BD">
        <w:t xml:space="preserve"> </w:t>
      </w:r>
      <w:r>
        <w:t>шаблонов</w:t>
      </w:r>
      <w:r w:rsidR="000111BD">
        <w:t xml:space="preserve"> </w:t>
      </w:r>
      <w:r>
        <w:t>ПН.</w:t>
      </w:r>
    </w:p>
    <w:p w14:paraId="7BAF8A03" w14:textId="0E43B720" w:rsidR="00103A37" w:rsidRDefault="00103A37" w:rsidP="00103A37">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t>списка</w:t>
      </w:r>
      <w:r w:rsidR="000111BD">
        <w:t xml:space="preserve"> </w:t>
      </w:r>
      <w:r>
        <w:t>опубликованных</w:t>
      </w:r>
      <w:r w:rsidR="000111BD">
        <w:t xml:space="preserve"> </w:t>
      </w:r>
      <w:r>
        <w:t>шаблонов</w:t>
      </w:r>
      <w:r w:rsidR="000111BD">
        <w:t xml:space="preserve"> </w:t>
      </w:r>
      <w:r>
        <w:t>ПН</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7B8B6259" w14:textId="1AA8E5BD" w:rsidR="00103A37" w:rsidRPr="00613995" w:rsidRDefault="00613995" w:rsidP="00613995">
      <w:pPr>
        <w:pStyle w:val="-1"/>
      </w:pPr>
      <w:r w:rsidRPr="00613995">
        <w:t>Идентификатор</w:t>
      </w:r>
      <w:r w:rsidR="000111BD">
        <w:t xml:space="preserve"> </w:t>
      </w:r>
      <w:r w:rsidRPr="00613995">
        <w:t>врачебной</w:t>
      </w:r>
      <w:r w:rsidR="000111BD">
        <w:t xml:space="preserve"> </w:t>
      </w:r>
      <w:r w:rsidRPr="00613995">
        <w:t>специализации</w:t>
      </w:r>
      <w:r w:rsidR="000111BD">
        <w:t xml:space="preserve"> </w:t>
      </w:r>
      <w:r w:rsidRPr="00613995">
        <w:t>из</w:t>
      </w:r>
      <w:r w:rsidR="000111BD">
        <w:t xml:space="preserve"> </w:t>
      </w:r>
      <w:r w:rsidRPr="00613995">
        <w:t>справочника</w:t>
      </w:r>
      <w:r w:rsidR="000111BD">
        <w:t xml:space="preserve"> </w:t>
      </w:r>
      <w:r w:rsidRPr="00613995">
        <w:t>специализаций,</w:t>
      </w:r>
      <w:r w:rsidR="000111BD">
        <w:t xml:space="preserve"> </w:t>
      </w:r>
      <w:r w:rsidRPr="00613995">
        <w:t>которой</w:t>
      </w:r>
      <w:r w:rsidR="000111BD">
        <w:t xml:space="preserve"> </w:t>
      </w:r>
      <w:r w:rsidRPr="00613995">
        <w:t>доступна</w:t>
      </w:r>
      <w:r w:rsidR="000111BD">
        <w:t xml:space="preserve"> </w:t>
      </w:r>
      <w:r w:rsidRPr="00613995">
        <w:t>работа</w:t>
      </w:r>
      <w:r w:rsidR="000111BD">
        <w:t xml:space="preserve"> </w:t>
      </w:r>
      <w:r w:rsidRPr="00613995">
        <w:t>с</w:t>
      </w:r>
      <w:r w:rsidR="000111BD">
        <w:t xml:space="preserve"> </w:t>
      </w:r>
      <w:r w:rsidRPr="00613995">
        <w:t>шаблоном</w:t>
      </w:r>
      <w:r w:rsidR="000111BD">
        <w:t xml:space="preserve"> </w:t>
      </w:r>
      <w:r w:rsidRPr="00613995">
        <w:t>ПН;</w:t>
      </w:r>
    </w:p>
    <w:p w14:paraId="1C9EE7FC" w14:textId="0BAC5E54" w:rsidR="00613995" w:rsidRPr="00613995" w:rsidRDefault="00613995" w:rsidP="00613995">
      <w:pPr>
        <w:pStyle w:val="-1"/>
      </w:pPr>
      <w:r w:rsidRPr="00613995">
        <w:t>Поисковый</w:t>
      </w:r>
      <w:r w:rsidR="000111BD">
        <w:t xml:space="preserve"> </w:t>
      </w:r>
      <w:r w:rsidRPr="00613995">
        <w:t>запрос;</w:t>
      </w:r>
    </w:p>
    <w:p w14:paraId="0458B4E3" w14:textId="4C2B00AA" w:rsidR="00613995" w:rsidRPr="00613995" w:rsidRDefault="00613995" w:rsidP="00613995">
      <w:pPr>
        <w:pStyle w:val="-1"/>
      </w:pPr>
      <w:r w:rsidRPr="00613995">
        <w:t>Фильтр</w:t>
      </w:r>
      <w:r w:rsidR="000111BD">
        <w:t xml:space="preserve"> </w:t>
      </w:r>
      <w:r w:rsidRPr="00613995">
        <w:t>списка</w:t>
      </w:r>
      <w:r w:rsidR="000111BD">
        <w:t xml:space="preserve"> </w:t>
      </w:r>
      <w:r w:rsidRPr="00613995">
        <w:t>опубликованных</w:t>
      </w:r>
      <w:r w:rsidR="000111BD">
        <w:t xml:space="preserve"> </w:t>
      </w:r>
      <w:r w:rsidRPr="00613995">
        <w:t>шаблонов</w:t>
      </w:r>
      <w:r w:rsidR="000111BD">
        <w:t xml:space="preserve"> </w:t>
      </w:r>
      <w:r w:rsidRPr="00613995">
        <w:t>по</w:t>
      </w:r>
      <w:r w:rsidR="000111BD">
        <w:t xml:space="preserve"> </w:t>
      </w:r>
      <w:r w:rsidRPr="00613995">
        <w:t>доступности</w:t>
      </w:r>
      <w:r w:rsidR="000111BD">
        <w:t xml:space="preserve"> </w:t>
      </w:r>
      <w:r w:rsidRPr="00613995">
        <w:t>в</w:t>
      </w:r>
      <w:r w:rsidR="000111BD">
        <w:t xml:space="preserve"> </w:t>
      </w:r>
      <w:r w:rsidRPr="00613995">
        <w:t>МО;</w:t>
      </w:r>
    </w:p>
    <w:p w14:paraId="68F417E3" w14:textId="373E6E12" w:rsidR="00613995" w:rsidRPr="00613995" w:rsidRDefault="00613995" w:rsidP="00613995">
      <w:pPr>
        <w:pStyle w:val="-1"/>
      </w:pPr>
      <w:r w:rsidRPr="00613995">
        <w:t>Параметры</w:t>
      </w:r>
      <w:r w:rsidR="000111BD">
        <w:t xml:space="preserve"> </w:t>
      </w:r>
      <w:r w:rsidRPr="00613995">
        <w:t>пагинаци</w:t>
      </w:r>
      <w:r>
        <w:t>и</w:t>
      </w:r>
      <w:r w:rsidRPr="00613995">
        <w:t>.</w:t>
      </w:r>
    </w:p>
    <w:p w14:paraId="238CDA3E" w14:textId="6B4B4675" w:rsidR="00304652" w:rsidRDefault="00304652" w:rsidP="00E505F8">
      <w:pPr>
        <w:pStyle w:val="a3"/>
      </w:pPr>
      <w:r>
        <w:t>Получение</w:t>
      </w:r>
      <w:r w:rsidR="000111BD">
        <w:t xml:space="preserve"> </w:t>
      </w:r>
      <w:r>
        <w:t>опубликованного</w:t>
      </w:r>
      <w:r w:rsidR="000111BD">
        <w:t xml:space="preserve"> </w:t>
      </w:r>
      <w:r>
        <w:t>шаблона</w:t>
      </w:r>
      <w:r w:rsidR="000111BD">
        <w:t xml:space="preserve"> </w:t>
      </w:r>
      <w:r>
        <w:t>ПН</w:t>
      </w:r>
      <w:r w:rsidR="000111BD">
        <w:t xml:space="preserve"> </w:t>
      </w:r>
      <w:r>
        <w:t>по</w:t>
      </w:r>
      <w:r w:rsidR="000111BD">
        <w:t xml:space="preserve"> </w:t>
      </w:r>
      <w:r>
        <w:t>идентификатору.</w:t>
      </w:r>
    </w:p>
    <w:p w14:paraId="59CA0388" w14:textId="54DD566D" w:rsidR="00613995" w:rsidRDefault="00613995" w:rsidP="00613995">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rsidRPr="006F0D11">
        <w:t>получения</w:t>
      </w:r>
      <w:r w:rsidR="000111BD">
        <w:t xml:space="preserve"> </w:t>
      </w:r>
      <w:r w:rsidRPr="006F0D11">
        <w:t>(поиска)</w:t>
      </w:r>
      <w:r w:rsidR="000111BD">
        <w:t xml:space="preserve"> </w:t>
      </w:r>
      <w:r>
        <w:t>опубликованного</w:t>
      </w:r>
      <w:r w:rsidR="000111BD">
        <w:t xml:space="preserve"> </w:t>
      </w:r>
      <w:r>
        <w:t>шаблона</w:t>
      </w:r>
      <w:r w:rsidR="000111BD">
        <w:t xml:space="preserve"> </w:t>
      </w:r>
      <w:r>
        <w:t>ПН</w:t>
      </w:r>
      <w:r w:rsidR="000111BD">
        <w:t xml:space="preserve"> </w:t>
      </w:r>
      <w:r>
        <w:t>на</w:t>
      </w:r>
      <w:r w:rsidR="000111BD">
        <w:t xml:space="preserve"> </w:t>
      </w:r>
      <w:r>
        <w:t>основании</w:t>
      </w:r>
      <w:r w:rsidR="000111BD">
        <w:t xml:space="preserve"> </w:t>
      </w:r>
      <w:r>
        <w:t>входного</w:t>
      </w:r>
      <w:r w:rsidR="000111BD">
        <w:t xml:space="preserve"> </w:t>
      </w:r>
      <w:r>
        <w:t>параметра</w:t>
      </w:r>
      <w:r w:rsidR="000111BD">
        <w:t xml:space="preserve"> </w:t>
      </w:r>
      <w:r>
        <w:t>«Идентификатор</w:t>
      </w:r>
      <w:r w:rsidR="000111BD">
        <w:t xml:space="preserve"> </w:t>
      </w:r>
      <w:r>
        <w:t>опубликованного</w:t>
      </w:r>
      <w:r w:rsidR="000111BD">
        <w:t xml:space="preserve"> </w:t>
      </w:r>
      <w:r>
        <w:t>шаблона</w:t>
      </w:r>
      <w:r w:rsidR="000111BD">
        <w:t xml:space="preserve"> </w:t>
      </w:r>
      <w:r>
        <w:t>ПН».</w:t>
      </w:r>
    </w:p>
    <w:p w14:paraId="6D9D31A5" w14:textId="3A9EA6EF" w:rsidR="00304652" w:rsidRDefault="00304652" w:rsidP="00E505F8">
      <w:pPr>
        <w:pStyle w:val="a3"/>
      </w:pPr>
      <w:r>
        <w:t>Создание</w:t>
      </w:r>
      <w:r w:rsidR="000111BD">
        <w:t xml:space="preserve"> </w:t>
      </w:r>
      <w:r>
        <w:t>новой</w:t>
      </w:r>
      <w:r w:rsidR="000111BD">
        <w:t xml:space="preserve"> </w:t>
      </w:r>
      <w:r>
        <w:t>версии</w:t>
      </w:r>
      <w:r w:rsidR="000111BD">
        <w:t xml:space="preserve"> </w:t>
      </w:r>
      <w:r>
        <w:t>шаблона</w:t>
      </w:r>
      <w:r w:rsidR="000111BD">
        <w:t xml:space="preserve"> </w:t>
      </w:r>
      <w:r>
        <w:t>пакета</w:t>
      </w:r>
      <w:r w:rsidR="000111BD">
        <w:t xml:space="preserve"> </w:t>
      </w:r>
      <w:r>
        <w:t>назначений</w:t>
      </w:r>
      <w:r w:rsidR="000111BD">
        <w:t xml:space="preserve"> </w:t>
      </w:r>
      <w:r>
        <w:t>и</w:t>
      </w:r>
      <w:r w:rsidR="000111BD">
        <w:t xml:space="preserve"> </w:t>
      </w:r>
      <w:r>
        <w:t>наполнение</w:t>
      </w:r>
      <w:r w:rsidR="000111BD">
        <w:t xml:space="preserve"> </w:t>
      </w:r>
      <w:r>
        <w:t>его</w:t>
      </w:r>
      <w:r w:rsidR="000111BD">
        <w:t xml:space="preserve"> </w:t>
      </w:r>
      <w:r>
        <w:t>содержимым</w:t>
      </w:r>
      <w:r w:rsidR="000111BD">
        <w:t xml:space="preserve"> </w:t>
      </w:r>
      <w:r>
        <w:t>предыдущей</w:t>
      </w:r>
      <w:r w:rsidR="000111BD">
        <w:t xml:space="preserve"> </w:t>
      </w:r>
      <w:r>
        <w:t>версии.</w:t>
      </w:r>
    </w:p>
    <w:p w14:paraId="019C25C1" w14:textId="53D49207" w:rsidR="00613995" w:rsidRDefault="00F46082" w:rsidP="00613995">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создания</w:t>
      </w:r>
      <w:r w:rsidR="000111BD">
        <w:t xml:space="preserve"> </w:t>
      </w:r>
      <w:r>
        <w:t>новой</w:t>
      </w:r>
      <w:r w:rsidR="000111BD">
        <w:t xml:space="preserve"> </w:t>
      </w:r>
      <w:r>
        <w:t>версии</w:t>
      </w:r>
      <w:r w:rsidR="000111BD">
        <w:t xml:space="preserve"> </w:t>
      </w:r>
      <w:r>
        <w:t>шаблона</w:t>
      </w:r>
      <w:r w:rsidR="000111BD">
        <w:t xml:space="preserve"> </w:t>
      </w:r>
      <w:r>
        <w:t>пакета</w:t>
      </w:r>
      <w:r w:rsidR="000111BD">
        <w:t xml:space="preserve"> </w:t>
      </w:r>
      <w:r>
        <w:t>назначений</w:t>
      </w:r>
      <w:r w:rsidR="000111BD">
        <w:t xml:space="preserve"> </w:t>
      </w:r>
      <w:r>
        <w:t>и</w:t>
      </w:r>
      <w:r w:rsidR="000111BD">
        <w:t xml:space="preserve"> </w:t>
      </w:r>
      <w:r>
        <w:t>наполнение</w:t>
      </w:r>
      <w:r w:rsidR="000111BD">
        <w:t xml:space="preserve"> </w:t>
      </w:r>
      <w:r>
        <w:t>его</w:t>
      </w:r>
      <w:r w:rsidR="000111BD">
        <w:t xml:space="preserve"> </w:t>
      </w:r>
      <w:r>
        <w:t>содержимым</w:t>
      </w:r>
      <w:r w:rsidR="000111BD">
        <w:t xml:space="preserve"> </w:t>
      </w:r>
      <w:r>
        <w:t>предыдущей</w:t>
      </w:r>
      <w:r w:rsidR="000111BD">
        <w:t xml:space="preserve"> </w:t>
      </w:r>
      <w:r>
        <w:t>версии</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rsidR="008402F1">
        <w:t>параметров:</w:t>
      </w:r>
    </w:p>
    <w:p w14:paraId="780EF540" w14:textId="431BFF50" w:rsidR="008402F1" w:rsidRPr="008402F1" w:rsidRDefault="008402F1" w:rsidP="008402F1">
      <w:pPr>
        <w:pStyle w:val="-1"/>
      </w:pPr>
      <w:r w:rsidRPr="008402F1">
        <w:t>Идентификатор</w:t>
      </w:r>
      <w:r w:rsidR="000111BD">
        <w:t xml:space="preserve"> </w:t>
      </w:r>
      <w:r w:rsidRPr="008402F1">
        <w:t>шаблона</w:t>
      </w:r>
      <w:r w:rsidR="000111BD">
        <w:t xml:space="preserve"> </w:t>
      </w:r>
      <w:r w:rsidRPr="008402F1">
        <w:t>пакета</w:t>
      </w:r>
      <w:r w:rsidR="000111BD">
        <w:t xml:space="preserve"> </w:t>
      </w:r>
      <w:r w:rsidRPr="008402F1">
        <w:t>назначений,</w:t>
      </w:r>
      <w:r w:rsidR="000111BD">
        <w:t xml:space="preserve"> </w:t>
      </w:r>
      <w:r w:rsidRPr="008402F1">
        <w:t>для</w:t>
      </w:r>
      <w:r w:rsidR="000111BD">
        <w:t xml:space="preserve"> </w:t>
      </w:r>
      <w:r w:rsidRPr="008402F1">
        <w:t>которого</w:t>
      </w:r>
      <w:r w:rsidR="000111BD">
        <w:t xml:space="preserve"> </w:t>
      </w:r>
      <w:r w:rsidRPr="008402F1">
        <w:t>необходимо</w:t>
      </w:r>
      <w:r w:rsidR="000111BD">
        <w:t xml:space="preserve"> </w:t>
      </w:r>
      <w:r w:rsidRPr="008402F1">
        <w:t>создать</w:t>
      </w:r>
      <w:r w:rsidR="000111BD">
        <w:t xml:space="preserve"> </w:t>
      </w:r>
      <w:r w:rsidRPr="008402F1">
        <w:t>новую</w:t>
      </w:r>
      <w:r w:rsidR="000111BD">
        <w:t xml:space="preserve"> </w:t>
      </w:r>
      <w:r w:rsidRPr="008402F1">
        <w:t>версию;</w:t>
      </w:r>
    </w:p>
    <w:p w14:paraId="4583257C" w14:textId="76199ABB" w:rsidR="008402F1" w:rsidRPr="008402F1" w:rsidRDefault="008402F1" w:rsidP="008402F1">
      <w:pPr>
        <w:pStyle w:val="-1"/>
      </w:pPr>
      <w:r w:rsidRPr="008402F1">
        <w:t>Наименование</w:t>
      </w:r>
      <w:r w:rsidR="000111BD">
        <w:t xml:space="preserve"> </w:t>
      </w:r>
      <w:r w:rsidRPr="008402F1">
        <w:t>шаблона</w:t>
      </w:r>
      <w:r w:rsidR="000111BD">
        <w:t xml:space="preserve"> </w:t>
      </w:r>
      <w:r w:rsidRPr="008402F1">
        <w:t>ПН;</w:t>
      </w:r>
    </w:p>
    <w:p w14:paraId="1D0CF65D" w14:textId="159DD491" w:rsidR="008402F1" w:rsidRPr="008402F1" w:rsidRDefault="008402F1" w:rsidP="008402F1">
      <w:pPr>
        <w:pStyle w:val="-1"/>
      </w:pPr>
      <w:r w:rsidRPr="008402F1">
        <w:t>Контент</w:t>
      </w:r>
      <w:r w:rsidR="000111BD">
        <w:t xml:space="preserve"> </w:t>
      </w:r>
      <w:r w:rsidRPr="008402F1">
        <w:t>шаблона;</w:t>
      </w:r>
    </w:p>
    <w:p w14:paraId="09465B42" w14:textId="2A863A47" w:rsidR="008402F1" w:rsidRPr="008402F1" w:rsidRDefault="008402F1" w:rsidP="008402F1">
      <w:pPr>
        <w:pStyle w:val="-1"/>
      </w:pPr>
      <w:r w:rsidRPr="008402F1">
        <w:t>Срок</w:t>
      </w:r>
      <w:r w:rsidR="000111BD">
        <w:t xml:space="preserve"> </w:t>
      </w:r>
      <w:r w:rsidRPr="008402F1">
        <w:t>действия</w:t>
      </w:r>
      <w:r w:rsidR="000111BD">
        <w:t xml:space="preserve"> </w:t>
      </w:r>
      <w:r w:rsidRPr="008402F1">
        <w:t>пакета</w:t>
      </w:r>
      <w:r w:rsidR="000111BD">
        <w:t xml:space="preserve"> </w:t>
      </w:r>
      <w:r w:rsidRPr="008402F1">
        <w:t>(в</w:t>
      </w:r>
      <w:r w:rsidR="000111BD">
        <w:t xml:space="preserve"> </w:t>
      </w:r>
      <w:r w:rsidRPr="008402F1">
        <w:t>днях),</w:t>
      </w:r>
      <w:r w:rsidR="000111BD">
        <w:t xml:space="preserve"> </w:t>
      </w:r>
      <w:r w:rsidRPr="008402F1">
        <w:t>который</w:t>
      </w:r>
      <w:r w:rsidR="000111BD">
        <w:t xml:space="preserve"> </w:t>
      </w:r>
      <w:r w:rsidRPr="008402F1">
        <w:t>будет</w:t>
      </w:r>
      <w:r w:rsidR="000111BD">
        <w:t xml:space="preserve"> </w:t>
      </w:r>
      <w:r w:rsidRPr="008402F1">
        <w:t>создан</w:t>
      </w:r>
      <w:r w:rsidR="000111BD">
        <w:t xml:space="preserve"> </w:t>
      </w:r>
      <w:r w:rsidRPr="008402F1">
        <w:t>на</w:t>
      </w:r>
      <w:r w:rsidR="000111BD">
        <w:t xml:space="preserve"> </w:t>
      </w:r>
      <w:r w:rsidRPr="008402F1">
        <w:t>основании</w:t>
      </w:r>
      <w:r w:rsidR="000111BD">
        <w:t xml:space="preserve"> </w:t>
      </w:r>
      <w:r w:rsidRPr="008402F1">
        <w:t>шаблона</w:t>
      </w:r>
      <w:r w:rsidR="000111BD">
        <w:t xml:space="preserve"> </w:t>
      </w:r>
      <w:r w:rsidRPr="008402F1">
        <w:t>ПН;</w:t>
      </w:r>
    </w:p>
    <w:p w14:paraId="597A96DA" w14:textId="69A6AC1E" w:rsidR="008402F1" w:rsidRPr="008402F1" w:rsidRDefault="008402F1" w:rsidP="008402F1">
      <w:pPr>
        <w:pStyle w:val="-1"/>
      </w:pPr>
      <w:r w:rsidRPr="008402F1">
        <w:t>Критерии</w:t>
      </w:r>
      <w:r w:rsidR="000111BD">
        <w:t xml:space="preserve"> </w:t>
      </w:r>
      <w:r w:rsidRPr="008402F1">
        <w:t>выбора</w:t>
      </w:r>
      <w:r w:rsidR="000111BD">
        <w:t xml:space="preserve"> </w:t>
      </w:r>
      <w:r w:rsidRPr="008402F1">
        <w:t>шаблона</w:t>
      </w:r>
      <w:r w:rsidR="000111BD">
        <w:t xml:space="preserve"> </w:t>
      </w:r>
      <w:r w:rsidRPr="008402F1">
        <w:t>ПН.</w:t>
      </w:r>
    </w:p>
    <w:p w14:paraId="42867ED4" w14:textId="7A357FDE" w:rsidR="00304652" w:rsidRDefault="00304652" w:rsidP="00E505F8">
      <w:pPr>
        <w:pStyle w:val="a3"/>
      </w:pPr>
      <w:r>
        <w:t>Предоставление</w:t>
      </w:r>
      <w:r w:rsidR="000111BD">
        <w:t xml:space="preserve"> </w:t>
      </w:r>
      <w:r>
        <w:t>детальных</w:t>
      </w:r>
      <w:r w:rsidR="000111BD">
        <w:t xml:space="preserve"> </w:t>
      </w:r>
      <w:r>
        <w:t>сведений</w:t>
      </w:r>
      <w:r w:rsidR="000111BD">
        <w:t xml:space="preserve"> </w:t>
      </w:r>
      <w:r>
        <w:t>о</w:t>
      </w:r>
      <w:r w:rsidR="000111BD">
        <w:t xml:space="preserve"> </w:t>
      </w:r>
      <w:r>
        <w:t>шаблоне</w:t>
      </w:r>
      <w:r w:rsidR="000111BD">
        <w:t xml:space="preserve"> </w:t>
      </w:r>
      <w:r>
        <w:t>ПН,</w:t>
      </w:r>
      <w:r w:rsidR="000111BD">
        <w:t xml:space="preserve"> </w:t>
      </w:r>
      <w:r>
        <w:t>который</w:t>
      </w:r>
      <w:r w:rsidR="000111BD">
        <w:t xml:space="preserve"> </w:t>
      </w:r>
      <w:r>
        <w:t>готовится</w:t>
      </w:r>
      <w:r w:rsidR="000111BD">
        <w:t xml:space="preserve"> </w:t>
      </w:r>
      <w:r>
        <w:t>к</w:t>
      </w:r>
      <w:r w:rsidR="000111BD">
        <w:t xml:space="preserve"> </w:t>
      </w:r>
      <w:r>
        <w:t>публикации</w:t>
      </w:r>
      <w:r w:rsidR="00237C77">
        <w:t>.</w:t>
      </w:r>
    </w:p>
    <w:p w14:paraId="3051BFA5" w14:textId="53EB9A3D" w:rsidR="00E05BB5" w:rsidRDefault="008A391E" w:rsidP="00E05BB5">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rsidRPr="006F0D11">
        <w:t>получения</w:t>
      </w:r>
      <w:r w:rsidR="000111BD">
        <w:t xml:space="preserve"> </w:t>
      </w:r>
      <w:r w:rsidRPr="006F0D11">
        <w:t>(поиска)</w:t>
      </w:r>
      <w:r w:rsidR="000111BD">
        <w:t xml:space="preserve"> </w:t>
      </w:r>
      <w:r>
        <w:t>детальных</w:t>
      </w:r>
      <w:r w:rsidR="000111BD">
        <w:t xml:space="preserve"> </w:t>
      </w:r>
      <w:r>
        <w:t>сведений</w:t>
      </w:r>
      <w:r w:rsidR="000111BD">
        <w:t xml:space="preserve"> </w:t>
      </w:r>
      <w:r>
        <w:t>о</w:t>
      </w:r>
      <w:r w:rsidR="000111BD">
        <w:t xml:space="preserve"> </w:t>
      </w:r>
      <w:r>
        <w:t>шаблоне</w:t>
      </w:r>
      <w:r w:rsidR="000111BD">
        <w:t xml:space="preserve"> </w:t>
      </w:r>
      <w:r>
        <w:t>ПН,</w:t>
      </w:r>
      <w:r w:rsidR="000111BD">
        <w:t xml:space="preserve"> </w:t>
      </w:r>
      <w:r>
        <w:t>который</w:t>
      </w:r>
      <w:r w:rsidR="000111BD">
        <w:t xml:space="preserve"> </w:t>
      </w:r>
      <w:r>
        <w:t>готовится</w:t>
      </w:r>
      <w:r w:rsidR="000111BD">
        <w:t xml:space="preserve"> </w:t>
      </w:r>
      <w:r>
        <w:t>к</w:t>
      </w:r>
      <w:r w:rsidR="000111BD">
        <w:t xml:space="preserve"> </w:t>
      </w:r>
      <w:r>
        <w:t>публикации,</w:t>
      </w:r>
      <w:r w:rsidR="000111BD">
        <w:t xml:space="preserve"> </w:t>
      </w:r>
      <w:r>
        <w:t>на</w:t>
      </w:r>
      <w:r w:rsidR="000111BD">
        <w:t xml:space="preserve"> </w:t>
      </w:r>
      <w:r>
        <w:t>основании</w:t>
      </w:r>
      <w:r w:rsidR="000111BD">
        <w:t xml:space="preserve"> </w:t>
      </w:r>
      <w:r>
        <w:t>входного</w:t>
      </w:r>
      <w:r w:rsidR="000111BD">
        <w:t xml:space="preserve"> </w:t>
      </w:r>
      <w:r>
        <w:t>параметра</w:t>
      </w:r>
      <w:r w:rsidR="000111BD">
        <w:t xml:space="preserve"> </w:t>
      </w:r>
      <w:r>
        <w:t>«Идентификатор</w:t>
      </w:r>
      <w:r w:rsidR="000111BD">
        <w:t xml:space="preserve"> </w:t>
      </w:r>
      <w:r>
        <w:t>шаблона</w:t>
      </w:r>
      <w:r w:rsidR="000111BD">
        <w:t xml:space="preserve"> </w:t>
      </w:r>
      <w:r>
        <w:t>ПН».</w:t>
      </w:r>
    </w:p>
    <w:p w14:paraId="3CBC5678" w14:textId="30C91FEA" w:rsidR="00304652" w:rsidRDefault="00304652" w:rsidP="00E505F8">
      <w:pPr>
        <w:pStyle w:val="a3"/>
      </w:pPr>
      <w:r>
        <w:t>Редактирование</w:t>
      </w:r>
      <w:r w:rsidR="000111BD">
        <w:t xml:space="preserve"> </w:t>
      </w:r>
      <w:r>
        <w:t>шаблона,</w:t>
      </w:r>
      <w:r w:rsidR="000111BD">
        <w:t xml:space="preserve"> </w:t>
      </w:r>
      <w:r>
        <w:t>который</w:t>
      </w:r>
      <w:r w:rsidR="000111BD">
        <w:t xml:space="preserve"> </w:t>
      </w:r>
      <w:r>
        <w:t>готовится</w:t>
      </w:r>
      <w:r w:rsidR="000111BD">
        <w:t xml:space="preserve"> </w:t>
      </w:r>
      <w:r>
        <w:t>к</w:t>
      </w:r>
      <w:r w:rsidR="000111BD">
        <w:t xml:space="preserve"> </w:t>
      </w:r>
      <w:r>
        <w:t>публикации</w:t>
      </w:r>
      <w:r w:rsidR="00237C77">
        <w:t>.</w:t>
      </w:r>
    </w:p>
    <w:p w14:paraId="0EAF0DA5" w14:textId="12E5078B" w:rsidR="008A391E" w:rsidRDefault="00053616" w:rsidP="008A391E">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сравнения</w:t>
      </w:r>
      <w:r w:rsidR="000111BD">
        <w:t xml:space="preserve"> </w:t>
      </w:r>
      <w:r>
        <w:t>даты</w:t>
      </w:r>
      <w:r w:rsidR="000111BD">
        <w:t xml:space="preserve"> </w:t>
      </w:r>
      <w:r>
        <w:t>начала</w:t>
      </w:r>
      <w:r w:rsidR="000111BD">
        <w:t xml:space="preserve"> </w:t>
      </w:r>
      <w:r>
        <w:t>действия</w:t>
      </w:r>
      <w:r w:rsidR="000111BD">
        <w:t xml:space="preserve"> </w:t>
      </w:r>
      <w:r>
        <w:t>из</w:t>
      </w:r>
      <w:r w:rsidR="000111BD">
        <w:t xml:space="preserve"> </w:t>
      </w:r>
      <w:r>
        <w:t>входных</w:t>
      </w:r>
      <w:r w:rsidR="000111BD">
        <w:t xml:space="preserve"> </w:t>
      </w:r>
      <w:r>
        <w:t>параметров</w:t>
      </w:r>
      <w:r w:rsidR="000111BD">
        <w:t xml:space="preserve"> </w:t>
      </w:r>
      <w:r>
        <w:t>с</w:t>
      </w:r>
      <w:r w:rsidR="000111BD">
        <w:t xml:space="preserve"> </w:t>
      </w:r>
      <w:r>
        <w:t>текущей</w:t>
      </w:r>
      <w:r w:rsidR="000111BD">
        <w:t xml:space="preserve"> </w:t>
      </w:r>
      <w:r>
        <w:t>датой.</w:t>
      </w:r>
      <w:r w:rsidR="000111BD">
        <w:t xml:space="preserve"> </w:t>
      </w:r>
      <w:r>
        <w:t>Если</w:t>
      </w:r>
      <w:r w:rsidR="000111BD">
        <w:t xml:space="preserve"> </w:t>
      </w:r>
      <w:r>
        <w:t>дата</w:t>
      </w:r>
      <w:r w:rsidR="000111BD">
        <w:t xml:space="preserve"> </w:t>
      </w:r>
      <w:r>
        <w:t>начала</w:t>
      </w:r>
      <w:r w:rsidR="000111BD">
        <w:t xml:space="preserve"> </w:t>
      </w:r>
      <w:r>
        <w:t>действия</w:t>
      </w:r>
      <w:r w:rsidR="000111BD">
        <w:t xml:space="preserve"> </w:t>
      </w:r>
      <w:r>
        <w:t>позже</w:t>
      </w:r>
      <w:r w:rsidR="000111BD">
        <w:t xml:space="preserve"> </w:t>
      </w:r>
      <w:r>
        <w:t>текущей</w:t>
      </w:r>
      <w:r w:rsidR="000111BD">
        <w:t xml:space="preserve"> </w:t>
      </w:r>
      <w:r>
        <w:t>даты,</w:t>
      </w:r>
      <w:r w:rsidR="000111BD">
        <w:t xml:space="preserve"> </w:t>
      </w:r>
      <w:r>
        <w:t>то</w:t>
      </w:r>
      <w:r w:rsidR="000111BD">
        <w:t xml:space="preserve"> </w:t>
      </w:r>
      <w:r>
        <w:t>функция</w:t>
      </w:r>
      <w:r w:rsidR="000111BD">
        <w:t xml:space="preserve"> </w:t>
      </w:r>
      <w:r>
        <w:t>должна</w:t>
      </w:r>
      <w:r w:rsidR="000111BD">
        <w:t xml:space="preserve"> </w:t>
      </w:r>
      <w:r>
        <w:t>обеспечивать</w:t>
      </w:r>
      <w:r w:rsidR="000111BD">
        <w:t xml:space="preserve"> </w:t>
      </w:r>
      <w:r>
        <w:t>возвращение</w:t>
      </w:r>
      <w:r w:rsidR="000111BD">
        <w:t xml:space="preserve"> </w:t>
      </w:r>
      <w:r>
        <w:t>ошибки.</w:t>
      </w:r>
    </w:p>
    <w:p w14:paraId="204E1010" w14:textId="7F66F466" w:rsidR="00304652" w:rsidRDefault="00304652" w:rsidP="00E505F8">
      <w:pPr>
        <w:pStyle w:val="a3"/>
      </w:pPr>
      <w:bookmarkStart w:id="192" w:name="_Hlk67569681"/>
      <w:r>
        <w:t>Редактирование</w:t>
      </w:r>
      <w:r w:rsidR="000111BD">
        <w:t xml:space="preserve"> </w:t>
      </w:r>
      <w:r>
        <w:t>опубликованного</w:t>
      </w:r>
      <w:r w:rsidR="000111BD">
        <w:t xml:space="preserve"> </w:t>
      </w:r>
      <w:r>
        <w:t>шаблона</w:t>
      </w:r>
      <w:r w:rsidR="000111BD">
        <w:t xml:space="preserve"> </w:t>
      </w:r>
      <w:r>
        <w:t>ПН</w:t>
      </w:r>
      <w:bookmarkEnd w:id="192"/>
      <w:r w:rsidR="00237C77">
        <w:t>.</w:t>
      </w:r>
    </w:p>
    <w:p w14:paraId="15E143BE" w14:textId="441D427D" w:rsidR="00053616" w:rsidRDefault="00053616" w:rsidP="00053616">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редактирования</w:t>
      </w:r>
      <w:r w:rsidR="000111BD">
        <w:t xml:space="preserve"> </w:t>
      </w:r>
      <w:r>
        <w:t>опубликованного</w:t>
      </w:r>
      <w:r w:rsidR="000111BD">
        <w:t xml:space="preserve"> </w:t>
      </w:r>
      <w:r>
        <w:t>шаблона</w:t>
      </w:r>
      <w:r w:rsidR="000111BD">
        <w:t xml:space="preserve"> </w:t>
      </w:r>
      <w:r>
        <w:t>ПН</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269108BD" w14:textId="356337D6" w:rsidR="00053616" w:rsidRPr="00053616" w:rsidRDefault="00053616" w:rsidP="00053616">
      <w:pPr>
        <w:pStyle w:val="-1"/>
      </w:pPr>
      <w:r w:rsidRPr="00053616">
        <w:t>Идентификатор</w:t>
      </w:r>
      <w:r w:rsidR="000111BD">
        <w:t xml:space="preserve"> </w:t>
      </w:r>
      <w:r w:rsidRPr="00053616">
        <w:t>шаблона</w:t>
      </w:r>
      <w:r w:rsidR="000111BD">
        <w:t xml:space="preserve"> </w:t>
      </w:r>
      <w:r w:rsidRPr="00053616">
        <w:t>ПН;</w:t>
      </w:r>
    </w:p>
    <w:p w14:paraId="794E1870" w14:textId="408B6952" w:rsidR="00053616" w:rsidRPr="00053616" w:rsidRDefault="00053616" w:rsidP="00053616">
      <w:pPr>
        <w:pStyle w:val="-1"/>
      </w:pPr>
      <w:r w:rsidRPr="00053616">
        <w:t>Наименование</w:t>
      </w:r>
      <w:r w:rsidR="000111BD">
        <w:t xml:space="preserve"> </w:t>
      </w:r>
      <w:r w:rsidRPr="00053616">
        <w:t>шаблона</w:t>
      </w:r>
      <w:r w:rsidR="000111BD">
        <w:t xml:space="preserve"> </w:t>
      </w:r>
      <w:r w:rsidRPr="00053616">
        <w:t>ПН;</w:t>
      </w:r>
    </w:p>
    <w:p w14:paraId="156C1E80" w14:textId="20842DE0" w:rsidR="00053616" w:rsidRPr="00053616" w:rsidRDefault="00053616" w:rsidP="00053616">
      <w:pPr>
        <w:pStyle w:val="-1"/>
      </w:pPr>
      <w:r w:rsidRPr="00053616">
        <w:t>Контент</w:t>
      </w:r>
      <w:r w:rsidR="000111BD">
        <w:t xml:space="preserve"> </w:t>
      </w:r>
      <w:r w:rsidRPr="00053616">
        <w:t>шаблона.</w:t>
      </w:r>
    </w:p>
    <w:p w14:paraId="6DCB00D0" w14:textId="001A422C" w:rsidR="00304652" w:rsidRDefault="00304652" w:rsidP="00E505F8">
      <w:pPr>
        <w:pStyle w:val="a3"/>
      </w:pPr>
      <w:bookmarkStart w:id="193" w:name="_Hlk67569687"/>
      <w:r>
        <w:t>Архивирование</w:t>
      </w:r>
      <w:r w:rsidR="000111BD">
        <w:t xml:space="preserve"> </w:t>
      </w:r>
      <w:r>
        <w:t>шаблона</w:t>
      </w:r>
      <w:r w:rsidR="000111BD">
        <w:t xml:space="preserve"> </w:t>
      </w:r>
      <w:r>
        <w:t>ПН</w:t>
      </w:r>
      <w:bookmarkEnd w:id="193"/>
      <w:r w:rsidR="00237C77">
        <w:t>.</w:t>
      </w:r>
    </w:p>
    <w:p w14:paraId="3D1D8182" w14:textId="0FBC5BAE" w:rsidR="00053616" w:rsidRDefault="00053616" w:rsidP="00053616">
      <w:r>
        <w:t>Функция</w:t>
      </w:r>
      <w:r w:rsidR="000111BD">
        <w:t xml:space="preserve"> </w:t>
      </w:r>
      <w:r>
        <w:t>должна</w:t>
      </w:r>
      <w:r w:rsidR="000111BD">
        <w:t xml:space="preserve"> </w:t>
      </w:r>
      <w:r>
        <w:t>обеспечивать</w:t>
      </w:r>
      <w:r w:rsidR="000111BD">
        <w:t xml:space="preserve"> </w:t>
      </w:r>
      <w:r>
        <w:t>сохранение</w:t>
      </w:r>
      <w:r w:rsidR="000111BD">
        <w:t xml:space="preserve"> </w:t>
      </w:r>
      <w:r>
        <w:t>сведений</w:t>
      </w:r>
      <w:r w:rsidR="000111BD">
        <w:t xml:space="preserve"> </w:t>
      </w:r>
      <w:r>
        <w:t>о</w:t>
      </w:r>
      <w:r w:rsidR="000111BD">
        <w:t xml:space="preserve"> </w:t>
      </w:r>
      <w:r>
        <w:t>пользователе,</w:t>
      </w:r>
      <w:r w:rsidR="000111BD">
        <w:t xml:space="preserve"> </w:t>
      </w:r>
      <w:r>
        <w:rPr>
          <w:shd w:val="clear" w:color="auto" w:fill="FFFFFF"/>
        </w:rPr>
        <w:t>являющимся</w:t>
      </w:r>
      <w:r w:rsidR="000111BD">
        <w:rPr>
          <w:shd w:val="clear" w:color="auto" w:fill="FFFFFF"/>
        </w:rPr>
        <w:t xml:space="preserve"> </w:t>
      </w:r>
      <w:r>
        <w:rPr>
          <w:shd w:val="clear" w:color="auto" w:fill="FFFFFF"/>
        </w:rPr>
        <w:t>инициатором</w:t>
      </w:r>
      <w:r w:rsidR="000111BD">
        <w:rPr>
          <w:shd w:val="clear" w:color="auto" w:fill="FFFFFF"/>
        </w:rPr>
        <w:t xml:space="preserve"> </w:t>
      </w:r>
      <w:r>
        <w:rPr>
          <w:shd w:val="clear" w:color="auto" w:fill="FFFFFF"/>
        </w:rPr>
        <w:t>архивирования</w:t>
      </w:r>
      <w:r w:rsidR="000111BD">
        <w:rPr>
          <w:shd w:val="clear" w:color="auto" w:fill="FFFFFF"/>
        </w:rPr>
        <w:t xml:space="preserve"> </w:t>
      </w:r>
      <w:r>
        <w:rPr>
          <w:shd w:val="clear" w:color="auto" w:fill="FFFFFF"/>
        </w:rPr>
        <w:t>шаблона</w:t>
      </w:r>
      <w:r w:rsidR="000111BD">
        <w:rPr>
          <w:shd w:val="clear" w:color="auto" w:fill="FFFFFF"/>
        </w:rPr>
        <w:t xml:space="preserve"> </w:t>
      </w:r>
      <w:r>
        <w:rPr>
          <w:shd w:val="clear" w:color="auto" w:fill="FFFFFF"/>
        </w:rPr>
        <w:t>ПН,</w:t>
      </w:r>
      <w:r w:rsidR="000111BD">
        <w:rPr>
          <w:shd w:val="clear" w:color="auto" w:fill="FFFFFF"/>
        </w:rPr>
        <w:t xml:space="preserve"> </w:t>
      </w:r>
      <w:r>
        <w:rPr>
          <w:shd w:val="clear" w:color="auto" w:fill="FFFFFF"/>
        </w:rPr>
        <w:t>а</w:t>
      </w:r>
      <w:r w:rsidR="000111BD">
        <w:rPr>
          <w:shd w:val="clear" w:color="auto" w:fill="FFFFFF"/>
        </w:rPr>
        <w:t xml:space="preserve"> </w:t>
      </w:r>
      <w:r>
        <w:rPr>
          <w:shd w:val="clear" w:color="auto" w:fill="FFFFFF"/>
        </w:rPr>
        <w:t>также</w:t>
      </w:r>
      <w:r w:rsidR="000111BD">
        <w:rPr>
          <w:shd w:val="clear" w:color="auto" w:fill="FFFFFF"/>
        </w:rPr>
        <w:t xml:space="preserve"> </w:t>
      </w:r>
      <w:r>
        <w:rPr>
          <w:shd w:val="clear" w:color="auto" w:fill="FFFFFF"/>
        </w:rPr>
        <w:t>дату</w:t>
      </w:r>
      <w:r w:rsidR="000111BD">
        <w:rPr>
          <w:shd w:val="clear" w:color="auto" w:fill="FFFFFF"/>
        </w:rPr>
        <w:t xml:space="preserve"> </w:t>
      </w:r>
      <w:r>
        <w:rPr>
          <w:shd w:val="clear" w:color="auto" w:fill="FFFFFF"/>
        </w:rPr>
        <w:t>архивирования</w:t>
      </w:r>
      <w:r w:rsidR="000111BD">
        <w:rPr>
          <w:shd w:val="clear" w:color="auto" w:fill="FFFFFF"/>
        </w:rPr>
        <w:t xml:space="preserve"> </w:t>
      </w:r>
      <w:r>
        <w:rPr>
          <w:shd w:val="clear" w:color="auto" w:fill="FFFFFF"/>
        </w:rPr>
        <w:t>шаблона</w:t>
      </w:r>
      <w:r w:rsidR="000111BD">
        <w:rPr>
          <w:shd w:val="clear" w:color="auto" w:fill="FFFFFF"/>
        </w:rPr>
        <w:t xml:space="preserve"> </w:t>
      </w:r>
      <w:r>
        <w:rPr>
          <w:shd w:val="clear" w:color="auto" w:fill="FFFFFF"/>
        </w:rPr>
        <w:t>ПН.</w:t>
      </w:r>
    </w:p>
    <w:p w14:paraId="1FEB24F3" w14:textId="5F41F041" w:rsidR="00304652" w:rsidRDefault="00304652" w:rsidP="00E505F8">
      <w:pPr>
        <w:pStyle w:val="a3"/>
      </w:pPr>
      <w:bookmarkStart w:id="194" w:name="_Hlk67569694"/>
      <w:r>
        <w:t>Предоставление</w:t>
      </w:r>
      <w:r w:rsidR="000111BD">
        <w:t xml:space="preserve"> </w:t>
      </w:r>
      <w:r>
        <w:t>списка</w:t>
      </w:r>
      <w:r w:rsidR="000111BD">
        <w:t xml:space="preserve"> </w:t>
      </w:r>
      <w:r>
        <w:t>архивных</w:t>
      </w:r>
      <w:r w:rsidR="000111BD">
        <w:t xml:space="preserve"> </w:t>
      </w:r>
      <w:r>
        <w:t>шаблонов</w:t>
      </w:r>
      <w:r w:rsidR="000111BD">
        <w:t xml:space="preserve"> </w:t>
      </w:r>
      <w:r>
        <w:t>ПН</w:t>
      </w:r>
      <w:bookmarkEnd w:id="194"/>
      <w:r w:rsidR="00237C77">
        <w:t>.</w:t>
      </w:r>
    </w:p>
    <w:p w14:paraId="21FF75EF" w14:textId="26F24C7E" w:rsidR="00661E11" w:rsidRDefault="00702FD4" w:rsidP="00702FD4">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получения</w:t>
      </w:r>
      <w:r w:rsidR="000111BD">
        <w:t xml:space="preserve"> </w:t>
      </w:r>
      <w:r>
        <w:t>(поиска)</w:t>
      </w:r>
      <w:r w:rsidR="000111BD">
        <w:t xml:space="preserve"> </w:t>
      </w:r>
      <w:r>
        <w:t>списка</w:t>
      </w:r>
      <w:r w:rsidR="000111BD">
        <w:t xml:space="preserve"> </w:t>
      </w:r>
      <w:r>
        <w:rPr>
          <w:shd w:val="clear" w:color="auto" w:fill="FFFFFF"/>
        </w:rPr>
        <w:t>удовлетворяющих</w:t>
      </w:r>
      <w:r w:rsidR="000111BD">
        <w:rPr>
          <w:shd w:val="clear" w:color="auto" w:fill="FFFFFF"/>
        </w:rPr>
        <w:t xml:space="preserve"> </w:t>
      </w:r>
      <w:r>
        <w:rPr>
          <w:shd w:val="clear" w:color="auto" w:fill="FFFFFF"/>
        </w:rPr>
        <w:t>критериям</w:t>
      </w:r>
      <w:r w:rsidR="000111BD">
        <w:rPr>
          <w:shd w:val="clear" w:color="auto" w:fill="FFFFFF"/>
        </w:rPr>
        <w:t xml:space="preserve"> </w:t>
      </w:r>
      <w:r>
        <w:rPr>
          <w:shd w:val="clear" w:color="auto" w:fill="FFFFFF"/>
        </w:rPr>
        <w:t>поиска</w:t>
      </w:r>
      <w:r w:rsidR="000111BD">
        <w:rPr>
          <w:shd w:val="clear" w:color="auto" w:fill="FFFFFF"/>
        </w:rPr>
        <w:t xml:space="preserve"> </w:t>
      </w:r>
      <w:r>
        <w:rPr>
          <w:shd w:val="clear" w:color="auto" w:fill="FFFFFF"/>
        </w:rPr>
        <w:t>последних</w:t>
      </w:r>
      <w:r w:rsidR="000111BD">
        <w:rPr>
          <w:shd w:val="clear" w:color="auto" w:fill="FFFFFF"/>
        </w:rPr>
        <w:t xml:space="preserve"> </w:t>
      </w:r>
      <w:r>
        <w:rPr>
          <w:shd w:val="clear" w:color="auto" w:fill="FFFFFF"/>
        </w:rPr>
        <w:t>версий</w:t>
      </w:r>
      <w:r w:rsidR="000111BD">
        <w:rPr>
          <w:shd w:val="clear" w:color="auto" w:fill="FFFFFF"/>
        </w:rPr>
        <w:t xml:space="preserve"> </w:t>
      </w:r>
      <w:r>
        <w:rPr>
          <w:shd w:val="clear" w:color="auto" w:fill="FFFFFF"/>
        </w:rPr>
        <w:t>шаблонов</w:t>
      </w:r>
      <w:r w:rsidR="000111BD">
        <w:rPr>
          <w:shd w:val="clear" w:color="auto" w:fill="FFFFFF"/>
        </w:rPr>
        <w:t xml:space="preserve"> </w:t>
      </w:r>
      <w:r>
        <w:rPr>
          <w:shd w:val="clear" w:color="auto" w:fill="FFFFFF"/>
        </w:rPr>
        <w:t>ПН,</w:t>
      </w:r>
      <w:r w:rsidR="000111BD">
        <w:rPr>
          <w:shd w:val="clear" w:color="auto" w:fill="FFFFFF"/>
        </w:rPr>
        <w:t xml:space="preserve"> </w:t>
      </w:r>
      <w:r>
        <w:rPr>
          <w:shd w:val="clear" w:color="auto" w:fill="FFFFFF"/>
        </w:rPr>
        <w:t>все</w:t>
      </w:r>
      <w:r w:rsidR="000111BD">
        <w:rPr>
          <w:shd w:val="clear" w:color="auto" w:fill="FFFFFF"/>
        </w:rPr>
        <w:t xml:space="preserve"> </w:t>
      </w:r>
      <w:r>
        <w:rPr>
          <w:shd w:val="clear" w:color="auto" w:fill="FFFFFF"/>
        </w:rPr>
        <w:t>версии</w:t>
      </w:r>
      <w:r w:rsidR="000111BD">
        <w:rPr>
          <w:shd w:val="clear" w:color="auto" w:fill="FFFFFF"/>
        </w:rPr>
        <w:t xml:space="preserve"> </w:t>
      </w:r>
      <w:r>
        <w:rPr>
          <w:shd w:val="clear" w:color="auto" w:fill="FFFFFF"/>
        </w:rPr>
        <w:t>которых</w:t>
      </w:r>
      <w:r w:rsidR="000111BD">
        <w:rPr>
          <w:shd w:val="clear" w:color="auto" w:fill="FFFFFF"/>
        </w:rPr>
        <w:t xml:space="preserve"> </w:t>
      </w:r>
      <w:r>
        <w:rPr>
          <w:shd w:val="clear" w:color="auto" w:fill="FFFFFF"/>
        </w:rPr>
        <w:t>находятся</w:t>
      </w:r>
      <w:r w:rsidR="000111BD">
        <w:rPr>
          <w:shd w:val="clear" w:color="auto" w:fill="FFFFFF"/>
        </w:rPr>
        <w:t xml:space="preserve"> </w:t>
      </w:r>
      <w:r>
        <w:rPr>
          <w:shd w:val="clear" w:color="auto" w:fill="FFFFFF"/>
        </w:rPr>
        <w:t>в</w:t>
      </w:r>
      <w:r w:rsidR="000111BD">
        <w:rPr>
          <w:shd w:val="clear" w:color="auto" w:fill="FFFFFF"/>
        </w:rPr>
        <w:t xml:space="preserve"> </w:t>
      </w:r>
      <w:r>
        <w:rPr>
          <w:shd w:val="clear" w:color="auto" w:fill="FFFFFF"/>
        </w:rPr>
        <w:t>архиве,</w:t>
      </w:r>
      <w:r w:rsidR="000111BD">
        <w:rPr>
          <w:shd w:val="clear" w:color="auto" w:fill="FFFFFF"/>
        </w:rPr>
        <w:t xml:space="preserve"> </w:t>
      </w:r>
      <w:r>
        <w:rPr>
          <w:shd w:val="clear" w:color="auto" w:fill="FFFFFF"/>
        </w:rPr>
        <w:t>и</w:t>
      </w:r>
      <w:r w:rsidR="000111BD">
        <w:rPr>
          <w:shd w:val="clear" w:color="auto" w:fill="FFFFFF"/>
        </w:rPr>
        <w:t xml:space="preserve"> </w:t>
      </w:r>
      <w:r>
        <w:rPr>
          <w:shd w:val="clear" w:color="auto" w:fill="FFFFFF"/>
        </w:rPr>
        <w:t>архивных</w:t>
      </w:r>
      <w:r w:rsidR="000111BD">
        <w:rPr>
          <w:shd w:val="clear" w:color="auto" w:fill="FFFFFF"/>
        </w:rPr>
        <w:t xml:space="preserve"> </w:t>
      </w:r>
      <w:r>
        <w:rPr>
          <w:shd w:val="clear" w:color="auto" w:fill="FFFFFF"/>
        </w:rPr>
        <w:t>черновых</w:t>
      </w:r>
      <w:r w:rsidR="000111BD">
        <w:rPr>
          <w:shd w:val="clear" w:color="auto" w:fill="FFFFFF"/>
        </w:rPr>
        <w:t xml:space="preserve"> </w:t>
      </w:r>
      <w:r>
        <w:rPr>
          <w:shd w:val="clear" w:color="auto" w:fill="FFFFFF"/>
        </w:rPr>
        <w:t>версий.</w:t>
      </w:r>
    </w:p>
    <w:p w14:paraId="1AF53BA5" w14:textId="7894C6A9" w:rsidR="00304652" w:rsidRDefault="00304652" w:rsidP="00E505F8">
      <w:pPr>
        <w:pStyle w:val="a3"/>
      </w:pPr>
      <w:bookmarkStart w:id="195" w:name="_Hlk67569700"/>
      <w:r>
        <w:t>Предоставление</w:t>
      </w:r>
      <w:r w:rsidR="000111BD">
        <w:t xml:space="preserve"> </w:t>
      </w:r>
      <w:r>
        <w:t>детальной</w:t>
      </w:r>
      <w:r w:rsidR="000111BD">
        <w:t xml:space="preserve"> </w:t>
      </w:r>
      <w:r>
        <w:t>информации</w:t>
      </w:r>
      <w:r w:rsidR="000111BD">
        <w:t xml:space="preserve"> </w:t>
      </w:r>
      <w:r>
        <w:t>об</w:t>
      </w:r>
      <w:r w:rsidR="000111BD">
        <w:t xml:space="preserve"> </w:t>
      </w:r>
      <w:r>
        <w:t>архивном</w:t>
      </w:r>
      <w:r w:rsidR="000111BD">
        <w:t xml:space="preserve"> </w:t>
      </w:r>
      <w:r>
        <w:t>шаблоне</w:t>
      </w:r>
      <w:r w:rsidR="000111BD">
        <w:t xml:space="preserve"> </w:t>
      </w:r>
      <w:r>
        <w:t>ПН</w:t>
      </w:r>
      <w:r w:rsidR="000111BD">
        <w:t xml:space="preserve"> </w:t>
      </w:r>
      <w:r>
        <w:t>по</w:t>
      </w:r>
      <w:r w:rsidR="000111BD">
        <w:t xml:space="preserve"> </w:t>
      </w:r>
      <w:r>
        <w:t>идентификатору</w:t>
      </w:r>
      <w:bookmarkEnd w:id="195"/>
      <w:r w:rsidR="00237C77">
        <w:t>.</w:t>
      </w:r>
    </w:p>
    <w:p w14:paraId="1EBA8454" w14:textId="6B9C2BE5" w:rsidR="00702FD4" w:rsidRDefault="00702FD4" w:rsidP="00702FD4">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rsidRPr="006F0D11">
        <w:t>получения</w:t>
      </w:r>
      <w:r w:rsidR="000111BD">
        <w:t xml:space="preserve"> </w:t>
      </w:r>
      <w:r w:rsidRPr="006F0D11">
        <w:t>(поиска)</w:t>
      </w:r>
      <w:r w:rsidR="000111BD">
        <w:t xml:space="preserve"> </w:t>
      </w:r>
      <w:r>
        <w:t>детальных</w:t>
      </w:r>
      <w:r w:rsidR="000111BD">
        <w:t xml:space="preserve"> </w:t>
      </w:r>
      <w:r>
        <w:t>сведений</w:t>
      </w:r>
      <w:r w:rsidR="000111BD">
        <w:t xml:space="preserve"> </w:t>
      </w:r>
      <w:r>
        <w:t>детальной</w:t>
      </w:r>
      <w:r w:rsidR="000111BD">
        <w:t xml:space="preserve"> </w:t>
      </w:r>
      <w:r>
        <w:t>информации</w:t>
      </w:r>
      <w:r w:rsidR="000111BD">
        <w:t xml:space="preserve"> </w:t>
      </w:r>
      <w:r>
        <w:t>об</w:t>
      </w:r>
      <w:r w:rsidR="000111BD">
        <w:t xml:space="preserve"> </w:t>
      </w:r>
      <w:r>
        <w:t>архивном</w:t>
      </w:r>
      <w:r w:rsidR="000111BD">
        <w:t xml:space="preserve"> </w:t>
      </w:r>
      <w:r>
        <w:t>шаблоне</w:t>
      </w:r>
      <w:r w:rsidR="000111BD">
        <w:t xml:space="preserve"> </w:t>
      </w:r>
      <w:r>
        <w:t>ПН</w:t>
      </w:r>
      <w:r w:rsidR="000111BD">
        <w:t xml:space="preserve"> </w:t>
      </w:r>
      <w:r>
        <w:t>на</w:t>
      </w:r>
      <w:r w:rsidR="000111BD">
        <w:t xml:space="preserve"> </w:t>
      </w:r>
      <w:r>
        <w:t>основании</w:t>
      </w:r>
      <w:r w:rsidR="000111BD">
        <w:t xml:space="preserve"> </w:t>
      </w:r>
      <w:r>
        <w:t>входного</w:t>
      </w:r>
      <w:r w:rsidR="000111BD">
        <w:t xml:space="preserve"> </w:t>
      </w:r>
      <w:r>
        <w:t>параметра</w:t>
      </w:r>
      <w:r w:rsidR="000111BD">
        <w:t xml:space="preserve"> </w:t>
      </w:r>
      <w:r>
        <w:t>«Идентификатор</w:t>
      </w:r>
      <w:r w:rsidR="000111BD">
        <w:t xml:space="preserve"> </w:t>
      </w:r>
      <w:r>
        <w:t>опубликованного</w:t>
      </w:r>
      <w:r w:rsidR="000111BD">
        <w:t xml:space="preserve"> </w:t>
      </w:r>
      <w:r>
        <w:t>шаблона</w:t>
      </w:r>
      <w:r w:rsidR="000111BD">
        <w:t xml:space="preserve"> </w:t>
      </w:r>
      <w:r>
        <w:t>ПН».</w:t>
      </w:r>
    </w:p>
    <w:p w14:paraId="0E74CFA4" w14:textId="4CDF134E" w:rsidR="00732692" w:rsidRDefault="00304652" w:rsidP="00E505F8">
      <w:pPr>
        <w:pStyle w:val="a3"/>
      </w:pPr>
      <w:bookmarkStart w:id="196" w:name="_Hlk67569706"/>
      <w:r>
        <w:t>Восстановление</w:t>
      </w:r>
      <w:r w:rsidR="000111BD">
        <w:t xml:space="preserve"> </w:t>
      </w:r>
      <w:r>
        <w:t>шаблона</w:t>
      </w:r>
      <w:r w:rsidR="000111BD">
        <w:t xml:space="preserve"> </w:t>
      </w:r>
      <w:r>
        <w:t>ПН</w:t>
      </w:r>
      <w:r w:rsidR="000111BD">
        <w:t xml:space="preserve"> </w:t>
      </w:r>
      <w:r>
        <w:t>из</w:t>
      </w:r>
      <w:r w:rsidR="000111BD">
        <w:t xml:space="preserve"> </w:t>
      </w:r>
      <w:r>
        <w:t>архива</w:t>
      </w:r>
      <w:bookmarkEnd w:id="196"/>
      <w:r w:rsidR="00237C77">
        <w:t>.</w:t>
      </w:r>
    </w:p>
    <w:p w14:paraId="520CD1B1" w14:textId="03B0FB54" w:rsidR="00702FD4" w:rsidRDefault="00C846AE" w:rsidP="00702FD4">
      <w:r>
        <w:t>Функция</w:t>
      </w:r>
      <w:r w:rsidR="000111BD">
        <w:t xml:space="preserve"> </w:t>
      </w:r>
      <w:r>
        <w:t>должна</w:t>
      </w:r>
      <w:r w:rsidR="000111BD">
        <w:t xml:space="preserve"> </w:t>
      </w:r>
      <w:r>
        <w:t>обеспечивать</w:t>
      </w:r>
      <w:r w:rsidR="000111BD">
        <w:t xml:space="preserve"> </w:t>
      </w:r>
      <w:r>
        <w:t>восстановление</w:t>
      </w:r>
      <w:r w:rsidR="000111BD">
        <w:t xml:space="preserve"> </w:t>
      </w:r>
      <w:r>
        <w:t>шаблона</w:t>
      </w:r>
      <w:r w:rsidR="000111BD">
        <w:t xml:space="preserve"> </w:t>
      </w:r>
      <w:r>
        <w:t>ПОН</w:t>
      </w:r>
      <w:r w:rsidR="000111BD">
        <w:t xml:space="preserve"> </w:t>
      </w:r>
      <w:r>
        <w:t>из</w:t>
      </w:r>
      <w:r w:rsidR="000111BD">
        <w:t xml:space="preserve"> </w:t>
      </w:r>
      <w:r>
        <w:t>архива</w:t>
      </w:r>
      <w:r w:rsidR="000111BD">
        <w:t xml:space="preserve"> </w:t>
      </w:r>
      <w:r>
        <w:t>на</w:t>
      </w:r>
      <w:r w:rsidR="000111BD">
        <w:t xml:space="preserve"> </w:t>
      </w:r>
      <w:r>
        <w:t>основании</w:t>
      </w:r>
      <w:r w:rsidR="000111BD">
        <w:t xml:space="preserve"> </w:t>
      </w:r>
      <w:r>
        <w:t>входного</w:t>
      </w:r>
      <w:r w:rsidR="000111BD">
        <w:t xml:space="preserve"> </w:t>
      </w:r>
      <w:r>
        <w:t>параметра</w:t>
      </w:r>
      <w:r w:rsidR="000111BD">
        <w:t xml:space="preserve"> </w:t>
      </w:r>
      <w:r>
        <w:t>«Идентификатор</w:t>
      </w:r>
      <w:r w:rsidR="000111BD">
        <w:t xml:space="preserve"> </w:t>
      </w:r>
      <w:r>
        <w:t>шаблона</w:t>
      </w:r>
      <w:r w:rsidR="000111BD">
        <w:t xml:space="preserve"> </w:t>
      </w:r>
      <w:r>
        <w:t>ПН».</w:t>
      </w:r>
    </w:p>
    <w:p w14:paraId="1C69F7D7" w14:textId="66AD8137" w:rsidR="00732692" w:rsidRPr="009E62C1" w:rsidRDefault="00E505F8" w:rsidP="009E62C1">
      <w:pPr>
        <w:pStyle w:val="4-4"/>
      </w:pPr>
      <w:r w:rsidRPr="009E62C1">
        <w:t>Обеспечение</w:t>
      </w:r>
      <w:r w:rsidR="000111BD">
        <w:t xml:space="preserve"> </w:t>
      </w:r>
      <w:r w:rsidRPr="009E62C1">
        <w:t>возможности</w:t>
      </w:r>
      <w:r w:rsidR="000111BD">
        <w:t xml:space="preserve"> </w:t>
      </w:r>
      <w:r w:rsidRPr="009E62C1">
        <w:t>настройки</w:t>
      </w:r>
      <w:r w:rsidR="000111BD">
        <w:t xml:space="preserve"> </w:t>
      </w:r>
      <w:r w:rsidRPr="009E62C1">
        <w:t>шаблонов</w:t>
      </w:r>
      <w:r w:rsidR="000111BD">
        <w:t xml:space="preserve"> </w:t>
      </w:r>
      <w:r w:rsidRPr="009E62C1">
        <w:t>ПН</w:t>
      </w:r>
    </w:p>
    <w:p w14:paraId="2573C82A" w14:textId="767DC27A" w:rsidR="00237C77" w:rsidRDefault="00237C77" w:rsidP="00F13EB7">
      <w:pPr>
        <w:pStyle w:val="a3"/>
        <w:numPr>
          <w:ilvl w:val="0"/>
          <w:numId w:val="99"/>
        </w:numPr>
      </w:pPr>
      <w:bookmarkStart w:id="197" w:name="_Hlk67569716"/>
      <w:r w:rsidRPr="00237C77">
        <w:t>Предоставление</w:t>
      </w:r>
      <w:r w:rsidR="000111BD">
        <w:t xml:space="preserve"> </w:t>
      </w:r>
      <w:r w:rsidRPr="00237C77">
        <w:t>списка</w:t>
      </w:r>
      <w:r w:rsidR="000111BD">
        <w:t xml:space="preserve"> </w:t>
      </w:r>
      <w:r w:rsidRPr="00237C77">
        <w:t>несогласованных</w:t>
      </w:r>
      <w:r w:rsidR="000111BD">
        <w:t xml:space="preserve"> </w:t>
      </w:r>
      <w:r w:rsidRPr="00237C77">
        <w:t>шаблонов</w:t>
      </w:r>
      <w:r w:rsidR="000111BD">
        <w:t xml:space="preserve"> </w:t>
      </w:r>
      <w:r w:rsidRPr="00237C77">
        <w:t>ПН</w:t>
      </w:r>
      <w:bookmarkEnd w:id="197"/>
      <w:r w:rsidRPr="00237C77">
        <w:t>.</w:t>
      </w:r>
    </w:p>
    <w:p w14:paraId="6D0B88FF" w14:textId="23637CBB" w:rsidR="00C846AE" w:rsidRDefault="00C846AE" w:rsidP="00C846AE">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t>списка</w:t>
      </w:r>
      <w:r w:rsidR="000111BD">
        <w:t xml:space="preserve"> </w:t>
      </w:r>
      <w:r w:rsidRPr="00237C77">
        <w:t>несогласованных</w:t>
      </w:r>
      <w:r w:rsidR="000111BD">
        <w:t xml:space="preserve"> </w:t>
      </w:r>
      <w:r w:rsidRPr="00237C77">
        <w:t>шаблонов</w:t>
      </w:r>
      <w:r w:rsidR="000111BD">
        <w:t xml:space="preserve"> </w:t>
      </w:r>
      <w:r w:rsidRPr="00237C77">
        <w:t>ПН</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69120812" w14:textId="0A874EF0" w:rsidR="00C846AE" w:rsidRPr="00C846AE" w:rsidRDefault="00C846AE" w:rsidP="00C846AE">
      <w:pPr>
        <w:pStyle w:val="-1"/>
      </w:pPr>
      <w:r w:rsidRPr="00C846AE">
        <w:t>Идентификатор</w:t>
      </w:r>
      <w:r w:rsidR="000111BD">
        <w:t xml:space="preserve"> </w:t>
      </w:r>
      <w:r w:rsidR="000165A3">
        <w:t>МО</w:t>
      </w:r>
      <w:r w:rsidRPr="00C846AE">
        <w:t>,</w:t>
      </w:r>
      <w:r w:rsidR="000111BD">
        <w:t xml:space="preserve"> </w:t>
      </w:r>
      <w:r w:rsidRPr="00C846AE">
        <w:t>для</w:t>
      </w:r>
      <w:r w:rsidR="000111BD">
        <w:t xml:space="preserve"> </w:t>
      </w:r>
      <w:r w:rsidRPr="00C846AE">
        <w:t>которой</w:t>
      </w:r>
      <w:r w:rsidR="000111BD">
        <w:t xml:space="preserve"> </w:t>
      </w:r>
      <w:r w:rsidRPr="00C846AE">
        <w:t>запрашивается</w:t>
      </w:r>
      <w:r w:rsidR="000111BD">
        <w:t xml:space="preserve"> </w:t>
      </w:r>
      <w:r w:rsidRPr="00C846AE">
        <w:t>список</w:t>
      </w:r>
      <w:r w:rsidR="000111BD">
        <w:t xml:space="preserve"> </w:t>
      </w:r>
      <w:r w:rsidRPr="00C846AE">
        <w:t>несогласованных</w:t>
      </w:r>
      <w:r w:rsidR="000111BD">
        <w:t xml:space="preserve"> </w:t>
      </w:r>
      <w:r w:rsidRPr="00C846AE">
        <w:t>шаблонов</w:t>
      </w:r>
      <w:r w:rsidR="000111BD">
        <w:t xml:space="preserve"> </w:t>
      </w:r>
      <w:r w:rsidRPr="00C846AE">
        <w:t>ПН;</w:t>
      </w:r>
    </w:p>
    <w:p w14:paraId="29E22E6B" w14:textId="0F16349D" w:rsidR="00C846AE" w:rsidRPr="00C846AE" w:rsidRDefault="00C846AE" w:rsidP="00C846AE">
      <w:pPr>
        <w:pStyle w:val="-1"/>
      </w:pPr>
      <w:r w:rsidRPr="00C846AE">
        <w:t>Поисковый</w:t>
      </w:r>
      <w:r w:rsidR="000111BD">
        <w:t xml:space="preserve"> </w:t>
      </w:r>
      <w:r w:rsidRPr="00C846AE">
        <w:t>запрос;</w:t>
      </w:r>
    </w:p>
    <w:p w14:paraId="33049A62" w14:textId="6441D086" w:rsidR="00C846AE" w:rsidRPr="00C846AE" w:rsidRDefault="00C846AE" w:rsidP="00C846AE">
      <w:pPr>
        <w:pStyle w:val="-1"/>
      </w:pPr>
      <w:r w:rsidRPr="00C846AE">
        <w:t>Параметры</w:t>
      </w:r>
      <w:r w:rsidR="000111BD">
        <w:t xml:space="preserve"> </w:t>
      </w:r>
      <w:r w:rsidRPr="00C846AE">
        <w:t>пагинации.</w:t>
      </w:r>
    </w:p>
    <w:p w14:paraId="65D2BE09" w14:textId="48A5EC99" w:rsidR="00237C77" w:rsidRDefault="00237C77" w:rsidP="00E505F8">
      <w:pPr>
        <w:pStyle w:val="a3"/>
      </w:pPr>
      <w:bookmarkStart w:id="198" w:name="_Hlk67569722"/>
      <w:r w:rsidRPr="00237C77">
        <w:t>Предоставление</w:t>
      </w:r>
      <w:r w:rsidR="000111BD">
        <w:t xml:space="preserve"> </w:t>
      </w:r>
      <w:r w:rsidRPr="00237C77">
        <w:t>списка</w:t>
      </w:r>
      <w:r w:rsidR="000111BD">
        <w:t xml:space="preserve"> </w:t>
      </w:r>
      <w:r w:rsidRPr="00237C77">
        <w:t>согласованных</w:t>
      </w:r>
      <w:r w:rsidR="000111BD">
        <w:t xml:space="preserve"> </w:t>
      </w:r>
      <w:r w:rsidRPr="00237C77">
        <w:t>шаблонов</w:t>
      </w:r>
      <w:r w:rsidR="000111BD">
        <w:t xml:space="preserve"> </w:t>
      </w:r>
      <w:r w:rsidRPr="00237C77">
        <w:t>ПН</w:t>
      </w:r>
      <w:bookmarkEnd w:id="198"/>
      <w:r w:rsidRPr="00237C77">
        <w:t>.</w:t>
      </w:r>
    </w:p>
    <w:p w14:paraId="5F681934" w14:textId="22251220" w:rsidR="00C846AE" w:rsidRDefault="00C846AE" w:rsidP="00C846AE">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t>списка</w:t>
      </w:r>
      <w:r w:rsidR="000111BD">
        <w:t xml:space="preserve"> </w:t>
      </w:r>
      <w:r w:rsidRPr="00237C77">
        <w:t>согласованных</w:t>
      </w:r>
      <w:r w:rsidR="000111BD">
        <w:t xml:space="preserve"> </w:t>
      </w:r>
      <w:r w:rsidRPr="00237C77">
        <w:t>шаблонов</w:t>
      </w:r>
      <w:r w:rsidR="000111BD">
        <w:t xml:space="preserve"> </w:t>
      </w:r>
      <w:r w:rsidRPr="00237C77">
        <w:t>ПН</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379BC26C" w14:textId="734347E4" w:rsidR="00C846AE" w:rsidRPr="00C846AE" w:rsidRDefault="00C846AE" w:rsidP="00C846AE">
      <w:pPr>
        <w:pStyle w:val="-1"/>
      </w:pPr>
      <w:r w:rsidRPr="00C846AE">
        <w:t>Идентификатор</w:t>
      </w:r>
      <w:r w:rsidR="000111BD">
        <w:t xml:space="preserve"> </w:t>
      </w:r>
      <w:r w:rsidR="000165A3">
        <w:t>МО</w:t>
      </w:r>
      <w:r w:rsidRPr="00C846AE">
        <w:t>,</w:t>
      </w:r>
      <w:r w:rsidR="000111BD">
        <w:t xml:space="preserve"> </w:t>
      </w:r>
      <w:r w:rsidRPr="00C846AE">
        <w:t>для</w:t>
      </w:r>
      <w:r w:rsidR="000111BD">
        <w:t xml:space="preserve"> </w:t>
      </w:r>
      <w:r w:rsidRPr="00C846AE">
        <w:t>которой</w:t>
      </w:r>
      <w:r w:rsidR="000111BD">
        <w:t xml:space="preserve"> </w:t>
      </w:r>
      <w:r w:rsidRPr="00C846AE">
        <w:t>запрашивается</w:t>
      </w:r>
      <w:r w:rsidR="000111BD">
        <w:t xml:space="preserve"> </w:t>
      </w:r>
      <w:r w:rsidRPr="00C846AE">
        <w:t>список</w:t>
      </w:r>
      <w:r w:rsidR="000111BD">
        <w:t xml:space="preserve"> </w:t>
      </w:r>
      <w:r>
        <w:t>согласованны</w:t>
      </w:r>
      <w:r w:rsidR="000111BD">
        <w:t xml:space="preserve"> </w:t>
      </w:r>
      <w:r w:rsidRPr="00C846AE">
        <w:t>шаблонов</w:t>
      </w:r>
      <w:r w:rsidR="000111BD">
        <w:t xml:space="preserve"> </w:t>
      </w:r>
      <w:r w:rsidRPr="00C846AE">
        <w:t>ПН;</w:t>
      </w:r>
    </w:p>
    <w:p w14:paraId="6D7E7D9A" w14:textId="1D85FD0A" w:rsidR="00C846AE" w:rsidRPr="00C846AE" w:rsidRDefault="00C846AE" w:rsidP="00C846AE">
      <w:pPr>
        <w:pStyle w:val="-1"/>
      </w:pPr>
      <w:r w:rsidRPr="00C846AE">
        <w:t>Поисковый</w:t>
      </w:r>
      <w:r w:rsidR="000111BD">
        <w:t xml:space="preserve"> </w:t>
      </w:r>
      <w:r w:rsidRPr="00C846AE">
        <w:t>запрос;</w:t>
      </w:r>
    </w:p>
    <w:p w14:paraId="28A56B04" w14:textId="6846AA27" w:rsidR="00C846AE" w:rsidRPr="00C846AE" w:rsidRDefault="00C846AE" w:rsidP="00C846AE">
      <w:pPr>
        <w:pStyle w:val="-1"/>
      </w:pPr>
      <w:r w:rsidRPr="00C846AE">
        <w:t>Параметры</w:t>
      </w:r>
      <w:r w:rsidR="000111BD">
        <w:t xml:space="preserve"> </w:t>
      </w:r>
      <w:r w:rsidRPr="00C846AE">
        <w:t>пагинации.</w:t>
      </w:r>
    </w:p>
    <w:p w14:paraId="60D143BF" w14:textId="784DD851" w:rsidR="00237C77" w:rsidRDefault="00237C77" w:rsidP="00E505F8">
      <w:pPr>
        <w:pStyle w:val="a3"/>
      </w:pPr>
      <w:bookmarkStart w:id="199" w:name="_Hlk67569730"/>
      <w:r w:rsidRPr="00237C77">
        <w:t>Предоставление</w:t>
      </w:r>
      <w:r w:rsidR="000111BD">
        <w:t xml:space="preserve"> </w:t>
      </w:r>
      <w:r w:rsidRPr="00237C77">
        <w:t>настроек</w:t>
      </w:r>
      <w:r w:rsidR="000111BD">
        <w:t xml:space="preserve"> </w:t>
      </w:r>
      <w:r w:rsidRPr="00237C77">
        <w:t>шаблона</w:t>
      </w:r>
      <w:r w:rsidR="000111BD">
        <w:t xml:space="preserve"> </w:t>
      </w:r>
      <w:r w:rsidRPr="00237C77">
        <w:t>МО</w:t>
      </w:r>
      <w:bookmarkEnd w:id="199"/>
      <w:r w:rsidRPr="00237C77">
        <w:t>.</w:t>
      </w:r>
    </w:p>
    <w:p w14:paraId="303B312A" w14:textId="1C2AC297" w:rsidR="000165A3" w:rsidRDefault="000165A3" w:rsidP="000165A3">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Pr="00237C77">
        <w:t>настроек</w:t>
      </w:r>
      <w:r w:rsidR="000111BD">
        <w:t xml:space="preserve"> </w:t>
      </w:r>
      <w:r w:rsidRPr="00237C77">
        <w:t>шаблона</w:t>
      </w:r>
      <w:r w:rsidR="000111BD">
        <w:t xml:space="preserve"> </w:t>
      </w:r>
      <w:r w:rsidRPr="00237C77">
        <w:t>МО</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69D9F671" w14:textId="262FD6A4" w:rsidR="000165A3" w:rsidRPr="00C846AE" w:rsidRDefault="000165A3" w:rsidP="000165A3">
      <w:pPr>
        <w:pStyle w:val="-1"/>
      </w:pPr>
      <w:r w:rsidRPr="00C846AE">
        <w:t>Идентификатор</w:t>
      </w:r>
      <w:r w:rsidR="000111BD">
        <w:t xml:space="preserve"> </w:t>
      </w:r>
      <w:r>
        <w:t>МО</w:t>
      </w:r>
      <w:r w:rsidRPr="00C846AE">
        <w:t>;</w:t>
      </w:r>
    </w:p>
    <w:p w14:paraId="7A5B6414" w14:textId="7B98E33D" w:rsidR="00C846AE" w:rsidRPr="00237C77" w:rsidRDefault="000165A3" w:rsidP="006E024E">
      <w:pPr>
        <w:pStyle w:val="-1"/>
      </w:pPr>
      <w:r>
        <w:t>Идентификатор</w:t>
      </w:r>
      <w:r w:rsidR="000111BD">
        <w:t xml:space="preserve"> </w:t>
      </w:r>
      <w:r>
        <w:t>шаблона.</w:t>
      </w:r>
    </w:p>
    <w:p w14:paraId="5720E67A" w14:textId="4F95C7B0" w:rsidR="00237C77" w:rsidRDefault="00237C77" w:rsidP="00E505F8">
      <w:pPr>
        <w:pStyle w:val="a3"/>
      </w:pPr>
      <w:bookmarkStart w:id="200" w:name="_Hlk67569736"/>
      <w:r w:rsidRPr="00237C77">
        <w:t>Сохранение</w:t>
      </w:r>
      <w:r w:rsidR="000111BD">
        <w:t xml:space="preserve"> </w:t>
      </w:r>
      <w:r w:rsidRPr="00237C77">
        <w:t>настроек</w:t>
      </w:r>
      <w:r w:rsidR="000111BD">
        <w:t xml:space="preserve"> </w:t>
      </w:r>
      <w:r w:rsidRPr="00237C77">
        <w:t>шаблона</w:t>
      </w:r>
      <w:r w:rsidR="000111BD">
        <w:t xml:space="preserve"> </w:t>
      </w:r>
      <w:r w:rsidRPr="00237C77">
        <w:t>МО</w:t>
      </w:r>
      <w:bookmarkEnd w:id="200"/>
      <w:r w:rsidRPr="00237C77">
        <w:t>.</w:t>
      </w:r>
    </w:p>
    <w:p w14:paraId="1D69B723" w14:textId="503155A8" w:rsidR="000165A3" w:rsidRPr="00237C77" w:rsidRDefault="000165A3" w:rsidP="000165A3">
      <w:r>
        <w:t>Функция</w:t>
      </w:r>
      <w:r w:rsidR="000111BD">
        <w:t xml:space="preserve"> </w:t>
      </w:r>
      <w:r>
        <w:t>должна</w:t>
      </w:r>
      <w:r w:rsidR="000111BD">
        <w:t xml:space="preserve"> </w:t>
      </w:r>
      <w:r>
        <w:t>предусматривать</w:t>
      </w:r>
      <w:r w:rsidR="000111BD">
        <w:t xml:space="preserve"> </w:t>
      </w:r>
      <w:r>
        <w:t>проверку</w:t>
      </w:r>
      <w:r w:rsidR="000111BD">
        <w:t xml:space="preserve"> </w:t>
      </w:r>
      <w:r>
        <w:t>статуса</w:t>
      </w:r>
      <w:r w:rsidR="000111BD">
        <w:t xml:space="preserve"> </w:t>
      </w:r>
      <w:r>
        <w:t>найденного</w:t>
      </w:r>
      <w:r w:rsidR="000111BD">
        <w:t xml:space="preserve"> </w:t>
      </w:r>
      <w:r>
        <w:t>шаблона.</w:t>
      </w:r>
      <w:r w:rsidR="000111BD">
        <w:t xml:space="preserve"> </w:t>
      </w:r>
      <w:r>
        <w:t>Если</w:t>
      </w:r>
      <w:r w:rsidR="000111BD">
        <w:t xml:space="preserve"> </w:t>
      </w:r>
      <w:r>
        <w:t>статус</w:t>
      </w:r>
      <w:r w:rsidR="000111BD">
        <w:t xml:space="preserve"> </w:t>
      </w:r>
      <w:r>
        <w:t>найденного</w:t>
      </w:r>
      <w:r w:rsidR="000111BD">
        <w:t xml:space="preserve"> </w:t>
      </w:r>
      <w:r>
        <w:t>шаблона</w:t>
      </w:r>
      <w:r w:rsidR="000111BD">
        <w:t xml:space="preserve"> </w:t>
      </w:r>
      <w:r>
        <w:t>не</w:t>
      </w:r>
      <w:r w:rsidR="000111BD">
        <w:t xml:space="preserve"> </w:t>
      </w:r>
      <w:r>
        <w:t>«Опубликован»,</w:t>
      </w:r>
      <w:r w:rsidR="000111BD">
        <w:t xml:space="preserve"> </w:t>
      </w:r>
      <w:r>
        <w:t>то</w:t>
      </w:r>
      <w:r w:rsidR="000111BD">
        <w:t xml:space="preserve"> </w:t>
      </w:r>
      <w:r w:rsidR="006E0AB1">
        <w:t>функция</w:t>
      </w:r>
      <w:r w:rsidR="000111BD">
        <w:t xml:space="preserve"> </w:t>
      </w:r>
      <w:r>
        <w:t>должна</w:t>
      </w:r>
      <w:r w:rsidR="000111BD">
        <w:t xml:space="preserve"> </w:t>
      </w:r>
      <w:r w:rsidR="006E0AB1">
        <w:t>обеспечивать</w:t>
      </w:r>
      <w:r w:rsidR="000111BD">
        <w:t xml:space="preserve"> </w:t>
      </w:r>
      <w:r>
        <w:t>формирова</w:t>
      </w:r>
      <w:r w:rsidR="006E0AB1">
        <w:t>ние</w:t>
      </w:r>
      <w:r w:rsidR="000111BD">
        <w:t xml:space="preserve"> </w:t>
      </w:r>
      <w:r>
        <w:t>ошибк</w:t>
      </w:r>
      <w:r w:rsidR="006E0AB1">
        <w:t>и</w:t>
      </w:r>
      <w:r>
        <w:t>.</w:t>
      </w:r>
    </w:p>
    <w:p w14:paraId="58E1BE64" w14:textId="2CAFAA54" w:rsidR="00732692" w:rsidRDefault="00237C77" w:rsidP="00E505F8">
      <w:pPr>
        <w:pStyle w:val="a3"/>
      </w:pPr>
      <w:bookmarkStart w:id="201" w:name="_Hlk67569743"/>
      <w:r w:rsidRPr="00237C77">
        <w:t>Предоставление</w:t>
      </w:r>
      <w:r w:rsidR="000111BD">
        <w:t xml:space="preserve"> </w:t>
      </w:r>
      <w:r w:rsidRPr="00237C77">
        <w:t>детальных</w:t>
      </w:r>
      <w:r w:rsidR="000111BD">
        <w:t xml:space="preserve"> </w:t>
      </w:r>
      <w:r w:rsidRPr="00237C77">
        <w:t>сведений</w:t>
      </w:r>
      <w:r w:rsidR="000111BD">
        <w:t xml:space="preserve"> </w:t>
      </w:r>
      <w:r w:rsidRPr="00237C77">
        <w:t>о</w:t>
      </w:r>
      <w:r w:rsidR="000111BD">
        <w:t xml:space="preserve"> </w:t>
      </w:r>
      <w:r w:rsidRPr="00237C77">
        <w:t>несогласованном</w:t>
      </w:r>
      <w:r w:rsidR="000111BD">
        <w:t xml:space="preserve"> </w:t>
      </w:r>
      <w:r w:rsidRPr="00237C77">
        <w:t>шаблоне</w:t>
      </w:r>
      <w:r w:rsidR="000111BD">
        <w:t xml:space="preserve"> </w:t>
      </w:r>
      <w:r w:rsidRPr="00237C77">
        <w:t>ПН</w:t>
      </w:r>
      <w:bookmarkEnd w:id="201"/>
      <w:r w:rsidRPr="00237C77">
        <w:t>.</w:t>
      </w:r>
    </w:p>
    <w:p w14:paraId="4E735528" w14:textId="1AC92C33" w:rsidR="000165A3" w:rsidRDefault="000165A3" w:rsidP="000165A3">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Pr="00237C77">
        <w:t>детальных</w:t>
      </w:r>
      <w:r w:rsidR="000111BD">
        <w:t xml:space="preserve"> </w:t>
      </w:r>
      <w:r w:rsidRPr="00237C77">
        <w:t>сведений</w:t>
      </w:r>
      <w:r w:rsidR="000111BD">
        <w:t xml:space="preserve"> </w:t>
      </w:r>
      <w:r w:rsidRPr="00237C77">
        <w:t>о</w:t>
      </w:r>
      <w:r w:rsidR="000111BD">
        <w:t xml:space="preserve"> </w:t>
      </w:r>
      <w:r w:rsidRPr="00237C77">
        <w:t>несогласованном</w:t>
      </w:r>
      <w:r w:rsidR="000111BD">
        <w:t xml:space="preserve"> </w:t>
      </w:r>
      <w:r w:rsidRPr="00237C77">
        <w:t>шаблоне</w:t>
      </w:r>
      <w:r w:rsidR="000111BD">
        <w:t xml:space="preserve"> </w:t>
      </w:r>
      <w:r w:rsidRPr="00237C77">
        <w:t>ПН</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3996B40D" w14:textId="578620D2" w:rsidR="000165A3" w:rsidRPr="006E0AB1" w:rsidRDefault="000165A3" w:rsidP="006E0AB1">
      <w:pPr>
        <w:pStyle w:val="-1"/>
      </w:pPr>
      <w:r w:rsidRPr="006E0AB1">
        <w:t>Идентификатор</w:t>
      </w:r>
      <w:r w:rsidR="000111BD">
        <w:t xml:space="preserve"> </w:t>
      </w:r>
      <w:r w:rsidRPr="006E0AB1">
        <w:t>МО;</w:t>
      </w:r>
    </w:p>
    <w:p w14:paraId="65862C5D" w14:textId="2C10101E" w:rsidR="000165A3" w:rsidRPr="006E0AB1" w:rsidRDefault="000165A3" w:rsidP="006E0AB1">
      <w:pPr>
        <w:pStyle w:val="-1"/>
      </w:pPr>
      <w:r w:rsidRPr="006E0AB1">
        <w:t>Идентификатор</w:t>
      </w:r>
      <w:r w:rsidR="000111BD">
        <w:t xml:space="preserve"> </w:t>
      </w:r>
      <w:r w:rsidRPr="006E0AB1">
        <w:t>шаблона.</w:t>
      </w:r>
    </w:p>
    <w:p w14:paraId="60B9CDAE" w14:textId="5BDD1904" w:rsidR="00000CA1" w:rsidRPr="009E62C1" w:rsidRDefault="00E505F8" w:rsidP="009E62C1">
      <w:pPr>
        <w:pStyle w:val="4-4"/>
      </w:pPr>
      <w:r w:rsidRPr="009E62C1">
        <w:t>Предоставление</w:t>
      </w:r>
      <w:r w:rsidR="000111BD">
        <w:t xml:space="preserve"> </w:t>
      </w:r>
      <w:r w:rsidRPr="009E62C1">
        <w:t>шаблонов</w:t>
      </w:r>
      <w:r w:rsidR="000111BD">
        <w:t xml:space="preserve"> </w:t>
      </w:r>
      <w:r w:rsidRPr="009E62C1">
        <w:t>ПН</w:t>
      </w:r>
      <w:r w:rsidR="000111BD">
        <w:t xml:space="preserve"> </w:t>
      </w:r>
      <w:r w:rsidRPr="009E62C1">
        <w:t>для</w:t>
      </w:r>
      <w:r w:rsidR="000111BD">
        <w:t xml:space="preserve"> </w:t>
      </w:r>
      <w:r w:rsidRPr="009E62C1">
        <w:t>АРМ</w:t>
      </w:r>
      <w:r w:rsidR="000111BD">
        <w:t xml:space="preserve"> </w:t>
      </w:r>
      <w:r w:rsidRPr="009E62C1">
        <w:t>Врача</w:t>
      </w:r>
    </w:p>
    <w:p w14:paraId="0891DCB1" w14:textId="0BE51E1B" w:rsidR="00000CA1" w:rsidRDefault="00000CA1" w:rsidP="00F13EB7">
      <w:pPr>
        <w:pStyle w:val="a3"/>
        <w:numPr>
          <w:ilvl w:val="0"/>
          <w:numId w:val="100"/>
        </w:numPr>
      </w:pPr>
      <w:bookmarkStart w:id="202" w:name="_Hlk67569756"/>
      <w:r>
        <w:t>Предоставление</w:t>
      </w:r>
      <w:r w:rsidR="0053320A" w:rsidRPr="0053320A">
        <w:t xml:space="preserve"> </w:t>
      </w:r>
      <w:r w:rsidR="0053320A" w:rsidRPr="004C17BB">
        <w:t>списка шаблонов ПН для АРМ Врача</w:t>
      </w:r>
      <w:r>
        <w:t>,</w:t>
      </w:r>
      <w:r w:rsidR="000111BD">
        <w:t xml:space="preserve"> </w:t>
      </w:r>
      <w:r>
        <w:t>удовлетворяющий</w:t>
      </w:r>
      <w:r w:rsidR="000111BD">
        <w:t xml:space="preserve"> </w:t>
      </w:r>
      <w:r>
        <w:t>критериям</w:t>
      </w:r>
      <w:r w:rsidR="000111BD">
        <w:t xml:space="preserve"> </w:t>
      </w:r>
      <w:r>
        <w:t>поиска</w:t>
      </w:r>
      <w:r w:rsidR="000111BD">
        <w:t xml:space="preserve"> </w:t>
      </w:r>
      <w:r>
        <w:t>(идентификатор</w:t>
      </w:r>
      <w:r w:rsidR="000111BD">
        <w:t xml:space="preserve"> </w:t>
      </w:r>
      <w:r>
        <w:t>МО,</w:t>
      </w:r>
      <w:r w:rsidR="000111BD">
        <w:t xml:space="preserve"> </w:t>
      </w:r>
      <w:r>
        <w:t>вид</w:t>
      </w:r>
      <w:r w:rsidR="000111BD">
        <w:t xml:space="preserve"> </w:t>
      </w:r>
      <w:r>
        <w:t>ПН)</w:t>
      </w:r>
      <w:bookmarkEnd w:id="202"/>
      <w:r>
        <w:t>.</w:t>
      </w:r>
    </w:p>
    <w:p w14:paraId="3A8C6A61" w14:textId="0C796C25" w:rsidR="006E0AB1" w:rsidRDefault="006E0AB1" w:rsidP="006E0AB1">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t>списка</w:t>
      </w:r>
      <w:r w:rsidR="000111BD">
        <w:t xml:space="preserve"> </w:t>
      </w:r>
      <w:r>
        <w:t>шаблонов</w:t>
      </w:r>
      <w:r w:rsidR="000111BD">
        <w:t xml:space="preserve"> </w:t>
      </w:r>
      <w:r>
        <w:t>ПН</w:t>
      </w:r>
      <w:r w:rsidR="000111BD">
        <w:t xml:space="preserve"> </w:t>
      </w:r>
      <w:r>
        <w:t>для</w:t>
      </w:r>
      <w:r w:rsidR="000111BD">
        <w:t xml:space="preserve"> </w:t>
      </w:r>
      <w:r>
        <w:t>АРМ</w:t>
      </w:r>
      <w:r w:rsidR="000111BD">
        <w:t xml:space="preserve"> </w:t>
      </w:r>
      <w:r>
        <w:t>Врача</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2292F1F8" w14:textId="2D8E9315" w:rsidR="006E0AB1" w:rsidRDefault="006E0AB1" w:rsidP="006E0AB1">
      <w:pPr>
        <w:pStyle w:val="-1"/>
      </w:pPr>
      <w:r>
        <w:t>Идентификатор</w:t>
      </w:r>
      <w:r w:rsidR="000111BD">
        <w:t xml:space="preserve"> </w:t>
      </w:r>
      <w:r>
        <w:t>МО;</w:t>
      </w:r>
    </w:p>
    <w:p w14:paraId="58081640" w14:textId="213916A8" w:rsidR="006E0AB1" w:rsidRDefault="006E0AB1" w:rsidP="006E0AB1">
      <w:pPr>
        <w:pStyle w:val="-1"/>
      </w:pPr>
      <w:r>
        <w:t>Вид</w:t>
      </w:r>
      <w:r w:rsidR="000111BD">
        <w:t xml:space="preserve"> </w:t>
      </w:r>
      <w:r>
        <w:t>пакета</w:t>
      </w:r>
      <w:r w:rsidR="000111BD">
        <w:t xml:space="preserve"> </w:t>
      </w:r>
      <w:r>
        <w:t>назначений;</w:t>
      </w:r>
    </w:p>
    <w:p w14:paraId="16325CFB" w14:textId="1BE81952" w:rsidR="006E0AB1" w:rsidRDefault="006E0AB1" w:rsidP="006E0AB1">
      <w:pPr>
        <w:pStyle w:val="-1"/>
      </w:pPr>
      <w:r>
        <w:t>Параметры</w:t>
      </w:r>
      <w:r w:rsidR="000111BD">
        <w:t xml:space="preserve"> </w:t>
      </w:r>
      <w:r>
        <w:t>отбора</w:t>
      </w:r>
      <w:r w:rsidR="000111BD">
        <w:t xml:space="preserve"> </w:t>
      </w:r>
      <w:r>
        <w:t>шаблонов</w:t>
      </w:r>
      <w:r w:rsidR="000111BD">
        <w:t xml:space="preserve"> </w:t>
      </w:r>
      <w:r>
        <w:t>ПН;</w:t>
      </w:r>
    </w:p>
    <w:p w14:paraId="24CD64F7" w14:textId="13107063" w:rsidR="006E0AB1" w:rsidRDefault="006E0AB1" w:rsidP="006E0AB1">
      <w:pPr>
        <w:pStyle w:val="-1"/>
      </w:pPr>
      <w:r>
        <w:t>Параметры</w:t>
      </w:r>
      <w:r w:rsidR="000111BD">
        <w:t xml:space="preserve"> </w:t>
      </w:r>
      <w:r>
        <w:t>пагинации.</w:t>
      </w:r>
    </w:p>
    <w:p w14:paraId="5ECC2686" w14:textId="27961045" w:rsidR="00000CA1" w:rsidRDefault="00000CA1" w:rsidP="00E505F8">
      <w:pPr>
        <w:pStyle w:val="a3"/>
      </w:pPr>
      <w:bookmarkStart w:id="203" w:name="_Hlk67569764"/>
      <w:r>
        <w:t>Предоставление</w:t>
      </w:r>
      <w:r w:rsidR="000111BD">
        <w:t xml:space="preserve"> </w:t>
      </w:r>
      <w:r>
        <w:t>детальных</w:t>
      </w:r>
      <w:r w:rsidR="000111BD">
        <w:t xml:space="preserve"> </w:t>
      </w:r>
      <w:r>
        <w:t>сведений</w:t>
      </w:r>
      <w:r w:rsidR="000111BD">
        <w:t xml:space="preserve"> </w:t>
      </w:r>
      <w:r>
        <w:t>о</w:t>
      </w:r>
      <w:r w:rsidR="000111BD">
        <w:t xml:space="preserve"> </w:t>
      </w:r>
      <w:r>
        <w:t>шаблоне</w:t>
      </w:r>
      <w:r w:rsidR="000111BD">
        <w:t xml:space="preserve"> </w:t>
      </w:r>
      <w:r>
        <w:t>ПН</w:t>
      </w:r>
      <w:r w:rsidR="000111BD">
        <w:t xml:space="preserve"> </w:t>
      </w:r>
      <w:r>
        <w:t>для</w:t>
      </w:r>
      <w:r w:rsidR="000111BD">
        <w:t xml:space="preserve"> </w:t>
      </w:r>
      <w:r>
        <w:t>АРМ</w:t>
      </w:r>
      <w:r w:rsidR="000111BD">
        <w:t xml:space="preserve"> </w:t>
      </w:r>
      <w:r>
        <w:t>Врача</w:t>
      </w:r>
      <w:bookmarkEnd w:id="203"/>
      <w:r>
        <w:t>.</w:t>
      </w:r>
    </w:p>
    <w:p w14:paraId="228139E8" w14:textId="6B5A325E" w:rsidR="00EB24D7" w:rsidRDefault="00EB24D7" w:rsidP="00EB24D7">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t>детальных</w:t>
      </w:r>
      <w:r w:rsidR="000111BD">
        <w:t xml:space="preserve"> </w:t>
      </w:r>
      <w:r>
        <w:t>сведений</w:t>
      </w:r>
      <w:r w:rsidR="000111BD">
        <w:t xml:space="preserve"> </w:t>
      </w:r>
      <w:r>
        <w:t>о</w:t>
      </w:r>
      <w:r w:rsidR="000111BD">
        <w:t xml:space="preserve"> </w:t>
      </w:r>
      <w:r>
        <w:t>шаблоне</w:t>
      </w:r>
      <w:r w:rsidR="000111BD">
        <w:t xml:space="preserve"> </w:t>
      </w:r>
      <w:r>
        <w:t>ПН</w:t>
      </w:r>
      <w:r w:rsidR="000111BD">
        <w:t xml:space="preserve"> </w:t>
      </w:r>
      <w:r>
        <w:t>для</w:t>
      </w:r>
      <w:r w:rsidR="000111BD">
        <w:t xml:space="preserve"> </w:t>
      </w:r>
      <w:r>
        <w:t>АРМ</w:t>
      </w:r>
      <w:r w:rsidR="000111BD">
        <w:t xml:space="preserve"> </w:t>
      </w:r>
      <w:r>
        <w:t>Врача</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5297323A" w14:textId="1A8D259C" w:rsidR="00EB24D7" w:rsidRPr="00EB24D7" w:rsidRDefault="00EB24D7" w:rsidP="00EB24D7">
      <w:pPr>
        <w:pStyle w:val="-1"/>
      </w:pPr>
      <w:r w:rsidRPr="00EB24D7">
        <w:t>Идентификатор</w:t>
      </w:r>
      <w:r w:rsidR="000111BD">
        <w:t xml:space="preserve"> </w:t>
      </w:r>
      <w:r w:rsidRPr="00EB24D7">
        <w:t>шаблона</w:t>
      </w:r>
      <w:r w:rsidR="000111BD">
        <w:t xml:space="preserve"> </w:t>
      </w:r>
      <w:r w:rsidRPr="00EB24D7">
        <w:t>ПН;</w:t>
      </w:r>
    </w:p>
    <w:p w14:paraId="0D6EB6B6" w14:textId="7CCCB781" w:rsidR="00EB24D7" w:rsidRPr="00EB24D7" w:rsidRDefault="00EB24D7" w:rsidP="00EB24D7">
      <w:pPr>
        <w:pStyle w:val="-1"/>
      </w:pPr>
      <w:r w:rsidRPr="00EB24D7">
        <w:t>Идентификатор</w:t>
      </w:r>
      <w:r w:rsidR="000111BD">
        <w:t xml:space="preserve"> </w:t>
      </w:r>
      <w:r w:rsidRPr="00EB24D7">
        <w:t>МО;</w:t>
      </w:r>
    </w:p>
    <w:p w14:paraId="011F4EF1" w14:textId="3DC91C62" w:rsidR="00EB24D7" w:rsidRPr="00EB24D7" w:rsidRDefault="00EB24D7" w:rsidP="00EB24D7">
      <w:pPr>
        <w:pStyle w:val="-1"/>
      </w:pPr>
      <w:r w:rsidRPr="00EB24D7">
        <w:t>Параметры</w:t>
      </w:r>
      <w:r w:rsidR="000111BD">
        <w:t xml:space="preserve"> </w:t>
      </w:r>
      <w:r w:rsidRPr="00EB24D7">
        <w:t>фильтрации</w:t>
      </w:r>
      <w:r w:rsidR="000111BD">
        <w:t xml:space="preserve"> </w:t>
      </w:r>
      <w:r w:rsidRPr="00EB24D7">
        <w:t>входящих</w:t>
      </w:r>
      <w:r w:rsidR="000111BD">
        <w:t xml:space="preserve"> </w:t>
      </w:r>
      <w:r w:rsidRPr="00EB24D7">
        <w:t>в</w:t>
      </w:r>
      <w:r w:rsidR="000111BD">
        <w:t xml:space="preserve"> </w:t>
      </w:r>
      <w:r w:rsidRPr="00EB24D7">
        <w:t>шаблон</w:t>
      </w:r>
      <w:r w:rsidR="000111BD">
        <w:t xml:space="preserve"> </w:t>
      </w:r>
      <w:r w:rsidRPr="00EB24D7">
        <w:t>ПН</w:t>
      </w:r>
      <w:r w:rsidR="000111BD">
        <w:t xml:space="preserve"> </w:t>
      </w:r>
      <w:r w:rsidRPr="00EB24D7">
        <w:t>групп</w:t>
      </w:r>
      <w:r w:rsidR="000111BD">
        <w:t xml:space="preserve"> </w:t>
      </w:r>
      <w:r w:rsidRPr="00EB24D7">
        <w:t>шаблонов</w:t>
      </w:r>
      <w:r w:rsidR="000111BD">
        <w:t xml:space="preserve"> </w:t>
      </w:r>
      <w:r w:rsidRPr="00EB24D7">
        <w:t>назначений.</w:t>
      </w:r>
    </w:p>
    <w:p w14:paraId="21DF226E" w14:textId="6D5C8746" w:rsidR="00237C77" w:rsidRDefault="00000CA1" w:rsidP="00E505F8">
      <w:pPr>
        <w:pStyle w:val="a3"/>
      </w:pPr>
      <w:bookmarkStart w:id="204" w:name="_Hlk67569773"/>
      <w:r>
        <w:t>Предоставление</w:t>
      </w:r>
      <w:r w:rsidR="000111BD">
        <w:t xml:space="preserve"> </w:t>
      </w:r>
      <w:r>
        <w:t>списка</w:t>
      </w:r>
      <w:r w:rsidR="000111BD">
        <w:t xml:space="preserve"> </w:t>
      </w:r>
      <w:r>
        <w:t>диагнозов</w:t>
      </w:r>
      <w:r w:rsidR="000111BD">
        <w:t xml:space="preserve"> </w:t>
      </w:r>
      <w:r>
        <w:t>из</w:t>
      </w:r>
      <w:r w:rsidR="000111BD">
        <w:t xml:space="preserve"> </w:t>
      </w:r>
      <w:r>
        <w:t>шаблонов</w:t>
      </w:r>
      <w:r w:rsidR="000111BD">
        <w:t xml:space="preserve"> </w:t>
      </w:r>
      <w:r>
        <w:t>ПН</w:t>
      </w:r>
      <w:r w:rsidR="000111BD">
        <w:t xml:space="preserve"> </w:t>
      </w:r>
      <w:r>
        <w:t>для</w:t>
      </w:r>
      <w:r w:rsidR="000111BD">
        <w:t xml:space="preserve"> </w:t>
      </w:r>
      <w:r>
        <w:t>АРМ</w:t>
      </w:r>
      <w:r w:rsidR="000111BD">
        <w:t xml:space="preserve"> </w:t>
      </w:r>
      <w:r>
        <w:t>Врача</w:t>
      </w:r>
      <w:bookmarkEnd w:id="204"/>
      <w:r>
        <w:t>.</w:t>
      </w:r>
    </w:p>
    <w:p w14:paraId="610A977E" w14:textId="0679169C" w:rsidR="00EB24D7" w:rsidRDefault="00EB24D7" w:rsidP="00EB24D7">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t>списка</w:t>
      </w:r>
      <w:r w:rsidR="000111BD">
        <w:t xml:space="preserve"> </w:t>
      </w:r>
      <w:r>
        <w:t>диагнозов</w:t>
      </w:r>
      <w:r w:rsidR="000111BD">
        <w:t xml:space="preserve"> </w:t>
      </w:r>
      <w:r>
        <w:t>из</w:t>
      </w:r>
      <w:r w:rsidR="000111BD">
        <w:t xml:space="preserve"> </w:t>
      </w:r>
      <w:r>
        <w:t>шаблонов</w:t>
      </w:r>
      <w:r w:rsidR="000111BD">
        <w:t xml:space="preserve"> </w:t>
      </w:r>
      <w:r>
        <w:t>ПН</w:t>
      </w:r>
      <w:r w:rsidR="000111BD">
        <w:t xml:space="preserve"> </w:t>
      </w:r>
      <w:r>
        <w:t>для</w:t>
      </w:r>
      <w:r w:rsidR="000111BD">
        <w:t xml:space="preserve"> </w:t>
      </w:r>
      <w:r>
        <w:t>АРМ</w:t>
      </w:r>
      <w:r w:rsidR="000111BD">
        <w:t xml:space="preserve"> </w:t>
      </w:r>
      <w:r>
        <w:t>Врача</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6E62B0FC" w14:textId="378FC0CE" w:rsidR="00EB24D7" w:rsidRDefault="00EB24D7" w:rsidP="00EB24D7">
      <w:pPr>
        <w:pStyle w:val="-1"/>
      </w:pPr>
      <w:r>
        <w:t>Идентификатор</w:t>
      </w:r>
      <w:r w:rsidR="000111BD">
        <w:t xml:space="preserve"> </w:t>
      </w:r>
      <w:r>
        <w:t>МО;</w:t>
      </w:r>
    </w:p>
    <w:p w14:paraId="5B2CA92F" w14:textId="7D3B4716" w:rsidR="00EB24D7" w:rsidRDefault="00EB24D7" w:rsidP="00EB24D7">
      <w:pPr>
        <w:pStyle w:val="-1"/>
      </w:pPr>
      <w:r>
        <w:t>Вид</w:t>
      </w:r>
      <w:r w:rsidR="000111BD">
        <w:t xml:space="preserve"> </w:t>
      </w:r>
      <w:r>
        <w:t>пакета</w:t>
      </w:r>
      <w:r w:rsidR="000111BD">
        <w:t xml:space="preserve"> </w:t>
      </w:r>
      <w:r>
        <w:t>назначений;</w:t>
      </w:r>
    </w:p>
    <w:p w14:paraId="5B6350CE" w14:textId="4A2C19DF" w:rsidR="00EB24D7" w:rsidRDefault="00EB24D7" w:rsidP="00EB24D7">
      <w:pPr>
        <w:pStyle w:val="-1"/>
      </w:pPr>
      <w:r>
        <w:t>Параметры</w:t>
      </w:r>
      <w:r w:rsidR="000111BD">
        <w:t xml:space="preserve"> </w:t>
      </w:r>
      <w:r>
        <w:t>отбора</w:t>
      </w:r>
      <w:r w:rsidR="000111BD">
        <w:t xml:space="preserve"> </w:t>
      </w:r>
      <w:r>
        <w:t>шаблонов</w:t>
      </w:r>
      <w:r w:rsidR="000111BD">
        <w:t xml:space="preserve"> </w:t>
      </w:r>
      <w:r>
        <w:t>ПН;</w:t>
      </w:r>
    </w:p>
    <w:p w14:paraId="0C1FDBC9" w14:textId="4AF23453" w:rsidR="00EB24D7" w:rsidRDefault="00EB24D7" w:rsidP="00EB24D7">
      <w:pPr>
        <w:pStyle w:val="-1"/>
      </w:pPr>
      <w:r>
        <w:t>Параметры</w:t>
      </w:r>
      <w:r w:rsidR="000111BD">
        <w:t xml:space="preserve"> </w:t>
      </w:r>
      <w:r>
        <w:t>пагинации.</w:t>
      </w:r>
    </w:p>
    <w:p w14:paraId="3E72B9E6" w14:textId="15637825" w:rsidR="00000CA1" w:rsidRPr="009E62C1" w:rsidRDefault="00E505F8" w:rsidP="009E62C1">
      <w:pPr>
        <w:pStyle w:val="4-4"/>
      </w:pPr>
      <w:r w:rsidRPr="009E62C1">
        <w:t>Управление</w:t>
      </w:r>
      <w:r w:rsidR="000111BD">
        <w:t xml:space="preserve"> </w:t>
      </w:r>
      <w:r w:rsidRPr="009E62C1">
        <w:t>доступностью</w:t>
      </w:r>
      <w:r w:rsidR="000111BD">
        <w:t xml:space="preserve"> </w:t>
      </w:r>
      <w:r w:rsidRPr="009E62C1">
        <w:t>шаблона</w:t>
      </w:r>
      <w:r w:rsidR="000111BD">
        <w:t xml:space="preserve"> </w:t>
      </w:r>
      <w:r w:rsidRPr="009E62C1">
        <w:t>ПН</w:t>
      </w:r>
      <w:r w:rsidR="000111BD">
        <w:t xml:space="preserve"> </w:t>
      </w:r>
      <w:r w:rsidRPr="009E62C1">
        <w:t>в</w:t>
      </w:r>
      <w:r w:rsidR="000111BD">
        <w:t xml:space="preserve"> </w:t>
      </w:r>
      <w:r w:rsidRPr="009E62C1">
        <w:t>МО</w:t>
      </w:r>
    </w:p>
    <w:p w14:paraId="191FA9A9" w14:textId="2AD37DC1" w:rsidR="00000CA1" w:rsidRDefault="00000CA1" w:rsidP="00F13EB7">
      <w:pPr>
        <w:pStyle w:val="a3"/>
        <w:numPr>
          <w:ilvl w:val="0"/>
          <w:numId w:val="101"/>
        </w:numPr>
      </w:pPr>
      <w:bookmarkStart w:id="205" w:name="_Hlk67569790"/>
      <w:r>
        <w:t>Сохранение</w:t>
      </w:r>
      <w:r w:rsidR="000111BD">
        <w:t xml:space="preserve"> </w:t>
      </w:r>
      <w:r>
        <w:t>доступности</w:t>
      </w:r>
      <w:r w:rsidR="000111BD">
        <w:t xml:space="preserve"> </w:t>
      </w:r>
      <w:r>
        <w:t>шаблона</w:t>
      </w:r>
      <w:r w:rsidR="000111BD">
        <w:t xml:space="preserve"> </w:t>
      </w:r>
      <w:r>
        <w:t>ПН</w:t>
      </w:r>
      <w:r w:rsidR="000111BD">
        <w:t xml:space="preserve"> </w:t>
      </w:r>
      <w:r>
        <w:t>в</w:t>
      </w:r>
      <w:r w:rsidR="000111BD">
        <w:t xml:space="preserve"> </w:t>
      </w:r>
      <w:r>
        <w:t>МО</w:t>
      </w:r>
      <w:bookmarkEnd w:id="205"/>
      <w:r>
        <w:t>.</w:t>
      </w:r>
    </w:p>
    <w:p w14:paraId="779645FC" w14:textId="0450B39D" w:rsidR="00EB24D7" w:rsidRDefault="00B641F2" w:rsidP="00EB24D7">
      <w:r>
        <w:t>Функция</w:t>
      </w:r>
      <w:r w:rsidR="000111BD">
        <w:t xml:space="preserve"> </w:t>
      </w:r>
      <w:r>
        <w:t>должна</w:t>
      </w:r>
      <w:r w:rsidR="000111BD">
        <w:t xml:space="preserve"> </w:t>
      </w:r>
      <w:r>
        <w:t>обеспечивать</w:t>
      </w:r>
      <w:r w:rsidR="000111BD">
        <w:t xml:space="preserve"> </w:t>
      </w:r>
      <w:r>
        <w:t>сохранение</w:t>
      </w:r>
      <w:r w:rsidR="000111BD">
        <w:t xml:space="preserve"> </w:t>
      </w:r>
      <w:r>
        <w:t>доступности</w:t>
      </w:r>
      <w:r w:rsidR="000111BD">
        <w:t xml:space="preserve"> </w:t>
      </w:r>
      <w:r>
        <w:t>шаблона</w:t>
      </w:r>
      <w:r w:rsidR="000111BD">
        <w:t xml:space="preserve"> </w:t>
      </w:r>
      <w:r>
        <w:t>ПН</w:t>
      </w:r>
      <w:r w:rsidR="000111BD">
        <w:t xml:space="preserve"> </w:t>
      </w:r>
      <w:r>
        <w:t>в</w:t>
      </w:r>
      <w:r w:rsidR="000111BD">
        <w:t xml:space="preserve"> </w:t>
      </w:r>
      <w:r>
        <w:t>МО</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44100FA4" w14:textId="266D0169" w:rsidR="00B641F2" w:rsidRDefault="00B641F2" w:rsidP="00B641F2">
      <w:pPr>
        <w:pStyle w:val="-1"/>
        <w:rPr>
          <w:rStyle w:val="affff0"/>
          <w:i w:val="0"/>
          <w:iCs w:val="0"/>
        </w:rPr>
      </w:pPr>
      <w:r w:rsidRPr="00B641F2">
        <w:t>Идентификатор</w:t>
      </w:r>
      <w:r w:rsidR="000111BD">
        <w:t xml:space="preserve"> </w:t>
      </w:r>
      <w:r w:rsidRPr="00B641F2">
        <w:t>шаблона</w:t>
      </w:r>
      <w:r w:rsidR="000111BD">
        <w:t xml:space="preserve"> </w:t>
      </w:r>
      <w:r w:rsidRPr="00B641F2">
        <w:t>ПН,</w:t>
      </w:r>
      <w:r w:rsidR="000111BD">
        <w:t xml:space="preserve"> </w:t>
      </w:r>
      <w:r w:rsidRPr="00B641F2">
        <w:t>для</w:t>
      </w:r>
      <w:r w:rsidR="000111BD">
        <w:t xml:space="preserve"> </w:t>
      </w:r>
      <w:r w:rsidRPr="00B641F2">
        <w:t>которого</w:t>
      </w:r>
      <w:r w:rsidR="000111BD">
        <w:t xml:space="preserve"> </w:t>
      </w:r>
      <w:r w:rsidRPr="00B641F2">
        <w:t>сохраняются/обновляются</w:t>
      </w:r>
      <w:r w:rsidR="000111BD">
        <w:t xml:space="preserve"> </w:t>
      </w:r>
      <w:r w:rsidRPr="00B641F2">
        <w:t>доступные</w:t>
      </w:r>
      <w:r w:rsidR="000111BD">
        <w:t xml:space="preserve"> </w:t>
      </w:r>
      <w:r w:rsidRPr="00B641F2">
        <w:t>для</w:t>
      </w:r>
      <w:r w:rsidR="000111BD">
        <w:t xml:space="preserve"> </w:t>
      </w:r>
      <w:r w:rsidRPr="00B641F2">
        <w:t>его</w:t>
      </w:r>
      <w:r w:rsidR="000111BD">
        <w:t xml:space="preserve"> </w:t>
      </w:r>
      <w:r w:rsidRPr="00B641F2">
        <w:t>применения</w:t>
      </w:r>
      <w:r w:rsidR="000111BD">
        <w:t xml:space="preserve"> </w:t>
      </w:r>
      <w:r>
        <w:rPr>
          <w:rStyle w:val="affff0"/>
          <w:i w:val="0"/>
          <w:iCs w:val="0"/>
        </w:rPr>
        <w:t>МО;</w:t>
      </w:r>
    </w:p>
    <w:p w14:paraId="101D2997" w14:textId="408BC9EB" w:rsidR="00B641F2" w:rsidRPr="00B641F2" w:rsidRDefault="00B641F2" w:rsidP="00B641F2">
      <w:pPr>
        <w:pStyle w:val="-1"/>
      </w:pPr>
      <w:r>
        <w:t>В</w:t>
      </w:r>
      <w:r w:rsidRPr="00B641F2">
        <w:t>едения</w:t>
      </w:r>
      <w:r w:rsidR="000111BD">
        <w:t xml:space="preserve"> </w:t>
      </w:r>
      <w:r w:rsidRPr="00B641F2">
        <w:t>о</w:t>
      </w:r>
      <w:r w:rsidR="000111BD">
        <w:t xml:space="preserve"> </w:t>
      </w:r>
      <w:r w:rsidRPr="00B641F2">
        <w:t>доступности</w:t>
      </w:r>
      <w:r w:rsidR="000111BD">
        <w:t xml:space="preserve"> </w:t>
      </w:r>
      <w:r w:rsidRPr="00B641F2">
        <w:t>шаблона</w:t>
      </w:r>
      <w:r w:rsidR="000111BD">
        <w:t xml:space="preserve"> </w:t>
      </w:r>
      <w:r w:rsidRPr="00B641F2">
        <w:t>ПН</w:t>
      </w:r>
      <w:r w:rsidR="000111BD">
        <w:t xml:space="preserve"> </w:t>
      </w:r>
      <w:r w:rsidRPr="00B641F2">
        <w:t>в</w:t>
      </w:r>
      <w:r w:rsidR="000111BD">
        <w:t xml:space="preserve"> </w:t>
      </w:r>
      <w:r w:rsidRPr="00B641F2">
        <w:t>МО.</w:t>
      </w:r>
    </w:p>
    <w:p w14:paraId="7BCD72B7" w14:textId="656D8DEE" w:rsidR="00237C77" w:rsidRDefault="00000CA1" w:rsidP="00E505F8">
      <w:pPr>
        <w:pStyle w:val="a3"/>
      </w:pPr>
      <w:bookmarkStart w:id="206" w:name="_Hlk67569796"/>
      <w:r>
        <w:t>Предоставление</w:t>
      </w:r>
      <w:r w:rsidR="000111BD">
        <w:t xml:space="preserve"> </w:t>
      </w:r>
      <w:r>
        <w:t>сведений</w:t>
      </w:r>
      <w:r w:rsidR="000111BD">
        <w:t xml:space="preserve"> </w:t>
      </w:r>
      <w:r>
        <w:t>о</w:t>
      </w:r>
      <w:r w:rsidR="000111BD">
        <w:t xml:space="preserve"> </w:t>
      </w:r>
      <w:r>
        <w:t>доступности</w:t>
      </w:r>
      <w:r w:rsidR="000111BD">
        <w:t xml:space="preserve"> </w:t>
      </w:r>
      <w:r>
        <w:t>шаблонов</w:t>
      </w:r>
      <w:r w:rsidR="000111BD">
        <w:t xml:space="preserve"> </w:t>
      </w:r>
      <w:r>
        <w:t>ПН</w:t>
      </w:r>
      <w:r w:rsidR="000111BD">
        <w:t xml:space="preserve"> </w:t>
      </w:r>
      <w:r>
        <w:t>в</w:t>
      </w:r>
      <w:r w:rsidR="000111BD">
        <w:t xml:space="preserve"> </w:t>
      </w:r>
      <w:r>
        <w:t>МО</w:t>
      </w:r>
      <w:bookmarkEnd w:id="206"/>
      <w:r>
        <w:t>.</w:t>
      </w:r>
    </w:p>
    <w:p w14:paraId="3A0DE333" w14:textId="5E4E1958" w:rsidR="00B641F2" w:rsidRDefault="00B641F2" w:rsidP="00B641F2">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t>сведений</w:t>
      </w:r>
      <w:r w:rsidR="000111BD">
        <w:t xml:space="preserve"> </w:t>
      </w:r>
      <w:r>
        <w:t>о</w:t>
      </w:r>
      <w:r w:rsidR="000111BD">
        <w:t xml:space="preserve"> </w:t>
      </w:r>
      <w:r>
        <w:t>доступности</w:t>
      </w:r>
      <w:r w:rsidR="000111BD">
        <w:t xml:space="preserve"> </w:t>
      </w:r>
      <w:r>
        <w:t>шаблонов</w:t>
      </w:r>
      <w:r w:rsidR="000111BD">
        <w:t xml:space="preserve"> </w:t>
      </w:r>
      <w:r>
        <w:t>ПН</w:t>
      </w:r>
      <w:r w:rsidR="000111BD">
        <w:t xml:space="preserve"> </w:t>
      </w:r>
      <w:r>
        <w:t>в</w:t>
      </w:r>
      <w:r w:rsidR="000111BD">
        <w:t xml:space="preserve"> </w:t>
      </w:r>
      <w:r>
        <w:t>МО</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79A7129D" w14:textId="72343B5A" w:rsidR="00B641F2" w:rsidRPr="00B641F2" w:rsidRDefault="00B641F2" w:rsidP="00B641F2">
      <w:pPr>
        <w:pStyle w:val="-1"/>
      </w:pPr>
      <w:r w:rsidRPr="00B641F2">
        <w:t>Параметр</w:t>
      </w:r>
      <w:r w:rsidR="000111BD">
        <w:t xml:space="preserve"> </w:t>
      </w:r>
      <w:r w:rsidRPr="00B641F2">
        <w:t>для</w:t>
      </w:r>
      <w:r w:rsidR="000111BD">
        <w:t xml:space="preserve"> </w:t>
      </w:r>
      <w:r w:rsidRPr="00B641F2">
        <w:t>поиска</w:t>
      </w:r>
      <w:r w:rsidR="000111BD">
        <w:t xml:space="preserve"> </w:t>
      </w:r>
      <w:r w:rsidRPr="00B641F2">
        <w:t>шаблонов</w:t>
      </w:r>
      <w:r w:rsidR="000111BD">
        <w:t xml:space="preserve"> </w:t>
      </w:r>
      <w:r w:rsidRPr="00B641F2">
        <w:t>по</w:t>
      </w:r>
      <w:r w:rsidR="000111BD">
        <w:t xml:space="preserve"> </w:t>
      </w:r>
      <w:r w:rsidRPr="00B641F2">
        <w:t>названию;</w:t>
      </w:r>
    </w:p>
    <w:p w14:paraId="15750261" w14:textId="225481E4" w:rsidR="00B641F2" w:rsidRPr="00B641F2" w:rsidRDefault="00B641F2" w:rsidP="00B641F2">
      <w:pPr>
        <w:pStyle w:val="-1"/>
      </w:pPr>
      <w:r w:rsidRPr="00B641F2">
        <w:t>Параметры</w:t>
      </w:r>
      <w:r w:rsidR="000111BD">
        <w:t xml:space="preserve"> </w:t>
      </w:r>
      <w:r w:rsidRPr="00B641F2">
        <w:t>пагинации.</w:t>
      </w:r>
    </w:p>
    <w:p w14:paraId="45947789" w14:textId="4C8B0F59" w:rsidR="00000CA1" w:rsidRPr="009E62C1" w:rsidRDefault="00E505F8" w:rsidP="009E62C1">
      <w:pPr>
        <w:pStyle w:val="4-4"/>
      </w:pPr>
      <w:bookmarkStart w:id="207" w:name="_Ref66274980"/>
      <w:r w:rsidRPr="009E62C1">
        <w:t>Предоставление</w:t>
      </w:r>
      <w:r w:rsidR="000111BD">
        <w:t xml:space="preserve"> </w:t>
      </w:r>
      <w:r w:rsidRPr="009E62C1">
        <w:t>справочных</w:t>
      </w:r>
      <w:r w:rsidR="000111BD">
        <w:t xml:space="preserve"> </w:t>
      </w:r>
      <w:r w:rsidRPr="009E62C1">
        <w:t>данных</w:t>
      </w:r>
      <w:bookmarkEnd w:id="207"/>
    </w:p>
    <w:p w14:paraId="043BE28F" w14:textId="46E56857" w:rsidR="00E505F8" w:rsidRDefault="00E505F8" w:rsidP="00F13EB7">
      <w:pPr>
        <w:pStyle w:val="a3"/>
        <w:numPr>
          <w:ilvl w:val="0"/>
          <w:numId w:val="102"/>
        </w:numPr>
      </w:pPr>
      <w:bookmarkStart w:id="208" w:name="_Hlk67569805"/>
      <w:r w:rsidRPr="00000CA1">
        <w:t>Предоставление</w:t>
      </w:r>
      <w:r w:rsidR="000111BD">
        <w:t xml:space="preserve"> </w:t>
      </w:r>
      <w:r w:rsidRPr="00000CA1">
        <w:t>справочника</w:t>
      </w:r>
      <w:r w:rsidR="000111BD">
        <w:t xml:space="preserve"> </w:t>
      </w:r>
      <w:r w:rsidRPr="00000CA1">
        <w:t>видов</w:t>
      </w:r>
      <w:r w:rsidR="000111BD">
        <w:t xml:space="preserve"> </w:t>
      </w:r>
      <w:r w:rsidRPr="00000CA1">
        <w:t>шаблонов</w:t>
      </w:r>
      <w:r w:rsidR="000111BD">
        <w:t xml:space="preserve"> </w:t>
      </w:r>
      <w:r w:rsidRPr="00000CA1">
        <w:t>ПН</w:t>
      </w:r>
      <w:bookmarkEnd w:id="208"/>
      <w:r w:rsidR="00E94D99">
        <w:t>.</w:t>
      </w:r>
    </w:p>
    <w:p w14:paraId="68CD847C" w14:textId="20211D7E" w:rsidR="00B641F2" w:rsidRDefault="00B641F2" w:rsidP="00B641F2">
      <w:r>
        <w:t>Функция</w:t>
      </w:r>
      <w:r w:rsidR="000111BD">
        <w:t xml:space="preserve"> </w:t>
      </w:r>
      <w:r>
        <w:t>должна</w:t>
      </w:r>
      <w:r w:rsidR="000111BD">
        <w:t xml:space="preserve"> </w:t>
      </w:r>
      <w:r>
        <w:t>обеспечивать</w:t>
      </w:r>
      <w:r w:rsidR="000111BD">
        <w:t xml:space="preserve"> </w:t>
      </w:r>
      <w:r w:rsidR="007E0668">
        <w:t>возможность</w:t>
      </w:r>
      <w:r w:rsidR="000111BD">
        <w:t xml:space="preserve"> </w:t>
      </w:r>
      <w:r w:rsidR="007E0668">
        <w:t>предоставления</w:t>
      </w:r>
      <w:r w:rsidR="000111BD">
        <w:t xml:space="preserve"> </w:t>
      </w:r>
      <w:r w:rsidR="007E0668">
        <w:t>списка</w:t>
      </w:r>
      <w:r w:rsidR="000111BD">
        <w:t xml:space="preserve"> </w:t>
      </w:r>
      <w:r w:rsidR="007E0668">
        <w:t>актуальных</w:t>
      </w:r>
      <w:r w:rsidR="000111BD">
        <w:t xml:space="preserve"> </w:t>
      </w:r>
      <w:r w:rsidR="007E0668">
        <w:t>(не</w:t>
      </w:r>
      <w:r w:rsidR="000111BD">
        <w:t xml:space="preserve"> </w:t>
      </w:r>
      <w:r w:rsidR="007E0668">
        <w:t>архивных)</w:t>
      </w:r>
      <w:r w:rsidR="000111BD">
        <w:t xml:space="preserve"> </w:t>
      </w:r>
      <w:r w:rsidR="007E0668">
        <w:t>видов</w:t>
      </w:r>
      <w:r w:rsidR="000111BD">
        <w:t xml:space="preserve"> </w:t>
      </w:r>
      <w:r w:rsidR="007E0668">
        <w:t>шаблонов</w:t>
      </w:r>
      <w:r w:rsidR="000111BD">
        <w:t xml:space="preserve"> </w:t>
      </w:r>
      <w:r w:rsidR="007E0668">
        <w:t>ПН.</w:t>
      </w:r>
    </w:p>
    <w:p w14:paraId="4F6B0D05" w14:textId="4B975690" w:rsidR="00237C77" w:rsidRPr="009E62C1" w:rsidRDefault="00000CA1" w:rsidP="009E62C1">
      <w:pPr>
        <w:pStyle w:val="3-3"/>
      </w:pPr>
      <w:bookmarkStart w:id="209" w:name="_Toc67910724"/>
      <w:r w:rsidRPr="009E62C1">
        <w:t>Требования</w:t>
      </w:r>
      <w:r w:rsidR="000111BD">
        <w:t xml:space="preserve"> </w:t>
      </w:r>
      <w:r w:rsidRPr="009E62C1">
        <w:t>к</w:t>
      </w:r>
      <w:r w:rsidR="000111BD">
        <w:t xml:space="preserve"> </w:t>
      </w:r>
      <w:r w:rsidRPr="009E62C1">
        <w:t>работам</w:t>
      </w:r>
      <w:r w:rsidR="000111BD">
        <w:t xml:space="preserve"> </w:t>
      </w:r>
      <w:r w:rsidRPr="009E62C1">
        <w:t>по</w:t>
      </w:r>
      <w:r w:rsidR="000111BD">
        <w:t xml:space="preserve"> </w:t>
      </w:r>
      <w:r w:rsidRPr="009E62C1">
        <w:t>разработке</w:t>
      </w:r>
      <w:r w:rsidR="000111BD">
        <w:t xml:space="preserve"> </w:t>
      </w:r>
      <w:r w:rsidRPr="009E62C1">
        <w:t>Сервиса</w:t>
      </w:r>
      <w:r w:rsidR="000111BD">
        <w:t xml:space="preserve"> </w:t>
      </w:r>
      <w:r w:rsidRPr="009E62C1">
        <w:t>нумерации</w:t>
      </w:r>
      <w:r w:rsidR="000111BD">
        <w:t xml:space="preserve"> </w:t>
      </w:r>
      <w:r w:rsidRPr="009E62C1">
        <w:t>медицинских</w:t>
      </w:r>
      <w:r w:rsidR="000111BD">
        <w:t xml:space="preserve"> </w:t>
      </w:r>
      <w:r w:rsidRPr="009E62C1">
        <w:t>документов</w:t>
      </w:r>
      <w:bookmarkEnd w:id="209"/>
    </w:p>
    <w:p w14:paraId="79DD421D" w14:textId="3DCEBEFC" w:rsidR="001D706B" w:rsidRDefault="001D706B" w:rsidP="001D706B">
      <w:r>
        <w:t>Н</w:t>
      </w:r>
      <w:r w:rsidRPr="007F4644">
        <w:t>аименование</w:t>
      </w:r>
      <w:r w:rsidR="000111BD">
        <w:t xml:space="preserve"> </w:t>
      </w:r>
      <w:r w:rsidRPr="007F4644">
        <w:t>работы</w:t>
      </w:r>
      <w:r>
        <w:t>:</w:t>
      </w:r>
      <w:r w:rsidR="000111BD">
        <w:t xml:space="preserve"> </w:t>
      </w:r>
      <w:r>
        <w:t>р</w:t>
      </w:r>
      <w:r w:rsidRPr="004C17BB">
        <w:rPr>
          <w:rFonts w:eastAsia="Times New Roman"/>
        </w:rPr>
        <w:t>азработка</w:t>
      </w:r>
      <w:r w:rsidR="000111BD">
        <w:rPr>
          <w:rFonts w:eastAsia="Times New Roman"/>
        </w:rPr>
        <w:t xml:space="preserve"> </w:t>
      </w:r>
      <w:r w:rsidRPr="004C17BB">
        <w:rPr>
          <w:rFonts w:eastAsia="Times New Roman"/>
        </w:rPr>
        <w:t>Сервиса</w:t>
      </w:r>
      <w:r w:rsidR="000111BD">
        <w:rPr>
          <w:rFonts w:eastAsia="Times New Roman"/>
        </w:rPr>
        <w:t xml:space="preserve"> </w:t>
      </w:r>
      <w:r w:rsidRPr="004C17BB">
        <w:rPr>
          <w:rFonts w:eastAsia="Times New Roman"/>
        </w:rPr>
        <w:t>нумерации</w:t>
      </w:r>
      <w:r w:rsidR="000111BD">
        <w:rPr>
          <w:rFonts w:eastAsia="Times New Roman"/>
        </w:rPr>
        <w:t xml:space="preserve"> </w:t>
      </w:r>
      <w:r w:rsidRPr="004C17BB">
        <w:rPr>
          <w:rFonts w:eastAsia="Times New Roman"/>
        </w:rPr>
        <w:t>медицинских</w:t>
      </w:r>
      <w:r w:rsidR="000111BD">
        <w:rPr>
          <w:rFonts w:eastAsia="Times New Roman"/>
        </w:rPr>
        <w:t xml:space="preserve"> </w:t>
      </w:r>
      <w:r w:rsidRPr="004C17BB">
        <w:rPr>
          <w:rFonts w:eastAsia="Times New Roman"/>
        </w:rPr>
        <w:t>документов</w:t>
      </w:r>
      <w:r>
        <w:t>.</w:t>
      </w:r>
    </w:p>
    <w:p w14:paraId="383E3F53" w14:textId="47D9F9B5" w:rsidR="001D706B" w:rsidRDefault="001D706B" w:rsidP="001D706B">
      <w:r>
        <w:t>Наименование</w:t>
      </w:r>
      <w:r w:rsidR="000111BD">
        <w:t xml:space="preserve"> </w:t>
      </w:r>
      <w:r>
        <w:t>компонента</w:t>
      </w:r>
      <w:r w:rsidR="000111BD">
        <w:t xml:space="preserve"> </w:t>
      </w:r>
      <w:r>
        <w:t>Подсистемы,</w:t>
      </w:r>
      <w:r w:rsidR="000111BD">
        <w:t xml:space="preserve"> </w:t>
      </w:r>
      <w:r>
        <w:t>в</w:t>
      </w:r>
      <w:r w:rsidR="000111BD">
        <w:t xml:space="preserve"> </w:t>
      </w:r>
      <w:r>
        <w:t>отношении</w:t>
      </w:r>
      <w:r w:rsidR="000111BD">
        <w:t xml:space="preserve"> </w:t>
      </w:r>
      <w:r>
        <w:t>которого</w:t>
      </w:r>
      <w:r w:rsidR="000111BD">
        <w:t xml:space="preserve"> </w:t>
      </w:r>
      <w:r>
        <w:t>должна</w:t>
      </w:r>
      <w:r w:rsidR="000111BD">
        <w:t xml:space="preserve"> </w:t>
      </w:r>
      <w:r>
        <w:t>быть</w:t>
      </w:r>
      <w:r w:rsidR="000111BD">
        <w:t xml:space="preserve"> </w:t>
      </w:r>
      <w:r>
        <w:t>выполнена</w:t>
      </w:r>
      <w:r w:rsidR="000111BD">
        <w:t xml:space="preserve"> </w:t>
      </w:r>
      <w:r>
        <w:t>работа:</w:t>
      </w:r>
      <w:r w:rsidR="000111BD">
        <w:t xml:space="preserve"> </w:t>
      </w:r>
      <w:r w:rsidRPr="004C17BB">
        <w:rPr>
          <w:rFonts w:eastAsia="Times New Roman"/>
        </w:rPr>
        <w:t>Сервис</w:t>
      </w:r>
      <w:r w:rsidR="000111BD">
        <w:rPr>
          <w:rFonts w:eastAsia="Times New Roman"/>
        </w:rPr>
        <w:t xml:space="preserve"> </w:t>
      </w:r>
      <w:r w:rsidRPr="004C17BB">
        <w:rPr>
          <w:rFonts w:eastAsia="Times New Roman"/>
        </w:rPr>
        <w:t>нумерации</w:t>
      </w:r>
      <w:r w:rsidR="000111BD">
        <w:rPr>
          <w:rFonts w:eastAsia="Times New Roman"/>
        </w:rPr>
        <w:t xml:space="preserve"> </w:t>
      </w:r>
      <w:r w:rsidRPr="004C17BB">
        <w:rPr>
          <w:rFonts w:eastAsia="Times New Roman"/>
        </w:rPr>
        <w:t>медицинских</w:t>
      </w:r>
      <w:r w:rsidR="000111BD">
        <w:rPr>
          <w:rFonts w:eastAsia="Times New Roman"/>
        </w:rPr>
        <w:t xml:space="preserve"> </w:t>
      </w:r>
      <w:r w:rsidRPr="004C17BB">
        <w:rPr>
          <w:rFonts w:eastAsia="Times New Roman"/>
        </w:rPr>
        <w:t>документов</w:t>
      </w:r>
      <w:r>
        <w:t>.</w:t>
      </w:r>
    </w:p>
    <w:p w14:paraId="471013F7" w14:textId="6A3DE2D0" w:rsidR="001D706B" w:rsidRDefault="001D706B" w:rsidP="001D706B">
      <w:r>
        <w:t>З</w:t>
      </w:r>
      <w:r w:rsidRPr="00BA47EA">
        <w:t>адач</w:t>
      </w:r>
      <w:r>
        <w:t>а</w:t>
      </w:r>
      <w:r w:rsidRPr="00BA47EA">
        <w:t>,</w:t>
      </w:r>
      <w:r w:rsidR="000111BD">
        <w:t xml:space="preserve"> </w:t>
      </w:r>
      <w:r w:rsidRPr="00BA47EA">
        <w:t>котор</w:t>
      </w:r>
      <w:r>
        <w:t>ая</w:t>
      </w:r>
      <w:r w:rsidR="000111BD">
        <w:t xml:space="preserve"> </w:t>
      </w:r>
      <w:r w:rsidRPr="00BA47EA">
        <w:t>должн</w:t>
      </w:r>
      <w:r>
        <w:t>а</w:t>
      </w:r>
      <w:r w:rsidR="000111BD">
        <w:t xml:space="preserve"> </w:t>
      </w:r>
      <w:r w:rsidRPr="00BA47EA">
        <w:t>быть</w:t>
      </w:r>
      <w:r w:rsidR="000111BD">
        <w:t xml:space="preserve"> </w:t>
      </w:r>
      <w:r w:rsidRPr="00BA47EA">
        <w:t>решен</w:t>
      </w:r>
      <w:r>
        <w:t>а</w:t>
      </w:r>
      <w:r w:rsidR="000111BD">
        <w:t xml:space="preserve"> </w:t>
      </w:r>
      <w:r w:rsidRPr="00BA47EA">
        <w:t>в</w:t>
      </w:r>
      <w:r w:rsidR="000111BD">
        <w:t xml:space="preserve"> </w:t>
      </w:r>
      <w:r w:rsidRPr="00BA47EA">
        <w:t>рамках</w:t>
      </w:r>
      <w:r w:rsidR="000111BD">
        <w:t xml:space="preserve"> </w:t>
      </w:r>
      <w:r w:rsidRPr="00BA47EA">
        <w:t>выполнения</w:t>
      </w:r>
      <w:r w:rsidR="000111BD">
        <w:t xml:space="preserve"> </w:t>
      </w:r>
      <w:r w:rsidRPr="00BA47EA">
        <w:t>работ</w:t>
      </w:r>
      <w:r w:rsidR="000111BD">
        <w:t xml:space="preserve"> </w:t>
      </w:r>
      <w:r w:rsidRPr="00BA47EA">
        <w:t>по</w:t>
      </w:r>
      <w:r w:rsidR="000111BD">
        <w:t xml:space="preserve"> </w:t>
      </w:r>
      <w:r w:rsidRPr="00BA47EA">
        <w:t>Заявке</w:t>
      </w:r>
      <w:r w:rsidR="000111BD">
        <w:t xml:space="preserve"> </w:t>
      </w:r>
      <w:r w:rsidRPr="005418E0">
        <w:t>от</w:t>
      </w:r>
      <w:r w:rsidR="000111BD">
        <w:t xml:space="preserve"> </w:t>
      </w:r>
      <w:r>
        <w:t>1</w:t>
      </w:r>
      <w:r w:rsidR="000111BD">
        <w:t xml:space="preserve"> </w:t>
      </w:r>
      <w:r>
        <w:t>декабря</w:t>
      </w:r>
      <w:r w:rsidR="000111BD">
        <w:t xml:space="preserve"> </w:t>
      </w:r>
      <w:r>
        <w:t>2021</w:t>
      </w:r>
      <w:r w:rsidR="000111BD">
        <w:t xml:space="preserve"> </w:t>
      </w:r>
      <w:r>
        <w:t>г.</w:t>
      </w:r>
      <w:r w:rsidR="000111BD">
        <w:t xml:space="preserve"> </w:t>
      </w:r>
      <w:r w:rsidRPr="008D7B8D">
        <w:t>№</w:t>
      </w:r>
      <w:r w:rsidR="000111BD">
        <w:t xml:space="preserve"> </w:t>
      </w:r>
      <w:r>
        <w:t>2:</w:t>
      </w:r>
      <w:r w:rsidR="000111BD">
        <w:t xml:space="preserve"> </w:t>
      </w:r>
      <w:bookmarkStart w:id="210" w:name="_Hlk67569869"/>
      <w:r>
        <w:rPr>
          <w:rFonts w:eastAsia="Times New Roman"/>
        </w:rPr>
        <w:t>г</w:t>
      </w:r>
      <w:r w:rsidRPr="004C17BB">
        <w:rPr>
          <w:rFonts w:eastAsia="Times New Roman"/>
        </w:rPr>
        <w:t>енерация/получение</w:t>
      </w:r>
      <w:r w:rsidR="000111BD">
        <w:rPr>
          <w:rFonts w:eastAsia="Times New Roman"/>
        </w:rPr>
        <w:t xml:space="preserve"> </w:t>
      </w:r>
      <w:r w:rsidRPr="004C17BB">
        <w:rPr>
          <w:rFonts w:eastAsia="Times New Roman"/>
        </w:rPr>
        <w:t>номера</w:t>
      </w:r>
      <w:r w:rsidR="000111BD">
        <w:rPr>
          <w:rFonts w:eastAsia="Times New Roman"/>
        </w:rPr>
        <w:t xml:space="preserve"> </w:t>
      </w:r>
      <w:r w:rsidRPr="004C17BB">
        <w:rPr>
          <w:rFonts w:eastAsia="Times New Roman"/>
        </w:rPr>
        <w:t>для</w:t>
      </w:r>
      <w:r w:rsidR="000111BD">
        <w:rPr>
          <w:rFonts w:eastAsia="Times New Roman"/>
        </w:rPr>
        <w:t xml:space="preserve"> </w:t>
      </w:r>
      <w:r w:rsidRPr="004C17BB">
        <w:rPr>
          <w:rFonts w:eastAsia="Times New Roman"/>
        </w:rPr>
        <w:t>медицинского</w:t>
      </w:r>
      <w:r w:rsidR="000111BD">
        <w:rPr>
          <w:rFonts w:eastAsia="Times New Roman"/>
        </w:rPr>
        <w:t xml:space="preserve"> </w:t>
      </w:r>
      <w:r w:rsidRPr="004C17BB">
        <w:rPr>
          <w:rFonts w:eastAsia="Times New Roman"/>
        </w:rPr>
        <w:t>документа</w:t>
      </w:r>
      <w:bookmarkEnd w:id="210"/>
      <w:r>
        <w:rPr>
          <w:rFonts w:eastAsia="Times New Roman"/>
        </w:rPr>
        <w:t>.</w:t>
      </w:r>
    </w:p>
    <w:p w14:paraId="73D91975" w14:textId="02FF7A9F" w:rsidR="001D706B" w:rsidRDefault="001D706B" w:rsidP="001D706B">
      <w:r>
        <w:t>Далее</w:t>
      </w:r>
      <w:r w:rsidR="000111BD">
        <w:t xml:space="preserve"> </w:t>
      </w:r>
      <w:r>
        <w:t>приведены</w:t>
      </w:r>
      <w:r w:rsidR="000111BD">
        <w:t xml:space="preserve"> </w:t>
      </w:r>
      <w:r w:rsidRPr="00BA47EA">
        <w:t>функциональные</w:t>
      </w:r>
      <w:r w:rsidR="000111BD">
        <w:t xml:space="preserve"> </w:t>
      </w:r>
      <w:r w:rsidRPr="00BA47EA">
        <w:t>возможности,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доработаны/разработаны</w:t>
      </w:r>
      <w:r>
        <w:t>.</w:t>
      </w:r>
    </w:p>
    <w:p w14:paraId="6AB2A3EC" w14:textId="379AFF5A" w:rsidR="001D706B" w:rsidRPr="009E62C1" w:rsidRDefault="009E62C1" w:rsidP="009E62C1">
      <w:pPr>
        <w:pStyle w:val="4-4"/>
      </w:pPr>
      <w:r w:rsidRPr="009E62C1">
        <w:t>Генерация</w:t>
      </w:r>
      <w:r w:rsidR="00E505F8" w:rsidRPr="009E62C1">
        <w:t>/получение</w:t>
      </w:r>
      <w:r w:rsidR="000111BD">
        <w:t xml:space="preserve"> </w:t>
      </w:r>
      <w:r w:rsidR="00E505F8" w:rsidRPr="009E62C1">
        <w:t>номера</w:t>
      </w:r>
      <w:r w:rsidR="000111BD">
        <w:t xml:space="preserve"> </w:t>
      </w:r>
      <w:r w:rsidR="00E505F8" w:rsidRPr="009E62C1">
        <w:t>для</w:t>
      </w:r>
      <w:r w:rsidR="000111BD">
        <w:t xml:space="preserve"> </w:t>
      </w:r>
      <w:r w:rsidR="00E505F8" w:rsidRPr="009E62C1">
        <w:t>медицинского</w:t>
      </w:r>
      <w:r w:rsidR="000111BD">
        <w:t xml:space="preserve"> </w:t>
      </w:r>
      <w:r w:rsidR="00E505F8" w:rsidRPr="009E62C1">
        <w:t>документа</w:t>
      </w:r>
    </w:p>
    <w:p w14:paraId="636FCFA2" w14:textId="2D79DB90" w:rsidR="001D706B" w:rsidRDefault="001D706B" w:rsidP="00F13EB7">
      <w:pPr>
        <w:pStyle w:val="a3"/>
        <w:numPr>
          <w:ilvl w:val="0"/>
          <w:numId w:val="103"/>
        </w:numPr>
      </w:pPr>
      <w:bookmarkStart w:id="211" w:name="_Hlk67569885"/>
      <w:r>
        <w:t>Генерация</w:t>
      </w:r>
      <w:r w:rsidR="000111BD">
        <w:t xml:space="preserve"> </w:t>
      </w:r>
      <w:r>
        <w:t>номера</w:t>
      </w:r>
      <w:r w:rsidR="000111BD">
        <w:t xml:space="preserve"> </w:t>
      </w:r>
      <w:r>
        <w:t>для</w:t>
      </w:r>
      <w:r w:rsidR="000111BD">
        <w:t xml:space="preserve"> </w:t>
      </w:r>
      <w:r>
        <w:t>медицинского</w:t>
      </w:r>
      <w:r w:rsidR="000111BD">
        <w:t xml:space="preserve"> </w:t>
      </w:r>
      <w:r>
        <w:t>документа.</w:t>
      </w:r>
      <w:r w:rsidR="000111BD">
        <w:t xml:space="preserve"> </w:t>
      </w:r>
      <w:r>
        <w:t>Должна</w:t>
      </w:r>
      <w:r w:rsidR="000111BD">
        <w:t xml:space="preserve"> </w:t>
      </w:r>
      <w:r>
        <w:t>выполняться</w:t>
      </w:r>
      <w:r w:rsidR="000111BD">
        <w:t xml:space="preserve"> </w:t>
      </w:r>
      <w:r>
        <w:t>проверка</w:t>
      </w:r>
      <w:r w:rsidR="000111BD">
        <w:t xml:space="preserve"> </w:t>
      </w:r>
      <w:r>
        <w:t>отсутствия</w:t>
      </w:r>
      <w:r w:rsidR="000111BD">
        <w:t xml:space="preserve"> </w:t>
      </w:r>
      <w:r>
        <w:t>ранее</w:t>
      </w:r>
      <w:r w:rsidR="000111BD">
        <w:t xml:space="preserve"> </w:t>
      </w:r>
      <w:r>
        <w:t>сформированного</w:t>
      </w:r>
      <w:r w:rsidR="000111BD">
        <w:t xml:space="preserve"> </w:t>
      </w:r>
      <w:r>
        <w:t>номера</w:t>
      </w:r>
      <w:r w:rsidR="000111BD">
        <w:t xml:space="preserve"> </w:t>
      </w:r>
      <w:r>
        <w:t>для</w:t>
      </w:r>
      <w:r w:rsidR="000111BD">
        <w:t xml:space="preserve"> </w:t>
      </w:r>
      <w:r>
        <w:t>документа.</w:t>
      </w:r>
      <w:r w:rsidR="000111BD">
        <w:t xml:space="preserve"> </w:t>
      </w:r>
      <w:r>
        <w:t>В</w:t>
      </w:r>
      <w:r w:rsidR="000111BD">
        <w:t xml:space="preserve"> </w:t>
      </w:r>
      <w:r>
        <w:t>результате</w:t>
      </w:r>
      <w:r w:rsidR="000111BD">
        <w:t xml:space="preserve"> </w:t>
      </w:r>
      <w:r>
        <w:t>выполнения</w:t>
      </w:r>
      <w:r w:rsidR="000111BD">
        <w:t xml:space="preserve"> </w:t>
      </w:r>
      <w:r>
        <w:t>функции</w:t>
      </w:r>
      <w:r w:rsidR="000111BD">
        <w:t xml:space="preserve"> </w:t>
      </w:r>
      <w:r>
        <w:t>должны</w:t>
      </w:r>
      <w:r w:rsidR="000111BD">
        <w:t xml:space="preserve"> </w:t>
      </w:r>
      <w:r>
        <w:t>возвращаться</w:t>
      </w:r>
      <w:r w:rsidR="000111BD">
        <w:t xml:space="preserve"> </w:t>
      </w:r>
      <w:r>
        <w:t>данные</w:t>
      </w:r>
      <w:r w:rsidR="000111BD">
        <w:t xml:space="preserve"> </w:t>
      </w:r>
      <w:r>
        <w:t>о</w:t>
      </w:r>
      <w:r w:rsidR="000111BD">
        <w:t xml:space="preserve"> </w:t>
      </w:r>
      <w:r>
        <w:t>сгенерированном</w:t>
      </w:r>
      <w:r w:rsidR="000111BD">
        <w:t xml:space="preserve"> </w:t>
      </w:r>
      <w:r>
        <w:t>номере</w:t>
      </w:r>
      <w:r w:rsidR="000111BD">
        <w:t xml:space="preserve"> </w:t>
      </w:r>
      <w:r>
        <w:t>документа.</w:t>
      </w:r>
      <w:bookmarkEnd w:id="211"/>
    </w:p>
    <w:p w14:paraId="704507C8" w14:textId="235696E0" w:rsidR="00000CA1" w:rsidRDefault="001D706B" w:rsidP="00E505F8">
      <w:pPr>
        <w:pStyle w:val="a3"/>
      </w:pPr>
      <w:bookmarkStart w:id="212" w:name="_Hlk67569895"/>
      <w:r>
        <w:t>Получение</w:t>
      </w:r>
      <w:r w:rsidR="000111BD">
        <w:t xml:space="preserve"> </w:t>
      </w:r>
      <w:r>
        <w:t>номера</w:t>
      </w:r>
      <w:r w:rsidR="000111BD">
        <w:t xml:space="preserve"> </w:t>
      </w:r>
      <w:r>
        <w:t>для</w:t>
      </w:r>
      <w:r w:rsidR="000111BD">
        <w:t xml:space="preserve"> </w:t>
      </w:r>
      <w:r>
        <w:t>медицинского</w:t>
      </w:r>
      <w:r w:rsidR="000111BD">
        <w:t xml:space="preserve"> </w:t>
      </w:r>
      <w:r>
        <w:t>документа.</w:t>
      </w:r>
      <w:r w:rsidR="000111BD">
        <w:t xml:space="preserve"> </w:t>
      </w:r>
      <w:r>
        <w:t>В</w:t>
      </w:r>
      <w:r w:rsidR="000111BD">
        <w:t xml:space="preserve"> </w:t>
      </w:r>
      <w:r>
        <w:t>результате</w:t>
      </w:r>
      <w:r w:rsidR="000111BD">
        <w:t xml:space="preserve"> </w:t>
      </w:r>
      <w:r>
        <w:t>выполнения</w:t>
      </w:r>
      <w:r w:rsidR="000111BD">
        <w:t xml:space="preserve"> </w:t>
      </w:r>
      <w:r>
        <w:t>функции</w:t>
      </w:r>
      <w:r w:rsidR="000111BD">
        <w:t xml:space="preserve"> </w:t>
      </w:r>
      <w:r>
        <w:t>должны</w:t>
      </w:r>
      <w:r w:rsidR="000111BD">
        <w:t xml:space="preserve"> </w:t>
      </w:r>
      <w:r>
        <w:t>возвращаться</w:t>
      </w:r>
      <w:r w:rsidR="000111BD">
        <w:t xml:space="preserve"> </w:t>
      </w:r>
      <w:r>
        <w:t>данные</w:t>
      </w:r>
      <w:r w:rsidR="000111BD">
        <w:t xml:space="preserve"> </w:t>
      </w:r>
      <w:r>
        <w:t>о</w:t>
      </w:r>
      <w:r w:rsidR="000111BD">
        <w:t xml:space="preserve"> </w:t>
      </w:r>
      <w:r>
        <w:t>найденном</w:t>
      </w:r>
      <w:r w:rsidR="000111BD">
        <w:t xml:space="preserve"> </w:t>
      </w:r>
      <w:r>
        <w:t>номере</w:t>
      </w:r>
      <w:r w:rsidR="000111BD">
        <w:t xml:space="preserve"> </w:t>
      </w:r>
      <w:r>
        <w:t>документа.</w:t>
      </w:r>
      <w:bookmarkEnd w:id="212"/>
    </w:p>
    <w:p w14:paraId="3683E8C8" w14:textId="123C594A" w:rsidR="0011775D" w:rsidRDefault="00E558D5" w:rsidP="00E558D5">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Pr="006F0D11">
        <w:t>сведений</w:t>
      </w:r>
      <w:r w:rsidR="000111BD">
        <w:t xml:space="preserve"> </w:t>
      </w:r>
      <w:r w:rsidRPr="006F0D11">
        <w:t>о</w:t>
      </w:r>
      <w:r w:rsidR="000111BD">
        <w:t xml:space="preserve"> </w:t>
      </w:r>
      <w:r>
        <w:t>найденном</w:t>
      </w:r>
      <w:r w:rsidR="000111BD">
        <w:t xml:space="preserve"> </w:t>
      </w:r>
      <w:r>
        <w:t>номере</w:t>
      </w:r>
      <w:r w:rsidR="000111BD">
        <w:t xml:space="preserve"> </w:t>
      </w:r>
      <w:r>
        <w:t>документа</w:t>
      </w:r>
      <w:r w:rsidR="000111BD">
        <w:t xml:space="preserve"> </w:t>
      </w:r>
      <w:r w:rsidR="0011775D">
        <w:t>на</w:t>
      </w:r>
      <w:r w:rsidR="000111BD">
        <w:t xml:space="preserve"> </w:t>
      </w:r>
      <w:r w:rsidR="0011775D">
        <w:t>основе</w:t>
      </w:r>
      <w:r w:rsidR="000111BD">
        <w:t xml:space="preserve"> </w:t>
      </w:r>
      <w:r w:rsidR="0011775D">
        <w:t>следующих</w:t>
      </w:r>
      <w:r w:rsidR="000111BD">
        <w:t xml:space="preserve"> </w:t>
      </w:r>
      <w:r w:rsidR="0011775D">
        <w:t>входных</w:t>
      </w:r>
      <w:r w:rsidR="000111BD">
        <w:t xml:space="preserve"> </w:t>
      </w:r>
      <w:r w:rsidR="00DC1420">
        <w:rPr>
          <w:shd w:val="clear" w:color="auto" w:fill="FFFFFF"/>
        </w:rPr>
        <w:t>параметров</w:t>
      </w:r>
      <w:r w:rsidR="0011775D">
        <w:t>:</w:t>
      </w:r>
    </w:p>
    <w:p w14:paraId="10AC4DF5" w14:textId="244DDD24" w:rsidR="00E558D5" w:rsidRDefault="00E558D5" w:rsidP="0011775D">
      <w:pPr>
        <w:pStyle w:val="-1"/>
      </w:pPr>
      <w:r>
        <w:t>Идентификатор</w:t>
      </w:r>
      <w:r w:rsidR="000111BD">
        <w:t xml:space="preserve"> </w:t>
      </w:r>
      <w:r>
        <w:t>сущности</w:t>
      </w:r>
      <w:r w:rsidRPr="00E558D5">
        <w:t>/</w:t>
      </w:r>
      <w:r>
        <w:t>записи</w:t>
      </w:r>
      <w:r w:rsidR="000111BD">
        <w:t xml:space="preserve"> </w:t>
      </w:r>
      <w:r>
        <w:t>на</w:t>
      </w:r>
      <w:r w:rsidR="000111BD">
        <w:t xml:space="preserve"> </w:t>
      </w:r>
      <w:r>
        <w:t>уровне</w:t>
      </w:r>
      <w:r w:rsidR="000111BD">
        <w:t xml:space="preserve"> </w:t>
      </w:r>
      <w:r>
        <w:t>всего</w:t>
      </w:r>
      <w:r w:rsidR="000111BD">
        <w:t xml:space="preserve"> </w:t>
      </w:r>
      <w:r>
        <w:t>ЕМИАС</w:t>
      </w:r>
      <w:r w:rsidR="0011775D">
        <w:t>;</w:t>
      </w:r>
    </w:p>
    <w:p w14:paraId="415BA574" w14:textId="6DD4B982" w:rsidR="0011775D" w:rsidRDefault="0011775D" w:rsidP="0011775D">
      <w:pPr>
        <w:pStyle w:val="-1"/>
      </w:pPr>
      <w:r>
        <w:t>Идентификатор</w:t>
      </w:r>
      <w:r w:rsidR="000111BD">
        <w:t xml:space="preserve"> </w:t>
      </w:r>
      <w:r>
        <w:t>документа</w:t>
      </w:r>
      <w:r w:rsidR="000111BD">
        <w:t xml:space="preserve"> </w:t>
      </w:r>
      <w:r>
        <w:t>СИМИ;</w:t>
      </w:r>
    </w:p>
    <w:p w14:paraId="6C84905D" w14:textId="187B55A3" w:rsidR="0011775D" w:rsidRPr="00E558D5" w:rsidRDefault="0011775D" w:rsidP="0011775D">
      <w:pPr>
        <w:pStyle w:val="-1"/>
      </w:pPr>
      <w:r>
        <w:t>Тип</w:t>
      </w:r>
      <w:r w:rsidR="000111BD">
        <w:t xml:space="preserve"> </w:t>
      </w:r>
      <w:r>
        <w:t>номера.</w:t>
      </w:r>
    </w:p>
    <w:p w14:paraId="5A59CDDD" w14:textId="523FD561" w:rsidR="001D706B" w:rsidRPr="009E62C1" w:rsidRDefault="001D706B" w:rsidP="009E62C1">
      <w:pPr>
        <w:pStyle w:val="3-3"/>
      </w:pPr>
      <w:bookmarkStart w:id="213" w:name="_Toc67910725"/>
      <w:r w:rsidRPr="009E62C1">
        <w:t>Требования</w:t>
      </w:r>
      <w:r w:rsidR="000111BD">
        <w:t xml:space="preserve"> </w:t>
      </w:r>
      <w:r w:rsidRPr="009E62C1">
        <w:t>к</w:t>
      </w:r>
      <w:r w:rsidR="000111BD">
        <w:t xml:space="preserve"> </w:t>
      </w:r>
      <w:r w:rsidRPr="009E62C1">
        <w:t>работам</w:t>
      </w:r>
      <w:r w:rsidR="000111BD">
        <w:t xml:space="preserve"> </w:t>
      </w:r>
      <w:r w:rsidRPr="009E62C1">
        <w:t>по</w:t>
      </w:r>
      <w:r w:rsidR="000111BD">
        <w:t xml:space="preserve"> </w:t>
      </w:r>
      <w:r w:rsidRPr="009E62C1">
        <w:t>разработке</w:t>
      </w:r>
      <w:r w:rsidR="000111BD">
        <w:t xml:space="preserve"> </w:t>
      </w:r>
      <w:r w:rsidRPr="009E62C1">
        <w:t>Сервиса</w:t>
      </w:r>
      <w:r w:rsidR="000111BD">
        <w:t xml:space="preserve"> </w:t>
      </w:r>
      <w:r w:rsidRPr="009E62C1">
        <w:t>дополнительной</w:t>
      </w:r>
      <w:r w:rsidR="000111BD">
        <w:t xml:space="preserve"> </w:t>
      </w:r>
      <w:r w:rsidRPr="009E62C1">
        <w:t>идентификации</w:t>
      </w:r>
      <w:r w:rsidR="000111BD">
        <w:t xml:space="preserve"> </w:t>
      </w:r>
      <w:r w:rsidRPr="009E62C1">
        <w:t>личности</w:t>
      </w:r>
      <w:bookmarkEnd w:id="213"/>
      <w:r w:rsidR="000111BD">
        <w:t xml:space="preserve"> </w:t>
      </w:r>
    </w:p>
    <w:p w14:paraId="004B9B12" w14:textId="4F485046" w:rsidR="003542D9" w:rsidRDefault="003542D9" w:rsidP="003542D9">
      <w:r>
        <w:t>Н</w:t>
      </w:r>
      <w:r w:rsidRPr="007F4644">
        <w:t>аименование</w:t>
      </w:r>
      <w:r w:rsidR="000111BD">
        <w:t xml:space="preserve"> </w:t>
      </w:r>
      <w:r w:rsidRPr="007F4644">
        <w:t>работы</w:t>
      </w:r>
      <w:r>
        <w:t>:</w:t>
      </w:r>
      <w:r w:rsidR="000111BD">
        <w:t xml:space="preserve"> </w:t>
      </w:r>
      <w:r>
        <w:rPr>
          <w:rFonts w:eastAsia="Times New Roman"/>
        </w:rPr>
        <w:t>р</w:t>
      </w:r>
      <w:r w:rsidRPr="004C17BB">
        <w:rPr>
          <w:rFonts w:eastAsia="Times New Roman"/>
        </w:rPr>
        <w:t>азработк</w:t>
      </w:r>
      <w:r>
        <w:rPr>
          <w:rFonts w:eastAsia="Times New Roman"/>
        </w:rPr>
        <w:t>а</w:t>
      </w:r>
      <w:r w:rsidR="000111BD">
        <w:rPr>
          <w:rFonts w:eastAsia="Times New Roman"/>
        </w:rPr>
        <w:t xml:space="preserve"> </w:t>
      </w:r>
      <w:r w:rsidRPr="004C17BB">
        <w:rPr>
          <w:rFonts w:eastAsia="Times New Roman"/>
        </w:rPr>
        <w:t>Сервис</w:t>
      </w:r>
      <w:r>
        <w:rPr>
          <w:rFonts w:eastAsia="Times New Roman"/>
        </w:rPr>
        <w:t>а</w:t>
      </w:r>
      <w:r w:rsidR="000111BD">
        <w:rPr>
          <w:rFonts w:eastAsia="Times New Roman"/>
        </w:rPr>
        <w:t xml:space="preserve"> </w:t>
      </w:r>
      <w:r w:rsidRPr="004C17BB">
        <w:rPr>
          <w:rFonts w:eastAsia="Times New Roman"/>
        </w:rPr>
        <w:t>дополнительной</w:t>
      </w:r>
      <w:r w:rsidR="000111BD">
        <w:rPr>
          <w:rFonts w:eastAsia="Times New Roman"/>
        </w:rPr>
        <w:t xml:space="preserve"> </w:t>
      </w:r>
      <w:r w:rsidRPr="004C17BB">
        <w:rPr>
          <w:rFonts w:eastAsia="Times New Roman"/>
        </w:rPr>
        <w:t>идентификации</w:t>
      </w:r>
      <w:r w:rsidR="000111BD">
        <w:rPr>
          <w:rFonts w:eastAsia="Times New Roman"/>
        </w:rPr>
        <w:t xml:space="preserve"> </w:t>
      </w:r>
      <w:r w:rsidRPr="004C17BB">
        <w:rPr>
          <w:rFonts w:eastAsia="Times New Roman"/>
        </w:rPr>
        <w:t>личности</w:t>
      </w:r>
      <w:r>
        <w:t>.</w:t>
      </w:r>
    </w:p>
    <w:p w14:paraId="6F88A248" w14:textId="43EE0C59" w:rsidR="003542D9" w:rsidRDefault="003542D9" w:rsidP="003542D9">
      <w:r>
        <w:t>Наименование</w:t>
      </w:r>
      <w:r w:rsidR="000111BD">
        <w:t xml:space="preserve"> </w:t>
      </w:r>
      <w:r>
        <w:t>компонента</w:t>
      </w:r>
      <w:r w:rsidR="000111BD">
        <w:t xml:space="preserve"> </w:t>
      </w:r>
      <w:r>
        <w:t>Подсистемы,</w:t>
      </w:r>
      <w:r w:rsidR="000111BD">
        <w:t xml:space="preserve"> </w:t>
      </w:r>
      <w:r>
        <w:t>в</w:t>
      </w:r>
      <w:r w:rsidR="000111BD">
        <w:t xml:space="preserve"> </w:t>
      </w:r>
      <w:r>
        <w:t>отношении</w:t>
      </w:r>
      <w:r w:rsidR="000111BD">
        <w:t xml:space="preserve"> </w:t>
      </w:r>
      <w:r>
        <w:t>которого</w:t>
      </w:r>
      <w:r w:rsidR="000111BD">
        <w:t xml:space="preserve"> </w:t>
      </w:r>
      <w:r>
        <w:t>должна</w:t>
      </w:r>
      <w:r w:rsidR="000111BD">
        <w:t xml:space="preserve"> </w:t>
      </w:r>
      <w:r>
        <w:t>быть</w:t>
      </w:r>
      <w:r w:rsidR="000111BD">
        <w:t xml:space="preserve"> </w:t>
      </w:r>
      <w:r>
        <w:t>выполнена</w:t>
      </w:r>
      <w:r w:rsidR="000111BD">
        <w:t xml:space="preserve"> </w:t>
      </w:r>
      <w:r>
        <w:t>работа:</w:t>
      </w:r>
      <w:r w:rsidR="000111BD">
        <w:t xml:space="preserve"> </w:t>
      </w:r>
      <w:r w:rsidRPr="004C17BB">
        <w:rPr>
          <w:rFonts w:eastAsia="Times New Roman"/>
        </w:rPr>
        <w:t>Сервис</w:t>
      </w:r>
      <w:r w:rsidR="000111BD">
        <w:rPr>
          <w:rFonts w:eastAsia="Times New Roman"/>
        </w:rPr>
        <w:t xml:space="preserve"> </w:t>
      </w:r>
      <w:r w:rsidRPr="004C17BB">
        <w:rPr>
          <w:rFonts w:eastAsia="Times New Roman"/>
        </w:rPr>
        <w:t>дополнительной</w:t>
      </w:r>
      <w:r w:rsidR="000111BD">
        <w:rPr>
          <w:rFonts w:eastAsia="Times New Roman"/>
        </w:rPr>
        <w:t xml:space="preserve"> </w:t>
      </w:r>
      <w:r w:rsidRPr="004C17BB">
        <w:rPr>
          <w:rFonts w:eastAsia="Times New Roman"/>
        </w:rPr>
        <w:t>идентификации</w:t>
      </w:r>
      <w:r w:rsidR="000111BD">
        <w:rPr>
          <w:rFonts w:eastAsia="Times New Roman"/>
        </w:rPr>
        <w:t xml:space="preserve"> </w:t>
      </w:r>
      <w:r w:rsidRPr="004C17BB">
        <w:rPr>
          <w:rFonts w:eastAsia="Times New Roman"/>
        </w:rPr>
        <w:t>личности</w:t>
      </w:r>
      <w:r>
        <w:t>.</w:t>
      </w:r>
    </w:p>
    <w:p w14:paraId="67C68C75" w14:textId="063EC49A" w:rsidR="003542D9" w:rsidRDefault="003542D9" w:rsidP="003542D9">
      <w:r>
        <w:t>З</w:t>
      </w:r>
      <w:r w:rsidRPr="00BA47EA">
        <w:t>адачи,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решены</w:t>
      </w:r>
      <w:r w:rsidR="000111BD">
        <w:t xml:space="preserve"> </w:t>
      </w:r>
      <w:r w:rsidRPr="00BA47EA">
        <w:t>в</w:t>
      </w:r>
      <w:r w:rsidR="000111BD">
        <w:t xml:space="preserve"> </w:t>
      </w:r>
      <w:r w:rsidRPr="00BA47EA">
        <w:t>рамках</w:t>
      </w:r>
      <w:r w:rsidR="000111BD">
        <w:t xml:space="preserve"> </w:t>
      </w:r>
      <w:r w:rsidRPr="00BA47EA">
        <w:t>выполнения</w:t>
      </w:r>
      <w:r w:rsidR="000111BD">
        <w:t xml:space="preserve"> </w:t>
      </w:r>
      <w:r w:rsidRPr="00BA47EA">
        <w:t>работ</w:t>
      </w:r>
      <w:r w:rsidR="000111BD">
        <w:t xml:space="preserve"> </w:t>
      </w:r>
      <w:r w:rsidRPr="00BA47EA">
        <w:t>по</w:t>
      </w:r>
      <w:r w:rsidR="000111BD">
        <w:t xml:space="preserve"> </w:t>
      </w:r>
      <w:r w:rsidRPr="00BA47EA">
        <w:t>Заявке</w:t>
      </w:r>
      <w:r w:rsidR="000111BD">
        <w:t xml:space="preserve"> </w:t>
      </w:r>
      <w:r w:rsidRPr="005418E0">
        <w:t>от</w:t>
      </w:r>
      <w:r w:rsidR="000111BD">
        <w:t xml:space="preserve"> </w:t>
      </w:r>
      <w:r>
        <w:t>1</w:t>
      </w:r>
      <w:r w:rsidR="000111BD">
        <w:t xml:space="preserve"> </w:t>
      </w:r>
      <w:r>
        <w:t>декабря</w:t>
      </w:r>
      <w:r w:rsidR="000111BD">
        <w:t xml:space="preserve"> </w:t>
      </w:r>
      <w:r>
        <w:t>2021</w:t>
      </w:r>
      <w:r w:rsidR="000111BD">
        <w:t xml:space="preserve"> </w:t>
      </w:r>
      <w:r>
        <w:t>г.</w:t>
      </w:r>
      <w:r w:rsidR="000111BD">
        <w:t xml:space="preserve"> </w:t>
      </w:r>
      <w:r w:rsidRPr="008D7B8D">
        <w:t>№</w:t>
      </w:r>
      <w:r w:rsidR="000111BD">
        <w:t xml:space="preserve"> </w:t>
      </w:r>
      <w:r>
        <w:t>2:</w:t>
      </w:r>
    </w:p>
    <w:p w14:paraId="461A8D22" w14:textId="4AEC176C" w:rsidR="003542D9" w:rsidRDefault="003542D9" w:rsidP="003542D9">
      <w:pPr>
        <w:pStyle w:val="-1"/>
      </w:pPr>
      <w:bookmarkStart w:id="214" w:name="_Hlk67569913"/>
      <w:r>
        <w:t>Предоставление</w:t>
      </w:r>
      <w:r w:rsidR="000111BD">
        <w:t xml:space="preserve"> </w:t>
      </w:r>
      <w:r>
        <w:t>информации</w:t>
      </w:r>
      <w:r w:rsidR="000111BD">
        <w:t xml:space="preserve"> </w:t>
      </w:r>
      <w:r>
        <w:t>о</w:t>
      </w:r>
      <w:r w:rsidR="000111BD">
        <w:t xml:space="preserve"> </w:t>
      </w:r>
      <w:r>
        <w:t>личности;</w:t>
      </w:r>
    </w:p>
    <w:p w14:paraId="03A51EC2" w14:textId="00CC4E68" w:rsidR="003542D9" w:rsidRDefault="003542D9" w:rsidP="003542D9">
      <w:pPr>
        <w:pStyle w:val="-1"/>
      </w:pPr>
      <w:r>
        <w:t>Получение</w:t>
      </w:r>
      <w:r w:rsidR="000111BD">
        <w:t xml:space="preserve"> </w:t>
      </w:r>
      <w:r>
        <w:t>информации</w:t>
      </w:r>
      <w:r w:rsidR="000111BD">
        <w:t xml:space="preserve"> </w:t>
      </w:r>
      <w:r>
        <w:t>об</w:t>
      </w:r>
      <w:r w:rsidR="000111BD">
        <w:t xml:space="preserve"> </w:t>
      </w:r>
      <w:r>
        <w:t>изменениях</w:t>
      </w:r>
      <w:r w:rsidR="000111BD">
        <w:t xml:space="preserve"> </w:t>
      </w:r>
      <w:r>
        <w:t>данных</w:t>
      </w:r>
      <w:r w:rsidR="000111BD">
        <w:t xml:space="preserve"> </w:t>
      </w:r>
      <w:r>
        <w:t>пациентов</w:t>
      </w:r>
      <w:r w:rsidR="000111BD">
        <w:t xml:space="preserve"> </w:t>
      </w:r>
      <w:r>
        <w:t>из</w:t>
      </w:r>
      <w:r w:rsidR="000111BD">
        <w:t xml:space="preserve"> </w:t>
      </w:r>
      <w:r>
        <w:t>комплекса</w:t>
      </w:r>
      <w:r w:rsidR="000111BD">
        <w:t xml:space="preserve"> </w:t>
      </w:r>
      <w:r>
        <w:t>программных</w:t>
      </w:r>
      <w:r w:rsidR="000111BD">
        <w:t xml:space="preserve"> </w:t>
      </w:r>
      <w:r>
        <w:t>средств</w:t>
      </w:r>
      <w:r w:rsidR="000111BD">
        <w:t xml:space="preserve"> </w:t>
      </w:r>
      <w:r>
        <w:t>для</w:t>
      </w:r>
      <w:r w:rsidR="000111BD">
        <w:t xml:space="preserve"> </w:t>
      </w:r>
      <w:r>
        <w:t>асинхронного</w:t>
      </w:r>
      <w:r w:rsidR="000111BD">
        <w:t xml:space="preserve"> </w:t>
      </w:r>
      <w:r>
        <w:t>обмена</w:t>
      </w:r>
      <w:r w:rsidR="000111BD">
        <w:t xml:space="preserve"> </w:t>
      </w:r>
      <w:r>
        <w:t>сообщениями</w:t>
      </w:r>
      <w:r w:rsidR="000111BD">
        <w:t xml:space="preserve"> </w:t>
      </w:r>
      <w:r>
        <w:t>между</w:t>
      </w:r>
      <w:r w:rsidR="000111BD">
        <w:t xml:space="preserve"> </w:t>
      </w:r>
      <w:r>
        <w:t>программными</w:t>
      </w:r>
      <w:r w:rsidR="000111BD">
        <w:t xml:space="preserve"> </w:t>
      </w:r>
      <w:r>
        <w:t>интерфейсами</w:t>
      </w:r>
      <w:r w:rsidR="000111BD">
        <w:t xml:space="preserve"> </w:t>
      </w:r>
      <w:r>
        <w:t>ЕМИАС</w:t>
      </w:r>
      <w:r w:rsidR="000111BD">
        <w:t xml:space="preserve"> </w:t>
      </w:r>
      <w:r>
        <w:t>и</w:t>
      </w:r>
      <w:r w:rsidR="000111BD">
        <w:t xml:space="preserve"> </w:t>
      </w:r>
      <w:r>
        <w:t>внешними</w:t>
      </w:r>
      <w:r w:rsidR="000111BD">
        <w:t xml:space="preserve"> </w:t>
      </w:r>
      <w:r>
        <w:t>системами.</w:t>
      </w:r>
    </w:p>
    <w:bookmarkEnd w:id="214"/>
    <w:p w14:paraId="09CA0AF1" w14:textId="5C781CF5" w:rsidR="00597C3A" w:rsidRDefault="00597C3A" w:rsidP="00597C3A">
      <w:r w:rsidRPr="009A0B76">
        <w:t xml:space="preserve">В целях обеспечения выполнения </w:t>
      </w:r>
      <w:r w:rsidR="00234A90">
        <w:t>разрабатываемых</w:t>
      </w:r>
      <w:r w:rsidRPr="009A0B76">
        <w:t xml:space="preserve"> функций, указанных в п.п.</w:t>
      </w:r>
      <w:r>
        <w:t> </w:t>
      </w:r>
      <w:r>
        <w:fldChar w:fldCharType="begin"/>
      </w:r>
      <w:r>
        <w:instrText xml:space="preserve"> REF _Ref66275162 \r \h </w:instrText>
      </w:r>
      <w:r>
        <w:fldChar w:fldCharType="separate"/>
      </w:r>
      <w:r>
        <w:t>2.1.7.1</w:t>
      </w:r>
      <w:r>
        <w:fldChar w:fldCharType="end"/>
      </w:r>
      <w:r>
        <w:t xml:space="preserve">, </w:t>
      </w:r>
      <w:r>
        <w:fldChar w:fldCharType="begin"/>
      </w:r>
      <w:r>
        <w:instrText xml:space="preserve"> REF _Ref66275163 \r \h </w:instrText>
      </w:r>
      <w:r>
        <w:fldChar w:fldCharType="separate"/>
      </w:r>
      <w:r>
        <w:t>2.1.7.2</w:t>
      </w:r>
      <w:r>
        <w:fldChar w:fldCharType="end"/>
      </w:r>
      <w:r>
        <w:t>,</w:t>
      </w:r>
      <w:r w:rsidRPr="009A0B76">
        <w:t xml:space="preserve"> в рамках выполнения работ должна быть проведена</w:t>
      </w:r>
      <w:r w:rsidR="00234A90">
        <w:t xml:space="preserve"> разработка </w:t>
      </w:r>
      <w:r w:rsidRPr="009A0B76">
        <w:t xml:space="preserve">структуры хранения данных в объеме </w:t>
      </w:r>
      <w:r>
        <w:t>следующих таблиц:</w:t>
      </w:r>
    </w:p>
    <w:p w14:paraId="38E8A600" w14:textId="53022556" w:rsidR="00597C3A" w:rsidRDefault="00597C3A" w:rsidP="00597C3A">
      <w:pPr>
        <w:pStyle w:val="-1"/>
      </w:pPr>
      <w:r>
        <w:t>Персона</w:t>
      </w:r>
    </w:p>
    <w:p w14:paraId="145F30EE" w14:textId="77405071" w:rsidR="00597C3A" w:rsidRDefault="00597C3A" w:rsidP="00597C3A">
      <w:pPr>
        <w:pStyle w:val="-1"/>
      </w:pPr>
      <w:r>
        <w:t>Документы персоны;</w:t>
      </w:r>
    </w:p>
    <w:p w14:paraId="795AF356" w14:textId="55346631" w:rsidR="00597C3A" w:rsidRDefault="00597C3A" w:rsidP="00597C3A">
      <w:pPr>
        <w:pStyle w:val="-1"/>
      </w:pPr>
      <w:r>
        <w:t>Контакт персоны;</w:t>
      </w:r>
    </w:p>
    <w:p w14:paraId="56415B96" w14:textId="70D30C6B" w:rsidR="00597C3A" w:rsidRDefault="00597C3A" w:rsidP="00597C3A">
      <w:pPr>
        <w:pStyle w:val="-1"/>
      </w:pPr>
      <w:r>
        <w:t>Адрес персоны;</w:t>
      </w:r>
    </w:p>
    <w:p w14:paraId="6B9051AA" w14:textId="3D6004C1" w:rsidR="00597C3A" w:rsidRDefault="00597C3A" w:rsidP="00597C3A">
      <w:pPr>
        <w:pStyle w:val="-1"/>
      </w:pPr>
      <w:r>
        <w:t>Место работы персоны;</w:t>
      </w:r>
    </w:p>
    <w:p w14:paraId="27A34784" w14:textId="6A2373D3" w:rsidR="00597C3A" w:rsidRDefault="00597C3A" w:rsidP="00597C3A">
      <w:pPr>
        <w:pStyle w:val="-1"/>
      </w:pPr>
      <w:r>
        <w:t>Тип персоны.</w:t>
      </w:r>
    </w:p>
    <w:p w14:paraId="55F14A1A" w14:textId="0D25F9DC" w:rsidR="003542D9" w:rsidRDefault="003542D9" w:rsidP="003542D9">
      <w:r>
        <w:t>Далее</w:t>
      </w:r>
      <w:r w:rsidR="000111BD">
        <w:t xml:space="preserve"> </w:t>
      </w:r>
      <w:r>
        <w:t>приведены</w:t>
      </w:r>
      <w:r w:rsidR="000111BD">
        <w:t xml:space="preserve"> </w:t>
      </w:r>
      <w:r w:rsidRPr="00BA47EA">
        <w:t>функциональные</w:t>
      </w:r>
      <w:r w:rsidR="000111BD">
        <w:t xml:space="preserve"> </w:t>
      </w:r>
      <w:r w:rsidRPr="00BA47EA">
        <w:t>возможности,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доработаны/разработаны</w:t>
      </w:r>
      <w:r>
        <w:t>.</w:t>
      </w:r>
    </w:p>
    <w:p w14:paraId="24B4B5D1" w14:textId="6DD389D2" w:rsidR="003542D9" w:rsidRPr="009E62C1" w:rsidRDefault="00E505F8" w:rsidP="009E62C1">
      <w:pPr>
        <w:pStyle w:val="4-4"/>
      </w:pPr>
      <w:bookmarkStart w:id="215" w:name="_Ref66275162"/>
      <w:r w:rsidRPr="009E62C1">
        <w:t>Предоставление</w:t>
      </w:r>
      <w:r w:rsidR="000111BD">
        <w:t xml:space="preserve"> </w:t>
      </w:r>
      <w:r w:rsidRPr="009E62C1">
        <w:t>информации</w:t>
      </w:r>
      <w:r w:rsidR="000111BD">
        <w:t xml:space="preserve"> </w:t>
      </w:r>
      <w:r w:rsidRPr="009E62C1">
        <w:t>о</w:t>
      </w:r>
      <w:r w:rsidR="000111BD">
        <w:t xml:space="preserve"> </w:t>
      </w:r>
      <w:r w:rsidRPr="009E62C1">
        <w:t>личности</w:t>
      </w:r>
      <w:bookmarkEnd w:id="215"/>
    </w:p>
    <w:p w14:paraId="1FEFF4FD" w14:textId="2971B204" w:rsidR="00E505F8" w:rsidRPr="003179A2" w:rsidRDefault="00E505F8" w:rsidP="00F13EB7">
      <w:pPr>
        <w:pStyle w:val="a3"/>
        <w:numPr>
          <w:ilvl w:val="0"/>
          <w:numId w:val="75"/>
        </w:numPr>
      </w:pPr>
      <w:bookmarkStart w:id="216" w:name="_Hlk67569941"/>
      <w:r>
        <w:rPr>
          <w:rFonts w:eastAsia="Times New Roman"/>
        </w:rPr>
        <w:t>П</w:t>
      </w:r>
      <w:r w:rsidRPr="004C17BB">
        <w:rPr>
          <w:rFonts w:eastAsia="Times New Roman"/>
        </w:rPr>
        <w:t>редоставление</w:t>
      </w:r>
      <w:r w:rsidR="000111BD">
        <w:rPr>
          <w:rFonts w:eastAsia="Times New Roman"/>
        </w:rPr>
        <w:t xml:space="preserve"> </w:t>
      </w:r>
      <w:r w:rsidRPr="004C17BB">
        <w:rPr>
          <w:rFonts w:eastAsia="Times New Roman"/>
        </w:rPr>
        <w:t>информации</w:t>
      </w:r>
      <w:r w:rsidR="000111BD">
        <w:rPr>
          <w:rFonts w:eastAsia="Times New Roman"/>
        </w:rPr>
        <w:t xml:space="preserve"> </w:t>
      </w:r>
      <w:r w:rsidRPr="004C17BB">
        <w:rPr>
          <w:rFonts w:eastAsia="Times New Roman"/>
        </w:rPr>
        <w:t>о</w:t>
      </w:r>
      <w:r w:rsidR="000111BD">
        <w:rPr>
          <w:rFonts w:eastAsia="Times New Roman"/>
        </w:rPr>
        <w:t xml:space="preserve"> </w:t>
      </w:r>
      <w:r w:rsidRPr="004C17BB">
        <w:rPr>
          <w:rFonts w:eastAsia="Times New Roman"/>
        </w:rPr>
        <w:t>личности</w:t>
      </w:r>
      <w:r w:rsidR="000111BD">
        <w:rPr>
          <w:rFonts w:eastAsia="Times New Roman"/>
        </w:rPr>
        <w:t xml:space="preserve"> </w:t>
      </w:r>
      <w:r w:rsidRPr="004C17BB">
        <w:rPr>
          <w:rFonts w:eastAsia="Times New Roman"/>
        </w:rPr>
        <w:t>по</w:t>
      </w:r>
      <w:r w:rsidR="000111BD">
        <w:rPr>
          <w:rFonts w:eastAsia="Times New Roman"/>
        </w:rPr>
        <w:t xml:space="preserve"> </w:t>
      </w:r>
      <w:r w:rsidRPr="004C17BB">
        <w:rPr>
          <w:rFonts w:eastAsia="Times New Roman"/>
        </w:rPr>
        <w:t>идентификатору</w:t>
      </w:r>
      <w:r w:rsidR="000111BD">
        <w:rPr>
          <w:rFonts w:eastAsia="Times New Roman"/>
        </w:rPr>
        <w:t xml:space="preserve"> </w:t>
      </w:r>
      <w:r w:rsidRPr="004C17BB">
        <w:rPr>
          <w:rFonts w:eastAsia="Times New Roman"/>
        </w:rPr>
        <w:t>пациента.</w:t>
      </w:r>
      <w:r w:rsidR="000111BD">
        <w:rPr>
          <w:rFonts w:eastAsia="Times New Roman"/>
        </w:rPr>
        <w:t xml:space="preserve"> </w:t>
      </w:r>
      <w:r w:rsidRPr="004C17BB">
        <w:rPr>
          <w:rFonts w:eastAsia="Times New Roman"/>
        </w:rPr>
        <w:t>В</w:t>
      </w:r>
      <w:r w:rsidR="000111BD">
        <w:rPr>
          <w:rFonts w:eastAsia="Times New Roman"/>
        </w:rPr>
        <w:t xml:space="preserve"> </w:t>
      </w:r>
      <w:r w:rsidRPr="004C17BB">
        <w:rPr>
          <w:rFonts w:eastAsia="Times New Roman"/>
        </w:rPr>
        <w:t>результате</w:t>
      </w:r>
      <w:r w:rsidR="000111BD">
        <w:rPr>
          <w:rFonts w:eastAsia="Times New Roman"/>
        </w:rPr>
        <w:t xml:space="preserve"> </w:t>
      </w:r>
      <w:r w:rsidRPr="004C17BB">
        <w:rPr>
          <w:rFonts w:eastAsia="Times New Roman"/>
        </w:rPr>
        <w:t>выполнения</w:t>
      </w:r>
      <w:r w:rsidR="000111BD">
        <w:rPr>
          <w:rFonts w:eastAsia="Times New Roman"/>
        </w:rPr>
        <w:t xml:space="preserve"> </w:t>
      </w:r>
      <w:r w:rsidRPr="004C17BB">
        <w:rPr>
          <w:rFonts w:eastAsia="Times New Roman"/>
        </w:rPr>
        <w:t>функции</w:t>
      </w:r>
      <w:r w:rsidR="000111BD">
        <w:rPr>
          <w:rFonts w:eastAsia="Times New Roman"/>
        </w:rPr>
        <w:t xml:space="preserve"> </w:t>
      </w:r>
      <w:r w:rsidRPr="004C17BB">
        <w:rPr>
          <w:rFonts w:eastAsia="Times New Roman"/>
        </w:rPr>
        <w:t>должны</w:t>
      </w:r>
      <w:r w:rsidR="000111BD">
        <w:rPr>
          <w:rFonts w:eastAsia="Times New Roman"/>
        </w:rPr>
        <w:t xml:space="preserve"> </w:t>
      </w:r>
      <w:r w:rsidRPr="004C17BB">
        <w:rPr>
          <w:rFonts w:eastAsia="Times New Roman"/>
        </w:rPr>
        <w:t>возвращаться</w:t>
      </w:r>
      <w:r w:rsidR="000111BD">
        <w:rPr>
          <w:rFonts w:eastAsia="Times New Roman"/>
        </w:rPr>
        <w:t xml:space="preserve"> </w:t>
      </w:r>
      <w:r w:rsidRPr="004C17BB">
        <w:rPr>
          <w:rFonts w:eastAsia="Times New Roman"/>
        </w:rPr>
        <w:t>следующие</w:t>
      </w:r>
      <w:r w:rsidR="000111BD">
        <w:rPr>
          <w:rFonts w:eastAsia="Times New Roman"/>
        </w:rPr>
        <w:t xml:space="preserve"> </w:t>
      </w:r>
      <w:r w:rsidRPr="004C17BB">
        <w:rPr>
          <w:rFonts w:eastAsia="Times New Roman"/>
        </w:rPr>
        <w:t>данные:</w:t>
      </w:r>
      <w:r w:rsidR="000111BD">
        <w:rPr>
          <w:rFonts w:eastAsia="Times New Roman"/>
        </w:rPr>
        <w:t xml:space="preserve"> </w:t>
      </w:r>
      <w:r w:rsidRPr="004C17BB">
        <w:rPr>
          <w:rFonts w:eastAsia="Times New Roman"/>
        </w:rPr>
        <w:t>фамилия,</w:t>
      </w:r>
      <w:r w:rsidR="000111BD">
        <w:rPr>
          <w:rFonts w:eastAsia="Times New Roman"/>
        </w:rPr>
        <w:t xml:space="preserve"> </w:t>
      </w:r>
      <w:r w:rsidRPr="004C17BB">
        <w:rPr>
          <w:rFonts w:eastAsia="Times New Roman"/>
        </w:rPr>
        <w:t>имя,</w:t>
      </w:r>
      <w:r w:rsidR="000111BD">
        <w:rPr>
          <w:rFonts w:eastAsia="Times New Roman"/>
        </w:rPr>
        <w:t xml:space="preserve"> </w:t>
      </w:r>
      <w:r w:rsidRPr="004C17BB">
        <w:rPr>
          <w:rFonts w:eastAsia="Times New Roman"/>
        </w:rPr>
        <w:t>отчество</w:t>
      </w:r>
      <w:r w:rsidR="000111BD">
        <w:rPr>
          <w:rFonts w:eastAsia="Times New Roman"/>
        </w:rPr>
        <w:t xml:space="preserve"> </w:t>
      </w:r>
      <w:r w:rsidRPr="004C17BB">
        <w:rPr>
          <w:rFonts w:eastAsia="Times New Roman"/>
        </w:rPr>
        <w:t>(далее</w:t>
      </w:r>
      <w:r w:rsidR="000111BD">
        <w:rPr>
          <w:rFonts w:eastAsia="Times New Roman"/>
        </w:rPr>
        <w:t xml:space="preserve"> </w:t>
      </w:r>
      <w:r w:rsidRPr="004C17BB">
        <w:rPr>
          <w:rFonts w:eastAsia="Times New Roman"/>
        </w:rPr>
        <w:t>–</w:t>
      </w:r>
      <w:r w:rsidR="000111BD">
        <w:rPr>
          <w:rFonts w:eastAsia="Times New Roman"/>
        </w:rPr>
        <w:t xml:space="preserve"> </w:t>
      </w:r>
      <w:r w:rsidRPr="004C17BB">
        <w:rPr>
          <w:rFonts w:eastAsia="Times New Roman"/>
        </w:rPr>
        <w:t>ФИО),</w:t>
      </w:r>
      <w:r w:rsidR="000111BD">
        <w:rPr>
          <w:rFonts w:eastAsia="Times New Roman"/>
        </w:rPr>
        <w:t xml:space="preserve"> </w:t>
      </w:r>
      <w:r w:rsidRPr="004C17BB">
        <w:rPr>
          <w:rFonts w:eastAsia="Times New Roman"/>
        </w:rPr>
        <w:t>сведения</w:t>
      </w:r>
      <w:r w:rsidR="000111BD">
        <w:rPr>
          <w:rFonts w:eastAsia="Times New Roman"/>
        </w:rPr>
        <w:t xml:space="preserve"> </w:t>
      </w:r>
      <w:r w:rsidRPr="004C17BB">
        <w:rPr>
          <w:rFonts w:eastAsia="Times New Roman"/>
        </w:rPr>
        <w:t>о</w:t>
      </w:r>
      <w:r w:rsidR="000111BD">
        <w:rPr>
          <w:rFonts w:eastAsia="Times New Roman"/>
        </w:rPr>
        <w:t xml:space="preserve"> </w:t>
      </w:r>
      <w:r w:rsidRPr="004C17BB">
        <w:rPr>
          <w:rFonts w:eastAsia="Times New Roman"/>
        </w:rPr>
        <w:t>документах,</w:t>
      </w:r>
      <w:r w:rsidR="000111BD">
        <w:rPr>
          <w:rFonts w:eastAsia="Times New Roman"/>
        </w:rPr>
        <w:t xml:space="preserve"> </w:t>
      </w:r>
      <w:r w:rsidRPr="004C17BB">
        <w:rPr>
          <w:rFonts w:eastAsia="Times New Roman"/>
        </w:rPr>
        <w:t>сведения</w:t>
      </w:r>
      <w:r w:rsidR="000111BD">
        <w:rPr>
          <w:rFonts w:eastAsia="Times New Roman"/>
        </w:rPr>
        <w:t xml:space="preserve"> </w:t>
      </w:r>
      <w:r w:rsidRPr="004C17BB">
        <w:rPr>
          <w:rFonts w:eastAsia="Times New Roman"/>
        </w:rPr>
        <w:t>об</w:t>
      </w:r>
      <w:r w:rsidR="000111BD">
        <w:rPr>
          <w:rFonts w:eastAsia="Times New Roman"/>
        </w:rPr>
        <w:t xml:space="preserve"> </w:t>
      </w:r>
      <w:r w:rsidRPr="004C17BB">
        <w:rPr>
          <w:rFonts w:eastAsia="Times New Roman"/>
        </w:rPr>
        <w:t>адресе</w:t>
      </w:r>
      <w:r w:rsidR="000111BD">
        <w:rPr>
          <w:rFonts w:eastAsia="Times New Roman"/>
        </w:rPr>
        <w:t xml:space="preserve"> </w:t>
      </w:r>
      <w:r w:rsidRPr="004C17BB">
        <w:rPr>
          <w:rFonts w:eastAsia="Times New Roman"/>
        </w:rPr>
        <w:t>регистрации</w:t>
      </w:r>
      <w:r w:rsidR="000111BD">
        <w:rPr>
          <w:rFonts w:eastAsia="Times New Roman"/>
        </w:rPr>
        <w:t xml:space="preserve"> </w:t>
      </w:r>
      <w:r w:rsidRPr="004C17BB">
        <w:rPr>
          <w:rFonts w:eastAsia="Times New Roman"/>
        </w:rPr>
        <w:t>и</w:t>
      </w:r>
      <w:r w:rsidR="000111BD">
        <w:rPr>
          <w:rFonts w:eastAsia="Times New Roman"/>
        </w:rPr>
        <w:t xml:space="preserve"> </w:t>
      </w:r>
      <w:r w:rsidRPr="004C17BB">
        <w:rPr>
          <w:rFonts w:eastAsia="Times New Roman"/>
        </w:rPr>
        <w:t>фактического</w:t>
      </w:r>
      <w:r w:rsidR="000111BD">
        <w:rPr>
          <w:rFonts w:eastAsia="Times New Roman"/>
        </w:rPr>
        <w:t xml:space="preserve"> </w:t>
      </w:r>
      <w:r w:rsidRPr="004C17BB">
        <w:rPr>
          <w:rFonts w:eastAsia="Times New Roman"/>
        </w:rPr>
        <w:t>проживания,</w:t>
      </w:r>
      <w:r w:rsidR="000111BD">
        <w:rPr>
          <w:rFonts w:eastAsia="Times New Roman"/>
        </w:rPr>
        <w:t xml:space="preserve"> </w:t>
      </w:r>
      <w:r w:rsidRPr="004C17BB">
        <w:rPr>
          <w:rFonts w:eastAsia="Times New Roman"/>
        </w:rPr>
        <w:t>сведения</w:t>
      </w:r>
      <w:r w:rsidR="000111BD">
        <w:rPr>
          <w:rFonts w:eastAsia="Times New Roman"/>
        </w:rPr>
        <w:t xml:space="preserve"> </w:t>
      </w:r>
      <w:r w:rsidRPr="004C17BB">
        <w:rPr>
          <w:rFonts w:eastAsia="Times New Roman"/>
        </w:rPr>
        <w:t>о</w:t>
      </w:r>
      <w:r w:rsidR="000111BD">
        <w:rPr>
          <w:rFonts w:eastAsia="Times New Roman"/>
        </w:rPr>
        <w:t xml:space="preserve"> </w:t>
      </w:r>
      <w:r w:rsidRPr="004C17BB">
        <w:rPr>
          <w:rFonts w:eastAsia="Times New Roman"/>
        </w:rPr>
        <w:t>месте</w:t>
      </w:r>
      <w:r w:rsidR="000111BD">
        <w:rPr>
          <w:rFonts w:eastAsia="Times New Roman"/>
        </w:rPr>
        <w:t xml:space="preserve"> </w:t>
      </w:r>
      <w:r w:rsidRPr="004C17BB">
        <w:rPr>
          <w:rFonts w:eastAsia="Times New Roman"/>
        </w:rPr>
        <w:t>работы</w:t>
      </w:r>
      <w:r>
        <w:rPr>
          <w:rFonts w:eastAsia="Times New Roman"/>
        </w:rPr>
        <w:t>.</w:t>
      </w:r>
      <w:bookmarkEnd w:id="216"/>
    </w:p>
    <w:p w14:paraId="42092511" w14:textId="3EBE72BC" w:rsidR="003179A2" w:rsidRDefault="00990907" w:rsidP="003179A2">
      <w:r>
        <w:t>Функция</w:t>
      </w:r>
      <w:r w:rsidR="000111BD">
        <w:t xml:space="preserve"> </w:t>
      </w:r>
      <w:r>
        <w:t>должна</w:t>
      </w:r>
      <w:r w:rsidR="000111BD">
        <w:t xml:space="preserve"> </w:t>
      </w:r>
      <w:r>
        <w:t>обеспечивать</w:t>
      </w:r>
      <w:r w:rsidR="000111BD">
        <w:t xml:space="preserve"> </w:t>
      </w:r>
      <w:r>
        <w:t>проверку</w:t>
      </w:r>
      <w:r w:rsidR="000111BD">
        <w:t xml:space="preserve"> </w:t>
      </w:r>
      <w:r>
        <w:t>наличия</w:t>
      </w:r>
      <w:r w:rsidR="000111BD">
        <w:t xml:space="preserve"> </w:t>
      </w:r>
      <w:r>
        <w:t>полномочий</w:t>
      </w:r>
      <w:r w:rsidR="000111BD">
        <w:t xml:space="preserve"> </w:t>
      </w:r>
      <w:r>
        <w:t>у</w:t>
      </w:r>
      <w:r w:rsidR="000111BD">
        <w:t xml:space="preserve"> </w:t>
      </w:r>
      <w:r>
        <w:t>пользователя</w:t>
      </w:r>
      <w:r w:rsidR="000111BD">
        <w:t xml:space="preserve"> </w:t>
      </w:r>
      <w:r>
        <w:t>на</w:t>
      </w:r>
      <w:r w:rsidR="000111BD">
        <w:t xml:space="preserve"> </w:t>
      </w:r>
      <w:r>
        <w:t>получение</w:t>
      </w:r>
      <w:r w:rsidR="000111BD">
        <w:t xml:space="preserve"> </w:t>
      </w:r>
      <w:r>
        <w:t>информации</w:t>
      </w:r>
      <w:r w:rsidR="000111BD">
        <w:t xml:space="preserve"> </w:t>
      </w:r>
      <w:r>
        <w:t>о</w:t>
      </w:r>
      <w:r w:rsidR="000111BD">
        <w:t xml:space="preserve"> </w:t>
      </w:r>
      <w:r>
        <w:t>пациентах.</w:t>
      </w:r>
    </w:p>
    <w:p w14:paraId="7821F53D" w14:textId="4319FD5F" w:rsidR="00000CA1" w:rsidRPr="009E62C1" w:rsidRDefault="00E505F8" w:rsidP="009E62C1">
      <w:pPr>
        <w:pStyle w:val="4-4"/>
      </w:pPr>
      <w:bookmarkStart w:id="217" w:name="_Ref66275163"/>
      <w:r w:rsidRPr="009E62C1">
        <w:t>Получение</w:t>
      </w:r>
      <w:r w:rsidR="000111BD">
        <w:t xml:space="preserve"> </w:t>
      </w:r>
      <w:r w:rsidRPr="009E62C1">
        <w:t>информации</w:t>
      </w:r>
      <w:r w:rsidR="000111BD">
        <w:t xml:space="preserve"> </w:t>
      </w:r>
      <w:r w:rsidRPr="009E62C1">
        <w:t>об</w:t>
      </w:r>
      <w:r w:rsidR="000111BD">
        <w:t xml:space="preserve"> </w:t>
      </w:r>
      <w:r w:rsidRPr="009E62C1">
        <w:t>изменениях</w:t>
      </w:r>
      <w:r w:rsidR="000111BD">
        <w:t xml:space="preserve"> </w:t>
      </w:r>
      <w:r w:rsidRPr="009E62C1">
        <w:t>данных</w:t>
      </w:r>
      <w:r w:rsidR="000111BD">
        <w:t xml:space="preserve"> </w:t>
      </w:r>
      <w:r w:rsidRPr="009E62C1">
        <w:t>пациентов</w:t>
      </w:r>
      <w:r w:rsidR="000111BD">
        <w:t xml:space="preserve"> </w:t>
      </w:r>
      <w:r w:rsidRPr="009E62C1">
        <w:t>из</w:t>
      </w:r>
      <w:r w:rsidR="000111BD">
        <w:t xml:space="preserve"> </w:t>
      </w:r>
      <w:r w:rsidRPr="009E62C1">
        <w:t>комплекса</w:t>
      </w:r>
      <w:r w:rsidR="000111BD">
        <w:t xml:space="preserve"> </w:t>
      </w:r>
      <w:r w:rsidRPr="009E62C1">
        <w:t>программных</w:t>
      </w:r>
      <w:r w:rsidR="000111BD">
        <w:t xml:space="preserve"> </w:t>
      </w:r>
      <w:r w:rsidRPr="009E62C1">
        <w:t>средств</w:t>
      </w:r>
      <w:r w:rsidR="000111BD">
        <w:t xml:space="preserve"> </w:t>
      </w:r>
      <w:r w:rsidRPr="009E62C1">
        <w:t>для</w:t>
      </w:r>
      <w:r w:rsidR="000111BD">
        <w:t xml:space="preserve"> </w:t>
      </w:r>
      <w:r w:rsidRPr="009E62C1">
        <w:t>асинхронного</w:t>
      </w:r>
      <w:r w:rsidR="000111BD">
        <w:t xml:space="preserve"> </w:t>
      </w:r>
      <w:r w:rsidRPr="009E62C1">
        <w:t>обмена</w:t>
      </w:r>
      <w:r w:rsidR="000111BD">
        <w:t xml:space="preserve"> </w:t>
      </w:r>
      <w:r w:rsidRPr="009E62C1">
        <w:t>сообщениями</w:t>
      </w:r>
      <w:r w:rsidR="000111BD">
        <w:t xml:space="preserve"> </w:t>
      </w:r>
      <w:r w:rsidRPr="009E62C1">
        <w:t>между</w:t>
      </w:r>
      <w:r w:rsidR="000111BD">
        <w:t xml:space="preserve"> </w:t>
      </w:r>
      <w:r w:rsidRPr="009E62C1">
        <w:t>программными</w:t>
      </w:r>
      <w:r w:rsidR="000111BD">
        <w:t xml:space="preserve"> </w:t>
      </w:r>
      <w:r w:rsidRPr="009E62C1">
        <w:t>интерфейсами</w:t>
      </w:r>
      <w:r w:rsidR="000111BD">
        <w:t xml:space="preserve"> </w:t>
      </w:r>
      <w:r w:rsidRPr="009E62C1">
        <w:t>ЕМИАС</w:t>
      </w:r>
      <w:r w:rsidR="000111BD">
        <w:t xml:space="preserve"> </w:t>
      </w:r>
      <w:r w:rsidRPr="009E62C1">
        <w:t>и</w:t>
      </w:r>
      <w:r w:rsidR="000111BD">
        <w:t xml:space="preserve"> </w:t>
      </w:r>
      <w:r w:rsidRPr="009E62C1">
        <w:t>внешними</w:t>
      </w:r>
      <w:r w:rsidR="000111BD">
        <w:t xml:space="preserve"> </w:t>
      </w:r>
      <w:r w:rsidRPr="009E62C1">
        <w:t>системами</w:t>
      </w:r>
      <w:bookmarkEnd w:id="217"/>
    </w:p>
    <w:p w14:paraId="44012EA6" w14:textId="10751664" w:rsidR="003542D9" w:rsidRDefault="003542D9" w:rsidP="00F13EB7">
      <w:pPr>
        <w:pStyle w:val="a3"/>
        <w:numPr>
          <w:ilvl w:val="0"/>
          <w:numId w:val="104"/>
        </w:numPr>
      </w:pPr>
      <w:bookmarkStart w:id="218" w:name="_Hlk67569947"/>
      <w:r>
        <w:t>Осуществление</w:t>
      </w:r>
      <w:r w:rsidR="000111BD">
        <w:t xml:space="preserve"> </w:t>
      </w:r>
      <w:r>
        <w:t>приема</w:t>
      </w:r>
      <w:r w:rsidR="000111BD">
        <w:t xml:space="preserve"> </w:t>
      </w:r>
      <w:r>
        <w:t>сообщений</w:t>
      </w:r>
      <w:r w:rsidR="000111BD">
        <w:t xml:space="preserve"> </w:t>
      </w:r>
      <w:r>
        <w:t>об</w:t>
      </w:r>
      <w:r w:rsidR="000111BD">
        <w:t xml:space="preserve"> </w:t>
      </w:r>
      <w:r>
        <w:t>изменениях</w:t>
      </w:r>
      <w:r w:rsidR="000111BD">
        <w:t xml:space="preserve"> </w:t>
      </w:r>
      <w:r>
        <w:t>данных</w:t>
      </w:r>
      <w:r w:rsidR="000111BD">
        <w:t xml:space="preserve"> </w:t>
      </w:r>
      <w:r>
        <w:t>пациентов</w:t>
      </w:r>
      <w:r w:rsidR="000111BD">
        <w:t xml:space="preserve"> </w:t>
      </w:r>
      <w:r>
        <w:t>от</w:t>
      </w:r>
      <w:r w:rsidR="000111BD">
        <w:t xml:space="preserve"> </w:t>
      </w:r>
      <w:r>
        <w:t>комплекса</w:t>
      </w:r>
      <w:r w:rsidR="000111BD">
        <w:t xml:space="preserve"> </w:t>
      </w:r>
      <w:r>
        <w:t>программных</w:t>
      </w:r>
      <w:r w:rsidR="000111BD">
        <w:t xml:space="preserve"> </w:t>
      </w:r>
      <w:r>
        <w:t>средств</w:t>
      </w:r>
      <w:r w:rsidR="000111BD">
        <w:t xml:space="preserve"> </w:t>
      </w:r>
      <w:r>
        <w:t>для</w:t>
      </w:r>
      <w:r w:rsidR="000111BD">
        <w:t xml:space="preserve"> </w:t>
      </w:r>
      <w:r>
        <w:t>асинхронного</w:t>
      </w:r>
      <w:r w:rsidR="000111BD">
        <w:t xml:space="preserve"> </w:t>
      </w:r>
      <w:r>
        <w:t>обмена</w:t>
      </w:r>
      <w:r w:rsidR="000111BD">
        <w:t xml:space="preserve"> </w:t>
      </w:r>
      <w:r>
        <w:t>сообщениями</w:t>
      </w:r>
      <w:r w:rsidR="000111BD">
        <w:t xml:space="preserve"> </w:t>
      </w:r>
      <w:r>
        <w:t>между</w:t>
      </w:r>
      <w:r w:rsidR="000111BD">
        <w:t xml:space="preserve"> </w:t>
      </w:r>
      <w:r>
        <w:t>программными</w:t>
      </w:r>
      <w:r w:rsidR="000111BD">
        <w:t xml:space="preserve"> </w:t>
      </w:r>
      <w:r>
        <w:t>интерфейсами</w:t>
      </w:r>
      <w:r w:rsidR="000111BD">
        <w:t xml:space="preserve"> </w:t>
      </w:r>
      <w:r>
        <w:t>ЕМИАС</w:t>
      </w:r>
      <w:r w:rsidR="000111BD">
        <w:t xml:space="preserve"> </w:t>
      </w:r>
      <w:r>
        <w:t>и</w:t>
      </w:r>
      <w:r w:rsidR="000111BD">
        <w:t xml:space="preserve"> </w:t>
      </w:r>
      <w:r>
        <w:t>внешними</w:t>
      </w:r>
      <w:r w:rsidR="000111BD">
        <w:t xml:space="preserve"> </w:t>
      </w:r>
      <w:r>
        <w:t>системами</w:t>
      </w:r>
      <w:bookmarkEnd w:id="218"/>
      <w:r>
        <w:t>.</w:t>
      </w:r>
    </w:p>
    <w:p w14:paraId="4A7FF382" w14:textId="41B558C5" w:rsidR="00887CA0" w:rsidRDefault="008243E3" w:rsidP="00887CA0">
      <w:r>
        <w:t>Функция</w:t>
      </w:r>
      <w:r w:rsidR="000111BD">
        <w:t xml:space="preserve"> </w:t>
      </w:r>
      <w:r>
        <w:t>должна</w:t>
      </w:r>
      <w:r w:rsidR="000111BD">
        <w:t xml:space="preserve"> </w:t>
      </w:r>
      <w:r>
        <w:t>обеспечивать</w:t>
      </w:r>
      <w:r w:rsidR="000111BD">
        <w:t xml:space="preserve"> </w:t>
      </w:r>
      <w:r>
        <w:t>прием</w:t>
      </w:r>
      <w:r w:rsidR="000111BD">
        <w:t xml:space="preserve"> </w:t>
      </w:r>
      <w:r>
        <w:t>сообщений</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4CA2F349" w14:textId="635A0BF3" w:rsidR="008243E3" w:rsidRDefault="008243E3" w:rsidP="008243E3">
      <w:pPr>
        <w:pStyle w:val="-1"/>
        <w:rPr>
          <w:shd w:val="clear" w:color="auto" w:fill="FFFFFF"/>
        </w:rPr>
      </w:pPr>
      <w:r>
        <w:rPr>
          <w:shd w:val="clear" w:color="auto" w:fill="FFFFFF"/>
        </w:rPr>
        <w:t>Идентификатор</w:t>
      </w:r>
      <w:r w:rsidR="000111BD">
        <w:rPr>
          <w:shd w:val="clear" w:color="auto" w:fill="FFFFFF"/>
        </w:rPr>
        <w:t xml:space="preserve"> </w:t>
      </w:r>
      <w:r>
        <w:rPr>
          <w:shd w:val="clear" w:color="auto" w:fill="FFFFFF"/>
        </w:rPr>
        <w:t>сообщения;</w:t>
      </w:r>
    </w:p>
    <w:p w14:paraId="08F4C777" w14:textId="7D876011" w:rsidR="008243E3" w:rsidRDefault="008243E3" w:rsidP="008243E3">
      <w:pPr>
        <w:pStyle w:val="-1"/>
        <w:rPr>
          <w:shd w:val="clear" w:color="auto" w:fill="FFFFFF"/>
        </w:rPr>
      </w:pPr>
      <w:r>
        <w:rPr>
          <w:shd w:val="clear" w:color="auto" w:fill="FFFFFF"/>
        </w:rPr>
        <w:t>Дата</w:t>
      </w:r>
      <w:r w:rsidR="000111BD">
        <w:rPr>
          <w:shd w:val="clear" w:color="auto" w:fill="FFFFFF"/>
        </w:rPr>
        <w:t xml:space="preserve"> </w:t>
      </w:r>
      <w:r>
        <w:rPr>
          <w:shd w:val="clear" w:color="auto" w:fill="FFFFFF"/>
        </w:rPr>
        <w:t>сообщения;</w:t>
      </w:r>
    </w:p>
    <w:p w14:paraId="73C1DDCC" w14:textId="5E4F2705" w:rsidR="008243E3" w:rsidRDefault="008243E3" w:rsidP="008243E3">
      <w:pPr>
        <w:pStyle w:val="-1"/>
      </w:pPr>
      <w:r>
        <w:rPr>
          <w:shd w:val="clear" w:color="auto" w:fill="FFFFFF"/>
        </w:rPr>
        <w:t>Содержимое</w:t>
      </w:r>
      <w:r w:rsidR="000111BD">
        <w:rPr>
          <w:shd w:val="clear" w:color="auto" w:fill="FFFFFF"/>
        </w:rPr>
        <w:t xml:space="preserve"> </w:t>
      </w:r>
      <w:r>
        <w:rPr>
          <w:shd w:val="clear" w:color="auto" w:fill="FFFFFF"/>
        </w:rPr>
        <w:t>сообщения.</w:t>
      </w:r>
    </w:p>
    <w:p w14:paraId="0D9FF4D8" w14:textId="63497641" w:rsidR="00000CA1" w:rsidRDefault="003542D9" w:rsidP="00CD5484">
      <w:pPr>
        <w:pStyle w:val="a3"/>
      </w:pPr>
      <w:bookmarkStart w:id="219" w:name="_Hlk67569957"/>
      <w:r>
        <w:t>Преобразование</w:t>
      </w:r>
      <w:r w:rsidR="000111BD">
        <w:t xml:space="preserve"> </w:t>
      </w:r>
      <w:r>
        <w:t>входящих</w:t>
      </w:r>
      <w:r w:rsidR="000111BD">
        <w:t xml:space="preserve"> </w:t>
      </w:r>
      <w:r>
        <w:t>сообщений</w:t>
      </w:r>
      <w:r w:rsidR="000111BD">
        <w:t xml:space="preserve"> </w:t>
      </w:r>
      <w:r>
        <w:t>от</w:t>
      </w:r>
      <w:r w:rsidR="000111BD">
        <w:t xml:space="preserve"> </w:t>
      </w:r>
      <w:r>
        <w:t>комплекса</w:t>
      </w:r>
      <w:r w:rsidR="000111BD">
        <w:t xml:space="preserve"> </w:t>
      </w:r>
      <w:r>
        <w:t>программных</w:t>
      </w:r>
      <w:r w:rsidR="000111BD">
        <w:t xml:space="preserve"> </w:t>
      </w:r>
      <w:r>
        <w:t>средств</w:t>
      </w:r>
      <w:r w:rsidR="000111BD">
        <w:t xml:space="preserve"> </w:t>
      </w:r>
      <w:r>
        <w:t>для</w:t>
      </w:r>
      <w:r w:rsidR="000111BD">
        <w:t xml:space="preserve"> </w:t>
      </w:r>
      <w:r>
        <w:t>асинхронного</w:t>
      </w:r>
      <w:r w:rsidR="000111BD">
        <w:t xml:space="preserve"> </w:t>
      </w:r>
      <w:r>
        <w:t>обмена</w:t>
      </w:r>
      <w:r w:rsidR="000111BD">
        <w:t xml:space="preserve"> </w:t>
      </w:r>
      <w:r>
        <w:t>сообщениями</w:t>
      </w:r>
      <w:r w:rsidR="000111BD">
        <w:t xml:space="preserve"> </w:t>
      </w:r>
      <w:r>
        <w:t>между</w:t>
      </w:r>
      <w:r w:rsidR="000111BD">
        <w:t xml:space="preserve"> </w:t>
      </w:r>
      <w:r>
        <w:t>программными</w:t>
      </w:r>
      <w:r w:rsidR="000111BD">
        <w:t xml:space="preserve"> </w:t>
      </w:r>
      <w:r>
        <w:t>интерфейсами</w:t>
      </w:r>
      <w:r w:rsidR="000111BD">
        <w:t xml:space="preserve"> </w:t>
      </w:r>
      <w:r>
        <w:t>ЕМИАС</w:t>
      </w:r>
      <w:r w:rsidR="000111BD">
        <w:t xml:space="preserve"> </w:t>
      </w:r>
      <w:r>
        <w:t>и</w:t>
      </w:r>
      <w:r w:rsidR="000111BD">
        <w:t xml:space="preserve"> </w:t>
      </w:r>
      <w:r>
        <w:t>внешними</w:t>
      </w:r>
      <w:r w:rsidR="000111BD">
        <w:t xml:space="preserve"> </w:t>
      </w:r>
      <w:r>
        <w:t>системами</w:t>
      </w:r>
      <w:r w:rsidR="000111BD">
        <w:t xml:space="preserve"> </w:t>
      </w:r>
      <w:r>
        <w:t>в</w:t>
      </w:r>
      <w:r w:rsidR="000111BD">
        <w:t xml:space="preserve"> </w:t>
      </w:r>
      <w:r>
        <w:t>реляционную</w:t>
      </w:r>
      <w:r w:rsidR="000111BD">
        <w:t xml:space="preserve"> </w:t>
      </w:r>
      <w:r>
        <w:t>структуру</w:t>
      </w:r>
      <w:r w:rsidR="000111BD">
        <w:t xml:space="preserve"> </w:t>
      </w:r>
      <w:r>
        <w:t>для</w:t>
      </w:r>
      <w:r w:rsidR="000111BD">
        <w:t xml:space="preserve"> </w:t>
      </w:r>
      <w:r>
        <w:t>записи</w:t>
      </w:r>
      <w:r w:rsidR="000111BD">
        <w:t xml:space="preserve"> </w:t>
      </w:r>
      <w:r>
        <w:t>в</w:t>
      </w:r>
      <w:r w:rsidR="000111BD">
        <w:t xml:space="preserve"> </w:t>
      </w:r>
      <w:r>
        <w:t>базу</w:t>
      </w:r>
      <w:r w:rsidR="000111BD">
        <w:t xml:space="preserve"> </w:t>
      </w:r>
      <w:r>
        <w:t>данных.</w:t>
      </w:r>
      <w:bookmarkEnd w:id="219"/>
    </w:p>
    <w:p w14:paraId="51E0BD46" w14:textId="055809B4" w:rsidR="00133735" w:rsidRPr="009E62C1" w:rsidRDefault="00133735" w:rsidP="009E62C1">
      <w:pPr>
        <w:pStyle w:val="3-3"/>
      </w:pPr>
      <w:bookmarkStart w:id="220" w:name="_Toc67910726"/>
      <w:r w:rsidRPr="009E62C1">
        <w:t>Требования</w:t>
      </w:r>
      <w:r w:rsidR="000111BD">
        <w:t xml:space="preserve"> </w:t>
      </w:r>
      <w:r w:rsidRPr="009E62C1">
        <w:t>к</w:t>
      </w:r>
      <w:r w:rsidR="000111BD">
        <w:t xml:space="preserve"> </w:t>
      </w:r>
      <w:r w:rsidRPr="009E62C1">
        <w:t>работам</w:t>
      </w:r>
      <w:r w:rsidR="000111BD">
        <w:t xml:space="preserve"> </w:t>
      </w:r>
      <w:r w:rsidRPr="009E62C1">
        <w:t>по</w:t>
      </w:r>
      <w:r w:rsidR="000111BD">
        <w:t xml:space="preserve"> </w:t>
      </w:r>
      <w:r w:rsidRPr="009E62C1">
        <w:t>разработке</w:t>
      </w:r>
      <w:r w:rsidR="000111BD">
        <w:t xml:space="preserve"> </w:t>
      </w:r>
      <w:r w:rsidRPr="009E62C1">
        <w:t>Сервиса</w:t>
      </w:r>
      <w:r w:rsidR="000111BD">
        <w:t xml:space="preserve"> </w:t>
      </w:r>
      <w:r w:rsidRPr="009E62C1">
        <w:t>хранения</w:t>
      </w:r>
      <w:r w:rsidR="000111BD">
        <w:t xml:space="preserve"> </w:t>
      </w:r>
      <w:r w:rsidRPr="009E62C1">
        <w:t>и</w:t>
      </w:r>
      <w:r w:rsidR="000111BD">
        <w:t xml:space="preserve"> </w:t>
      </w:r>
      <w:r w:rsidRPr="009E62C1">
        <w:t>предоставления</w:t>
      </w:r>
      <w:r w:rsidR="000111BD">
        <w:t xml:space="preserve"> </w:t>
      </w:r>
      <w:r w:rsidRPr="009E62C1">
        <w:t>информации</w:t>
      </w:r>
      <w:r w:rsidR="000111BD">
        <w:t xml:space="preserve"> </w:t>
      </w:r>
      <w:r w:rsidRPr="009E62C1">
        <w:t>об</w:t>
      </w:r>
      <w:r w:rsidR="000111BD">
        <w:t xml:space="preserve"> </w:t>
      </w:r>
      <w:r w:rsidRPr="009E62C1">
        <w:t>уточенных</w:t>
      </w:r>
      <w:r w:rsidR="000111BD">
        <w:t xml:space="preserve"> </w:t>
      </w:r>
      <w:r w:rsidRPr="009E62C1">
        <w:t>диагнозах</w:t>
      </w:r>
      <w:bookmarkEnd w:id="220"/>
    </w:p>
    <w:p w14:paraId="2881206A" w14:textId="6F52F857" w:rsidR="00133735" w:rsidRDefault="00133735" w:rsidP="00133735">
      <w:r>
        <w:t>Н</w:t>
      </w:r>
      <w:r w:rsidRPr="007F4644">
        <w:t>аименование</w:t>
      </w:r>
      <w:r w:rsidR="000111BD">
        <w:t xml:space="preserve"> </w:t>
      </w:r>
      <w:r w:rsidRPr="007F4644">
        <w:t>работы</w:t>
      </w:r>
      <w:r>
        <w:t>:</w:t>
      </w:r>
      <w:r w:rsidR="000111BD">
        <w:t xml:space="preserve"> </w:t>
      </w:r>
      <w:r>
        <w:rPr>
          <w:rFonts w:eastAsia="Times New Roman"/>
        </w:rPr>
        <w:t>р</w:t>
      </w:r>
      <w:r w:rsidRPr="004C17BB">
        <w:rPr>
          <w:rFonts w:eastAsia="Times New Roman"/>
        </w:rPr>
        <w:t>азработк</w:t>
      </w:r>
      <w:r>
        <w:rPr>
          <w:rFonts w:eastAsia="Times New Roman"/>
        </w:rPr>
        <w:t>а</w:t>
      </w:r>
      <w:r w:rsidR="000111BD">
        <w:rPr>
          <w:rFonts w:eastAsia="Times New Roman"/>
        </w:rPr>
        <w:t xml:space="preserve"> </w:t>
      </w:r>
      <w:r w:rsidRPr="004C17BB">
        <w:rPr>
          <w:rFonts w:eastAsia="Times New Roman"/>
        </w:rPr>
        <w:t>Сервиса</w:t>
      </w:r>
      <w:r w:rsidR="000111BD">
        <w:rPr>
          <w:rFonts w:eastAsia="Times New Roman"/>
        </w:rPr>
        <w:t xml:space="preserve"> </w:t>
      </w:r>
      <w:r w:rsidRPr="004C17BB">
        <w:rPr>
          <w:rFonts w:eastAsia="Times New Roman"/>
        </w:rPr>
        <w:t>хранения</w:t>
      </w:r>
      <w:r w:rsidR="000111BD">
        <w:rPr>
          <w:rFonts w:eastAsia="Times New Roman"/>
        </w:rPr>
        <w:t xml:space="preserve"> </w:t>
      </w:r>
      <w:r w:rsidRPr="004C17BB">
        <w:rPr>
          <w:rFonts w:eastAsia="Times New Roman"/>
        </w:rPr>
        <w:t>и</w:t>
      </w:r>
      <w:r w:rsidR="000111BD">
        <w:rPr>
          <w:rFonts w:eastAsia="Times New Roman"/>
        </w:rPr>
        <w:t xml:space="preserve"> </w:t>
      </w:r>
      <w:r w:rsidRPr="004C17BB">
        <w:rPr>
          <w:rFonts w:eastAsia="Times New Roman"/>
        </w:rPr>
        <w:t>предоставления</w:t>
      </w:r>
      <w:r w:rsidR="000111BD">
        <w:rPr>
          <w:rFonts w:eastAsia="Times New Roman"/>
        </w:rPr>
        <w:t xml:space="preserve"> </w:t>
      </w:r>
      <w:r w:rsidRPr="004C17BB">
        <w:rPr>
          <w:rFonts w:eastAsia="Times New Roman"/>
        </w:rPr>
        <w:t>информации</w:t>
      </w:r>
      <w:r w:rsidR="000111BD">
        <w:rPr>
          <w:rFonts w:eastAsia="Times New Roman"/>
        </w:rPr>
        <w:t xml:space="preserve"> </w:t>
      </w:r>
      <w:r w:rsidRPr="004C17BB">
        <w:rPr>
          <w:rFonts w:eastAsia="Times New Roman"/>
        </w:rPr>
        <w:t>об</w:t>
      </w:r>
      <w:r w:rsidR="000111BD">
        <w:rPr>
          <w:rFonts w:eastAsia="Times New Roman"/>
        </w:rPr>
        <w:t xml:space="preserve"> </w:t>
      </w:r>
      <w:r w:rsidRPr="004C17BB">
        <w:rPr>
          <w:rFonts w:eastAsia="Times New Roman"/>
        </w:rPr>
        <w:t>уточенных</w:t>
      </w:r>
      <w:r w:rsidR="000111BD">
        <w:rPr>
          <w:rFonts w:eastAsia="Times New Roman"/>
        </w:rPr>
        <w:t xml:space="preserve"> </w:t>
      </w:r>
      <w:r w:rsidRPr="004C17BB">
        <w:rPr>
          <w:rFonts w:eastAsia="Times New Roman"/>
        </w:rPr>
        <w:t>диагнозах</w:t>
      </w:r>
      <w:r>
        <w:t>.</w:t>
      </w:r>
    </w:p>
    <w:p w14:paraId="7CC54FAE" w14:textId="2EBDE252" w:rsidR="00133735" w:rsidRDefault="00133735" w:rsidP="00133735">
      <w:r>
        <w:t>Наименование</w:t>
      </w:r>
      <w:r w:rsidR="000111BD">
        <w:t xml:space="preserve"> </w:t>
      </w:r>
      <w:r>
        <w:t>компонента</w:t>
      </w:r>
      <w:r w:rsidR="000111BD">
        <w:t xml:space="preserve"> </w:t>
      </w:r>
      <w:r>
        <w:t>Подсистемы,</w:t>
      </w:r>
      <w:r w:rsidR="000111BD">
        <w:t xml:space="preserve"> </w:t>
      </w:r>
      <w:r>
        <w:t>в</w:t>
      </w:r>
      <w:r w:rsidR="000111BD">
        <w:t xml:space="preserve"> </w:t>
      </w:r>
      <w:r>
        <w:t>отношении</w:t>
      </w:r>
      <w:r w:rsidR="000111BD">
        <w:t xml:space="preserve"> </w:t>
      </w:r>
      <w:r>
        <w:t>которого</w:t>
      </w:r>
      <w:r w:rsidR="000111BD">
        <w:t xml:space="preserve"> </w:t>
      </w:r>
      <w:r>
        <w:t>должна</w:t>
      </w:r>
      <w:r w:rsidR="000111BD">
        <w:t xml:space="preserve"> </w:t>
      </w:r>
      <w:r>
        <w:t>быть</w:t>
      </w:r>
      <w:r w:rsidR="000111BD">
        <w:t xml:space="preserve"> </w:t>
      </w:r>
      <w:r>
        <w:t>выполнена</w:t>
      </w:r>
      <w:r w:rsidR="000111BD">
        <w:t xml:space="preserve"> </w:t>
      </w:r>
      <w:r>
        <w:t>работа:</w:t>
      </w:r>
      <w:r w:rsidR="000111BD">
        <w:t xml:space="preserve"> </w:t>
      </w:r>
      <w:r w:rsidRPr="004C17BB">
        <w:rPr>
          <w:rFonts w:eastAsia="Times New Roman"/>
        </w:rPr>
        <w:t>Сервис</w:t>
      </w:r>
      <w:r w:rsidR="000111BD">
        <w:rPr>
          <w:rFonts w:eastAsia="Times New Roman"/>
        </w:rPr>
        <w:t xml:space="preserve"> </w:t>
      </w:r>
      <w:r w:rsidRPr="004C17BB">
        <w:rPr>
          <w:rFonts w:eastAsia="Times New Roman"/>
        </w:rPr>
        <w:t>хранения</w:t>
      </w:r>
      <w:r w:rsidR="000111BD">
        <w:rPr>
          <w:rFonts w:eastAsia="Times New Roman"/>
        </w:rPr>
        <w:t xml:space="preserve"> </w:t>
      </w:r>
      <w:r w:rsidRPr="004C17BB">
        <w:rPr>
          <w:rFonts w:eastAsia="Times New Roman"/>
        </w:rPr>
        <w:t>и</w:t>
      </w:r>
      <w:r w:rsidR="000111BD">
        <w:rPr>
          <w:rFonts w:eastAsia="Times New Roman"/>
        </w:rPr>
        <w:t xml:space="preserve"> </w:t>
      </w:r>
      <w:r w:rsidRPr="004C17BB">
        <w:rPr>
          <w:rFonts w:eastAsia="Times New Roman"/>
        </w:rPr>
        <w:t>предоставления</w:t>
      </w:r>
      <w:r w:rsidR="000111BD">
        <w:rPr>
          <w:rFonts w:eastAsia="Times New Roman"/>
        </w:rPr>
        <w:t xml:space="preserve"> </w:t>
      </w:r>
      <w:r w:rsidRPr="004C17BB">
        <w:rPr>
          <w:rFonts w:eastAsia="Times New Roman"/>
        </w:rPr>
        <w:t>информации</w:t>
      </w:r>
      <w:r w:rsidR="000111BD">
        <w:rPr>
          <w:rFonts w:eastAsia="Times New Roman"/>
        </w:rPr>
        <w:t xml:space="preserve"> </w:t>
      </w:r>
      <w:r w:rsidRPr="004C17BB">
        <w:rPr>
          <w:rFonts w:eastAsia="Times New Roman"/>
        </w:rPr>
        <w:t>об</w:t>
      </w:r>
      <w:r w:rsidR="000111BD">
        <w:rPr>
          <w:rFonts w:eastAsia="Times New Roman"/>
        </w:rPr>
        <w:t xml:space="preserve"> </w:t>
      </w:r>
      <w:r w:rsidRPr="004C17BB">
        <w:rPr>
          <w:rFonts w:eastAsia="Times New Roman"/>
        </w:rPr>
        <w:t>уточенных</w:t>
      </w:r>
      <w:r w:rsidR="000111BD">
        <w:rPr>
          <w:rFonts w:eastAsia="Times New Roman"/>
        </w:rPr>
        <w:t xml:space="preserve"> </w:t>
      </w:r>
      <w:r w:rsidRPr="004C17BB">
        <w:rPr>
          <w:rFonts w:eastAsia="Times New Roman"/>
        </w:rPr>
        <w:t>диагнозах</w:t>
      </w:r>
      <w:r>
        <w:t>.</w:t>
      </w:r>
    </w:p>
    <w:p w14:paraId="388EC9DC" w14:textId="33748793" w:rsidR="00133735" w:rsidRDefault="00133735" w:rsidP="00133735">
      <w:r>
        <w:t>З</w:t>
      </w:r>
      <w:r w:rsidRPr="00BA47EA">
        <w:t>адачи,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решены</w:t>
      </w:r>
      <w:r w:rsidR="000111BD">
        <w:t xml:space="preserve"> </w:t>
      </w:r>
      <w:r w:rsidRPr="00BA47EA">
        <w:t>в</w:t>
      </w:r>
      <w:r w:rsidR="000111BD">
        <w:t xml:space="preserve"> </w:t>
      </w:r>
      <w:r w:rsidRPr="00BA47EA">
        <w:t>рамках</w:t>
      </w:r>
      <w:r w:rsidR="000111BD">
        <w:t xml:space="preserve"> </w:t>
      </w:r>
      <w:r w:rsidRPr="00BA47EA">
        <w:t>выполнения</w:t>
      </w:r>
      <w:r w:rsidR="000111BD">
        <w:t xml:space="preserve"> </w:t>
      </w:r>
      <w:r w:rsidRPr="00BA47EA">
        <w:t>работ</w:t>
      </w:r>
      <w:r w:rsidR="000111BD">
        <w:t xml:space="preserve"> </w:t>
      </w:r>
      <w:r w:rsidRPr="00BA47EA">
        <w:t>по</w:t>
      </w:r>
      <w:r w:rsidR="000111BD">
        <w:t xml:space="preserve"> </w:t>
      </w:r>
      <w:r w:rsidRPr="00BA47EA">
        <w:t>Заявке</w:t>
      </w:r>
      <w:r w:rsidR="000111BD">
        <w:t xml:space="preserve"> </w:t>
      </w:r>
      <w:r w:rsidRPr="005418E0">
        <w:t>от</w:t>
      </w:r>
      <w:r w:rsidR="000111BD">
        <w:t xml:space="preserve"> </w:t>
      </w:r>
      <w:r>
        <w:t>1</w:t>
      </w:r>
      <w:r w:rsidR="000111BD">
        <w:t xml:space="preserve"> </w:t>
      </w:r>
      <w:r>
        <w:t>декабря</w:t>
      </w:r>
      <w:r w:rsidR="000111BD">
        <w:t xml:space="preserve"> </w:t>
      </w:r>
      <w:r>
        <w:t>2021</w:t>
      </w:r>
      <w:r w:rsidR="000111BD">
        <w:t xml:space="preserve"> </w:t>
      </w:r>
      <w:r>
        <w:t>г.</w:t>
      </w:r>
      <w:r w:rsidR="000111BD">
        <w:t xml:space="preserve"> </w:t>
      </w:r>
      <w:r w:rsidRPr="008D7B8D">
        <w:t>№</w:t>
      </w:r>
      <w:r w:rsidR="000111BD">
        <w:t xml:space="preserve"> </w:t>
      </w:r>
      <w:r>
        <w:t>2:</w:t>
      </w:r>
    </w:p>
    <w:p w14:paraId="77453425" w14:textId="5F7FC9B9" w:rsidR="00133735" w:rsidRDefault="00133735" w:rsidP="00133735">
      <w:pPr>
        <w:pStyle w:val="-1"/>
      </w:pPr>
      <w:bookmarkStart w:id="221" w:name="_Hlk67569971"/>
      <w:r>
        <w:t>Получение</w:t>
      </w:r>
      <w:r w:rsidR="000111BD">
        <w:t xml:space="preserve"> </w:t>
      </w:r>
      <w:r>
        <w:t>списка</w:t>
      </w:r>
      <w:r w:rsidR="000111BD">
        <w:t xml:space="preserve"> </w:t>
      </w:r>
      <w:r>
        <w:t>уточненных</w:t>
      </w:r>
      <w:r w:rsidR="000111BD">
        <w:t xml:space="preserve"> </w:t>
      </w:r>
      <w:r>
        <w:t>диагнозов</w:t>
      </w:r>
      <w:r w:rsidR="000111BD">
        <w:t xml:space="preserve"> </w:t>
      </w:r>
      <w:r>
        <w:t>пациента;</w:t>
      </w:r>
    </w:p>
    <w:p w14:paraId="27DA23DE" w14:textId="636ECF76" w:rsidR="00133735" w:rsidRDefault="00133735" w:rsidP="00133735">
      <w:pPr>
        <w:pStyle w:val="-1"/>
      </w:pPr>
      <w:r>
        <w:t>Обработка</w:t>
      </w:r>
      <w:r w:rsidR="000111BD">
        <w:t xml:space="preserve"> </w:t>
      </w:r>
      <w:r>
        <w:t>поступающих</w:t>
      </w:r>
      <w:r w:rsidR="000111BD">
        <w:t xml:space="preserve"> </w:t>
      </w:r>
      <w:r>
        <w:t>сообщений</w:t>
      </w:r>
      <w:r w:rsidR="000111BD">
        <w:t xml:space="preserve"> </w:t>
      </w:r>
      <w:r>
        <w:t>из</w:t>
      </w:r>
      <w:r w:rsidR="000111BD">
        <w:t xml:space="preserve"> </w:t>
      </w:r>
      <w:r>
        <w:t>комплекса</w:t>
      </w:r>
      <w:r w:rsidR="000111BD">
        <w:t xml:space="preserve"> </w:t>
      </w:r>
      <w:r>
        <w:t>программных</w:t>
      </w:r>
      <w:r w:rsidR="000111BD">
        <w:t xml:space="preserve"> </w:t>
      </w:r>
      <w:r>
        <w:t>средств</w:t>
      </w:r>
      <w:r w:rsidR="000111BD">
        <w:t xml:space="preserve"> </w:t>
      </w:r>
      <w:r>
        <w:t>для</w:t>
      </w:r>
      <w:r w:rsidR="000111BD">
        <w:t xml:space="preserve"> </w:t>
      </w:r>
      <w:r>
        <w:t>асинхронного</w:t>
      </w:r>
      <w:r w:rsidR="000111BD">
        <w:t xml:space="preserve"> </w:t>
      </w:r>
      <w:r>
        <w:t>обмена</w:t>
      </w:r>
      <w:r w:rsidR="000111BD">
        <w:t xml:space="preserve"> </w:t>
      </w:r>
      <w:r>
        <w:t>сообщениями</w:t>
      </w:r>
      <w:r w:rsidR="000111BD">
        <w:t xml:space="preserve"> </w:t>
      </w:r>
      <w:r>
        <w:t>между</w:t>
      </w:r>
      <w:r w:rsidR="000111BD">
        <w:t xml:space="preserve"> </w:t>
      </w:r>
      <w:r>
        <w:t>программными</w:t>
      </w:r>
      <w:r w:rsidR="000111BD">
        <w:t xml:space="preserve"> </w:t>
      </w:r>
      <w:r>
        <w:t>интерфейсами</w:t>
      </w:r>
      <w:r w:rsidR="000111BD">
        <w:t xml:space="preserve"> </w:t>
      </w:r>
      <w:r>
        <w:t>ЕМИАС.</w:t>
      </w:r>
    </w:p>
    <w:bookmarkEnd w:id="221"/>
    <w:p w14:paraId="7B5A46DE" w14:textId="53C7E026" w:rsidR="00597C3A" w:rsidRDefault="00597C3A" w:rsidP="00597C3A">
      <w:r w:rsidRPr="009A0B76">
        <w:t xml:space="preserve">В целях обеспечения выполнения </w:t>
      </w:r>
      <w:r w:rsidR="00234A90">
        <w:t>разрабатываемых</w:t>
      </w:r>
      <w:r w:rsidRPr="009A0B76">
        <w:t xml:space="preserve"> функций, указанных в п.п.</w:t>
      </w:r>
      <w:r>
        <w:t> </w:t>
      </w:r>
      <w:r>
        <w:fldChar w:fldCharType="begin"/>
      </w:r>
      <w:r>
        <w:instrText xml:space="preserve"> REF _Ref66275271 \r \h </w:instrText>
      </w:r>
      <w:r>
        <w:fldChar w:fldCharType="separate"/>
      </w:r>
      <w:r>
        <w:t>2.1.8.1</w:t>
      </w:r>
      <w:r>
        <w:fldChar w:fldCharType="end"/>
      </w:r>
      <w:r>
        <w:t xml:space="preserve"> - </w:t>
      </w:r>
      <w:r>
        <w:fldChar w:fldCharType="begin"/>
      </w:r>
      <w:r>
        <w:instrText xml:space="preserve"> REF _Ref66275273 \r \h </w:instrText>
      </w:r>
      <w:r>
        <w:fldChar w:fldCharType="separate"/>
      </w:r>
      <w:r>
        <w:t>2.1.8.2</w:t>
      </w:r>
      <w:r>
        <w:fldChar w:fldCharType="end"/>
      </w:r>
      <w:r>
        <w:t>,</w:t>
      </w:r>
      <w:r w:rsidRPr="009A0B76">
        <w:t xml:space="preserve"> в рамках выполнения работ должна быть проведена </w:t>
      </w:r>
      <w:r w:rsidR="00234A90">
        <w:t>разработка</w:t>
      </w:r>
      <w:r w:rsidRPr="009A0B76">
        <w:t xml:space="preserve"> структуры хранения данных в объеме </w:t>
      </w:r>
      <w:r>
        <w:t>следующих таблиц:</w:t>
      </w:r>
    </w:p>
    <w:p w14:paraId="40E54F4A" w14:textId="094B537B" w:rsidR="00BC5C19" w:rsidRDefault="00BC5C19" w:rsidP="00BC5C19">
      <w:pPr>
        <w:pStyle w:val="-1"/>
      </w:pPr>
      <w:r>
        <w:t>У</w:t>
      </w:r>
      <w:r w:rsidRPr="00BC5C19">
        <w:t>точненные диагнозы</w:t>
      </w:r>
      <w:r>
        <w:t>;</w:t>
      </w:r>
    </w:p>
    <w:p w14:paraId="31F27535" w14:textId="14C14B36" w:rsidR="00BC5C19" w:rsidRDefault="00BC5C19" w:rsidP="00BC5C19">
      <w:pPr>
        <w:pStyle w:val="-1"/>
      </w:pPr>
      <w:r>
        <w:t>И</w:t>
      </w:r>
      <w:r w:rsidRPr="00BC5C19">
        <w:t>сточник ди</w:t>
      </w:r>
      <w:r>
        <w:t>а</w:t>
      </w:r>
      <w:r w:rsidRPr="00BC5C19">
        <w:t>гноза</w:t>
      </w:r>
      <w:r>
        <w:t>;</w:t>
      </w:r>
      <w:r w:rsidRPr="00BC5C19">
        <w:t xml:space="preserve"> </w:t>
      </w:r>
    </w:p>
    <w:p w14:paraId="0765AA17" w14:textId="715B8B82" w:rsidR="00BC5C19" w:rsidRDefault="00BC5C19" w:rsidP="00BC5C19">
      <w:pPr>
        <w:pStyle w:val="-1"/>
      </w:pPr>
      <w:r w:rsidRPr="00BC5C19">
        <w:t>Дата постановки диагноза</w:t>
      </w:r>
      <w:r>
        <w:t>;</w:t>
      </w:r>
    </w:p>
    <w:p w14:paraId="06C6001C" w14:textId="2832EAC7" w:rsidR="00BC5C19" w:rsidRDefault="00BC5C19" w:rsidP="00BC5C19">
      <w:pPr>
        <w:pStyle w:val="-1"/>
      </w:pPr>
      <w:r>
        <w:t>Ж</w:t>
      </w:r>
      <w:r w:rsidRPr="00BC5C19">
        <w:t>урнал обработки сообщений</w:t>
      </w:r>
      <w:r>
        <w:t>;</w:t>
      </w:r>
    </w:p>
    <w:p w14:paraId="718EE50B" w14:textId="50666532" w:rsidR="00BC5C19" w:rsidRDefault="00BC5C19" w:rsidP="00BC5C19">
      <w:pPr>
        <w:pStyle w:val="-1"/>
      </w:pPr>
      <w:r>
        <w:t>В</w:t>
      </w:r>
      <w:r w:rsidRPr="00BC5C19">
        <w:t>рач, поставивший диагноз</w:t>
      </w:r>
      <w:r>
        <w:t>;</w:t>
      </w:r>
    </w:p>
    <w:p w14:paraId="2D19C2E7" w14:textId="55AF8A3E" w:rsidR="00597C3A" w:rsidRDefault="00BC5C19" w:rsidP="00BC5C19">
      <w:pPr>
        <w:pStyle w:val="-1"/>
      </w:pPr>
      <w:r>
        <w:t>С</w:t>
      </w:r>
      <w:r w:rsidRPr="00BC5C19">
        <w:t xml:space="preserve">правочник </w:t>
      </w:r>
      <w:r>
        <w:t>МКБ</w:t>
      </w:r>
      <w:r w:rsidRPr="00BC5C19">
        <w:t>-10</w:t>
      </w:r>
      <w:r>
        <w:t>;</w:t>
      </w:r>
    </w:p>
    <w:p w14:paraId="4A573E6B" w14:textId="50277506" w:rsidR="00BC5C19" w:rsidRDefault="00BC5C19" w:rsidP="00BC5C19">
      <w:pPr>
        <w:pStyle w:val="-1"/>
      </w:pPr>
      <w:r>
        <w:t xml:space="preserve">Настройка частоты запросов сообщений из </w:t>
      </w:r>
      <w:r w:rsidRPr="2B245FD7">
        <w:rPr>
          <w:rFonts w:eastAsia="Times New Roman"/>
        </w:rPr>
        <w:t>комплекса</w:t>
      </w:r>
      <w:r>
        <w:rPr>
          <w:rFonts w:eastAsia="Times New Roman"/>
        </w:rPr>
        <w:t xml:space="preserve"> </w:t>
      </w:r>
      <w:r w:rsidRPr="2B245FD7">
        <w:rPr>
          <w:rFonts w:eastAsia="Times New Roman"/>
        </w:rPr>
        <w:t>программных</w:t>
      </w:r>
      <w:r>
        <w:rPr>
          <w:rFonts w:eastAsia="Times New Roman"/>
        </w:rPr>
        <w:t xml:space="preserve"> </w:t>
      </w:r>
      <w:r w:rsidRPr="2B245FD7">
        <w:rPr>
          <w:rFonts w:eastAsia="Times New Roman"/>
        </w:rPr>
        <w:t>средств</w:t>
      </w:r>
      <w:r>
        <w:rPr>
          <w:rFonts w:eastAsia="Times New Roman"/>
        </w:rPr>
        <w:t xml:space="preserve"> для </w:t>
      </w:r>
      <w:r w:rsidRPr="004C17BB">
        <w:rPr>
          <w:rFonts w:eastAsia="Times New Roman"/>
        </w:rPr>
        <w:t>асинхронного</w:t>
      </w:r>
      <w:r>
        <w:rPr>
          <w:rFonts w:eastAsia="Times New Roman"/>
        </w:rPr>
        <w:t xml:space="preserve"> </w:t>
      </w:r>
      <w:r w:rsidRPr="004C17BB">
        <w:rPr>
          <w:rFonts w:eastAsia="Times New Roman"/>
        </w:rPr>
        <w:t>обмена</w:t>
      </w:r>
      <w:r>
        <w:rPr>
          <w:rFonts w:eastAsia="Times New Roman"/>
        </w:rPr>
        <w:t xml:space="preserve"> </w:t>
      </w:r>
      <w:r w:rsidRPr="004C17BB">
        <w:rPr>
          <w:rFonts w:eastAsia="Times New Roman"/>
        </w:rPr>
        <w:t>сообщениями</w:t>
      </w:r>
      <w:r>
        <w:rPr>
          <w:rFonts w:eastAsia="Times New Roman"/>
        </w:rPr>
        <w:t xml:space="preserve"> </w:t>
      </w:r>
      <w:r w:rsidRPr="004C17BB">
        <w:rPr>
          <w:rFonts w:eastAsia="Times New Roman"/>
        </w:rPr>
        <w:t>между</w:t>
      </w:r>
      <w:r>
        <w:rPr>
          <w:rFonts w:eastAsia="Times New Roman"/>
        </w:rPr>
        <w:t xml:space="preserve"> </w:t>
      </w:r>
      <w:r w:rsidRPr="004C17BB">
        <w:rPr>
          <w:rFonts w:eastAsia="Times New Roman"/>
        </w:rPr>
        <w:t>программными</w:t>
      </w:r>
      <w:r>
        <w:rPr>
          <w:rFonts w:eastAsia="Times New Roman"/>
        </w:rPr>
        <w:t xml:space="preserve"> </w:t>
      </w:r>
      <w:r w:rsidRPr="004C17BB">
        <w:rPr>
          <w:rFonts w:eastAsia="Times New Roman"/>
        </w:rPr>
        <w:t>интерфейсами</w:t>
      </w:r>
      <w:r>
        <w:rPr>
          <w:rFonts w:eastAsia="Times New Roman"/>
        </w:rPr>
        <w:t xml:space="preserve"> </w:t>
      </w:r>
      <w:r w:rsidRPr="004C17BB">
        <w:rPr>
          <w:rFonts w:eastAsia="Times New Roman"/>
        </w:rPr>
        <w:t>ЕМИАС</w:t>
      </w:r>
      <w:r>
        <w:rPr>
          <w:rFonts w:eastAsia="Times New Roman"/>
        </w:rPr>
        <w:t xml:space="preserve"> </w:t>
      </w:r>
      <w:r w:rsidRPr="004C17BB">
        <w:rPr>
          <w:rFonts w:eastAsia="Times New Roman"/>
        </w:rPr>
        <w:t>и</w:t>
      </w:r>
      <w:r>
        <w:rPr>
          <w:rFonts w:eastAsia="Times New Roman"/>
        </w:rPr>
        <w:t xml:space="preserve"> </w:t>
      </w:r>
      <w:r w:rsidRPr="004C17BB">
        <w:rPr>
          <w:rFonts w:eastAsia="Times New Roman"/>
        </w:rPr>
        <w:t>внешними</w:t>
      </w:r>
      <w:r>
        <w:rPr>
          <w:rFonts w:eastAsia="Times New Roman"/>
        </w:rPr>
        <w:t xml:space="preserve"> </w:t>
      </w:r>
      <w:r w:rsidRPr="004C17BB">
        <w:rPr>
          <w:rFonts w:eastAsia="Times New Roman"/>
        </w:rPr>
        <w:t>системами</w:t>
      </w:r>
      <w:r>
        <w:rPr>
          <w:rFonts w:eastAsia="Times New Roman"/>
        </w:rPr>
        <w:t>.</w:t>
      </w:r>
    </w:p>
    <w:p w14:paraId="652BF469" w14:textId="06076003" w:rsidR="00133735" w:rsidRDefault="00133735" w:rsidP="00133735">
      <w:r>
        <w:t>Далее</w:t>
      </w:r>
      <w:r w:rsidR="000111BD">
        <w:t xml:space="preserve"> </w:t>
      </w:r>
      <w:r>
        <w:t>приведены</w:t>
      </w:r>
      <w:r w:rsidR="000111BD">
        <w:t xml:space="preserve"> </w:t>
      </w:r>
      <w:r w:rsidRPr="00BA47EA">
        <w:t>функциональные</w:t>
      </w:r>
      <w:r w:rsidR="000111BD">
        <w:t xml:space="preserve"> </w:t>
      </w:r>
      <w:r w:rsidRPr="00BA47EA">
        <w:t>возможности,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доработаны/разработаны</w:t>
      </w:r>
      <w:r>
        <w:t>.</w:t>
      </w:r>
    </w:p>
    <w:p w14:paraId="37B1033F" w14:textId="3174E0A3" w:rsidR="00000CA1" w:rsidRPr="009E62C1" w:rsidRDefault="00CD5484" w:rsidP="009E62C1">
      <w:pPr>
        <w:pStyle w:val="4-4"/>
      </w:pPr>
      <w:bookmarkStart w:id="222" w:name="_Ref66275271"/>
      <w:r w:rsidRPr="009E62C1">
        <w:t>Получение</w:t>
      </w:r>
      <w:r w:rsidR="000111BD">
        <w:t xml:space="preserve"> </w:t>
      </w:r>
      <w:r w:rsidRPr="009E62C1">
        <w:t>списка</w:t>
      </w:r>
      <w:r w:rsidR="000111BD">
        <w:t xml:space="preserve"> </w:t>
      </w:r>
      <w:r w:rsidRPr="009E62C1">
        <w:t>уточненных</w:t>
      </w:r>
      <w:r w:rsidR="000111BD">
        <w:t xml:space="preserve"> </w:t>
      </w:r>
      <w:r w:rsidRPr="009E62C1">
        <w:t>диагнозов</w:t>
      </w:r>
      <w:r w:rsidR="000111BD">
        <w:t xml:space="preserve"> </w:t>
      </w:r>
      <w:r w:rsidRPr="009E62C1">
        <w:t>пациента</w:t>
      </w:r>
      <w:bookmarkEnd w:id="222"/>
    </w:p>
    <w:p w14:paraId="45B8C74B" w14:textId="13752512" w:rsidR="000214B7" w:rsidRDefault="000214B7" w:rsidP="00F13EB7">
      <w:pPr>
        <w:pStyle w:val="a3"/>
        <w:numPr>
          <w:ilvl w:val="0"/>
          <w:numId w:val="105"/>
        </w:numPr>
      </w:pPr>
      <w:bookmarkStart w:id="223" w:name="_Hlk67569994"/>
      <w:r>
        <w:t>Получение</w:t>
      </w:r>
      <w:r w:rsidR="000111BD">
        <w:t xml:space="preserve"> </w:t>
      </w:r>
      <w:r>
        <w:t>списка</w:t>
      </w:r>
      <w:r w:rsidR="000111BD">
        <w:t xml:space="preserve"> </w:t>
      </w:r>
      <w:r>
        <w:t>уточненных</w:t>
      </w:r>
      <w:r w:rsidR="000111BD">
        <w:t xml:space="preserve"> </w:t>
      </w:r>
      <w:r>
        <w:t>диагнозов</w:t>
      </w:r>
      <w:r w:rsidR="000111BD">
        <w:t xml:space="preserve"> </w:t>
      </w:r>
      <w:r>
        <w:t>пациента.</w:t>
      </w:r>
      <w:r w:rsidR="000111BD">
        <w:t xml:space="preserve"> </w:t>
      </w:r>
      <w:r>
        <w:t>Диагнозы</w:t>
      </w:r>
      <w:r w:rsidR="000111BD">
        <w:t xml:space="preserve"> </w:t>
      </w:r>
      <w:r>
        <w:t>сортируются</w:t>
      </w:r>
      <w:r w:rsidR="000111BD">
        <w:t xml:space="preserve"> </w:t>
      </w:r>
      <w:r>
        <w:t>по</w:t>
      </w:r>
      <w:r w:rsidR="000111BD">
        <w:t xml:space="preserve"> </w:t>
      </w:r>
      <w:r>
        <w:t>убыванию</w:t>
      </w:r>
      <w:r w:rsidR="000111BD">
        <w:t xml:space="preserve"> </w:t>
      </w:r>
      <w:r>
        <w:t>даты</w:t>
      </w:r>
      <w:r w:rsidR="000111BD">
        <w:t xml:space="preserve"> </w:t>
      </w:r>
      <w:r>
        <w:t>выявления</w:t>
      </w:r>
      <w:bookmarkEnd w:id="223"/>
      <w:r>
        <w:t>.</w:t>
      </w:r>
    </w:p>
    <w:p w14:paraId="5E2625FD" w14:textId="31ED0C07" w:rsidR="0011775D" w:rsidRDefault="0011775D" w:rsidP="0011775D">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rsidR="00D37AF0">
        <w:t>списка</w:t>
      </w:r>
      <w:r w:rsidR="000111BD">
        <w:t xml:space="preserve"> </w:t>
      </w:r>
      <w:r w:rsidR="00D37AF0">
        <w:t>уточненных</w:t>
      </w:r>
      <w:r w:rsidR="000111BD">
        <w:t xml:space="preserve"> </w:t>
      </w:r>
      <w:r w:rsidR="00D37AF0">
        <w:t>диагнозов</w:t>
      </w:r>
      <w:r w:rsidR="000111BD">
        <w:t xml:space="preserve"> </w:t>
      </w:r>
      <w:r w:rsidR="00D37AF0">
        <w:t>пациента</w:t>
      </w:r>
      <w:r w:rsidR="000111BD">
        <w:t xml:space="preserve"> </w:t>
      </w:r>
      <w:r>
        <w:t>на</w:t>
      </w:r>
      <w:r w:rsidR="000111BD">
        <w:t xml:space="preserve"> </w:t>
      </w:r>
      <w:r>
        <w:t>основе</w:t>
      </w:r>
      <w:r w:rsidR="000111BD">
        <w:t xml:space="preserve"> </w:t>
      </w:r>
      <w:r>
        <w:t>следующих</w:t>
      </w:r>
      <w:r w:rsidR="000111BD">
        <w:t xml:space="preserve"> </w:t>
      </w:r>
      <w:r>
        <w:t>входных</w:t>
      </w:r>
      <w:r w:rsidR="000111BD">
        <w:t xml:space="preserve"> </w:t>
      </w:r>
      <w:r w:rsidR="00DC1420">
        <w:rPr>
          <w:shd w:val="clear" w:color="auto" w:fill="FFFFFF"/>
        </w:rPr>
        <w:t>параметров</w:t>
      </w:r>
      <w:r>
        <w:t>:</w:t>
      </w:r>
    </w:p>
    <w:p w14:paraId="64E14073" w14:textId="25835B17" w:rsidR="00D37AF0" w:rsidRPr="002508E0" w:rsidRDefault="002508E0" w:rsidP="002508E0">
      <w:pPr>
        <w:pStyle w:val="-1"/>
        <w:rPr>
          <w:lang w:val="en-US"/>
        </w:rPr>
      </w:pPr>
      <w:r>
        <w:t>Идентификатор</w:t>
      </w:r>
      <w:r w:rsidR="000111BD">
        <w:t xml:space="preserve"> </w:t>
      </w:r>
      <w:r>
        <w:t>пациента;</w:t>
      </w:r>
    </w:p>
    <w:p w14:paraId="22190EFD" w14:textId="3250B25D" w:rsidR="002508E0" w:rsidRPr="002508E0" w:rsidRDefault="002508E0" w:rsidP="002508E0">
      <w:pPr>
        <w:pStyle w:val="-1"/>
        <w:rPr>
          <w:lang w:val="en-US"/>
        </w:rPr>
      </w:pPr>
      <w:r>
        <w:t>Источник</w:t>
      </w:r>
      <w:r w:rsidR="000111BD">
        <w:t xml:space="preserve"> </w:t>
      </w:r>
      <w:r>
        <w:t>документа</w:t>
      </w:r>
      <w:r w:rsidR="000111BD">
        <w:t xml:space="preserve"> </w:t>
      </w:r>
      <w:r>
        <w:t>с</w:t>
      </w:r>
      <w:r w:rsidR="000111BD">
        <w:t xml:space="preserve"> </w:t>
      </w:r>
      <w:r>
        <w:t>диагнозом;</w:t>
      </w:r>
    </w:p>
    <w:p w14:paraId="449464B1" w14:textId="57C9FA6A" w:rsidR="002508E0" w:rsidRDefault="002508E0" w:rsidP="002508E0">
      <w:pPr>
        <w:pStyle w:val="-1"/>
      </w:pPr>
      <w:r>
        <w:t>Дата</w:t>
      </w:r>
      <w:r w:rsidR="000111BD">
        <w:t xml:space="preserve"> </w:t>
      </w:r>
      <w:r>
        <w:t>начала</w:t>
      </w:r>
      <w:r w:rsidR="000111BD">
        <w:t xml:space="preserve"> </w:t>
      </w:r>
      <w:r>
        <w:t>периода,</w:t>
      </w:r>
      <w:r w:rsidR="000111BD">
        <w:t xml:space="preserve"> </w:t>
      </w:r>
      <w:r>
        <w:t>дата</w:t>
      </w:r>
      <w:r w:rsidR="000111BD">
        <w:t xml:space="preserve"> </w:t>
      </w:r>
      <w:r>
        <w:t>окончания</w:t>
      </w:r>
      <w:r w:rsidR="000111BD">
        <w:t xml:space="preserve"> </w:t>
      </w:r>
      <w:r>
        <w:t>периода;</w:t>
      </w:r>
    </w:p>
    <w:p w14:paraId="76822A47" w14:textId="4A29778A" w:rsidR="002508E0" w:rsidRDefault="002508E0" w:rsidP="002508E0">
      <w:pPr>
        <w:pStyle w:val="-1"/>
      </w:pPr>
      <w:r>
        <w:t>Условия</w:t>
      </w:r>
      <w:r w:rsidR="000111BD">
        <w:t xml:space="preserve"> </w:t>
      </w:r>
      <w:r>
        <w:t>сортировки</w:t>
      </w:r>
      <w:r w:rsidR="00686406">
        <w:t>;</w:t>
      </w:r>
    </w:p>
    <w:p w14:paraId="7EE96B9C" w14:textId="62982AB8" w:rsidR="00686406" w:rsidRDefault="00686406" w:rsidP="002508E0">
      <w:pPr>
        <w:pStyle w:val="-1"/>
      </w:pPr>
      <w:r>
        <w:t>Параметры</w:t>
      </w:r>
      <w:r w:rsidR="000111BD">
        <w:t xml:space="preserve"> </w:t>
      </w:r>
      <w:r>
        <w:t>вызова</w:t>
      </w:r>
      <w:r w:rsidR="000111BD">
        <w:t xml:space="preserve"> </w:t>
      </w:r>
      <w:r>
        <w:t>метода;</w:t>
      </w:r>
    </w:p>
    <w:p w14:paraId="40C8AFAF" w14:textId="12F117DD" w:rsidR="00686406" w:rsidRPr="002508E0" w:rsidRDefault="00686406" w:rsidP="002508E0">
      <w:pPr>
        <w:pStyle w:val="-1"/>
      </w:pPr>
      <w:r>
        <w:t>Параметры</w:t>
      </w:r>
      <w:r w:rsidR="000111BD">
        <w:t xml:space="preserve"> </w:t>
      </w:r>
      <w:r>
        <w:t>пагинации.</w:t>
      </w:r>
    </w:p>
    <w:p w14:paraId="5CC26142" w14:textId="54146F8B" w:rsidR="000214B7" w:rsidRDefault="000214B7" w:rsidP="00CD5484">
      <w:pPr>
        <w:pStyle w:val="a3"/>
      </w:pPr>
      <w:bookmarkStart w:id="224" w:name="_Hlk67570001"/>
      <w:r>
        <w:t>Получение</w:t>
      </w:r>
      <w:r w:rsidR="000111BD">
        <w:t xml:space="preserve"> </w:t>
      </w:r>
      <w:r>
        <w:t>даты</w:t>
      </w:r>
      <w:r w:rsidR="000111BD">
        <w:t xml:space="preserve"> </w:t>
      </w:r>
      <w:r>
        <w:t>первого</w:t>
      </w:r>
      <w:r w:rsidR="000111BD">
        <w:t xml:space="preserve"> </w:t>
      </w:r>
      <w:r>
        <w:t>поставленного</w:t>
      </w:r>
      <w:r w:rsidR="000111BD">
        <w:t xml:space="preserve"> </w:t>
      </w:r>
      <w:r>
        <w:t>диагноза</w:t>
      </w:r>
      <w:bookmarkEnd w:id="224"/>
      <w:r>
        <w:t>.</w:t>
      </w:r>
    </w:p>
    <w:p w14:paraId="56DF1FF0" w14:textId="0306164C" w:rsidR="00686406" w:rsidRDefault="002508E0" w:rsidP="002508E0">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t>сведений</w:t>
      </w:r>
      <w:r w:rsidR="000111BD">
        <w:t xml:space="preserve"> </w:t>
      </w:r>
      <w:r>
        <w:t>о</w:t>
      </w:r>
      <w:r w:rsidR="000111BD">
        <w:t xml:space="preserve"> </w:t>
      </w:r>
      <w:r>
        <w:t>дате</w:t>
      </w:r>
      <w:r w:rsidR="000111BD">
        <w:t xml:space="preserve"> </w:t>
      </w:r>
      <w:r>
        <w:t>первого</w:t>
      </w:r>
      <w:r w:rsidR="000111BD">
        <w:t xml:space="preserve"> </w:t>
      </w:r>
      <w:r>
        <w:t>поставленного</w:t>
      </w:r>
      <w:r w:rsidR="000111BD">
        <w:t xml:space="preserve"> </w:t>
      </w:r>
      <w:r>
        <w:t>диагноза</w:t>
      </w:r>
      <w:r w:rsidR="000111BD">
        <w:t xml:space="preserve"> </w:t>
      </w:r>
      <w:r>
        <w:t>на</w:t>
      </w:r>
      <w:r w:rsidR="000111BD">
        <w:t xml:space="preserve"> </w:t>
      </w:r>
      <w:r>
        <w:t>основе</w:t>
      </w:r>
      <w:r w:rsidR="000111BD">
        <w:t xml:space="preserve"> </w:t>
      </w:r>
      <w:r>
        <w:t>следующих</w:t>
      </w:r>
      <w:r w:rsidR="000111BD">
        <w:t xml:space="preserve"> </w:t>
      </w:r>
      <w:r>
        <w:t>входных</w:t>
      </w:r>
      <w:r w:rsidR="000111BD">
        <w:t xml:space="preserve"> </w:t>
      </w:r>
      <w:r>
        <w:t>параметров</w:t>
      </w:r>
      <w:r w:rsidR="00686406">
        <w:t>:</w:t>
      </w:r>
    </w:p>
    <w:p w14:paraId="1C6A789C" w14:textId="4E1D4038" w:rsidR="002508E0" w:rsidRDefault="002508E0" w:rsidP="00686406">
      <w:pPr>
        <w:pStyle w:val="-1"/>
      </w:pPr>
      <w:r>
        <w:t>Идентификатор</w:t>
      </w:r>
      <w:r w:rsidR="000111BD">
        <w:t xml:space="preserve"> </w:t>
      </w:r>
      <w:r>
        <w:t>пациента</w:t>
      </w:r>
      <w:r w:rsidR="00686406">
        <w:t>;</w:t>
      </w:r>
    </w:p>
    <w:p w14:paraId="17D99CA3" w14:textId="25C2ADBF" w:rsidR="00686406" w:rsidRDefault="00686406" w:rsidP="00686406">
      <w:pPr>
        <w:pStyle w:val="-1"/>
      </w:pPr>
      <w:r>
        <w:t>Параметры</w:t>
      </w:r>
      <w:r w:rsidR="000111BD">
        <w:t xml:space="preserve"> </w:t>
      </w:r>
      <w:r>
        <w:t>вызова</w:t>
      </w:r>
      <w:r w:rsidR="000111BD">
        <w:t xml:space="preserve"> </w:t>
      </w:r>
      <w:r>
        <w:t>метода.</w:t>
      </w:r>
    </w:p>
    <w:p w14:paraId="281A1917" w14:textId="5304B922" w:rsidR="000214B7" w:rsidRDefault="000214B7" w:rsidP="00CD5484">
      <w:pPr>
        <w:pStyle w:val="a3"/>
      </w:pPr>
      <w:bookmarkStart w:id="225" w:name="_Hlk67570007"/>
      <w:r>
        <w:t>Получение</w:t>
      </w:r>
      <w:r w:rsidR="000111BD">
        <w:t xml:space="preserve"> </w:t>
      </w:r>
      <w:r>
        <w:t>списка</w:t>
      </w:r>
      <w:r w:rsidR="000111BD">
        <w:t xml:space="preserve"> </w:t>
      </w:r>
      <w:r>
        <w:t>специальностей</w:t>
      </w:r>
      <w:r w:rsidR="000111BD">
        <w:t xml:space="preserve"> </w:t>
      </w:r>
      <w:r>
        <w:t>врачей,</w:t>
      </w:r>
      <w:r w:rsidR="000111BD">
        <w:t xml:space="preserve"> </w:t>
      </w:r>
      <w:r>
        <w:t>которые</w:t>
      </w:r>
      <w:r w:rsidR="000111BD">
        <w:t xml:space="preserve"> </w:t>
      </w:r>
      <w:r>
        <w:t>поставили</w:t>
      </w:r>
      <w:r w:rsidR="000111BD">
        <w:t xml:space="preserve"> </w:t>
      </w:r>
      <w:r>
        <w:t>диагнозы</w:t>
      </w:r>
      <w:r w:rsidR="000111BD">
        <w:t xml:space="preserve"> </w:t>
      </w:r>
      <w:r>
        <w:t>пациенту</w:t>
      </w:r>
      <w:bookmarkEnd w:id="225"/>
      <w:r>
        <w:t>.</w:t>
      </w:r>
    </w:p>
    <w:p w14:paraId="7CA6D511" w14:textId="05224CB0" w:rsidR="00686406" w:rsidRDefault="00686406" w:rsidP="00686406">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t>списка</w:t>
      </w:r>
      <w:r w:rsidR="000111BD">
        <w:t xml:space="preserve"> </w:t>
      </w:r>
      <w:r>
        <w:t>специальностей</w:t>
      </w:r>
      <w:r w:rsidR="000111BD">
        <w:t xml:space="preserve"> </w:t>
      </w:r>
      <w:r>
        <w:t>врачей,</w:t>
      </w:r>
      <w:r w:rsidR="000111BD">
        <w:t xml:space="preserve"> </w:t>
      </w:r>
      <w:r>
        <w:t>которые</w:t>
      </w:r>
      <w:r w:rsidR="000111BD">
        <w:t xml:space="preserve"> </w:t>
      </w:r>
      <w:r>
        <w:t>поставили</w:t>
      </w:r>
      <w:r w:rsidR="000111BD">
        <w:t xml:space="preserve"> </w:t>
      </w:r>
      <w:r>
        <w:t>диагнозы</w:t>
      </w:r>
      <w:r w:rsidR="000111BD">
        <w:t xml:space="preserve"> </w:t>
      </w:r>
      <w:r>
        <w:t>пациенту,</w:t>
      </w:r>
      <w:r w:rsidR="000111BD">
        <w:t xml:space="preserve"> </w:t>
      </w:r>
      <w:r>
        <w:t>на</w:t>
      </w:r>
      <w:r w:rsidR="000111BD">
        <w:t xml:space="preserve"> </w:t>
      </w:r>
      <w:r>
        <w:t>основе</w:t>
      </w:r>
      <w:r w:rsidR="000111BD">
        <w:t xml:space="preserve"> </w:t>
      </w:r>
      <w:r>
        <w:t>следующих</w:t>
      </w:r>
      <w:r w:rsidR="000111BD">
        <w:t xml:space="preserve"> </w:t>
      </w:r>
      <w:r>
        <w:t>входных</w:t>
      </w:r>
      <w:r w:rsidR="000111BD">
        <w:t xml:space="preserve"> </w:t>
      </w:r>
      <w:r>
        <w:t>параметров:</w:t>
      </w:r>
    </w:p>
    <w:p w14:paraId="14F804BE" w14:textId="5557EE17" w:rsidR="00686406" w:rsidRDefault="00686406" w:rsidP="00686406">
      <w:pPr>
        <w:pStyle w:val="-1"/>
      </w:pPr>
      <w:r>
        <w:t>Идентификатор</w:t>
      </w:r>
      <w:r w:rsidR="000111BD">
        <w:t xml:space="preserve"> </w:t>
      </w:r>
      <w:r>
        <w:t>пациента;</w:t>
      </w:r>
    </w:p>
    <w:p w14:paraId="05760ABD" w14:textId="066EE5FE" w:rsidR="00686406" w:rsidRDefault="00686406" w:rsidP="00686406">
      <w:pPr>
        <w:pStyle w:val="-1"/>
      </w:pPr>
      <w:r>
        <w:t>Параметры</w:t>
      </w:r>
      <w:r w:rsidR="000111BD">
        <w:t xml:space="preserve"> </w:t>
      </w:r>
      <w:r>
        <w:t>вызова</w:t>
      </w:r>
      <w:r w:rsidR="000111BD">
        <w:t xml:space="preserve"> </w:t>
      </w:r>
      <w:r>
        <w:t>метода;</w:t>
      </w:r>
    </w:p>
    <w:p w14:paraId="4EBB8A51" w14:textId="4AB5522F" w:rsidR="00686406" w:rsidRDefault="00686406" w:rsidP="00686406">
      <w:pPr>
        <w:pStyle w:val="-1"/>
      </w:pPr>
      <w:r>
        <w:t>Параметры</w:t>
      </w:r>
      <w:r w:rsidR="000111BD">
        <w:t xml:space="preserve"> </w:t>
      </w:r>
      <w:r>
        <w:t>пагинации.</w:t>
      </w:r>
    </w:p>
    <w:p w14:paraId="0C41415A" w14:textId="1ADB599D" w:rsidR="000214B7" w:rsidRDefault="000214B7" w:rsidP="00CD5484">
      <w:pPr>
        <w:pStyle w:val="a3"/>
      </w:pPr>
      <w:bookmarkStart w:id="226" w:name="_Hlk67570012"/>
      <w:r>
        <w:t>Получение</w:t>
      </w:r>
      <w:r w:rsidR="000111BD">
        <w:t xml:space="preserve"> </w:t>
      </w:r>
      <w:r>
        <w:t>списка</w:t>
      </w:r>
      <w:r w:rsidR="000111BD">
        <w:t xml:space="preserve"> </w:t>
      </w:r>
      <w:r>
        <w:t>диагнозов</w:t>
      </w:r>
      <w:r w:rsidR="000111BD">
        <w:t xml:space="preserve"> </w:t>
      </w:r>
      <w:r>
        <w:t>по</w:t>
      </w:r>
      <w:r w:rsidR="000111BD">
        <w:t xml:space="preserve"> </w:t>
      </w:r>
      <w:r>
        <w:t>МКБ-10,</w:t>
      </w:r>
      <w:r w:rsidR="000111BD">
        <w:t xml:space="preserve"> </w:t>
      </w:r>
      <w:r>
        <w:t>поставленных</w:t>
      </w:r>
      <w:r w:rsidR="000111BD">
        <w:t xml:space="preserve"> </w:t>
      </w:r>
      <w:r>
        <w:t>пациенту</w:t>
      </w:r>
      <w:bookmarkEnd w:id="226"/>
      <w:r>
        <w:t>.</w:t>
      </w:r>
    </w:p>
    <w:p w14:paraId="62055979" w14:textId="7AD73461" w:rsidR="00686406" w:rsidRDefault="00686406" w:rsidP="00686406">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t>списка</w:t>
      </w:r>
      <w:r w:rsidR="000111BD">
        <w:t xml:space="preserve"> </w:t>
      </w:r>
      <w:r>
        <w:t>диагнозов</w:t>
      </w:r>
      <w:r w:rsidR="000111BD">
        <w:t xml:space="preserve"> </w:t>
      </w:r>
      <w:r>
        <w:t>по</w:t>
      </w:r>
      <w:r w:rsidR="000111BD">
        <w:t xml:space="preserve"> </w:t>
      </w:r>
      <w:r>
        <w:t>МКБ-10,</w:t>
      </w:r>
      <w:r w:rsidR="000111BD">
        <w:t xml:space="preserve"> </w:t>
      </w:r>
      <w:r>
        <w:t>поставленных</w:t>
      </w:r>
      <w:r w:rsidR="000111BD">
        <w:t xml:space="preserve"> </w:t>
      </w:r>
      <w:r>
        <w:t>пациенту,</w:t>
      </w:r>
      <w:r w:rsidR="000111BD">
        <w:t xml:space="preserve"> </w:t>
      </w:r>
      <w:r>
        <w:t>на</w:t>
      </w:r>
      <w:r w:rsidR="000111BD">
        <w:t xml:space="preserve"> </w:t>
      </w:r>
      <w:r>
        <w:t>основе</w:t>
      </w:r>
      <w:r w:rsidR="000111BD">
        <w:t xml:space="preserve"> </w:t>
      </w:r>
      <w:r>
        <w:t>следующих</w:t>
      </w:r>
      <w:r w:rsidR="000111BD">
        <w:t xml:space="preserve"> </w:t>
      </w:r>
      <w:r>
        <w:t>входных</w:t>
      </w:r>
      <w:r w:rsidR="000111BD">
        <w:t xml:space="preserve"> </w:t>
      </w:r>
      <w:r>
        <w:t>параметров:</w:t>
      </w:r>
    </w:p>
    <w:p w14:paraId="024654D9" w14:textId="2C0C8B93" w:rsidR="00686406" w:rsidRDefault="00686406" w:rsidP="00686406">
      <w:pPr>
        <w:pStyle w:val="-1"/>
      </w:pPr>
      <w:r>
        <w:t>Идентификатор</w:t>
      </w:r>
      <w:r w:rsidR="000111BD">
        <w:t xml:space="preserve"> </w:t>
      </w:r>
      <w:r>
        <w:t>пациента;</w:t>
      </w:r>
    </w:p>
    <w:p w14:paraId="5F31ACCC" w14:textId="4A6FB991" w:rsidR="00686406" w:rsidRDefault="00686406" w:rsidP="00686406">
      <w:pPr>
        <w:pStyle w:val="-1"/>
      </w:pPr>
      <w:r>
        <w:t>Параметры</w:t>
      </w:r>
      <w:r w:rsidR="000111BD">
        <w:t xml:space="preserve"> </w:t>
      </w:r>
      <w:r>
        <w:t>вызова</w:t>
      </w:r>
      <w:r w:rsidR="000111BD">
        <w:t xml:space="preserve"> </w:t>
      </w:r>
      <w:r>
        <w:t>метода;</w:t>
      </w:r>
    </w:p>
    <w:p w14:paraId="0FBEEF26" w14:textId="0C716494" w:rsidR="00686406" w:rsidRDefault="00686406" w:rsidP="00686406">
      <w:pPr>
        <w:pStyle w:val="-1"/>
      </w:pPr>
      <w:r>
        <w:t>Параметры</w:t>
      </w:r>
      <w:r w:rsidR="000111BD">
        <w:t xml:space="preserve"> </w:t>
      </w:r>
      <w:r>
        <w:t>пагинации.</w:t>
      </w:r>
    </w:p>
    <w:p w14:paraId="16D48246" w14:textId="5FDE02B0" w:rsidR="00686406" w:rsidRDefault="000214B7" w:rsidP="006E024E">
      <w:pPr>
        <w:pStyle w:val="a3"/>
      </w:pPr>
      <w:bookmarkStart w:id="227" w:name="_Hlk67570018"/>
      <w:r>
        <w:t>Получение</w:t>
      </w:r>
      <w:r w:rsidR="000111BD">
        <w:t xml:space="preserve"> </w:t>
      </w:r>
      <w:r>
        <w:t>обновления</w:t>
      </w:r>
      <w:r w:rsidR="000111BD">
        <w:t xml:space="preserve"> </w:t>
      </w:r>
      <w:r>
        <w:t>информации</w:t>
      </w:r>
      <w:r w:rsidR="000111BD">
        <w:t xml:space="preserve"> </w:t>
      </w:r>
      <w:r>
        <w:t>по</w:t>
      </w:r>
      <w:r w:rsidR="000111BD">
        <w:t xml:space="preserve"> </w:t>
      </w:r>
      <w:r>
        <w:t>записи</w:t>
      </w:r>
      <w:r w:rsidR="000111BD">
        <w:t xml:space="preserve"> </w:t>
      </w:r>
      <w:r>
        <w:t>конкретного</w:t>
      </w:r>
      <w:r w:rsidR="000111BD">
        <w:t xml:space="preserve"> </w:t>
      </w:r>
      <w:r>
        <w:t>набора</w:t>
      </w:r>
      <w:r w:rsidR="000111BD">
        <w:t xml:space="preserve"> </w:t>
      </w:r>
      <w:r>
        <w:t>данных,</w:t>
      </w:r>
      <w:r w:rsidR="000111BD">
        <w:t xml:space="preserve"> </w:t>
      </w:r>
      <w:r>
        <w:t>включающее</w:t>
      </w:r>
      <w:r w:rsidR="000111BD">
        <w:t xml:space="preserve"> </w:t>
      </w:r>
      <w:r>
        <w:t>обработку</w:t>
      </w:r>
      <w:r w:rsidR="000111BD">
        <w:t xml:space="preserve"> </w:t>
      </w:r>
      <w:r>
        <w:t>данных</w:t>
      </w:r>
      <w:r w:rsidR="000111BD">
        <w:t xml:space="preserve"> </w:t>
      </w:r>
      <w:r>
        <w:t>по</w:t>
      </w:r>
      <w:r w:rsidR="000111BD">
        <w:t xml:space="preserve"> </w:t>
      </w:r>
      <w:r>
        <w:t>изменениям</w:t>
      </w:r>
      <w:r w:rsidR="000111BD">
        <w:t xml:space="preserve"> </w:t>
      </w:r>
      <w:r>
        <w:t>справочника</w:t>
      </w:r>
      <w:r w:rsidR="000111BD">
        <w:t xml:space="preserve"> </w:t>
      </w:r>
      <w:r>
        <w:t>МКБ-10</w:t>
      </w:r>
      <w:bookmarkEnd w:id="227"/>
      <w:r>
        <w:t>.</w:t>
      </w:r>
    </w:p>
    <w:p w14:paraId="04243841" w14:textId="382C268B" w:rsidR="00000CA1" w:rsidRPr="009E62C1" w:rsidRDefault="00CD5484" w:rsidP="009E62C1">
      <w:pPr>
        <w:pStyle w:val="4-4"/>
      </w:pPr>
      <w:bookmarkStart w:id="228" w:name="_Ref66275273"/>
      <w:r w:rsidRPr="009E62C1">
        <w:t>Обработка</w:t>
      </w:r>
      <w:r w:rsidR="000111BD">
        <w:t xml:space="preserve"> </w:t>
      </w:r>
      <w:r w:rsidRPr="009E62C1">
        <w:t>поступающих</w:t>
      </w:r>
      <w:r w:rsidR="000111BD">
        <w:t xml:space="preserve"> </w:t>
      </w:r>
      <w:r w:rsidRPr="009E62C1">
        <w:t>сообщений</w:t>
      </w:r>
      <w:r w:rsidR="000111BD">
        <w:t xml:space="preserve"> </w:t>
      </w:r>
      <w:r w:rsidRPr="009E62C1">
        <w:t>из</w:t>
      </w:r>
      <w:r w:rsidR="000111BD">
        <w:t xml:space="preserve"> </w:t>
      </w:r>
      <w:r w:rsidRPr="009E62C1">
        <w:t>комплекса</w:t>
      </w:r>
      <w:r w:rsidR="000111BD">
        <w:t xml:space="preserve"> </w:t>
      </w:r>
      <w:r w:rsidRPr="009E62C1">
        <w:t>программных</w:t>
      </w:r>
      <w:r w:rsidR="000111BD">
        <w:t xml:space="preserve"> </w:t>
      </w:r>
      <w:r w:rsidRPr="009E62C1">
        <w:t>средств</w:t>
      </w:r>
      <w:r w:rsidR="000111BD">
        <w:t xml:space="preserve"> </w:t>
      </w:r>
      <w:r w:rsidRPr="009E62C1">
        <w:t>для</w:t>
      </w:r>
      <w:r w:rsidR="000111BD">
        <w:t xml:space="preserve"> </w:t>
      </w:r>
      <w:r w:rsidRPr="009E62C1">
        <w:t>асинхронного</w:t>
      </w:r>
      <w:r w:rsidR="000111BD">
        <w:t xml:space="preserve"> </w:t>
      </w:r>
      <w:r w:rsidRPr="009E62C1">
        <w:t>обмена</w:t>
      </w:r>
      <w:r w:rsidR="000111BD">
        <w:t xml:space="preserve"> </w:t>
      </w:r>
      <w:r w:rsidRPr="009E62C1">
        <w:t>сообщениями</w:t>
      </w:r>
      <w:r w:rsidR="000111BD">
        <w:t xml:space="preserve"> </w:t>
      </w:r>
      <w:r w:rsidRPr="009E62C1">
        <w:t>между</w:t>
      </w:r>
      <w:r w:rsidR="000111BD">
        <w:t xml:space="preserve"> </w:t>
      </w:r>
      <w:r w:rsidRPr="009E62C1">
        <w:t>программными</w:t>
      </w:r>
      <w:r w:rsidR="000111BD">
        <w:t xml:space="preserve"> </w:t>
      </w:r>
      <w:r w:rsidRPr="009E62C1">
        <w:t>интерфейсами</w:t>
      </w:r>
      <w:r w:rsidR="000111BD">
        <w:t xml:space="preserve"> </w:t>
      </w:r>
      <w:r w:rsidRPr="009E62C1">
        <w:t>ЕМИАС</w:t>
      </w:r>
      <w:bookmarkEnd w:id="228"/>
    </w:p>
    <w:p w14:paraId="4FA4CF6F" w14:textId="0123C122" w:rsidR="00490B91" w:rsidRDefault="00490B91" w:rsidP="00F13EB7">
      <w:pPr>
        <w:pStyle w:val="a3"/>
        <w:numPr>
          <w:ilvl w:val="0"/>
          <w:numId w:val="106"/>
        </w:numPr>
      </w:pPr>
      <w:bookmarkStart w:id="229" w:name="_Hlk67570034"/>
      <w:r>
        <w:t>Обеспечение</w:t>
      </w:r>
      <w:r w:rsidR="000111BD">
        <w:t xml:space="preserve"> </w:t>
      </w:r>
      <w:r>
        <w:t>подписки</w:t>
      </w:r>
      <w:r w:rsidR="000111BD">
        <w:t xml:space="preserve"> </w:t>
      </w:r>
      <w:r>
        <w:t>на</w:t>
      </w:r>
      <w:r w:rsidR="000111BD">
        <w:t xml:space="preserve"> </w:t>
      </w:r>
      <w:r>
        <w:t>сообщения</w:t>
      </w:r>
      <w:r w:rsidR="000111BD">
        <w:t xml:space="preserve"> </w:t>
      </w:r>
      <w:r>
        <w:t>комплекса</w:t>
      </w:r>
      <w:r w:rsidR="000111BD">
        <w:t xml:space="preserve"> </w:t>
      </w:r>
      <w:r>
        <w:t>программных</w:t>
      </w:r>
      <w:r w:rsidR="000111BD">
        <w:t xml:space="preserve"> </w:t>
      </w:r>
      <w:r>
        <w:t>средств</w:t>
      </w:r>
      <w:r w:rsidR="000111BD">
        <w:t xml:space="preserve"> </w:t>
      </w:r>
      <w:r>
        <w:t>для</w:t>
      </w:r>
      <w:r w:rsidR="000111BD">
        <w:t xml:space="preserve"> </w:t>
      </w:r>
      <w:r>
        <w:t>асинхронного</w:t>
      </w:r>
      <w:r w:rsidR="000111BD">
        <w:t xml:space="preserve"> </w:t>
      </w:r>
      <w:r>
        <w:t>обмена</w:t>
      </w:r>
      <w:r w:rsidR="000111BD">
        <w:t xml:space="preserve"> </w:t>
      </w:r>
      <w:r>
        <w:t>сообщениями</w:t>
      </w:r>
      <w:r w:rsidR="000111BD">
        <w:t xml:space="preserve"> </w:t>
      </w:r>
      <w:r>
        <w:t>между</w:t>
      </w:r>
      <w:r w:rsidR="000111BD">
        <w:t xml:space="preserve"> </w:t>
      </w:r>
      <w:r>
        <w:t>программными</w:t>
      </w:r>
      <w:r w:rsidR="000111BD">
        <w:t xml:space="preserve"> </w:t>
      </w:r>
      <w:r>
        <w:t>интерфейсами</w:t>
      </w:r>
      <w:r w:rsidR="000111BD">
        <w:t xml:space="preserve"> </w:t>
      </w:r>
      <w:r>
        <w:t>ЕМИАС,</w:t>
      </w:r>
      <w:r w:rsidR="000111BD">
        <w:t xml:space="preserve"> </w:t>
      </w:r>
      <w:r>
        <w:t>включающих</w:t>
      </w:r>
      <w:r w:rsidR="000111BD">
        <w:t xml:space="preserve"> </w:t>
      </w:r>
      <w:r>
        <w:t>сведения</w:t>
      </w:r>
      <w:r w:rsidR="000111BD">
        <w:t xml:space="preserve"> </w:t>
      </w:r>
      <w:r>
        <w:t>о</w:t>
      </w:r>
      <w:r w:rsidR="000111BD">
        <w:t xml:space="preserve"> </w:t>
      </w:r>
      <w:r>
        <w:t>документах</w:t>
      </w:r>
      <w:r w:rsidR="000111BD">
        <w:t xml:space="preserve"> </w:t>
      </w:r>
      <w:r>
        <w:t>с</w:t>
      </w:r>
      <w:r w:rsidR="000111BD">
        <w:t xml:space="preserve"> </w:t>
      </w:r>
      <w:r>
        <w:t>диагнозами</w:t>
      </w:r>
      <w:bookmarkEnd w:id="229"/>
      <w:r>
        <w:t>.</w:t>
      </w:r>
    </w:p>
    <w:p w14:paraId="67579729" w14:textId="01110D94" w:rsidR="00C32CA8" w:rsidRPr="00C32CA8" w:rsidRDefault="00C32CA8" w:rsidP="00C32CA8">
      <w:r>
        <w:t>Сообщения</w:t>
      </w:r>
      <w:r w:rsidR="000111BD">
        <w:t xml:space="preserve"> </w:t>
      </w:r>
      <w:r>
        <w:t>из</w:t>
      </w:r>
      <w:r w:rsidR="000111BD">
        <w:t xml:space="preserve"> </w:t>
      </w:r>
      <w:r w:rsidR="000B737E" w:rsidRPr="2B245FD7">
        <w:rPr>
          <w:rFonts w:eastAsia="Times New Roman"/>
        </w:rPr>
        <w:t>комплекса</w:t>
      </w:r>
      <w:r w:rsidR="000111BD">
        <w:rPr>
          <w:rFonts w:eastAsia="Times New Roman"/>
        </w:rPr>
        <w:t xml:space="preserve"> </w:t>
      </w:r>
      <w:r w:rsidR="000B737E" w:rsidRPr="2B245FD7">
        <w:rPr>
          <w:rFonts w:eastAsia="Times New Roman"/>
        </w:rPr>
        <w:t>программных</w:t>
      </w:r>
      <w:r w:rsidR="000111BD">
        <w:rPr>
          <w:rFonts w:eastAsia="Times New Roman"/>
        </w:rPr>
        <w:t xml:space="preserve"> </w:t>
      </w:r>
      <w:r w:rsidR="000B737E" w:rsidRPr="2B245FD7">
        <w:rPr>
          <w:rFonts w:eastAsia="Times New Roman"/>
        </w:rPr>
        <w:t>средств</w:t>
      </w:r>
      <w:r w:rsidR="000111BD">
        <w:rPr>
          <w:rFonts w:eastAsia="Times New Roman"/>
        </w:rPr>
        <w:t xml:space="preserve"> </w:t>
      </w:r>
      <w:r w:rsidR="000B737E">
        <w:rPr>
          <w:rFonts w:eastAsia="Times New Roman"/>
        </w:rPr>
        <w:t>для</w:t>
      </w:r>
      <w:r w:rsidR="000111BD">
        <w:rPr>
          <w:rFonts w:eastAsia="Times New Roman"/>
        </w:rPr>
        <w:t xml:space="preserve"> </w:t>
      </w:r>
      <w:r w:rsidR="000B737E" w:rsidRPr="004C17BB">
        <w:rPr>
          <w:rFonts w:eastAsia="Times New Roman"/>
        </w:rPr>
        <w:t>асинхронного</w:t>
      </w:r>
      <w:r w:rsidR="000111BD">
        <w:rPr>
          <w:rFonts w:eastAsia="Times New Roman"/>
        </w:rPr>
        <w:t xml:space="preserve"> </w:t>
      </w:r>
      <w:r w:rsidR="000B737E" w:rsidRPr="004C17BB">
        <w:rPr>
          <w:rFonts w:eastAsia="Times New Roman"/>
        </w:rPr>
        <w:t>обмена</w:t>
      </w:r>
      <w:r w:rsidR="000111BD">
        <w:rPr>
          <w:rFonts w:eastAsia="Times New Roman"/>
        </w:rPr>
        <w:t xml:space="preserve"> </w:t>
      </w:r>
      <w:r w:rsidR="000B737E" w:rsidRPr="004C17BB">
        <w:rPr>
          <w:rFonts w:eastAsia="Times New Roman"/>
        </w:rPr>
        <w:t>сообщениями</w:t>
      </w:r>
      <w:r w:rsidR="000111BD">
        <w:rPr>
          <w:rFonts w:eastAsia="Times New Roman"/>
        </w:rPr>
        <w:t xml:space="preserve"> </w:t>
      </w:r>
      <w:r w:rsidR="000B737E" w:rsidRPr="004C17BB">
        <w:rPr>
          <w:rFonts w:eastAsia="Times New Roman"/>
        </w:rPr>
        <w:t>между</w:t>
      </w:r>
      <w:r w:rsidR="000111BD">
        <w:rPr>
          <w:rFonts w:eastAsia="Times New Roman"/>
        </w:rPr>
        <w:t xml:space="preserve"> </w:t>
      </w:r>
      <w:r w:rsidR="000B737E" w:rsidRPr="004C17BB">
        <w:rPr>
          <w:rFonts w:eastAsia="Times New Roman"/>
        </w:rPr>
        <w:t>программными</w:t>
      </w:r>
      <w:r w:rsidR="000111BD">
        <w:rPr>
          <w:rFonts w:eastAsia="Times New Roman"/>
        </w:rPr>
        <w:t xml:space="preserve"> </w:t>
      </w:r>
      <w:r w:rsidR="000B737E" w:rsidRPr="004C17BB">
        <w:rPr>
          <w:rFonts w:eastAsia="Times New Roman"/>
        </w:rPr>
        <w:t>интерфейсами</w:t>
      </w:r>
      <w:r w:rsidR="000111BD">
        <w:rPr>
          <w:rFonts w:eastAsia="Times New Roman"/>
        </w:rPr>
        <w:t xml:space="preserve"> </w:t>
      </w:r>
      <w:r w:rsidR="000B737E" w:rsidRPr="004C17BB">
        <w:rPr>
          <w:rFonts w:eastAsia="Times New Roman"/>
        </w:rPr>
        <w:t>ЕМИАС</w:t>
      </w:r>
      <w:r w:rsidR="000111BD">
        <w:rPr>
          <w:rFonts w:eastAsia="Times New Roman"/>
        </w:rPr>
        <w:t xml:space="preserve"> </w:t>
      </w:r>
      <w:r w:rsidR="000B737E" w:rsidRPr="004C17BB">
        <w:rPr>
          <w:rFonts w:eastAsia="Times New Roman"/>
        </w:rPr>
        <w:t>и</w:t>
      </w:r>
      <w:r w:rsidR="000111BD">
        <w:rPr>
          <w:rFonts w:eastAsia="Times New Roman"/>
        </w:rPr>
        <w:t xml:space="preserve"> </w:t>
      </w:r>
      <w:r w:rsidR="000B737E" w:rsidRPr="004C17BB">
        <w:rPr>
          <w:rFonts w:eastAsia="Times New Roman"/>
        </w:rPr>
        <w:t>внешними</w:t>
      </w:r>
      <w:r w:rsidR="000111BD">
        <w:rPr>
          <w:rFonts w:eastAsia="Times New Roman"/>
        </w:rPr>
        <w:t xml:space="preserve"> </w:t>
      </w:r>
      <w:r w:rsidR="000B737E" w:rsidRPr="004C17BB">
        <w:rPr>
          <w:rFonts w:eastAsia="Times New Roman"/>
        </w:rPr>
        <w:t>системами</w:t>
      </w:r>
      <w:r w:rsidR="000111BD">
        <w:rPr>
          <w:rFonts w:eastAsia="Times New Roman"/>
        </w:rPr>
        <w:t xml:space="preserve"> </w:t>
      </w:r>
      <w:r w:rsidR="000B737E">
        <w:rPr>
          <w:rFonts w:eastAsia="Times New Roman"/>
        </w:rPr>
        <w:t>(далее</w:t>
      </w:r>
      <w:r w:rsidR="000111BD">
        <w:rPr>
          <w:rFonts w:eastAsia="Times New Roman"/>
        </w:rPr>
        <w:t xml:space="preserve"> </w:t>
      </w:r>
      <w:r w:rsidR="00AF6D2B">
        <w:rPr>
          <w:rFonts w:eastAsia="Times New Roman"/>
        </w:rPr>
        <w:t>–</w:t>
      </w:r>
      <w:r w:rsidR="000111BD">
        <w:rPr>
          <w:rFonts w:eastAsia="Times New Roman"/>
        </w:rPr>
        <w:t xml:space="preserve"> </w:t>
      </w:r>
      <w:r w:rsidR="00AF6D2B">
        <w:t>ЕМИАС.</w:t>
      </w:r>
      <w:r>
        <w:t>ЕСУВВ</w:t>
      </w:r>
      <w:r w:rsidR="000B737E">
        <w:t>)</w:t>
      </w:r>
      <w:r w:rsidR="000111BD">
        <w:t xml:space="preserve"> </w:t>
      </w:r>
      <w:r>
        <w:t>должны</w:t>
      </w:r>
      <w:r w:rsidR="000111BD">
        <w:t xml:space="preserve"> </w:t>
      </w:r>
      <w:r>
        <w:t>поступать</w:t>
      </w:r>
      <w:r w:rsidR="000111BD">
        <w:t xml:space="preserve"> </w:t>
      </w:r>
      <w:r>
        <w:t>в</w:t>
      </w:r>
      <w:r w:rsidR="000111BD">
        <w:t xml:space="preserve"> </w:t>
      </w:r>
      <w:r>
        <w:t>формате</w:t>
      </w:r>
      <w:r w:rsidR="000111BD">
        <w:t xml:space="preserve"> </w:t>
      </w:r>
      <w:r>
        <w:rPr>
          <w:lang w:val="en-US"/>
        </w:rPr>
        <w:t>JSON</w:t>
      </w:r>
      <w:r>
        <w:t>.</w:t>
      </w:r>
    </w:p>
    <w:p w14:paraId="00B6C2CC" w14:textId="799D7B79" w:rsidR="00490B91" w:rsidRDefault="00490B91" w:rsidP="00CD5484">
      <w:pPr>
        <w:pStyle w:val="a3"/>
      </w:pPr>
      <w:bookmarkStart w:id="230" w:name="_Hlk67570046"/>
      <w:r>
        <w:t>Обработка</w:t>
      </w:r>
      <w:r w:rsidR="000111BD">
        <w:t xml:space="preserve"> </w:t>
      </w:r>
      <w:r>
        <w:t>и</w:t>
      </w:r>
      <w:r w:rsidR="000111BD">
        <w:t xml:space="preserve"> </w:t>
      </w:r>
      <w:r>
        <w:t>преобразование</w:t>
      </w:r>
      <w:r w:rsidR="000111BD">
        <w:t xml:space="preserve"> </w:t>
      </w:r>
      <w:r>
        <w:t>сообщений</w:t>
      </w:r>
      <w:r w:rsidR="000111BD">
        <w:t xml:space="preserve"> </w:t>
      </w:r>
      <w:r>
        <w:t>комплекса</w:t>
      </w:r>
      <w:r w:rsidR="000111BD">
        <w:t xml:space="preserve"> </w:t>
      </w:r>
      <w:r>
        <w:t>программных</w:t>
      </w:r>
      <w:r w:rsidR="000111BD">
        <w:t xml:space="preserve"> </w:t>
      </w:r>
      <w:r>
        <w:t>средств</w:t>
      </w:r>
      <w:r w:rsidR="000111BD">
        <w:t xml:space="preserve"> </w:t>
      </w:r>
      <w:r>
        <w:t>для</w:t>
      </w:r>
      <w:r w:rsidR="000111BD">
        <w:t xml:space="preserve"> </w:t>
      </w:r>
      <w:r>
        <w:t>асинхронного</w:t>
      </w:r>
      <w:r w:rsidR="000111BD">
        <w:t xml:space="preserve"> </w:t>
      </w:r>
      <w:r>
        <w:t>обмена</w:t>
      </w:r>
      <w:r w:rsidR="000111BD">
        <w:t xml:space="preserve"> </w:t>
      </w:r>
      <w:r>
        <w:t>сообщениями</w:t>
      </w:r>
      <w:r w:rsidR="000111BD">
        <w:t xml:space="preserve"> </w:t>
      </w:r>
      <w:r>
        <w:t>между</w:t>
      </w:r>
      <w:r w:rsidR="000111BD">
        <w:t xml:space="preserve"> </w:t>
      </w:r>
      <w:r>
        <w:t>программными</w:t>
      </w:r>
      <w:r w:rsidR="000111BD">
        <w:t xml:space="preserve"> </w:t>
      </w:r>
      <w:r>
        <w:t>интерфейсами</w:t>
      </w:r>
      <w:r w:rsidR="000111BD">
        <w:t xml:space="preserve"> </w:t>
      </w:r>
      <w:r>
        <w:t>ЕМИАС,</w:t>
      </w:r>
      <w:r w:rsidR="000111BD">
        <w:t xml:space="preserve"> </w:t>
      </w:r>
      <w:r>
        <w:t>включающих</w:t>
      </w:r>
      <w:r w:rsidR="000111BD">
        <w:t xml:space="preserve"> </w:t>
      </w:r>
      <w:r>
        <w:t>сведения</w:t>
      </w:r>
      <w:r w:rsidR="000111BD">
        <w:t xml:space="preserve"> </w:t>
      </w:r>
      <w:r>
        <w:t>о</w:t>
      </w:r>
      <w:r w:rsidR="000111BD">
        <w:t xml:space="preserve"> </w:t>
      </w:r>
      <w:r>
        <w:t>документах</w:t>
      </w:r>
      <w:r w:rsidR="000111BD">
        <w:t xml:space="preserve"> </w:t>
      </w:r>
      <w:r>
        <w:t>с</w:t>
      </w:r>
      <w:r w:rsidR="000111BD">
        <w:t xml:space="preserve"> </w:t>
      </w:r>
      <w:r>
        <w:t>диагнозами,</w:t>
      </w:r>
      <w:r w:rsidR="000111BD">
        <w:t xml:space="preserve"> </w:t>
      </w:r>
      <w:r>
        <w:t>с</w:t>
      </w:r>
      <w:r w:rsidR="000111BD">
        <w:t xml:space="preserve"> </w:t>
      </w:r>
      <w:r>
        <w:t>последующим</w:t>
      </w:r>
      <w:r w:rsidR="000111BD">
        <w:t xml:space="preserve"> </w:t>
      </w:r>
      <w:r>
        <w:t>хранением</w:t>
      </w:r>
      <w:r w:rsidR="000111BD">
        <w:t xml:space="preserve"> </w:t>
      </w:r>
      <w:r>
        <w:t>записи</w:t>
      </w:r>
      <w:r w:rsidR="000111BD">
        <w:t xml:space="preserve"> </w:t>
      </w:r>
      <w:r>
        <w:t>о</w:t>
      </w:r>
      <w:r w:rsidR="000111BD">
        <w:t xml:space="preserve"> </w:t>
      </w:r>
      <w:r>
        <w:t>преобразовании</w:t>
      </w:r>
      <w:bookmarkEnd w:id="230"/>
      <w:r>
        <w:t>.</w:t>
      </w:r>
    </w:p>
    <w:p w14:paraId="1E07574B" w14:textId="249EF001" w:rsidR="00C32CA8" w:rsidRDefault="00C32CA8" w:rsidP="00C32CA8">
      <w:r>
        <w:t>Сообщения</w:t>
      </w:r>
      <w:r w:rsidR="000111BD">
        <w:t xml:space="preserve"> </w:t>
      </w:r>
      <w:r>
        <w:t>из</w:t>
      </w:r>
      <w:r w:rsidR="000111BD">
        <w:t xml:space="preserve"> </w:t>
      </w:r>
      <w:r w:rsidR="00AF6D2B">
        <w:rPr>
          <w:rFonts w:eastAsia="Times New Roman"/>
        </w:rPr>
        <w:t>ЕМИАС.ЕСУ</w:t>
      </w:r>
      <w:r w:rsidR="00AF6D2B">
        <w:t xml:space="preserve">ВВ </w:t>
      </w:r>
      <w:r>
        <w:t>должны</w:t>
      </w:r>
      <w:r w:rsidR="000111BD">
        <w:t xml:space="preserve"> </w:t>
      </w:r>
      <w:r>
        <w:t>поступать</w:t>
      </w:r>
      <w:r w:rsidR="000111BD">
        <w:t xml:space="preserve"> </w:t>
      </w:r>
      <w:r>
        <w:t>в</w:t>
      </w:r>
      <w:r w:rsidR="000111BD">
        <w:t xml:space="preserve"> </w:t>
      </w:r>
      <w:r>
        <w:t>формате</w:t>
      </w:r>
      <w:r w:rsidR="000111BD">
        <w:t xml:space="preserve"> </w:t>
      </w:r>
      <w:r>
        <w:rPr>
          <w:lang w:val="en-US"/>
        </w:rPr>
        <w:t>JSON</w:t>
      </w:r>
      <w:r>
        <w:t>.</w:t>
      </w:r>
    </w:p>
    <w:p w14:paraId="7E5BCE0B" w14:textId="0159E1A0" w:rsidR="00490B91" w:rsidRDefault="00490B91" w:rsidP="00CD5484">
      <w:pPr>
        <w:pStyle w:val="a3"/>
      </w:pPr>
      <w:bookmarkStart w:id="231" w:name="_Hlk67570055"/>
      <w:r>
        <w:t>Создание</w:t>
      </w:r>
      <w:r w:rsidR="000111BD">
        <w:t xml:space="preserve"> </w:t>
      </w:r>
      <w:r>
        <w:t>уточненного</w:t>
      </w:r>
      <w:r w:rsidR="000111BD">
        <w:t xml:space="preserve"> </w:t>
      </w:r>
      <w:r>
        <w:t>диагноза</w:t>
      </w:r>
      <w:r w:rsidR="000111BD">
        <w:t xml:space="preserve"> </w:t>
      </w:r>
      <w:r>
        <w:t>по</w:t>
      </w:r>
      <w:r w:rsidR="000111BD">
        <w:t xml:space="preserve"> </w:t>
      </w:r>
      <w:r>
        <w:t>сообщению</w:t>
      </w:r>
      <w:r w:rsidR="000111BD">
        <w:t xml:space="preserve"> </w:t>
      </w:r>
      <w:r>
        <w:t>комплекса</w:t>
      </w:r>
      <w:r w:rsidR="000111BD">
        <w:t xml:space="preserve"> </w:t>
      </w:r>
      <w:r>
        <w:t>программных</w:t>
      </w:r>
      <w:r w:rsidR="000111BD">
        <w:t xml:space="preserve"> </w:t>
      </w:r>
      <w:r>
        <w:t>средств</w:t>
      </w:r>
      <w:r w:rsidR="000111BD">
        <w:t xml:space="preserve"> </w:t>
      </w:r>
      <w:r>
        <w:t>для</w:t>
      </w:r>
      <w:r w:rsidR="000111BD">
        <w:t xml:space="preserve"> </w:t>
      </w:r>
      <w:r>
        <w:t>асинхронного</w:t>
      </w:r>
      <w:r w:rsidR="000111BD">
        <w:t xml:space="preserve"> </w:t>
      </w:r>
      <w:r>
        <w:t>обмена</w:t>
      </w:r>
      <w:r w:rsidR="000111BD">
        <w:t xml:space="preserve"> </w:t>
      </w:r>
      <w:r>
        <w:t>сообщениями</w:t>
      </w:r>
      <w:r w:rsidR="000111BD">
        <w:t xml:space="preserve"> </w:t>
      </w:r>
      <w:r>
        <w:t>между</w:t>
      </w:r>
      <w:r w:rsidR="000111BD">
        <w:t xml:space="preserve"> </w:t>
      </w:r>
      <w:r>
        <w:t>программными</w:t>
      </w:r>
      <w:r w:rsidR="000111BD">
        <w:t xml:space="preserve"> </w:t>
      </w:r>
      <w:r>
        <w:t>интерфейсами</w:t>
      </w:r>
      <w:r w:rsidR="000111BD">
        <w:t xml:space="preserve"> </w:t>
      </w:r>
      <w:r>
        <w:t>ЕМИАС</w:t>
      </w:r>
      <w:bookmarkEnd w:id="231"/>
      <w:r>
        <w:t>.</w:t>
      </w:r>
    </w:p>
    <w:p w14:paraId="2D7F9043" w14:textId="00207E28" w:rsidR="00C32CA8" w:rsidRDefault="00C32CA8" w:rsidP="00C32CA8">
      <w:r>
        <w:t>Сообщения</w:t>
      </w:r>
      <w:r w:rsidR="000111BD">
        <w:t xml:space="preserve"> </w:t>
      </w:r>
      <w:r>
        <w:t>из</w:t>
      </w:r>
      <w:r w:rsidR="000111BD">
        <w:t xml:space="preserve"> </w:t>
      </w:r>
      <w:r w:rsidR="00AF6D2B">
        <w:rPr>
          <w:rFonts w:eastAsia="Times New Roman"/>
        </w:rPr>
        <w:t>ЕМИАС.ЕСУВВ</w:t>
      </w:r>
      <w:r w:rsidR="00AF6D2B">
        <w:t xml:space="preserve"> </w:t>
      </w:r>
      <w:r>
        <w:t>должны</w:t>
      </w:r>
      <w:r w:rsidR="000111BD">
        <w:t xml:space="preserve"> </w:t>
      </w:r>
      <w:r>
        <w:t>поступать</w:t>
      </w:r>
      <w:r w:rsidR="000111BD">
        <w:t xml:space="preserve"> </w:t>
      </w:r>
      <w:r>
        <w:t>в</w:t>
      </w:r>
      <w:r w:rsidR="000111BD">
        <w:t xml:space="preserve"> </w:t>
      </w:r>
      <w:r>
        <w:t>формате</w:t>
      </w:r>
      <w:r w:rsidR="000111BD">
        <w:t xml:space="preserve"> </w:t>
      </w:r>
      <w:r>
        <w:rPr>
          <w:lang w:val="en-US"/>
        </w:rPr>
        <w:t>JSON</w:t>
      </w:r>
      <w:r>
        <w:t>.</w:t>
      </w:r>
    </w:p>
    <w:p w14:paraId="7124A566" w14:textId="4669ED00" w:rsidR="00000CA1" w:rsidRDefault="00490B91" w:rsidP="00CD5484">
      <w:pPr>
        <w:pStyle w:val="a3"/>
      </w:pPr>
      <w:bookmarkStart w:id="232" w:name="_Hlk67570061"/>
      <w:r>
        <w:t>Аннулирование</w:t>
      </w:r>
      <w:r w:rsidR="000111BD">
        <w:t xml:space="preserve"> </w:t>
      </w:r>
      <w:r>
        <w:t>уточненного</w:t>
      </w:r>
      <w:r w:rsidR="000111BD">
        <w:t xml:space="preserve"> </w:t>
      </w:r>
      <w:r>
        <w:t>диагноза</w:t>
      </w:r>
      <w:r w:rsidR="000111BD">
        <w:t xml:space="preserve"> </w:t>
      </w:r>
      <w:r>
        <w:t>по</w:t>
      </w:r>
      <w:r w:rsidR="000111BD">
        <w:t xml:space="preserve"> </w:t>
      </w:r>
      <w:r>
        <w:t>сообщению</w:t>
      </w:r>
      <w:r w:rsidR="000111BD">
        <w:t xml:space="preserve"> </w:t>
      </w:r>
      <w:r>
        <w:t>комплекса</w:t>
      </w:r>
      <w:r w:rsidR="000111BD">
        <w:t xml:space="preserve"> </w:t>
      </w:r>
      <w:r>
        <w:t>программных</w:t>
      </w:r>
      <w:r w:rsidR="000111BD">
        <w:t xml:space="preserve"> </w:t>
      </w:r>
      <w:r>
        <w:t>средств</w:t>
      </w:r>
      <w:r w:rsidR="000111BD">
        <w:t xml:space="preserve"> </w:t>
      </w:r>
      <w:r>
        <w:t>для</w:t>
      </w:r>
      <w:r w:rsidR="000111BD">
        <w:t xml:space="preserve"> </w:t>
      </w:r>
      <w:r>
        <w:t>асинхронного</w:t>
      </w:r>
      <w:r w:rsidR="000111BD">
        <w:t xml:space="preserve"> </w:t>
      </w:r>
      <w:r>
        <w:t>обмена</w:t>
      </w:r>
      <w:r w:rsidR="000111BD">
        <w:t xml:space="preserve"> </w:t>
      </w:r>
      <w:r>
        <w:t>сообщениями</w:t>
      </w:r>
      <w:r w:rsidR="000111BD">
        <w:t xml:space="preserve"> </w:t>
      </w:r>
      <w:r>
        <w:t>между</w:t>
      </w:r>
      <w:r w:rsidR="000111BD">
        <w:t xml:space="preserve"> </w:t>
      </w:r>
      <w:r>
        <w:t>программными</w:t>
      </w:r>
      <w:r w:rsidR="000111BD">
        <w:t xml:space="preserve"> </w:t>
      </w:r>
      <w:r>
        <w:t>интерфейсами</w:t>
      </w:r>
      <w:r w:rsidR="000111BD">
        <w:t xml:space="preserve"> </w:t>
      </w:r>
      <w:r>
        <w:t>ЕМИАС</w:t>
      </w:r>
      <w:bookmarkEnd w:id="232"/>
      <w:r>
        <w:t>.</w:t>
      </w:r>
    </w:p>
    <w:p w14:paraId="46577090" w14:textId="66AFE749" w:rsidR="00C32CA8" w:rsidRDefault="00C32CA8" w:rsidP="00C32CA8">
      <w:r>
        <w:t>Сообщения</w:t>
      </w:r>
      <w:r w:rsidR="000111BD">
        <w:t xml:space="preserve"> </w:t>
      </w:r>
      <w:r>
        <w:t>из</w:t>
      </w:r>
      <w:r w:rsidR="000111BD">
        <w:t xml:space="preserve"> </w:t>
      </w:r>
      <w:r w:rsidR="00AF6D2B">
        <w:rPr>
          <w:rFonts w:eastAsia="Times New Roman"/>
        </w:rPr>
        <w:t>ЕМИАС.ЕСУВВ</w:t>
      </w:r>
      <w:r w:rsidR="00AF6D2B">
        <w:t xml:space="preserve"> </w:t>
      </w:r>
      <w:r>
        <w:t>должны</w:t>
      </w:r>
      <w:r w:rsidR="000111BD">
        <w:t xml:space="preserve"> </w:t>
      </w:r>
      <w:r>
        <w:t>поступать</w:t>
      </w:r>
      <w:r w:rsidR="000111BD">
        <w:t xml:space="preserve"> </w:t>
      </w:r>
      <w:r>
        <w:t>в</w:t>
      </w:r>
      <w:r w:rsidR="000111BD">
        <w:t xml:space="preserve"> </w:t>
      </w:r>
      <w:r>
        <w:t>формате</w:t>
      </w:r>
      <w:r w:rsidR="000111BD">
        <w:t xml:space="preserve"> </w:t>
      </w:r>
      <w:r>
        <w:rPr>
          <w:lang w:val="en-US"/>
        </w:rPr>
        <w:t>JSON</w:t>
      </w:r>
      <w:r>
        <w:t>.</w:t>
      </w:r>
    </w:p>
    <w:p w14:paraId="096D61B2" w14:textId="4CB0F211" w:rsidR="00490B91" w:rsidRPr="009E62C1" w:rsidRDefault="00490B91" w:rsidP="009E62C1">
      <w:pPr>
        <w:pStyle w:val="3-3"/>
      </w:pPr>
      <w:bookmarkStart w:id="233" w:name="_Toc67910727"/>
      <w:r w:rsidRPr="009E62C1">
        <w:t>Требования</w:t>
      </w:r>
      <w:r w:rsidR="000111BD">
        <w:t xml:space="preserve"> </w:t>
      </w:r>
      <w:r w:rsidRPr="009E62C1">
        <w:t>к</w:t>
      </w:r>
      <w:r w:rsidR="000111BD">
        <w:t xml:space="preserve"> </w:t>
      </w:r>
      <w:r w:rsidRPr="009E62C1">
        <w:t>работам</w:t>
      </w:r>
      <w:r w:rsidR="000111BD">
        <w:t xml:space="preserve"> </w:t>
      </w:r>
      <w:r w:rsidRPr="009E62C1">
        <w:t>по</w:t>
      </w:r>
      <w:r w:rsidR="000111BD">
        <w:t xml:space="preserve"> </w:t>
      </w:r>
      <w:r w:rsidRPr="009E62C1">
        <w:t>разработке</w:t>
      </w:r>
      <w:r w:rsidR="000111BD">
        <w:t xml:space="preserve"> </w:t>
      </w:r>
      <w:r w:rsidRPr="009E62C1">
        <w:t>Сервиса</w:t>
      </w:r>
      <w:r w:rsidR="000111BD">
        <w:t xml:space="preserve"> </w:t>
      </w:r>
      <w:r w:rsidRPr="009E62C1">
        <w:t>по</w:t>
      </w:r>
      <w:r w:rsidR="000111BD">
        <w:t xml:space="preserve"> </w:t>
      </w:r>
      <w:r w:rsidRPr="009E62C1">
        <w:t>обработке</w:t>
      </w:r>
      <w:r w:rsidR="000111BD">
        <w:t xml:space="preserve"> </w:t>
      </w:r>
      <w:r w:rsidRPr="009E62C1">
        <w:t>и</w:t>
      </w:r>
      <w:r w:rsidR="000111BD">
        <w:t xml:space="preserve"> </w:t>
      </w:r>
      <w:r w:rsidRPr="009E62C1">
        <w:t>хранению</w:t>
      </w:r>
      <w:r w:rsidR="000111BD">
        <w:t xml:space="preserve"> </w:t>
      </w:r>
      <w:r w:rsidRPr="009E62C1">
        <w:t>сведений</w:t>
      </w:r>
      <w:r w:rsidR="000111BD">
        <w:t xml:space="preserve"> </w:t>
      </w:r>
      <w:r w:rsidRPr="009E62C1">
        <w:t>о</w:t>
      </w:r>
      <w:r w:rsidR="000111BD">
        <w:t xml:space="preserve"> </w:t>
      </w:r>
      <w:r w:rsidRPr="009E62C1">
        <w:t>целях</w:t>
      </w:r>
      <w:r w:rsidR="000111BD">
        <w:t xml:space="preserve"> </w:t>
      </w:r>
      <w:r w:rsidRPr="009E62C1">
        <w:t>обращений</w:t>
      </w:r>
      <w:r w:rsidR="000111BD">
        <w:t xml:space="preserve"> </w:t>
      </w:r>
      <w:r w:rsidRPr="009E62C1">
        <w:t>пациентов</w:t>
      </w:r>
      <w:r w:rsidR="000111BD">
        <w:t xml:space="preserve"> </w:t>
      </w:r>
      <w:r w:rsidRPr="009E62C1">
        <w:t>к</w:t>
      </w:r>
      <w:r w:rsidR="000111BD">
        <w:t xml:space="preserve"> </w:t>
      </w:r>
      <w:r w:rsidRPr="009E62C1">
        <w:t>врачу</w:t>
      </w:r>
      <w:bookmarkEnd w:id="233"/>
    </w:p>
    <w:p w14:paraId="4007E2E2" w14:textId="2E1B9952" w:rsidR="00C94AD4" w:rsidRDefault="00C94AD4" w:rsidP="00C94AD4">
      <w:r>
        <w:t>Н</w:t>
      </w:r>
      <w:r w:rsidRPr="007F4644">
        <w:t>аименование</w:t>
      </w:r>
      <w:r w:rsidR="000111BD">
        <w:t xml:space="preserve"> </w:t>
      </w:r>
      <w:r w:rsidRPr="007F4644">
        <w:t>работы</w:t>
      </w:r>
      <w:r>
        <w:t>:</w:t>
      </w:r>
      <w:r w:rsidR="000111BD">
        <w:t xml:space="preserve"> </w:t>
      </w:r>
      <w:r>
        <w:rPr>
          <w:rFonts w:eastAsia="Times New Roman"/>
        </w:rPr>
        <w:t>р</w:t>
      </w:r>
      <w:r w:rsidRPr="004C17BB">
        <w:rPr>
          <w:rFonts w:eastAsia="Times New Roman"/>
        </w:rPr>
        <w:t>азработк</w:t>
      </w:r>
      <w:r>
        <w:rPr>
          <w:rFonts w:eastAsia="Times New Roman"/>
        </w:rPr>
        <w:t>а</w:t>
      </w:r>
      <w:r w:rsidR="000111BD">
        <w:rPr>
          <w:rFonts w:eastAsia="Times New Roman"/>
        </w:rPr>
        <w:t xml:space="preserve"> </w:t>
      </w:r>
      <w:r w:rsidRPr="004C17BB">
        <w:rPr>
          <w:rFonts w:eastAsia="Times New Roman"/>
        </w:rPr>
        <w:t>Сервиса</w:t>
      </w:r>
      <w:r w:rsidR="000111BD">
        <w:rPr>
          <w:rFonts w:eastAsia="Times New Roman"/>
        </w:rPr>
        <w:t xml:space="preserve"> </w:t>
      </w:r>
      <w:r w:rsidRPr="004C17BB">
        <w:rPr>
          <w:rFonts w:eastAsia="Times New Roman"/>
        </w:rPr>
        <w:t>по</w:t>
      </w:r>
      <w:r w:rsidR="000111BD">
        <w:rPr>
          <w:rFonts w:eastAsia="Times New Roman"/>
        </w:rPr>
        <w:t xml:space="preserve"> </w:t>
      </w:r>
      <w:r w:rsidRPr="004C17BB">
        <w:rPr>
          <w:rFonts w:eastAsia="Times New Roman"/>
        </w:rPr>
        <w:t>обработке</w:t>
      </w:r>
      <w:r w:rsidR="000111BD">
        <w:rPr>
          <w:rFonts w:eastAsia="Times New Roman"/>
        </w:rPr>
        <w:t xml:space="preserve"> </w:t>
      </w:r>
      <w:r w:rsidRPr="004C17BB">
        <w:rPr>
          <w:rFonts w:eastAsia="Times New Roman"/>
        </w:rPr>
        <w:t>и</w:t>
      </w:r>
      <w:r w:rsidR="000111BD">
        <w:rPr>
          <w:rFonts w:eastAsia="Times New Roman"/>
        </w:rPr>
        <w:t xml:space="preserve"> </w:t>
      </w:r>
      <w:r w:rsidRPr="004C17BB">
        <w:rPr>
          <w:rFonts w:eastAsia="Times New Roman"/>
        </w:rPr>
        <w:t>хранению</w:t>
      </w:r>
      <w:r w:rsidR="000111BD">
        <w:rPr>
          <w:rFonts w:eastAsia="Times New Roman"/>
        </w:rPr>
        <w:t xml:space="preserve"> </w:t>
      </w:r>
      <w:r w:rsidRPr="004C17BB">
        <w:rPr>
          <w:rFonts w:eastAsia="Times New Roman"/>
        </w:rPr>
        <w:t>сведений</w:t>
      </w:r>
      <w:r w:rsidR="000111BD">
        <w:rPr>
          <w:rFonts w:eastAsia="Times New Roman"/>
        </w:rPr>
        <w:t xml:space="preserve"> </w:t>
      </w:r>
      <w:r w:rsidRPr="004C17BB">
        <w:rPr>
          <w:rFonts w:eastAsia="Times New Roman"/>
        </w:rPr>
        <w:t>о</w:t>
      </w:r>
      <w:r w:rsidR="000111BD">
        <w:rPr>
          <w:rFonts w:eastAsia="Times New Roman"/>
        </w:rPr>
        <w:t xml:space="preserve"> </w:t>
      </w:r>
      <w:r w:rsidRPr="004C17BB">
        <w:rPr>
          <w:rFonts w:eastAsia="Times New Roman"/>
        </w:rPr>
        <w:t>целях</w:t>
      </w:r>
      <w:r w:rsidR="000111BD">
        <w:rPr>
          <w:rFonts w:eastAsia="Times New Roman"/>
        </w:rPr>
        <w:t xml:space="preserve"> </w:t>
      </w:r>
      <w:r w:rsidRPr="004C17BB">
        <w:rPr>
          <w:rFonts w:eastAsia="Times New Roman"/>
        </w:rPr>
        <w:t>обращений</w:t>
      </w:r>
      <w:r w:rsidR="000111BD">
        <w:rPr>
          <w:rFonts w:eastAsia="Times New Roman"/>
        </w:rPr>
        <w:t xml:space="preserve"> </w:t>
      </w:r>
      <w:r w:rsidRPr="004C17BB">
        <w:rPr>
          <w:rFonts w:eastAsia="Times New Roman"/>
        </w:rPr>
        <w:t>пациентов</w:t>
      </w:r>
      <w:r w:rsidR="000111BD">
        <w:rPr>
          <w:rFonts w:eastAsia="Times New Roman"/>
        </w:rPr>
        <w:t xml:space="preserve"> </w:t>
      </w:r>
      <w:r w:rsidRPr="004C17BB">
        <w:rPr>
          <w:rFonts w:eastAsia="Times New Roman"/>
        </w:rPr>
        <w:t>к</w:t>
      </w:r>
      <w:r w:rsidR="000111BD">
        <w:rPr>
          <w:rFonts w:eastAsia="Times New Roman"/>
        </w:rPr>
        <w:t xml:space="preserve"> </w:t>
      </w:r>
      <w:r w:rsidRPr="004C17BB">
        <w:rPr>
          <w:rFonts w:eastAsia="Times New Roman"/>
        </w:rPr>
        <w:t>врачу</w:t>
      </w:r>
      <w:r>
        <w:t>.</w:t>
      </w:r>
    </w:p>
    <w:p w14:paraId="0997C7FB" w14:textId="13E5D9DE" w:rsidR="00C94AD4" w:rsidRDefault="00C94AD4" w:rsidP="00C94AD4">
      <w:r>
        <w:t>Наименование</w:t>
      </w:r>
      <w:r w:rsidR="000111BD">
        <w:t xml:space="preserve"> </w:t>
      </w:r>
      <w:r>
        <w:t>компонента</w:t>
      </w:r>
      <w:r w:rsidR="000111BD">
        <w:t xml:space="preserve"> </w:t>
      </w:r>
      <w:r>
        <w:t>Подсистемы,</w:t>
      </w:r>
      <w:r w:rsidR="000111BD">
        <w:t xml:space="preserve"> </w:t>
      </w:r>
      <w:r>
        <w:t>в</w:t>
      </w:r>
      <w:r w:rsidR="000111BD">
        <w:t xml:space="preserve"> </w:t>
      </w:r>
      <w:r>
        <w:t>отношении</w:t>
      </w:r>
      <w:r w:rsidR="000111BD">
        <w:t xml:space="preserve"> </w:t>
      </w:r>
      <w:r>
        <w:t>которого</w:t>
      </w:r>
      <w:r w:rsidR="000111BD">
        <w:t xml:space="preserve"> </w:t>
      </w:r>
      <w:r>
        <w:t>должна</w:t>
      </w:r>
      <w:r w:rsidR="000111BD">
        <w:t xml:space="preserve"> </w:t>
      </w:r>
      <w:r>
        <w:t>быть</w:t>
      </w:r>
      <w:r w:rsidR="000111BD">
        <w:t xml:space="preserve"> </w:t>
      </w:r>
      <w:r>
        <w:t>выполнена</w:t>
      </w:r>
      <w:r w:rsidR="000111BD">
        <w:t xml:space="preserve"> </w:t>
      </w:r>
      <w:r>
        <w:t>работа:</w:t>
      </w:r>
      <w:r w:rsidR="000111BD">
        <w:t xml:space="preserve"> </w:t>
      </w:r>
      <w:r w:rsidRPr="004C17BB">
        <w:rPr>
          <w:rFonts w:eastAsia="Times New Roman"/>
        </w:rPr>
        <w:t>Сервис</w:t>
      </w:r>
      <w:r w:rsidR="000111BD">
        <w:rPr>
          <w:rFonts w:eastAsia="Times New Roman"/>
        </w:rPr>
        <w:t xml:space="preserve"> </w:t>
      </w:r>
      <w:r w:rsidRPr="004C17BB">
        <w:rPr>
          <w:rFonts w:eastAsia="Times New Roman"/>
        </w:rPr>
        <w:t>по</w:t>
      </w:r>
      <w:r w:rsidR="000111BD">
        <w:rPr>
          <w:rFonts w:eastAsia="Times New Roman"/>
        </w:rPr>
        <w:t xml:space="preserve"> </w:t>
      </w:r>
      <w:r w:rsidRPr="004C17BB">
        <w:rPr>
          <w:rFonts w:eastAsia="Times New Roman"/>
        </w:rPr>
        <w:t>обработке</w:t>
      </w:r>
      <w:r w:rsidR="000111BD">
        <w:rPr>
          <w:rFonts w:eastAsia="Times New Roman"/>
        </w:rPr>
        <w:t xml:space="preserve"> </w:t>
      </w:r>
      <w:r w:rsidRPr="004C17BB">
        <w:rPr>
          <w:rFonts w:eastAsia="Times New Roman"/>
        </w:rPr>
        <w:t>и</w:t>
      </w:r>
      <w:r w:rsidR="000111BD">
        <w:rPr>
          <w:rFonts w:eastAsia="Times New Roman"/>
        </w:rPr>
        <w:t xml:space="preserve"> </w:t>
      </w:r>
      <w:r w:rsidRPr="004C17BB">
        <w:rPr>
          <w:rFonts w:eastAsia="Times New Roman"/>
        </w:rPr>
        <w:t>хранению</w:t>
      </w:r>
      <w:r w:rsidR="000111BD">
        <w:rPr>
          <w:rFonts w:eastAsia="Times New Roman"/>
        </w:rPr>
        <w:t xml:space="preserve"> </w:t>
      </w:r>
      <w:r w:rsidRPr="004C17BB">
        <w:rPr>
          <w:rFonts w:eastAsia="Times New Roman"/>
        </w:rPr>
        <w:t>сведений</w:t>
      </w:r>
      <w:r w:rsidR="000111BD">
        <w:rPr>
          <w:rFonts w:eastAsia="Times New Roman"/>
        </w:rPr>
        <w:t xml:space="preserve"> </w:t>
      </w:r>
      <w:r w:rsidRPr="004C17BB">
        <w:rPr>
          <w:rFonts w:eastAsia="Times New Roman"/>
        </w:rPr>
        <w:t>о</w:t>
      </w:r>
      <w:r w:rsidR="000111BD">
        <w:rPr>
          <w:rFonts w:eastAsia="Times New Roman"/>
        </w:rPr>
        <w:t xml:space="preserve"> </w:t>
      </w:r>
      <w:r w:rsidRPr="004C17BB">
        <w:rPr>
          <w:rFonts w:eastAsia="Times New Roman"/>
        </w:rPr>
        <w:t>целях</w:t>
      </w:r>
      <w:r w:rsidR="000111BD">
        <w:rPr>
          <w:rFonts w:eastAsia="Times New Roman"/>
        </w:rPr>
        <w:t xml:space="preserve"> </w:t>
      </w:r>
      <w:r w:rsidRPr="004C17BB">
        <w:rPr>
          <w:rFonts w:eastAsia="Times New Roman"/>
        </w:rPr>
        <w:t>обращений</w:t>
      </w:r>
      <w:r w:rsidR="000111BD">
        <w:rPr>
          <w:rFonts w:eastAsia="Times New Roman"/>
        </w:rPr>
        <w:t xml:space="preserve"> </w:t>
      </w:r>
      <w:r w:rsidRPr="004C17BB">
        <w:rPr>
          <w:rFonts w:eastAsia="Times New Roman"/>
        </w:rPr>
        <w:t>пациентов</w:t>
      </w:r>
      <w:r w:rsidR="000111BD">
        <w:rPr>
          <w:rFonts w:eastAsia="Times New Roman"/>
        </w:rPr>
        <w:t xml:space="preserve"> </w:t>
      </w:r>
      <w:r w:rsidRPr="004C17BB">
        <w:rPr>
          <w:rFonts w:eastAsia="Times New Roman"/>
        </w:rPr>
        <w:t>к</w:t>
      </w:r>
      <w:r w:rsidR="000111BD">
        <w:rPr>
          <w:rFonts w:eastAsia="Times New Roman"/>
        </w:rPr>
        <w:t xml:space="preserve"> </w:t>
      </w:r>
      <w:r w:rsidRPr="004C17BB">
        <w:rPr>
          <w:rFonts w:eastAsia="Times New Roman"/>
        </w:rPr>
        <w:t>врачу</w:t>
      </w:r>
      <w:r w:rsidR="005E140B">
        <w:rPr>
          <w:rFonts w:eastAsia="Times New Roman"/>
        </w:rPr>
        <w:t>.</w:t>
      </w:r>
    </w:p>
    <w:p w14:paraId="1EDF8D6D" w14:textId="78A14FF0" w:rsidR="00C94AD4" w:rsidRDefault="00C94AD4" w:rsidP="00C94AD4">
      <w:r>
        <w:t>З</w:t>
      </w:r>
      <w:r w:rsidRPr="00BA47EA">
        <w:t>адачи,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решены</w:t>
      </w:r>
      <w:r w:rsidR="000111BD">
        <w:t xml:space="preserve"> </w:t>
      </w:r>
      <w:r w:rsidRPr="00BA47EA">
        <w:t>в</w:t>
      </w:r>
      <w:r w:rsidR="000111BD">
        <w:t xml:space="preserve"> </w:t>
      </w:r>
      <w:r w:rsidRPr="00BA47EA">
        <w:t>рамках</w:t>
      </w:r>
      <w:r w:rsidR="000111BD">
        <w:t xml:space="preserve"> </w:t>
      </w:r>
      <w:r w:rsidRPr="00BA47EA">
        <w:t>выполнения</w:t>
      </w:r>
      <w:r w:rsidR="000111BD">
        <w:t xml:space="preserve"> </w:t>
      </w:r>
      <w:r w:rsidRPr="00BA47EA">
        <w:t>работ</w:t>
      </w:r>
      <w:r w:rsidR="000111BD">
        <w:t xml:space="preserve"> </w:t>
      </w:r>
      <w:r w:rsidRPr="00BA47EA">
        <w:t>по</w:t>
      </w:r>
      <w:r w:rsidR="000111BD">
        <w:t xml:space="preserve"> </w:t>
      </w:r>
      <w:r w:rsidRPr="00BA47EA">
        <w:t>Заявке</w:t>
      </w:r>
      <w:r w:rsidR="000111BD">
        <w:t xml:space="preserve"> </w:t>
      </w:r>
      <w:r w:rsidRPr="005418E0">
        <w:t>от</w:t>
      </w:r>
      <w:r w:rsidR="000111BD">
        <w:t xml:space="preserve"> </w:t>
      </w:r>
      <w:r>
        <w:t>1</w:t>
      </w:r>
      <w:r w:rsidR="000111BD">
        <w:t xml:space="preserve"> </w:t>
      </w:r>
      <w:r>
        <w:t>декабря</w:t>
      </w:r>
      <w:r w:rsidR="000111BD">
        <w:t xml:space="preserve"> </w:t>
      </w:r>
      <w:r>
        <w:t>2021</w:t>
      </w:r>
      <w:r w:rsidR="000111BD">
        <w:t xml:space="preserve"> </w:t>
      </w:r>
      <w:r>
        <w:t>г.</w:t>
      </w:r>
      <w:r w:rsidR="000111BD">
        <w:t xml:space="preserve"> </w:t>
      </w:r>
      <w:r w:rsidRPr="008D7B8D">
        <w:t>№</w:t>
      </w:r>
      <w:r w:rsidR="000111BD">
        <w:t xml:space="preserve"> </w:t>
      </w:r>
      <w:r>
        <w:t>2:</w:t>
      </w:r>
    </w:p>
    <w:p w14:paraId="430225F3" w14:textId="2FA93D0F" w:rsidR="00C94AD4" w:rsidRDefault="00C94AD4" w:rsidP="00C94AD4">
      <w:pPr>
        <w:pStyle w:val="-1"/>
      </w:pPr>
      <w:bookmarkStart w:id="234" w:name="_Hlk67570088"/>
      <w:r>
        <w:t>Сохранение</w:t>
      </w:r>
      <w:r w:rsidR="000111BD">
        <w:t xml:space="preserve"> </w:t>
      </w:r>
      <w:r>
        <w:t>сведений</w:t>
      </w:r>
      <w:r w:rsidR="000111BD">
        <w:t xml:space="preserve"> </w:t>
      </w:r>
      <w:r>
        <w:t>о</w:t>
      </w:r>
      <w:r w:rsidR="000111BD">
        <w:t xml:space="preserve"> </w:t>
      </w:r>
      <w:r>
        <w:t>целях</w:t>
      </w:r>
      <w:r w:rsidR="000111BD">
        <w:t xml:space="preserve"> </w:t>
      </w:r>
      <w:r>
        <w:t>обращения</w:t>
      </w:r>
      <w:r w:rsidR="000111BD">
        <w:t xml:space="preserve"> </w:t>
      </w:r>
      <w:r>
        <w:t>пациента</w:t>
      </w:r>
      <w:r w:rsidR="000111BD">
        <w:t xml:space="preserve"> </w:t>
      </w:r>
      <w:r>
        <w:t>к</w:t>
      </w:r>
      <w:r w:rsidR="000111BD">
        <w:t xml:space="preserve"> </w:t>
      </w:r>
      <w:r>
        <w:t>врачу;</w:t>
      </w:r>
    </w:p>
    <w:p w14:paraId="5F66B3F3" w14:textId="4C690446" w:rsidR="00C94AD4" w:rsidRDefault="00C94AD4" w:rsidP="00C94AD4">
      <w:pPr>
        <w:pStyle w:val="-1"/>
      </w:pPr>
      <w:r>
        <w:t>Получение</w:t>
      </w:r>
      <w:r w:rsidR="000111BD">
        <w:t xml:space="preserve"> </w:t>
      </w:r>
      <w:r>
        <w:t>информации</w:t>
      </w:r>
      <w:r w:rsidR="000111BD">
        <w:t xml:space="preserve"> </w:t>
      </w:r>
      <w:r>
        <w:t>о</w:t>
      </w:r>
      <w:r w:rsidR="000111BD">
        <w:t xml:space="preserve"> </w:t>
      </w:r>
      <w:r>
        <w:t>жалобах</w:t>
      </w:r>
      <w:r w:rsidR="000111BD">
        <w:t xml:space="preserve"> </w:t>
      </w:r>
      <w:r>
        <w:t>пациента.</w:t>
      </w:r>
    </w:p>
    <w:bookmarkEnd w:id="234"/>
    <w:p w14:paraId="1A71566B" w14:textId="62A07C2E" w:rsidR="00BC5C19" w:rsidRDefault="00BC5C19" w:rsidP="00BC5C19">
      <w:r w:rsidRPr="009A0B76">
        <w:t xml:space="preserve">В целях обеспечения выполнения </w:t>
      </w:r>
      <w:r w:rsidR="00234A90">
        <w:t>разрабатываемых</w:t>
      </w:r>
      <w:r w:rsidRPr="009A0B76">
        <w:t xml:space="preserve"> функций, указанных в п.п.</w:t>
      </w:r>
      <w:r>
        <w:t> </w:t>
      </w:r>
      <w:r>
        <w:fldChar w:fldCharType="begin"/>
      </w:r>
      <w:r>
        <w:instrText xml:space="preserve"> REF _Ref66276342 \r \h </w:instrText>
      </w:r>
      <w:r>
        <w:fldChar w:fldCharType="separate"/>
      </w:r>
      <w:r>
        <w:t>2.1.9.1</w:t>
      </w:r>
      <w:r>
        <w:fldChar w:fldCharType="end"/>
      </w:r>
      <w:r>
        <w:t xml:space="preserve"> - </w:t>
      </w:r>
      <w:r>
        <w:fldChar w:fldCharType="begin"/>
      </w:r>
      <w:r>
        <w:instrText xml:space="preserve"> REF _Ref66276343 \r \h </w:instrText>
      </w:r>
      <w:r>
        <w:fldChar w:fldCharType="separate"/>
      </w:r>
      <w:r>
        <w:t>2.1.9.2</w:t>
      </w:r>
      <w:r>
        <w:fldChar w:fldCharType="end"/>
      </w:r>
      <w:r>
        <w:t>,</w:t>
      </w:r>
      <w:r w:rsidRPr="009A0B76">
        <w:t xml:space="preserve"> в рамках выполнения работ должна быть проведена </w:t>
      </w:r>
      <w:r w:rsidR="00234A90">
        <w:t>разработка</w:t>
      </w:r>
      <w:r w:rsidRPr="009A0B76">
        <w:t xml:space="preserve"> структуры хранения данных в объеме </w:t>
      </w:r>
      <w:r>
        <w:t>следующих таблиц:</w:t>
      </w:r>
    </w:p>
    <w:p w14:paraId="73D5D0F6" w14:textId="67884CCA" w:rsidR="00BC5C19" w:rsidRDefault="00BC5C19" w:rsidP="00BC5C19">
      <w:pPr>
        <w:pStyle w:val="-1"/>
      </w:pPr>
      <w:r>
        <w:t>Цель обращения в БД;</w:t>
      </w:r>
    </w:p>
    <w:p w14:paraId="5092537E" w14:textId="499AADC6" w:rsidR="00BC5C19" w:rsidRDefault="00BC5C19" w:rsidP="00BC5C19">
      <w:pPr>
        <w:pStyle w:val="-1"/>
      </w:pPr>
      <w:r w:rsidRPr="00BC5C19">
        <w:t>Жалобы в рамках опроса</w:t>
      </w:r>
      <w:r>
        <w:t>;</w:t>
      </w:r>
    </w:p>
    <w:p w14:paraId="647A5CFA" w14:textId="5A71071F" w:rsidR="00BC5C19" w:rsidRDefault="00BC5C19" w:rsidP="00BC5C19">
      <w:pPr>
        <w:pStyle w:val="-1"/>
      </w:pPr>
      <w:r w:rsidRPr="00BC5C19">
        <w:t>Жалобы, указанные в рамках КПИ</w:t>
      </w:r>
      <w:r>
        <w:t>;</w:t>
      </w:r>
    </w:p>
    <w:p w14:paraId="48D60E62" w14:textId="7FF0BE3F" w:rsidR="00BC5C19" w:rsidRDefault="00BC5C19" w:rsidP="00BC5C19">
      <w:pPr>
        <w:pStyle w:val="-1"/>
      </w:pPr>
      <w:r w:rsidRPr="00BC5C19">
        <w:t xml:space="preserve">Жалобы для </w:t>
      </w:r>
      <w:r w:rsidRPr="2B245FD7">
        <w:rPr>
          <w:rFonts w:eastAsia="Times New Roman"/>
        </w:rPr>
        <w:t>комплекса</w:t>
      </w:r>
      <w:r>
        <w:rPr>
          <w:rFonts w:eastAsia="Times New Roman"/>
        </w:rPr>
        <w:t xml:space="preserve"> </w:t>
      </w:r>
      <w:r w:rsidRPr="2B245FD7">
        <w:rPr>
          <w:rFonts w:eastAsia="Times New Roman"/>
        </w:rPr>
        <w:t>программных</w:t>
      </w:r>
      <w:r>
        <w:rPr>
          <w:rFonts w:eastAsia="Times New Roman"/>
        </w:rPr>
        <w:t xml:space="preserve"> </w:t>
      </w:r>
      <w:r w:rsidRPr="2B245FD7">
        <w:rPr>
          <w:rFonts w:eastAsia="Times New Roman"/>
        </w:rPr>
        <w:t>средств</w:t>
      </w:r>
      <w:r>
        <w:rPr>
          <w:rFonts w:eastAsia="Times New Roman"/>
        </w:rPr>
        <w:t xml:space="preserve"> для </w:t>
      </w:r>
      <w:r w:rsidRPr="004C17BB">
        <w:rPr>
          <w:rFonts w:eastAsia="Times New Roman"/>
        </w:rPr>
        <w:t>асинхронного</w:t>
      </w:r>
      <w:r>
        <w:rPr>
          <w:rFonts w:eastAsia="Times New Roman"/>
        </w:rPr>
        <w:t xml:space="preserve"> </w:t>
      </w:r>
      <w:r w:rsidRPr="004C17BB">
        <w:rPr>
          <w:rFonts w:eastAsia="Times New Roman"/>
        </w:rPr>
        <w:t>обмена</w:t>
      </w:r>
      <w:r>
        <w:rPr>
          <w:rFonts w:eastAsia="Times New Roman"/>
        </w:rPr>
        <w:t xml:space="preserve"> </w:t>
      </w:r>
      <w:r w:rsidRPr="004C17BB">
        <w:rPr>
          <w:rFonts w:eastAsia="Times New Roman"/>
        </w:rPr>
        <w:t>сообщениями</w:t>
      </w:r>
      <w:r>
        <w:rPr>
          <w:rFonts w:eastAsia="Times New Roman"/>
        </w:rPr>
        <w:t xml:space="preserve"> </w:t>
      </w:r>
      <w:r w:rsidRPr="004C17BB">
        <w:rPr>
          <w:rFonts w:eastAsia="Times New Roman"/>
        </w:rPr>
        <w:t>между</w:t>
      </w:r>
      <w:r>
        <w:rPr>
          <w:rFonts w:eastAsia="Times New Roman"/>
        </w:rPr>
        <w:t xml:space="preserve"> </w:t>
      </w:r>
      <w:r w:rsidRPr="004C17BB">
        <w:rPr>
          <w:rFonts w:eastAsia="Times New Roman"/>
        </w:rPr>
        <w:t>программными</w:t>
      </w:r>
      <w:r>
        <w:rPr>
          <w:rFonts w:eastAsia="Times New Roman"/>
        </w:rPr>
        <w:t xml:space="preserve"> </w:t>
      </w:r>
      <w:r w:rsidRPr="004C17BB">
        <w:rPr>
          <w:rFonts w:eastAsia="Times New Roman"/>
        </w:rPr>
        <w:t>интерфейсами</w:t>
      </w:r>
      <w:r>
        <w:rPr>
          <w:rFonts w:eastAsia="Times New Roman"/>
        </w:rPr>
        <w:t xml:space="preserve"> </w:t>
      </w:r>
      <w:r w:rsidRPr="004C17BB">
        <w:rPr>
          <w:rFonts w:eastAsia="Times New Roman"/>
        </w:rPr>
        <w:t>ЕМИАС</w:t>
      </w:r>
      <w:r>
        <w:rPr>
          <w:rFonts w:eastAsia="Times New Roman"/>
        </w:rPr>
        <w:t xml:space="preserve"> </w:t>
      </w:r>
      <w:r w:rsidRPr="004C17BB">
        <w:rPr>
          <w:rFonts w:eastAsia="Times New Roman"/>
        </w:rPr>
        <w:t>и</w:t>
      </w:r>
      <w:r>
        <w:rPr>
          <w:rFonts w:eastAsia="Times New Roman"/>
        </w:rPr>
        <w:t xml:space="preserve"> </w:t>
      </w:r>
      <w:r w:rsidRPr="004C17BB">
        <w:rPr>
          <w:rFonts w:eastAsia="Times New Roman"/>
        </w:rPr>
        <w:t>внешними</w:t>
      </w:r>
      <w:r>
        <w:rPr>
          <w:rFonts w:eastAsia="Times New Roman"/>
        </w:rPr>
        <w:t xml:space="preserve"> </w:t>
      </w:r>
      <w:r w:rsidRPr="004C17BB">
        <w:rPr>
          <w:rFonts w:eastAsia="Times New Roman"/>
        </w:rPr>
        <w:t>системами</w:t>
      </w:r>
      <w:r>
        <w:rPr>
          <w:rFonts w:eastAsia="Times New Roman"/>
        </w:rPr>
        <w:t>.</w:t>
      </w:r>
    </w:p>
    <w:p w14:paraId="67CEC760" w14:textId="1F8D22A8" w:rsidR="00C94AD4" w:rsidRDefault="00C94AD4" w:rsidP="00C94AD4">
      <w:r>
        <w:t>Далее</w:t>
      </w:r>
      <w:r w:rsidR="000111BD">
        <w:t xml:space="preserve"> </w:t>
      </w:r>
      <w:r>
        <w:t>приведены</w:t>
      </w:r>
      <w:r w:rsidR="000111BD">
        <w:t xml:space="preserve"> </w:t>
      </w:r>
      <w:r w:rsidRPr="00BA47EA">
        <w:t>функциональные</w:t>
      </w:r>
      <w:r w:rsidR="000111BD">
        <w:t xml:space="preserve"> </w:t>
      </w:r>
      <w:r w:rsidRPr="00BA47EA">
        <w:t>возможности,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доработаны/разработаны</w:t>
      </w:r>
      <w:r>
        <w:t>.</w:t>
      </w:r>
    </w:p>
    <w:p w14:paraId="02C39608" w14:textId="74F41CC1" w:rsidR="00C94AD4" w:rsidRPr="009E62C1" w:rsidRDefault="00CD5484" w:rsidP="009E62C1">
      <w:pPr>
        <w:pStyle w:val="4-4"/>
      </w:pPr>
      <w:bookmarkStart w:id="235" w:name="_Ref66276342"/>
      <w:r w:rsidRPr="009E62C1">
        <w:t>Сохранение</w:t>
      </w:r>
      <w:r w:rsidR="000111BD">
        <w:t xml:space="preserve"> </w:t>
      </w:r>
      <w:r w:rsidRPr="009E62C1">
        <w:t>сведений</w:t>
      </w:r>
      <w:r w:rsidR="000111BD">
        <w:t xml:space="preserve"> </w:t>
      </w:r>
      <w:r w:rsidRPr="009E62C1">
        <w:t>о</w:t>
      </w:r>
      <w:r w:rsidR="000111BD">
        <w:t xml:space="preserve"> </w:t>
      </w:r>
      <w:r w:rsidRPr="009E62C1">
        <w:t>целях</w:t>
      </w:r>
      <w:r w:rsidR="000111BD">
        <w:t xml:space="preserve"> </w:t>
      </w:r>
      <w:r w:rsidRPr="009E62C1">
        <w:t>обращения</w:t>
      </w:r>
      <w:r w:rsidR="000111BD">
        <w:t xml:space="preserve"> </w:t>
      </w:r>
      <w:r w:rsidRPr="009E62C1">
        <w:t>пациента</w:t>
      </w:r>
      <w:r w:rsidR="000111BD">
        <w:t xml:space="preserve"> </w:t>
      </w:r>
      <w:r w:rsidRPr="009E62C1">
        <w:t>к</w:t>
      </w:r>
      <w:r w:rsidR="000111BD">
        <w:t xml:space="preserve"> </w:t>
      </w:r>
      <w:r w:rsidRPr="009E62C1">
        <w:t>врачу</w:t>
      </w:r>
      <w:bookmarkEnd w:id="235"/>
    </w:p>
    <w:p w14:paraId="7F2A9AB1" w14:textId="164D4DAC" w:rsidR="00197B77" w:rsidRDefault="00197B77" w:rsidP="00F13EB7">
      <w:pPr>
        <w:pStyle w:val="a3"/>
        <w:numPr>
          <w:ilvl w:val="0"/>
          <w:numId w:val="107"/>
        </w:numPr>
      </w:pPr>
      <w:bookmarkStart w:id="236" w:name="_Hlk67570103"/>
      <w:r>
        <w:t>Сохранение</w:t>
      </w:r>
      <w:r w:rsidR="000111BD">
        <w:t xml:space="preserve"> </w:t>
      </w:r>
      <w:r>
        <w:t>цели</w:t>
      </w:r>
      <w:r w:rsidR="000111BD">
        <w:t xml:space="preserve"> </w:t>
      </w:r>
      <w:r>
        <w:t>обращения,</w:t>
      </w:r>
      <w:r w:rsidR="000111BD">
        <w:t xml:space="preserve"> </w:t>
      </w:r>
      <w:r>
        <w:t>выбранную</w:t>
      </w:r>
      <w:r w:rsidR="000111BD">
        <w:t xml:space="preserve"> </w:t>
      </w:r>
      <w:r>
        <w:t>работником</w:t>
      </w:r>
      <w:r w:rsidR="000111BD">
        <w:t xml:space="preserve"> </w:t>
      </w:r>
      <w:r>
        <w:t>МО</w:t>
      </w:r>
      <w:r w:rsidR="000111BD">
        <w:t xml:space="preserve"> </w:t>
      </w:r>
      <w:r>
        <w:t>через</w:t>
      </w:r>
      <w:r w:rsidR="000111BD">
        <w:t xml:space="preserve"> </w:t>
      </w:r>
      <w:r>
        <w:t>канал</w:t>
      </w:r>
      <w:r w:rsidR="000111BD">
        <w:t xml:space="preserve"> </w:t>
      </w:r>
      <w:r>
        <w:t>самозаписи</w:t>
      </w:r>
      <w:bookmarkEnd w:id="236"/>
      <w:r w:rsidR="00BC5C19">
        <w:t>.</w:t>
      </w:r>
    </w:p>
    <w:p w14:paraId="2EA96E04" w14:textId="399EC57B" w:rsidR="00FE35FE" w:rsidRDefault="00FE35FE" w:rsidP="00FE35FE">
      <w:pPr>
        <w:pStyle w:val="aff7"/>
      </w:pPr>
      <w:r>
        <w:t>Функция должна обеспечивать возможность сохранения цели обращения на основе следующих входных параметров:</w:t>
      </w:r>
    </w:p>
    <w:p w14:paraId="1B0AE3F1" w14:textId="2C085B4B" w:rsidR="00FE35FE" w:rsidRPr="00FE35FE" w:rsidRDefault="00FE35FE" w:rsidP="00FE35FE">
      <w:pPr>
        <w:pStyle w:val="-1"/>
      </w:pPr>
      <w:r w:rsidRPr="00FE35FE">
        <w:t>Идентификатор пользователя ЕМИАС;</w:t>
      </w:r>
    </w:p>
    <w:p w14:paraId="57A3214A" w14:textId="1B69424D" w:rsidR="00FE35FE" w:rsidRPr="00FE35FE" w:rsidRDefault="00FE35FE" w:rsidP="00FE35FE">
      <w:pPr>
        <w:pStyle w:val="-1"/>
      </w:pPr>
      <w:r w:rsidRPr="00FE35FE">
        <w:t>Идентификатор записи, которая создана пациенту;</w:t>
      </w:r>
    </w:p>
    <w:p w14:paraId="3021574B" w14:textId="7A401674" w:rsidR="00FE35FE" w:rsidRPr="00FE35FE" w:rsidRDefault="00FE35FE" w:rsidP="00FE35FE">
      <w:pPr>
        <w:pStyle w:val="-1"/>
      </w:pPr>
      <w:r w:rsidRPr="00FE35FE">
        <w:t>Код цели обращения из справочника;</w:t>
      </w:r>
    </w:p>
    <w:p w14:paraId="07AA6C8F" w14:textId="61F5ADB8" w:rsidR="00FE35FE" w:rsidRPr="00FE35FE" w:rsidRDefault="00FE35FE" w:rsidP="00FE35FE">
      <w:pPr>
        <w:pStyle w:val="-1"/>
      </w:pPr>
      <w:r w:rsidRPr="00FE35FE">
        <w:t>Идентификатор локации ресурса, который создал запись;</w:t>
      </w:r>
    </w:p>
    <w:p w14:paraId="29164DA0" w14:textId="0F15D745" w:rsidR="00FE35FE" w:rsidRPr="00FE35FE" w:rsidRDefault="00FE35FE" w:rsidP="00FE35FE">
      <w:pPr>
        <w:pStyle w:val="-1"/>
      </w:pPr>
      <w:r w:rsidRPr="00FE35FE">
        <w:t>Идентификатор ресурса, который создал запись.</w:t>
      </w:r>
    </w:p>
    <w:p w14:paraId="207D8684" w14:textId="66A750D7" w:rsidR="00197B77" w:rsidRDefault="00197B77" w:rsidP="00CD5484">
      <w:pPr>
        <w:pStyle w:val="a3"/>
      </w:pPr>
      <w:bookmarkStart w:id="237" w:name="_Hlk67570116"/>
      <w:r>
        <w:t>Получение</w:t>
      </w:r>
      <w:r w:rsidR="000111BD">
        <w:t xml:space="preserve"> </w:t>
      </w:r>
      <w:r>
        <w:t>справочника</w:t>
      </w:r>
      <w:r w:rsidR="000111BD">
        <w:t xml:space="preserve"> </w:t>
      </w:r>
      <w:r>
        <w:t>«Цели</w:t>
      </w:r>
      <w:r w:rsidR="000111BD">
        <w:t xml:space="preserve"> </w:t>
      </w:r>
      <w:r>
        <w:t>обращения»</w:t>
      </w:r>
      <w:bookmarkEnd w:id="237"/>
      <w:r>
        <w:t>.</w:t>
      </w:r>
    </w:p>
    <w:p w14:paraId="02090438" w14:textId="1F4CE695" w:rsidR="00264521" w:rsidRDefault="00264521" w:rsidP="00264521">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t>справочника</w:t>
      </w:r>
      <w:r w:rsidR="000111BD">
        <w:t xml:space="preserve"> </w:t>
      </w:r>
      <w:r>
        <w:t>«Цели</w:t>
      </w:r>
      <w:r w:rsidR="000111BD">
        <w:t xml:space="preserve"> </w:t>
      </w:r>
      <w:r>
        <w:t>обращения»</w:t>
      </w:r>
      <w:r w:rsidR="000111BD">
        <w:t xml:space="preserve"> </w:t>
      </w:r>
      <w:r>
        <w:t>на</w:t>
      </w:r>
      <w:r w:rsidR="000111BD">
        <w:t xml:space="preserve"> </w:t>
      </w:r>
      <w:r>
        <w:t>основе</w:t>
      </w:r>
      <w:r w:rsidR="000111BD">
        <w:t xml:space="preserve"> </w:t>
      </w:r>
      <w:r>
        <w:t>следующих</w:t>
      </w:r>
      <w:r w:rsidR="000111BD">
        <w:t xml:space="preserve"> </w:t>
      </w:r>
      <w:r>
        <w:t>входных</w:t>
      </w:r>
      <w:r w:rsidR="000111BD">
        <w:t xml:space="preserve"> </w:t>
      </w:r>
      <w:r w:rsidR="00DC1420">
        <w:rPr>
          <w:shd w:val="clear" w:color="auto" w:fill="FFFFFF"/>
        </w:rPr>
        <w:t>параметров</w:t>
      </w:r>
      <w:r>
        <w:t>:</w:t>
      </w:r>
    </w:p>
    <w:p w14:paraId="2EF3799D" w14:textId="05F08848" w:rsidR="00264521" w:rsidRPr="00FE35FE" w:rsidRDefault="00FE35FE" w:rsidP="00FE35FE">
      <w:pPr>
        <w:pStyle w:val="-1"/>
      </w:pPr>
      <w:r w:rsidRPr="00FE35FE">
        <w:t>Контекст вызова метода сервиса</w:t>
      </w:r>
      <w:r w:rsidR="00264521" w:rsidRPr="00FE35FE">
        <w:t>;</w:t>
      </w:r>
    </w:p>
    <w:p w14:paraId="77A8E87A" w14:textId="09B890CB" w:rsidR="00FE35FE" w:rsidRPr="00FE35FE" w:rsidRDefault="00FE35FE" w:rsidP="00FE35FE">
      <w:pPr>
        <w:pStyle w:val="-1"/>
      </w:pPr>
      <w:r w:rsidRPr="00FE35FE">
        <w:t>Параметры пагинации и сортировки.</w:t>
      </w:r>
    </w:p>
    <w:p w14:paraId="0A9E4681" w14:textId="069D1371" w:rsidR="00197B77" w:rsidRDefault="00197B77" w:rsidP="00CD5484">
      <w:pPr>
        <w:pStyle w:val="a3"/>
      </w:pPr>
      <w:bookmarkStart w:id="238" w:name="_Hlk67570122"/>
      <w:r>
        <w:t>Сохранение</w:t>
      </w:r>
      <w:r w:rsidR="000111BD">
        <w:t xml:space="preserve"> </w:t>
      </w:r>
      <w:r>
        <w:t>цели</w:t>
      </w:r>
      <w:r w:rsidR="000111BD">
        <w:t xml:space="preserve"> </w:t>
      </w:r>
      <w:r>
        <w:t>обращения,</w:t>
      </w:r>
      <w:r w:rsidR="000111BD">
        <w:t xml:space="preserve"> </w:t>
      </w:r>
      <w:r>
        <w:t>выбранную</w:t>
      </w:r>
      <w:r w:rsidR="000111BD">
        <w:t xml:space="preserve"> </w:t>
      </w:r>
      <w:r>
        <w:t>врачом</w:t>
      </w:r>
      <w:r w:rsidR="000111BD">
        <w:t xml:space="preserve"> </w:t>
      </w:r>
      <w:r>
        <w:t>в</w:t>
      </w:r>
      <w:r w:rsidR="000111BD">
        <w:t xml:space="preserve"> </w:t>
      </w:r>
      <w:r>
        <w:t>рамках</w:t>
      </w:r>
      <w:r w:rsidR="000111BD">
        <w:t xml:space="preserve"> </w:t>
      </w:r>
      <w:r>
        <w:t>начала</w:t>
      </w:r>
      <w:r w:rsidR="000111BD">
        <w:t xml:space="preserve"> </w:t>
      </w:r>
      <w:r>
        <w:t>приема</w:t>
      </w:r>
      <w:r w:rsidR="000111BD">
        <w:t xml:space="preserve"> </w:t>
      </w:r>
      <w:r>
        <w:t>пациента</w:t>
      </w:r>
      <w:bookmarkEnd w:id="238"/>
      <w:r>
        <w:t>.</w:t>
      </w:r>
    </w:p>
    <w:p w14:paraId="10FE29FF" w14:textId="0EF64FA8" w:rsidR="00264521" w:rsidRDefault="00264521" w:rsidP="00264521">
      <w:r>
        <w:t>Функция</w:t>
      </w:r>
      <w:r w:rsidR="000111BD">
        <w:t xml:space="preserve"> </w:t>
      </w:r>
      <w:r>
        <w:t>должна</w:t>
      </w:r>
      <w:r w:rsidR="000111BD">
        <w:t xml:space="preserve"> </w:t>
      </w:r>
      <w:r>
        <w:t>обеспечивать</w:t>
      </w:r>
      <w:r w:rsidR="000111BD">
        <w:t xml:space="preserve"> </w:t>
      </w:r>
      <w:r>
        <w:t>сохранение</w:t>
      </w:r>
      <w:r w:rsidR="000111BD">
        <w:t xml:space="preserve"> </w:t>
      </w:r>
      <w:r>
        <w:t>цели</w:t>
      </w:r>
      <w:r w:rsidR="000111BD">
        <w:t xml:space="preserve"> </w:t>
      </w:r>
      <w:r>
        <w:t>обращения</w:t>
      </w:r>
      <w:r w:rsidR="000111BD">
        <w:t xml:space="preserve"> </w:t>
      </w:r>
      <w:r w:rsidR="00044604">
        <w:t>на</w:t>
      </w:r>
      <w:r w:rsidR="000111BD">
        <w:t xml:space="preserve"> </w:t>
      </w:r>
      <w:r w:rsidR="00044604">
        <w:t>основании</w:t>
      </w:r>
      <w:r w:rsidR="000111BD">
        <w:t xml:space="preserve"> </w:t>
      </w:r>
      <w:r w:rsidR="00044604">
        <w:t>следующих</w:t>
      </w:r>
      <w:r w:rsidR="000111BD">
        <w:t xml:space="preserve"> </w:t>
      </w:r>
      <w:r w:rsidR="00044604">
        <w:t>входных</w:t>
      </w:r>
      <w:r w:rsidR="000111BD">
        <w:t xml:space="preserve"> </w:t>
      </w:r>
      <w:r w:rsidR="00044604">
        <w:t>параметров:</w:t>
      </w:r>
    </w:p>
    <w:p w14:paraId="5BDB443A" w14:textId="44AD5B02" w:rsidR="00044604" w:rsidRPr="00DB594E" w:rsidRDefault="00DB594E" w:rsidP="00DB594E">
      <w:pPr>
        <w:pStyle w:val="-1"/>
      </w:pPr>
      <w:r w:rsidRPr="00DB594E">
        <w:t>Идентификатор пользователя ЕМИАС;</w:t>
      </w:r>
    </w:p>
    <w:p w14:paraId="0D6C0D72" w14:textId="18129863" w:rsidR="00DB594E" w:rsidRPr="00DB594E" w:rsidRDefault="00DB594E" w:rsidP="00DB594E">
      <w:pPr>
        <w:pStyle w:val="-1"/>
      </w:pPr>
      <w:r w:rsidRPr="00DB594E">
        <w:t>Идентификатор записи, по которой пациент попал на прием;</w:t>
      </w:r>
    </w:p>
    <w:p w14:paraId="1C6CD599" w14:textId="43FFA3D5" w:rsidR="00DB594E" w:rsidRPr="00DB594E" w:rsidRDefault="00DB594E" w:rsidP="00DB594E">
      <w:pPr>
        <w:pStyle w:val="-1"/>
      </w:pPr>
      <w:r w:rsidRPr="00DB594E">
        <w:t>Идентификатор клинического события, в рамках которого производится прием;</w:t>
      </w:r>
    </w:p>
    <w:p w14:paraId="711EC1D9" w14:textId="02A50640" w:rsidR="00DB594E" w:rsidRPr="00DB594E" w:rsidRDefault="00DB594E" w:rsidP="00DB594E">
      <w:pPr>
        <w:pStyle w:val="-1"/>
      </w:pPr>
      <w:r w:rsidRPr="00DB594E">
        <w:t>Код цели обращения из справочника;</w:t>
      </w:r>
    </w:p>
    <w:p w14:paraId="64F7138E" w14:textId="4D923E85" w:rsidR="00DB594E" w:rsidRPr="00DB594E" w:rsidRDefault="00DB594E" w:rsidP="00DB594E">
      <w:pPr>
        <w:pStyle w:val="-1"/>
      </w:pPr>
      <w:r w:rsidRPr="00DB594E">
        <w:t>Идентификатор локации ресурса, который создал запись;</w:t>
      </w:r>
    </w:p>
    <w:p w14:paraId="7E754E27" w14:textId="0F79D827" w:rsidR="00DB594E" w:rsidRPr="00DB594E" w:rsidRDefault="00DB594E" w:rsidP="00DB594E">
      <w:pPr>
        <w:pStyle w:val="-1"/>
      </w:pPr>
      <w:r w:rsidRPr="00DB594E">
        <w:t>Идентификатор ресурса, который создал запись.</w:t>
      </w:r>
    </w:p>
    <w:p w14:paraId="52E15D37" w14:textId="557A373F" w:rsidR="00000CA1" w:rsidRDefault="00197B77" w:rsidP="00CD5484">
      <w:pPr>
        <w:pStyle w:val="a3"/>
      </w:pPr>
      <w:bookmarkStart w:id="239" w:name="_Hlk67570127"/>
      <w:r>
        <w:t>Сохранение</w:t>
      </w:r>
      <w:r w:rsidR="000111BD">
        <w:t xml:space="preserve"> </w:t>
      </w:r>
      <w:r>
        <w:t>цели</w:t>
      </w:r>
      <w:r w:rsidR="000111BD">
        <w:t xml:space="preserve"> </w:t>
      </w:r>
      <w:r>
        <w:t>обращения,</w:t>
      </w:r>
      <w:r w:rsidR="000111BD">
        <w:t xml:space="preserve"> </w:t>
      </w:r>
      <w:r>
        <w:t>выбранную</w:t>
      </w:r>
      <w:r w:rsidR="000111BD">
        <w:t xml:space="preserve"> </w:t>
      </w:r>
      <w:r>
        <w:t>пациентом</w:t>
      </w:r>
      <w:r w:rsidR="000111BD">
        <w:t xml:space="preserve"> </w:t>
      </w:r>
      <w:r>
        <w:t>через</w:t>
      </w:r>
      <w:r w:rsidR="000111BD">
        <w:t xml:space="preserve"> </w:t>
      </w:r>
      <w:r>
        <w:t>канал</w:t>
      </w:r>
      <w:r w:rsidR="000111BD">
        <w:t xml:space="preserve"> </w:t>
      </w:r>
      <w:r>
        <w:t>самозаписи</w:t>
      </w:r>
      <w:bookmarkEnd w:id="239"/>
      <w:r>
        <w:t>.</w:t>
      </w:r>
    </w:p>
    <w:p w14:paraId="1DB8D94F" w14:textId="5A585497" w:rsidR="00044604" w:rsidRDefault="00044604" w:rsidP="00044604">
      <w:r>
        <w:t>Функция</w:t>
      </w:r>
      <w:r w:rsidR="000111BD">
        <w:t xml:space="preserve"> </w:t>
      </w:r>
      <w:r>
        <w:t>должна</w:t>
      </w:r>
      <w:r w:rsidR="000111BD">
        <w:t xml:space="preserve"> </w:t>
      </w:r>
      <w:r>
        <w:t>обеспечивать</w:t>
      </w:r>
      <w:r w:rsidR="000111BD">
        <w:t xml:space="preserve"> </w:t>
      </w:r>
      <w:r>
        <w:t>сохранение</w:t>
      </w:r>
      <w:r w:rsidR="000111BD">
        <w:t xml:space="preserve"> </w:t>
      </w:r>
      <w:r>
        <w:t>цели</w:t>
      </w:r>
      <w:r w:rsidR="000111BD">
        <w:t xml:space="preserve"> </w:t>
      </w:r>
      <w:r>
        <w:t>обращения</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57757C52" w14:textId="467D8B47" w:rsidR="00044604" w:rsidRPr="00DB594E" w:rsidRDefault="00DB594E" w:rsidP="00DB594E">
      <w:pPr>
        <w:pStyle w:val="-1"/>
      </w:pPr>
      <w:r w:rsidRPr="00DB594E">
        <w:t>Идентификатор записи, по которой пациент попал на прием;</w:t>
      </w:r>
    </w:p>
    <w:p w14:paraId="35C7A40E" w14:textId="48A311C9" w:rsidR="00DB594E" w:rsidRPr="00DB594E" w:rsidRDefault="00DB594E" w:rsidP="00DB594E">
      <w:pPr>
        <w:pStyle w:val="-1"/>
      </w:pPr>
      <w:r w:rsidRPr="00DB594E">
        <w:t>Код цели обращения из справочника;</w:t>
      </w:r>
    </w:p>
    <w:p w14:paraId="4613D56F" w14:textId="0F64D90B" w:rsidR="00DB594E" w:rsidRPr="00DB594E" w:rsidRDefault="00DB594E" w:rsidP="00DB594E">
      <w:pPr>
        <w:pStyle w:val="-1"/>
      </w:pPr>
      <w:r w:rsidRPr="00DB594E">
        <w:t>Номер полиса пациента.</w:t>
      </w:r>
    </w:p>
    <w:p w14:paraId="6AD20A59" w14:textId="1D99B6F9" w:rsidR="00000CA1" w:rsidRPr="009E62C1" w:rsidRDefault="00CD5484" w:rsidP="009E62C1">
      <w:pPr>
        <w:pStyle w:val="4-4"/>
      </w:pPr>
      <w:bookmarkStart w:id="240" w:name="_Ref66276343"/>
      <w:r w:rsidRPr="009E62C1">
        <w:t>Получение</w:t>
      </w:r>
      <w:r w:rsidR="000111BD">
        <w:t xml:space="preserve"> </w:t>
      </w:r>
      <w:r w:rsidRPr="009E62C1">
        <w:t>информации</w:t>
      </w:r>
      <w:r w:rsidR="000111BD">
        <w:t xml:space="preserve"> </w:t>
      </w:r>
      <w:r w:rsidRPr="009E62C1">
        <w:t>о</w:t>
      </w:r>
      <w:r w:rsidR="000111BD">
        <w:t xml:space="preserve"> </w:t>
      </w:r>
      <w:r w:rsidRPr="009E62C1">
        <w:t>жалобах</w:t>
      </w:r>
      <w:r w:rsidR="000111BD">
        <w:t xml:space="preserve"> </w:t>
      </w:r>
      <w:r w:rsidRPr="009E62C1">
        <w:t>пациента</w:t>
      </w:r>
      <w:bookmarkEnd w:id="240"/>
    </w:p>
    <w:p w14:paraId="392A683D" w14:textId="3B371F4B" w:rsidR="00197B77" w:rsidRDefault="00197B77" w:rsidP="00F13EB7">
      <w:pPr>
        <w:pStyle w:val="a3"/>
        <w:numPr>
          <w:ilvl w:val="0"/>
          <w:numId w:val="108"/>
        </w:numPr>
      </w:pPr>
      <w:bookmarkStart w:id="241" w:name="_Hlk67570136"/>
      <w:r>
        <w:t>Получение</w:t>
      </w:r>
      <w:r w:rsidR="000111BD">
        <w:t xml:space="preserve"> </w:t>
      </w:r>
      <w:r>
        <w:t>информации</w:t>
      </w:r>
      <w:r w:rsidR="000111BD">
        <w:t xml:space="preserve"> </w:t>
      </w:r>
      <w:r>
        <w:t>о</w:t>
      </w:r>
      <w:r w:rsidR="000111BD">
        <w:t xml:space="preserve"> </w:t>
      </w:r>
      <w:r>
        <w:t>жалобах</w:t>
      </w:r>
      <w:r w:rsidR="000111BD">
        <w:t xml:space="preserve"> </w:t>
      </w:r>
      <w:r>
        <w:t>пациента</w:t>
      </w:r>
      <w:r w:rsidR="000111BD">
        <w:t xml:space="preserve"> </w:t>
      </w:r>
      <w:r>
        <w:t>и</w:t>
      </w:r>
      <w:r w:rsidR="000111BD">
        <w:t xml:space="preserve"> </w:t>
      </w:r>
      <w:r>
        <w:t>сохранение</w:t>
      </w:r>
      <w:r w:rsidR="000111BD">
        <w:t xml:space="preserve"> </w:t>
      </w:r>
      <w:r>
        <w:t>полученных</w:t>
      </w:r>
      <w:r w:rsidR="000111BD">
        <w:t xml:space="preserve"> </w:t>
      </w:r>
      <w:r>
        <w:t>данных.</w:t>
      </w:r>
      <w:r w:rsidR="000111BD">
        <w:t xml:space="preserve"> </w:t>
      </w:r>
      <w:r>
        <w:t>Данные</w:t>
      </w:r>
      <w:r w:rsidR="000111BD">
        <w:t xml:space="preserve"> </w:t>
      </w:r>
      <w:r>
        <w:t>поступают</w:t>
      </w:r>
      <w:r w:rsidR="000111BD">
        <w:t xml:space="preserve"> </w:t>
      </w:r>
      <w:r>
        <w:t>в</w:t>
      </w:r>
      <w:r w:rsidR="000111BD">
        <w:t xml:space="preserve"> </w:t>
      </w:r>
      <w:r>
        <w:t>составе</w:t>
      </w:r>
      <w:r w:rsidR="000111BD">
        <w:t xml:space="preserve"> </w:t>
      </w:r>
      <w:r>
        <w:t>сообщений</w:t>
      </w:r>
      <w:r w:rsidR="000111BD">
        <w:t xml:space="preserve"> </w:t>
      </w:r>
      <w:r>
        <w:t>от</w:t>
      </w:r>
      <w:r w:rsidR="000111BD">
        <w:t xml:space="preserve"> </w:t>
      </w:r>
      <w:r>
        <w:t>комплекса</w:t>
      </w:r>
      <w:r w:rsidR="000111BD">
        <w:t xml:space="preserve"> </w:t>
      </w:r>
      <w:r>
        <w:t>программных</w:t>
      </w:r>
      <w:r w:rsidR="000111BD">
        <w:t xml:space="preserve"> </w:t>
      </w:r>
      <w:r>
        <w:t>средств</w:t>
      </w:r>
      <w:r w:rsidR="000111BD">
        <w:t xml:space="preserve"> </w:t>
      </w:r>
      <w:r>
        <w:t>для</w:t>
      </w:r>
      <w:r w:rsidR="000111BD">
        <w:t xml:space="preserve"> </w:t>
      </w:r>
      <w:r>
        <w:t>асинхронного</w:t>
      </w:r>
      <w:r w:rsidR="000111BD">
        <w:t xml:space="preserve"> </w:t>
      </w:r>
      <w:r>
        <w:t>обмена</w:t>
      </w:r>
      <w:r w:rsidR="000111BD">
        <w:t xml:space="preserve"> </w:t>
      </w:r>
      <w:r>
        <w:t>сообщениями</w:t>
      </w:r>
      <w:r w:rsidR="000111BD">
        <w:t xml:space="preserve"> </w:t>
      </w:r>
      <w:r>
        <w:t>между</w:t>
      </w:r>
      <w:r w:rsidR="000111BD">
        <w:t xml:space="preserve"> </w:t>
      </w:r>
      <w:r>
        <w:t>программными</w:t>
      </w:r>
      <w:r w:rsidR="000111BD">
        <w:t xml:space="preserve"> </w:t>
      </w:r>
      <w:r>
        <w:t>интерфейсами</w:t>
      </w:r>
      <w:r w:rsidR="000111BD">
        <w:t xml:space="preserve"> </w:t>
      </w:r>
      <w:r>
        <w:t>ЕМИАС</w:t>
      </w:r>
      <w:r w:rsidR="000111BD">
        <w:t xml:space="preserve"> </w:t>
      </w:r>
      <w:r>
        <w:t>и</w:t>
      </w:r>
      <w:r w:rsidR="000111BD">
        <w:t xml:space="preserve"> </w:t>
      </w:r>
      <w:r>
        <w:t>внешними</w:t>
      </w:r>
      <w:r w:rsidR="000111BD">
        <w:t xml:space="preserve"> </w:t>
      </w:r>
      <w:r>
        <w:t>системами</w:t>
      </w:r>
      <w:bookmarkEnd w:id="241"/>
      <w:r>
        <w:t>.</w:t>
      </w:r>
    </w:p>
    <w:p w14:paraId="06F95FFB" w14:textId="7D334A9F" w:rsidR="00044604" w:rsidRDefault="000101EC" w:rsidP="00044604">
      <w:r>
        <w:t>Сообщения</w:t>
      </w:r>
      <w:r w:rsidR="000111BD">
        <w:t xml:space="preserve"> </w:t>
      </w:r>
      <w:r w:rsidR="00AF6D2B">
        <w:rPr>
          <w:rFonts w:eastAsia="Times New Roman"/>
        </w:rPr>
        <w:t>ЕМИАС.ЕСУВВ</w:t>
      </w:r>
      <w:r w:rsidR="00AF6D2B">
        <w:t xml:space="preserve"> </w:t>
      </w:r>
      <w:r>
        <w:t>должны</w:t>
      </w:r>
      <w:r w:rsidR="000111BD">
        <w:t xml:space="preserve"> </w:t>
      </w:r>
      <w:r>
        <w:t>содержать</w:t>
      </w:r>
      <w:r w:rsidR="000111BD">
        <w:t xml:space="preserve"> </w:t>
      </w:r>
      <w:r>
        <w:t>следующие</w:t>
      </w:r>
      <w:r w:rsidR="000111BD">
        <w:t xml:space="preserve"> </w:t>
      </w:r>
      <w:r>
        <w:t>параметры:</w:t>
      </w:r>
    </w:p>
    <w:p w14:paraId="24F5044A" w14:textId="0D19E6A8" w:rsidR="000101EC" w:rsidRDefault="000101EC" w:rsidP="000101EC">
      <w:pPr>
        <w:pStyle w:val="-1"/>
      </w:pPr>
      <w:r>
        <w:t>Хэш-код</w:t>
      </w:r>
      <w:r w:rsidR="000111BD">
        <w:t xml:space="preserve"> </w:t>
      </w:r>
      <w:r>
        <w:t>анкеты</w:t>
      </w:r>
      <w:r w:rsidR="000111BD">
        <w:t xml:space="preserve"> </w:t>
      </w:r>
      <w:r>
        <w:t>с</w:t>
      </w:r>
      <w:r w:rsidR="000111BD">
        <w:t xml:space="preserve"> </w:t>
      </w:r>
      <w:r>
        <w:t>жалобами</w:t>
      </w:r>
      <w:r w:rsidR="000111BD">
        <w:t xml:space="preserve"> </w:t>
      </w:r>
      <w:r>
        <w:t>из</w:t>
      </w:r>
      <w:r w:rsidR="000111BD">
        <w:t xml:space="preserve"> </w:t>
      </w:r>
      <w:r>
        <w:t>внешнего</w:t>
      </w:r>
      <w:r w:rsidR="000111BD">
        <w:t xml:space="preserve"> </w:t>
      </w:r>
      <w:r>
        <w:t>сервиса;</w:t>
      </w:r>
    </w:p>
    <w:p w14:paraId="66B25356" w14:textId="1BF17376" w:rsidR="000101EC" w:rsidRDefault="000101EC" w:rsidP="000101EC">
      <w:pPr>
        <w:pStyle w:val="-1"/>
      </w:pPr>
      <w:r>
        <w:t>Идентификатор</w:t>
      </w:r>
      <w:r w:rsidR="000111BD">
        <w:t xml:space="preserve"> </w:t>
      </w:r>
      <w:r>
        <w:t>жалобы</w:t>
      </w:r>
      <w:r w:rsidR="000111BD">
        <w:t xml:space="preserve"> </w:t>
      </w:r>
      <w:r>
        <w:t>во</w:t>
      </w:r>
      <w:r w:rsidR="000111BD">
        <w:t xml:space="preserve"> </w:t>
      </w:r>
      <w:r>
        <w:t>внешней</w:t>
      </w:r>
      <w:r w:rsidR="000111BD">
        <w:t xml:space="preserve"> </w:t>
      </w:r>
      <w:r>
        <w:t>системе;</w:t>
      </w:r>
    </w:p>
    <w:p w14:paraId="6233FCE1" w14:textId="1BE36665" w:rsidR="000101EC" w:rsidRDefault="000101EC" w:rsidP="000101EC">
      <w:pPr>
        <w:pStyle w:val="-1"/>
      </w:pPr>
      <w:r>
        <w:t>Представление</w:t>
      </w:r>
      <w:r w:rsidR="000111BD">
        <w:t xml:space="preserve"> </w:t>
      </w:r>
      <w:r>
        <w:t>жалоб</w:t>
      </w:r>
      <w:r w:rsidR="000111BD">
        <w:t xml:space="preserve"> </w:t>
      </w:r>
      <w:r>
        <w:t>пациента</w:t>
      </w:r>
      <w:r w:rsidR="000111BD">
        <w:t xml:space="preserve"> </w:t>
      </w:r>
      <w:r>
        <w:t>в</w:t>
      </w:r>
      <w:r w:rsidR="000111BD">
        <w:t xml:space="preserve"> </w:t>
      </w:r>
      <w:r>
        <w:t>формате</w:t>
      </w:r>
      <w:r w:rsidR="001D3051" w:rsidRPr="001D3051">
        <w:t xml:space="preserve"> </w:t>
      </w:r>
      <w:r w:rsidR="001D3051">
        <w:rPr>
          <w:lang w:val="en-US"/>
        </w:rPr>
        <w:t>JSON</w:t>
      </w:r>
      <w:r>
        <w:t>;</w:t>
      </w:r>
    </w:p>
    <w:p w14:paraId="085BCB21" w14:textId="0D4D4FF8" w:rsidR="000101EC" w:rsidRDefault="000101EC" w:rsidP="000101EC">
      <w:pPr>
        <w:pStyle w:val="-1"/>
      </w:pPr>
      <w:r>
        <w:t>Наименование</w:t>
      </w:r>
      <w:r w:rsidR="000111BD">
        <w:t xml:space="preserve"> </w:t>
      </w:r>
      <w:r>
        <w:t>системы</w:t>
      </w:r>
      <w:r w:rsidR="006B3672">
        <w:t>.</w:t>
      </w:r>
    </w:p>
    <w:p w14:paraId="2AEDD0B7" w14:textId="372D6F3B" w:rsidR="00197B77" w:rsidRDefault="00197B77" w:rsidP="00CD5484">
      <w:pPr>
        <w:pStyle w:val="a3"/>
      </w:pPr>
      <w:bookmarkStart w:id="242" w:name="_Hlk67570144"/>
      <w:r>
        <w:t>Предоставление</w:t>
      </w:r>
      <w:r w:rsidR="000111BD">
        <w:t xml:space="preserve"> </w:t>
      </w:r>
      <w:r>
        <w:t>списка</w:t>
      </w:r>
      <w:r w:rsidR="000111BD">
        <w:t xml:space="preserve"> </w:t>
      </w:r>
      <w:r>
        <w:t>жалоб</w:t>
      </w:r>
      <w:r w:rsidR="000111BD">
        <w:t xml:space="preserve"> </w:t>
      </w:r>
      <w:r>
        <w:t>пациента</w:t>
      </w:r>
      <w:r w:rsidR="000111BD">
        <w:t xml:space="preserve"> </w:t>
      </w:r>
      <w:r>
        <w:t>пользовательским</w:t>
      </w:r>
      <w:r w:rsidR="000111BD">
        <w:t xml:space="preserve"> </w:t>
      </w:r>
      <w:r>
        <w:t>интерфейсам</w:t>
      </w:r>
      <w:r w:rsidR="000111BD">
        <w:t xml:space="preserve"> </w:t>
      </w:r>
      <w:r>
        <w:t>ЕМИАС</w:t>
      </w:r>
      <w:bookmarkEnd w:id="242"/>
      <w:r>
        <w:t>.</w:t>
      </w:r>
    </w:p>
    <w:p w14:paraId="0C8FFE5B" w14:textId="4BE049D4" w:rsidR="000101EC" w:rsidRDefault="000101EC" w:rsidP="000101EC">
      <w:r>
        <w:t>Функция</w:t>
      </w:r>
      <w:r w:rsidR="000111BD">
        <w:t xml:space="preserve"> </w:t>
      </w:r>
      <w:r w:rsidR="00AF3650">
        <w:t>должна</w:t>
      </w:r>
      <w:r w:rsidR="000111BD">
        <w:t xml:space="preserve"> </w:t>
      </w:r>
      <w:r w:rsidR="00AF3650">
        <w:t>обеспечивать</w:t>
      </w:r>
      <w:r w:rsidR="000111BD">
        <w:t xml:space="preserve"> </w:t>
      </w:r>
      <w:r w:rsidR="00AF3650">
        <w:t>возможность</w:t>
      </w:r>
      <w:r w:rsidR="000111BD">
        <w:t xml:space="preserve"> </w:t>
      </w:r>
      <w:r w:rsidR="00AF3650">
        <w:t>получения</w:t>
      </w:r>
      <w:r w:rsidR="000111BD">
        <w:t xml:space="preserve"> </w:t>
      </w:r>
      <w:r w:rsidR="00AF3650">
        <w:t>(поиска)</w:t>
      </w:r>
      <w:r w:rsidR="000111BD">
        <w:t xml:space="preserve"> </w:t>
      </w:r>
      <w:r w:rsidR="00AF3650">
        <w:t>списка</w:t>
      </w:r>
      <w:r w:rsidR="000111BD">
        <w:t xml:space="preserve"> </w:t>
      </w:r>
      <w:r w:rsidR="00AF3650">
        <w:t>жалоб</w:t>
      </w:r>
      <w:r w:rsidR="000111BD">
        <w:t xml:space="preserve"> </w:t>
      </w:r>
      <w:r w:rsidR="00AF3650">
        <w:t>пациента</w:t>
      </w:r>
      <w:r w:rsidR="000111BD">
        <w:t xml:space="preserve"> </w:t>
      </w:r>
      <w:r w:rsidR="00AF3650">
        <w:t>на</w:t>
      </w:r>
      <w:r w:rsidR="000111BD">
        <w:t xml:space="preserve"> </w:t>
      </w:r>
      <w:r w:rsidR="00AF3650">
        <w:t>основании</w:t>
      </w:r>
      <w:r w:rsidR="000111BD">
        <w:t xml:space="preserve"> </w:t>
      </w:r>
      <w:r w:rsidR="00AF3650">
        <w:t>входного</w:t>
      </w:r>
      <w:r w:rsidR="000111BD">
        <w:t xml:space="preserve"> </w:t>
      </w:r>
      <w:r w:rsidR="00AF3650">
        <w:t>параметра</w:t>
      </w:r>
      <w:r w:rsidR="000111BD">
        <w:t xml:space="preserve"> </w:t>
      </w:r>
      <w:r w:rsidR="00AF3650">
        <w:t>«Идентификатор</w:t>
      </w:r>
      <w:r w:rsidR="000111BD">
        <w:t xml:space="preserve"> </w:t>
      </w:r>
      <w:r w:rsidR="00AF3650">
        <w:t>записи,</w:t>
      </w:r>
      <w:r w:rsidR="000111BD">
        <w:t xml:space="preserve"> </w:t>
      </w:r>
      <w:r w:rsidR="00AF3650">
        <w:t>по</w:t>
      </w:r>
      <w:r w:rsidR="000111BD">
        <w:t xml:space="preserve"> </w:t>
      </w:r>
      <w:r w:rsidR="00AF3650">
        <w:t>которой</w:t>
      </w:r>
      <w:r w:rsidR="000111BD">
        <w:t xml:space="preserve"> </w:t>
      </w:r>
      <w:r w:rsidR="00AF3650">
        <w:t>пациент</w:t>
      </w:r>
      <w:r w:rsidR="000111BD">
        <w:t xml:space="preserve"> </w:t>
      </w:r>
      <w:r w:rsidR="00AF3650">
        <w:t>попал</w:t>
      </w:r>
      <w:r w:rsidR="000111BD">
        <w:t xml:space="preserve"> </w:t>
      </w:r>
      <w:r w:rsidR="00AF3650">
        <w:t>на</w:t>
      </w:r>
      <w:r w:rsidR="000111BD">
        <w:t xml:space="preserve"> </w:t>
      </w:r>
      <w:r w:rsidR="00AF3650">
        <w:t>прием».</w:t>
      </w:r>
    </w:p>
    <w:p w14:paraId="006CCD2F" w14:textId="51E35C5F" w:rsidR="00197B77" w:rsidRDefault="00197B77" w:rsidP="00CD5484">
      <w:pPr>
        <w:pStyle w:val="a3"/>
      </w:pPr>
      <w:bookmarkStart w:id="243" w:name="_Hlk67570150"/>
      <w:r>
        <w:t>Получение</w:t>
      </w:r>
      <w:r w:rsidR="000111BD">
        <w:t xml:space="preserve"> </w:t>
      </w:r>
      <w:r>
        <w:t>информации</w:t>
      </w:r>
      <w:r w:rsidR="000111BD">
        <w:t xml:space="preserve"> </w:t>
      </w:r>
      <w:r>
        <w:t>по</w:t>
      </w:r>
      <w:r w:rsidR="000111BD">
        <w:t xml:space="preserve"> </w:t>
      </w:r>
      <w:r>
        <w:t>пациенту</w:t>
      </w:r>
      <w:r w:rsidR="000111BD">
        <w:t xml:space="preserve"> </w:t>
      </w:r>
      <w:r>
        <w:t>для</w:t>
      </w:r>
      <w:r w:rsidR="000111BD">
        <w:t xml:space="preserve"> </w:t>
      </w:r>
      <w:r>
        <w:t>опроса</w:t>
      </w:r>
      <w:r w:rsidR="000111BD">
        <w:t xml:space="preserve"> </w:t>
      </w:r>
      <w:r>
        <w:t>пациента</w:t>
      </w:r>
      <w:r w:rsidR="000111BD">
        <w:t xml:space="preserve"> </w:t>
      </w:r>
      <w:r>
        <w:t>о</w:t>
      </w:r>
      <w:r w:rsidR="000111BD">
        <w:t xml:space="preserve"> </w:t>
      </w:r>
      <w:r>
        <w:t>самочувствии</w:t>
      </w:r>
      <w:r w:rsidR="000111BD">
        <w:t xml:space="preserve"> </w:t>
      </w:r>
      <w:r>
        <w:t>в</w:t>
      </w:r>
      <w:r w:rsidR="000111BD">
        <w:t xml:space="preserve"> </w:t>
      </w:r>
      <w:r>
        <w:t>приложении</w:t>
      </w:r>
      <w:r w:rsidR="000111BD">
        <w:t xml:space="preserve"> </w:t>
      </w:r>
      <w:r>
        <w:t>ЕМИАС.ИНФО</w:t>
      </w:r>
      <w:bookmarkEnd w:id="243"/>
      <w:r>
        <w:t>.</w:t>
      </w:r>
    </w:p>
    <w:p w14:paraId="31C1C91C" w14:textId="33E769DE" w:rsidR="00AF3650" w:rsidRPr="00AF3650" w:rsidRDefault="00AF3650" w:rsidP="00AF3650">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получения</w:t>
      </w:r>
      <w:r w:rsidR="000111BD">
        <w:t xml:space="preserve"> </w:t>
      </w:r>
      <w:r>
        <w:t>(поиска)</w:t>
      </w:r>
      <w:r w:rsidR="000111BD">
        <w:t xml:space="preserve"> </w:t>
      </w:r>
      <w:r>
        <w:t>информации</w:t>
      </w:r>
      <w:r w:rsidR="000111BD">
        <w:t xml:space="preserve"> </w:t>
      </w:r>
      <w:r>
        <w:t>по</w:t>
      </w:r>
      <w:r w:rsidR="000111BD">
        <w:t xml:space="preserve"> </w:t>
      </w:r>
      <w:r>
        <w:t>пациенту</w:t>
      </w:r>
      <w:r w:rsidR="000111BD">
        <w:t xml:space="preserve"> </w:t>
      </w:r>
      <w:r>
        <w:t>для</w:t>
      </w:r>
      <w:r w:rsidR="000111BD">
        <w:t xml:space="preserve"> </w:t>
      </w:r>
      <w:r>
        <w:t>опроса</w:t>
      </w:r>
      <w:r w:rsidR="000111BD">
        <w:t xml:space="preserve"> </w:t>
      </w:r>
      <w:r>
        <w:t>пациента</w:t>
      </w:r>
      <w:r w:rsidR="000111BD">
        <w:t xml:space="preserve"> </w:t>
      </w:r>
      <w:r>
        <w:t>о</w:t>
      </w:r>
      <w:r w:rsidR="000111BD">
        <w:t xml:space="preserve"> </w:t>
      </w:r>
      <w:r>
        <w:t>самочувствии</w:t>
      </w:r>
      <w:r w:rsidR="000111BD">
        <w:t xml:space="preserve"> </w:t>
      </w:r>
      <w:r>
        <w:t>на</w:t>
      </w:r>
      <w:r w:rsidR="000111BD">
        <w:t xml:space="preserve"> </w:t>
      </w:r>
      <w:r>
        <w:t>основании</w:t>
      </w:r>
      <w:r w:rsidR="000111BD">
        <w:t xml:space="preserve"> </w:t>
      </w:r>
      <w:r>
        <w:t>входного</w:t>
      </w:r>
      <w:r w:rsidR="000111BD">
        <w:t xml:space="preserve"> </w:t>
      </w:r>
      <w:r>
        <w:t>параметра</w:t>
      </w:r>
      <w:r w:rsidR="000111BD">
        <w:t xml:space="preserve"> </w:t>
      </w:r>
      <w:r w:rsidRPr="00AF3650">
        <w:t>«Хэш-код</w:t>
      </w:r>
      <w:r w:rsidR="000111BD">
        <w:t xml:space="preserve"> </w:t>
      </w:r>
      <w:r w:rsidRPr="00AF3650">
        <w:t>анкеты</w:t>
      </w:r>
      <w:r w:rsidR="000111BD">
        <w:t xml:space="preserve"> </w:t>
      </w:r>
      <w:r w:rsidRPr="00AF3650">
        <w:t>с</w:t>
      </w:r>
      <w:r w:rsidR="000111BD">
        <w:t xml:space="preserve"> </w:t>
      </w:r>
      <w:r w:rsidRPr="00AF3650">
        <w:t>жалобами</w:t>
      </w:r>
      <w:r w:rsidR="000111BD">
        <w:t xml:space="preserve"> </w:t>
      </w:r>
      <w:r w:rsidRPr="00AF3650">
        <w:t>из</w:t>
      </w:r>
      <w:r w:rsidR="000111BD">
        <w:t xml:space="preserve"> </w:t>
      </w:r>
      <w:r w:rsidRPr="00AF3650">
        <w:t>внешнего</w:t>
      </w:r>
      <w:r w:rsidR="000111BD">
        <w:t xml:space="preserve"> </w:t>
      </w:r>
      <w:r w:rsidRPr="00AF3650">
        <w:t>сервиса».</w:t>
      </w:r>
    </w:p>
    <w:p w14:paraId="674B1499" w14:textId="0BAF1A95" w:rsidR="00000CA1" w:rsidRDefault="00197B77" w:rsidP="00CD5484">
      <w:pPr>
        <w:pStyle w:val="a3"/>
      </w:pPr>
      <w:bookmarkStart w:id="244" w:name="_Hlk67570156"/>
      <w:r>
        <w:t>Генерация</w:t>
      </w:r>
      <w:r w:rsidR="000111BD">
        <w:t xml:space="preserve"> </w:t>
      </w:r>
      <w:r>
        <w:t>идентификатора</w:t>
      </w:r>
      <w:r w:rsidR="000111BD">
        <w:t xml:space="preserve"> </w:t>
      </w:r>
      <w:r>
        <w:t>анкеты</w:t>
      </w:r>
      <w:r w:rsidR="000111BD">
        <w:t xml:space="preserve"> </w:t>
      </w:r>
      <w:r>
        <w:t>для</w:t>
      </w:r>
      <w:r w:rsidR="000111BD">
        <w:t xml:space="preserve"> </w:t>
      </w:r>
      <w:r>
        <w:t>заполнения</w:t>
      </w:r>
      <w:r w:rsidR="000111BD">
        <w:t xml:space="preserve"> </w:t>
      </w:r>
      <w:r>
        <w:t>цели</w:t>
      </w:r>
      <w:r w:rsidR="000111BD">
        <w:t xml:space="preserve"> </w:t>
      </w:r>
      <w:r>
        <w:t>обращения</w:t>
      </w:r>
      <w:r w:rsidR="000111BD">
        <w:t xml:space="preserve"> </w:t>
      </w:r>
      <w:r>
        <w:t>пациента</w:t>
      </w:r>
      <w:bookmarkEnd w:id="244"/>
      <w:r>
        <w:t>.</w:t>
      </w:r>
    </w:p>
    <w:p w14:paraId="5CFD1BD1" w14:textId="283227A7" w:rsidR="00AF3650" w:rsidRDefault="00AF3650" w:rsidP="00AF3650">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генерации</w:t>
      </w:r>
      <w:r w:rsidR="000111BD">
        <w:t xml:space="preserve"> </w:t>
      </w:r>
      <w:r>
        <w:t>идентификатора</w:t>
      </w:r>
      <w:r w:rsidR="000111BD">
        <w:t xml:space="preserve"> </w:t>
      </w:r>
      <w:r>
        <w:t>анкеты</w:t>
      </w:r>
      <w:r w:rsidR="000111BD">
        <w:t xml:space="preserve"> </w:t>
      </w:r>
      <w:r>
        <w:t>для</w:t>
      </w:r>
      <w:r w:rsidR="000111BD">
        <w:t xml:space="preserve"> </w:t>
      </w:r>
      <w:r>
        <w:t>заполнения</w:t>
      </w:r>
      <w:r w:rsidR="000111BD">
        <w:t xml:space="preserve"> </w:t>
      </w:r>
      <w:r>
        <w:t>цели</w:t>
      </w:r>
      <w:r w:rsidR="000111BD">
        <w:t xml:space="preserve"> </w:t>
      </w:r>
      <w:r>
        <w:t>обращения</w:t>
      </w:r>
      <w:r w:rsidR="000111BD">
        <w:t xml:space="preserve"> </w:t>
      </w:r>
      <w:r>
        <w:t>пациента</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rsidR="00DC1420">
        <w:rPr>
          <w:shd w:val="clear" w:color="auto" w:fill="FFFFFF"/>
        </w:rPr>
        <w:t>параметров</w:t>
      </w:r>
      <w:r>
        <w:t>:</w:t>
      </w:r>
    </w:p>
    <w:p w14:paraId="1A425101" w14:textId="1773EF43" w:rsidR="00AF3650" w:rsidRDefault="00AF3650" w:rsidP="00AF3650">
      <w:pPr>
        <w:pStyle w:val="-1"/>
      </w:pPr>
      <w:r>
        <w:t>Идентификатор</w:t>
      </w:r>
      <w:r w:rsidR="000111BD">
        <w:t xml:space="preserve"> </w:t>
      </w:r>
      <w:r>
        <w:t>записи</w:t>
      </w:r>
      <w:r w:rsidR="000111BD">
        <w:t xml:space="preserve"> </w:t>
      </w:r>
      <w:r>
        <w:t>пациента;</w:t>
      </w:r>
    </w:p>
    <w:p w14:paraId="1AC37E02" w14:textId="26A88012" w:rsidR="00AF3650" w:rsidRDefault="00AF3650" w:rsidP="00AF3650">
      <w:pPr>
        <w:pStyle w:val="-1"/>
      </w:pPr>
      <w:r>
        <w:t>Идентификатор</w:t>
      </w:r>
      <w:r w:rsidR="000111BD">
        <w:t xml:space="preserve"> </w:t>
      </w:r>
      <w:r>
        <w:t>пациента;</w:t>
      </w:r>
    </w:p>
    <w:p w14:paraId="640DB30C" w14:textId="47D43E4E" w:rsidR="00AF3650" w:rsidRDefault="00AF3650" w:rsidP="00AF3650">
      <w:pPr>
        <w:pStyle w:val="-1"/>
      </w:pPr>
      <w:r>
        <w:t>Идентификатор</w:t>
      </w:r>
      <w:r w:rsidR="000111BD">
        <w:t xml:space="preserve"> </w:t>
      </w:r>
      <w:r>
        <w:t>должности</w:t>
      </w:r>
      <w:r w:rsidR="000111BD">
        <w:t xml:space="preserve"> </w:t>
      </w:r>
      <w:r>
        <w:t>и</w:t>
      </w:r>
      <w:r w:rsidR="000111BD">
        <w:t xml:space="preserve"> </w:t>
      </w:r>
      <w:r>
        <w:t>МР</w:t>
      </w:r>
      <w:r w:rsidR="000111BD">
        <w:t xml:space="preserve"> </w:t>
      </w:r>
      <w:r>
        <w:t>для</w:t>
      </w:r>
      <w:r w:rsidR="000111BD">
        <w:t xml:space="preserve"> </w:t>
      </w:r>
      <w:r>
        <w:t>обращения</w:t>
      </w:r>
      <w:r w:rsidR="000111BD">
        <w:t xml:space="preserve"> </w:t>
      </w:r>
      <w:r>
        <w:t>из</w:t>
      </w:r>
      <w:r w:rsidR="000111BD">
        <w:t xml:space="preserve"> </w:t>
      </w:r>
      <w:r>
        <w:t>справочника.</w:t>
      </w:r>
    </w:p>
    <w:p w14:paraId="40474D0F" w14:textId="2A8D1037" w:rsidR="00D46EAE" w:rsidRPr="009E62C1" w:rsidRDefault="00D46EAE" w:rsidP="009E62C1">
      <w:pPr>
        <w:pStyle w:val="3-3"/>
      </w:pPr>
      <w:bookmarkStart w:id="245" w:name="_Toc67910728"/>
      <w:r w:rsidRPr="009E62C1">
        <w:t>Требования</w:t>
      </w:r>
      <w:r w:rsidR="000111BD">
        <w:t xml:space="preserve"> </w:t>
      </w:r>
      <w:r w:rsidRPr="009E62C1">
        <w:t>к</w:t>
      </w:r>
      <w:r w:rsidR="000111BD">
        <w:t xml:space="preserve"> </w:t>
      </w:r>
      <w:r w:rsidRPr="009E62C1">
        <w:t>работам</w:t>
      </w:r>
      <w:r w:rsidR="000111BD">
        <w:t xml:space="preserve"> </w:t>
      </w:r>
      <w:r w:rsidRPr="009E62C1">
        <w:t>по</w:t>
      </w:r>
      <w:r w:rsidR="000111BD">
        <w:t xml:space="preserve"> </w:t>
      </w:r>
      <w:r w:rsidRPr="009E62C1">
        <w:t>модернизации</w:t>
      </w:r>
      <w:r w:rsidR="000111BD">
        <w:t xml:space="preserve"> </w:t>
      </w:r>
      <w:r w:rsidRPr="009E62C1">
        <w:t>интеграционной</w:t>
      </w:r>
      <w:r w:rsidR="000111BD">
        <w:t xml:space="preserve"> </w:t>
      </w:r>
      <w:r w:rsidRPr="009E62C1">
        <w:t>шины</w:t>
      </w:r>
      <w:bookmarkEnd w:id="245"/>
    </w:p>
    <w:p w14:paraId="5F7B6E1E" w14:textId="252ABBE5" w:rsidR="00D46EAE" w:rsidRDefault="00D46EAE" w:rsidP="00D46EAE">
      <w:r>
        <w:t>Н</w:t>
      </w:r>
      <w:r w:rsidRPr="007F4644">
        <w:t>аименование</w:t>
      </w:r>
      <w:r w:rsidR="000111BD">
        <w:t xml:space="preserve"> </w:t>
      </w:r>
      <w:r w:rsidRPr="007F4644">
        <w:t>работы</w:t>
      </w:r>
      <w:r>
        <w:t>:</w:t>
      </w:r>
      <w:r w:rsidR="000111BD">
        <w:t xml:space="preserve"> </w:t>
      </w:r>
      <w:r>
        <w:rPr>
          <w:rFonts w:eastAsia="Times New Roman"/>
        </w:rPr>
        <w:t>модернизация</w:t>
      </w:r>
      <w:r w:rsidR="000111BD">
        <w:rPr>
          <w:rFonts w:eastAsia="Times New Roman"/>
        </w:rPr>
        <w:t xml:space="preserve"> </w:t>
      </w:r>
      <w:r>
        <w:rPr>
          <w:rFonts w:eastAsia="Times New Roman"/>
        </w:rPr>
        <w:t>интеграционной</w:t>
      </w:r>
      <w:r w:rsidR="000111BD">
        <w:rPr>
          <w:rFonts w:eastAsia="Times New Roman"/>
        </w:rPr>
        <w:t xml:space="preserve"> </w:t>
      </w:r>
      <w:r>
        <w:rPr>
          <w:rFonts w:eastAsia="Times New Roman"/>
        </w:rPr>
        <w:t>шины</w:t>
      </w:r>
      <w:r>
        <w:t>.</w:t>
      </w:r>
    </w:p>
    <w:p w14:paraId="1D3C53D6" w14:textId="20ED28E5" w:rsidR="00D46EAE" w:rsidRDefault="00D46EAE" w:rsidP="00D46EAE">
      <w:r>
        <w:t>Наименование</w:t>
      </w:r>
      <w:r w:rsidR="000111BD">
        <w:t xml:space="preserve"> </w:t>
      </w:r>
      <w:r>
        <w:t>компонента</w:t>
      </w:r>
      <w:r w:rsidR="000111BD">
        <w:t xml:space="preserve"> </w:t>
      </w:r>
      <w:r>
        <w:t>Подсистемы,</w:t>
      </w:r>
      <w:r w:rsidR="000111BD">
        <w:t xml:space="preserve"> </w:t>
      </w:r>
      <w:r>
        <w:t>в</w:t>
      </w:r>
      <w:r w:rsidR="000111BD">
        <w:t xml:space="preserve"> </w:t>
      </w:r>
      <w:r>
        <w:t>отношении</w:t>
      </w:r>
      <w:r w:rsidR="000111BD">
        <w:t xml:space="preserve"> </w:t>
      </w:r>
      <w:r>
        <w:t>которого</w:t>
      </w:r>
      <w:r w:rsidR="000111BD">
        <w:t xml:space="preserve"> </w:t>
      </w:r>
      <w:r>
        <w:t>должна</w:t>
      </w:r>
      <w:r w:rsidR="000111BD">
        <w:t xml:space="preserve"> </w:t>
      </w:r>
      <w:r>
        <w:t>быть</w:t>
      </w:r>
      <w:r w:rsidR="000111BD">
        <w:t xml:space="preserve"> </w:t>
      </w:r>
      <w:r>
        <w:t>выполнена</w:t>
      </w:r>
      <w:r w:rsidR="000111BD">
        <w:t xml:space="preserve"> </w:t>
      </w:r>
      <w:r>
        <w:t>работа:</w:t>
      </w:r>
      <w:r w:rsidR="000111BD">
        <w:t xml:space="preserve"> </w:t>
      </w:r>
      <w:r>
        <w:rPr>
          <w:rFonts w:eastAsia="Times New Roman"/>
        </w:rPr>
        <w:t>интеграционная</w:t>
      </w:r>
      <w:r w:rsidR="000111BD">
        <w:rPr>
          <w:rFonts w:eastAsia="Times New Roman"/>
        </w:rPr>
        <w:t xml:space="preserve"> </w:t>
      </w:r>
      <w:r>
        <w:rPr>
          <w:rFonts w:eastAsia="Times New Roman"/>
        </w:rPr>
        <w:t>шина</w:t>
      </w:r>
      <w:r>
        <w:t>.</w:t>
      </w:r>
    </w:p>
    <w:p w14:paraId="2E68F18A" w14:textId="084E8736" w:rsidR="00D46EAE" w:rsidDel="00066E7D" w:rsidRDefault="00D46EAE" w:rsidP="00D46EAE">
      <w:pPr>
        <w:rPr>
          <w:del w:id="246" w:author="emias\dbarishev" w:date="2021-03-29T11:07:00Z"/>
        </w:rPr>
      </w:pPr>
      <w:del w:id="247" w:author="emias\dbarishev" w:date="2021-03-29T11:07:00Z">
        <w:r w:rsidDel="00066E7D">
          <w:delText>З</w:delText>
        </w:r>
        <w:r w:rsidRPr="00BA47EA" w:rsidDel="00066E7D">
          <w:delText>адачи,</w:delText>
        </w:r>
        <w:r w:rsidR="000111BD" w:rsidDel="00066E7D">
          <w:delText xml:space="preserve"> </w:delText>
        </w:r>
        <w:r w:rsidRPr="00BA47EA" w:rsidDel="00066E7D">
          <w:delText>которые</w:delText>
        </w:r>
        <w:r w:rsidR="000111BD" w:rsidDel="00066E7D">
          <w:delText xml:space="preserve"> </w:delText>
        </w:r>
      </w:del>
      <w:del w:id="248" w:author="emias\dbarishev" w:date="2021-03-29T11:06:00Z">
        <w:r w:rsidRPr="00BA47EA" w:rsidDel="00066E7D">
          <w:delText>должны</w:delText>
        </w:r>
        <w:r w:rsidR="000111BD" w:rsidDel="00066E7D">
          <w:delText xml:space="preserve"> </w:delText>
        </w:r>
        <w:r w:rsidRPr="00BA47EA" w:rsidDel="00066E7D">
          <w:delText>быть</w:delText>
        </w:r>
        <w:r w:rsidR="000111BD" w:rsidDel="00066E7D">
          <w:delText xml:space="preserve"> </w:delText>
        </w:r>
        <w:r w:rsidRPr="00BA47EA" w:rsidDel="00066E7D">
          <w:delText>решены</w:delText>
        </w:r>
        <w:r w:rsidR="000111BD" w:rsidDel="00066E7D">
          <w:delText xml:space="preserve"> </w:delText>
        </w:r>
      </w:del>
      <w:del w:id="249" w:author="emias\dbarishev" w:date="2021-03-29T11:07:00Z">
        <w:r w:rsidRPr="00BA47EA" w:rsidDel="00066E7D">
          <w:delText>в</w:delText>
        </w:r>
      </w:del>
      <w:ins w:id="250" w:author="emias\dbarishev" w:date="2021-03-29T11:07:00Z">
        <w:r w:rsidR="00066E7D">
          <w:t>В</w:t>
        </w:r>
      </w:ins>
      <w:r w:rsidR="000111BD">
        <w:t xml:space="preserve"> </w:t>
      </w:r>
      <w:r w:rsidRPr="00BA47EA">
        <w:t>рамках</w:t>
      </w:r>
      <w:r w:rsidR="000111BD">
        <w:t xml:space="preserve"> </w:t>
      </w:r>
      <w:r w:rsidRPr="00BA47EA">
        <w:t>выполнения</w:t>
      </w:r>
      <w:r w:rsidR="000111BD">
        <w:t xml:space="preserve"> </w:t>
      </w:r>
      <w:r w:rsidRPr="00BA47EA">
        <w:t>работ</w:t>
      </w:r>
      <w:r w:rsidR="000111BD">
        <w:t xml:space="preserve"> </w:t>
      </w:r>
      <w:r w:rsidRPr="00BA47EA">
        <w:t>по</w:t>
      </w:r>
      <w:r w:rsidR="000111BD">
        <w:t xml:space="preserve"> </w:t>
      </w:r>
      <w:r w:rsidRPr="00BA47EA">
        <w:t>Заявке</w:t>
      </w:r>
      <w:r w:rsidR="000111BD">
        <w:t xml:space="preserve"> </w:t>
      </w:r>
      <w:r w:rsidRPr="005418E0">
        <w:t>от</w:t>
      </w:r>
      <w:r w:rsidR="000111BD">
        <w:t xml:space="preserve"> </w:t>
      </w:r>
      <w:r>
        <w:t>1</w:t>
      </w:r>
      <w:r w:rsidR="000111BD">
        <w:t xml:space="preserve"> </w:t>
      </w:r>
      <w:r>
        <w:t>декабря</w:t>
      </w:r>
      <w:r w:rsidR="000111BD">
        <w:t xml:space="preserve"> </w:t>
      </w:r>
      <w:r>
        <w:t>2021</w:t>
      </w:r>
      <w:r w:rsidR="000111BD">
        <w:t xml:space="preserve"> </w:t>
      </w:r>
      <w:r>
        <w:t>г.</w:t>
      </w:r>
      <w:r w:rsidR="000111BD">
        <w:t xml:space="preserve"> </w:t>
      </w:r>
      <w:r w:rsidRPr="008D7B8D">
        <w:t>№</w:t>
      </w:r>
      <w:r w:rsidR="000111BD">
        <w:t xml:space="preserve"> </w:t>
      </w:r>
      <w:r>
        <w:t>2</w:t>
      </w:r>
      <w:ins w:id="251" w:author="emias\dbarishev" w:date="2021-03-29T11:06:00Z">
        <w:r w:rsidR="00066E7D" w:rsidRPr="00066E7D">
          <w:t xml:space="preserve"> </w:t>
        </w:r>
        <w:r w:rsidR="00066E7D" w:rsidRPr="00BA47EA">
          <w:t>должн</w:t>
        </w:r>
        <w:r w:rsidR="00066E7D">
          <w:t xml:space="preserve">а </w:t>
        </w:r>
        <w:r w:rsidR="00066E7D" w:rsidRPr="00BA47EA">
          <w:t>быть</w:t>
        </w:r>
        <w:r w:rsidR="00066E7D">
          <w:t xml:space="preserve"> </w:t>
        </w:r>
        <w:r w:rsidR="00066E7D" w:rsidRPr="00BA47EA">
          <w:t>решен</w:t>
        </w:r>
        <w:r w:rsidR="00066E7D">
          <w:t>а следующая задача</w:t>
        </w:r>
      </w:ins>
      <w:r>
        <w:t>:</w:t>
      </w:r>
      <w:ins w:id="252" w:author="emias\dbarishev" w:date="2021-03-29T11:07:00Z">
        <w:r w:rsidR="00066E7D">
          <w:t xml:space="preserve"> </w:t>
        </w:r>
      </w:ins>
    </w:p>
    <w:p w14:paraId="047CEA0B" w14:textId="36774D57" w:rsidR="00D46EAE" w:rsidDel="00066E7D" w:rsidRDefault="00D46EAE">
      <w:pPr>
        <w:rPr>
          <w:del w:id="253" w:author="emias\dbarishev" w:date="2021-03-29T11:06:00Z"/>
        </w:rPr>
        <w:pPrChange w:id="254" w:author="emias\dbarishev" w:date="2021-03-29T11:07:00Z">
          <w:pPr>
            <w:pStyle w:val="-1"/>
          </w:pPr>
        </w:pPrChange>
      </w:pPr>
      <w:del w:id="255" w:author="emias\dbarishev" w:date="2021-03-29T11:06:00Z">
        <w:r w:rsidDel="00066E7D">
          <w:delText>Модуль</w:delText>
        </w:r>
        <w:r w:rsidR="000111BD" w:rsidDel="00066E7D">
          <w:delText xml:space="preserve"> </w:delText>
        </w:r>
        <w:r w:rsidDel="00066E7D">
          <w:delText>маршрутизации</w:delText>
        </w:r>
        <w:r w:rsidR="000111BD" w:rsidDel="00066E7D">
          <w:delText xml:space="preserve"> </w:delText>
        </w:r>
        <w:r w:rsidDel="00066E7D">
          <w:delText>запросов</w:delText>
        </w:r>
        <w:r w:rsidR="000111BD" w:rsidDel="00066E7D">
          <w:delText xml:space="preserve"> </w:delText>
        </w:r>
        <w:r w:rsidDel="00066E7D">
          <w:delText>взаимодействия</w:delText>
        </w:r>
        <w:r w:rsidR="000111BD" w:rsidDel="00066E7D">
          <w:delText xml:space="preserve"> </w:delText>
        </w:r>
        <w:r w:rsidDel="00066E7D">
          <w:delText>с</w:delText>
        </w:r>
        <w:r w:rsidR="000111BD" w:rsidDel="00066E7D">
          <w:delText xml:space="preserve"> </w:delText>
        </w:r>
        <w:r w:rsidDel="00066E7D">
          <w:delText>сервисом</w:delText>
        </w:r>
        <w:r w:rsidR="000111BD" w:rsidDel="00066E7D">
          <w:delText xml:space="preserve"> </w:delText>
        </w:r>
        <w:r w:rsidDel="00066E7D">
          <w:delText>«Контингент»;</w:delText>
        </w:r>
      </w:del>
    </w:p>
    <w:p w14:paraId="0B19B06C" w14:textId="47A5E0BC" w:rsidR="00D46EAE" w:rsidRDefault="00D46EAE">
      <w:pPr>
        <w:pPrChange w:id="256" w:author="emias\dbarishev" w:date="2021-03-29T11:07:00Z">
          <w:pPr>
            <w:pStyle w:val="-1"/>
          </w:pPr>
        </w:pPrChange>
      </w:pPr>
      <w:del w:id="257" w:author="emias\dbarishev" w:date="2021-03-29T11:07:00Z">
        <w:r w:rsidDel="00066E7D">
          <w:delText>М</w:delText>
        </w:r>
      </w:del>
      <w:r>
        <w:t>одуль</w:t>
      </w:r>
      <w:r w:rsidR="000111BD">
        <w:t xml:space="preserve"> </w:t>
      </w:r>
      <w:r>
        <w:t>маршрутизации</w:t>
      </w:r>
      <w:r w:rsidR="000111BD">
        <w:t xml:space="preserve"> </w:t>
      </w:r>
      <w:r>
        <w:t>запросов</w:t>
      </w:r>
      <w:r w:rsidR="000111BD">
        <w:t xml:space="preserve"> </w:t>
      </w:r>
      <w:r>
        <w:t>взаимодействия</w:t>
      </w:r>
      <w:r w:rsidR="000111BD">
        <w:t xml:space="preserve"> </w:t>
      </w:r>
      <w:r>
        <w:t>с</w:t>
      </w:r>
      <w:r w:rsidR="000111BD">
        <w:t xml:space="preserve"> </w:t>
      </w:r>
      <w:r w:rsidR="000A72C5" w:rsidRPr="004C17BB">
        <w:rPr>
          <w:rFonts w:eastAsia="Times New Roman"/>
        </w:rPr>
        <w:t>Сервис</w:t>
      </w:r>
      <w:r w:rsidR="000A72C5">
        <w:rPr>
          <w:rFonts w:eastAsia="Times New Roman"/>
        </w:rPr>
        <w:t xml:space="preserve">ом </w:t>
      </w:r>
      <w:r w:rsidR="000A72C5" w:rsidRPr="004C17BB">
        <w:rPr>
          <w:rFonts w:eastAsia="Times New Roman"/>
        </w:rPr>
        <w:t>управления</w:t>
      </w:r>
      <w:r w:rsidR="000A72C5">
        <w:rPr>
          <w:rFonts w:eastAsia="Times New Roman"/>
        </w:rPr>
        <w:t xml:space="preserve"> </w:t>
      </w:r>
      <w:r w:rsidR="000A72C5" w:rsidRPr="004C17BB">
        <w:rPr>
          <w:rFonts w:eastAsia="Times New Roman"/>
        </w:rPr>
        <w:t>ресурсами</w:t>
      </w:r>
      <w:r w:rsidR="000A72C5">
        <w:rPr>
          <w:rFonts w:eastAsia="Times New Roman"/>
        </w:rPr>
        <w:t xml:space="preserve"> </w:t>
      </w:r>
      <w:r w:rsidR="000A72C5" w:rsidRPr="004C17BB">
        <w:rPr>
          <w:rFonts w:eastAsia="Times New Roman"/>
        </w:rPr>
        <w:t>и</w:t>
      </w:r>
      <w:r w:rsidR="000A72C5">
        <w:rPr>
          <w:rFonts w:eastAsia="Times New Roman"/>
        </w:rPr>
        <w:t xml:space="preserve"> </w:t>
      </w:r>
      <w:r w:rsidR="000A72C5" w:rsidRPr="004C17BB">
        <w:rPr>
          <w:rFonts w:eastAsia="Times New Roman"/>
        </w:rPr>
        <w:t>правилами</w:t>
      </w:r>
      <w:r w:rsidR="000A72C5">
        <w:rPr>
          <w:rFonts w:eastAsia="Times New Roman"/>
        </w:rPr>
        <w:t xml:space="preserve"> </w:t>
      </w:r>
      <w:r w:rsidR="000A72C5" w:rsidRPr="004C17BB">
        <w:rPr>
          <w:rFonts w:eastAsia="Times New Roman"/>
        </w:rPr>
        <w:t>их</w:t>
      </w:r>
      <w:r w:rsidR="000A72C5">
        <w:rPr>
          <w:rFonts w:eastAsia="Times New Roman"/>
        </w:rPr>
        <w:t xml:space="preserve"> </w:t>
      </w:r>
      <w:r w:rsidR="000A72C5" w:rsidRPr="004C17BB">
        <w:rPr>
          <w:rFonts w:eastAsia="Times New Roman"/>
        </w:rPr>
        <w:t>использования</w:t>
      </w:r>
      <w:r w:rsidR="00304D2B">
        <w:t>.</w:t>
      </w:r>
    </w:p>
    <w:p w14:paraId="7317D716" w14:textId="35544598" w:rsidR="00D46EAE" w:rsidRDefault="00D46EAE" w:rsidP="00D46EAE">
      <w:r>
        <w:t>Далее</w:t>
      </w:r>
      <w:r w:rsidR="000111BD">
        <w:t xml:space="preserve"> </w:t>
      </w:r>
      <w:r>
        <w:t>приведены</w:t>
      </w:r>
      <w:r w:rsidR="000111BD">
        <w:t xml:space="preserve"> </w:t>
      </w:r>
      <w:r w:rsidRPr="00BA47EA">
        <w:t>функциональные</w:t>
      </w:r>
      <w:r w:rsidR="000111BD">
        <w:t xml:space="preserve"> </w:t>
      </w:r>
      <w:r w:rsidRPr="00BA47EA">
        <w:t>возможности,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доработаны/разработаны</w:t>
      </w:r>
      <w:r>
        <w:t>.</w:t>
      </w:r>
    </w:p>
    <w:p w14:paraId="71114446" w14:textId="64254DED" w:rsidR="00304D2B" w:rsidRPr="009E62C1" w:rsidDel="00066E7D" w:rsidRDefault="00CD5484" w:rsidP="009E62C1">
      <w:pPr>
        <w:pStyle w:val="4-4"/>
        <w:rPr>
          <w:del w:id="258" w:author="emias\dbarishev" w:date="2021-03-29T11:06:00Z"/>
        </w:rPr>
      </w:pPr>
      <w:del w:id="259" w:author="emias\dbarishev" w:date="2021-03-29T11:06:00Z">
        <w:r w:rsidRPr="009E62C1" w:rsidDel="00066E7D">
          <w:delText>Модуль</w:delText>
        </w:r>
        <w:r w:rsidR="000111BD" w:rsidDel="00066E7D">
          <w:delText xml:space="preserve"> </w:delText>
        </w:r>
        <w:r w:rsidRPr="009E62C1" w:rsidDel="00066E7D">
          <w:delText>маршрутизации</w:delText>
        </w:r>
        <w:r w:rsidR="000111BD" w:rsidDel="00066E7D">
          <w:delText xml:space="preserve"> </w:delText>
        </w:r>
        <w:r w:rsidRPr="009E62C1" w:rsidDel="00066E7D">
          <w:delText>запросов</w:delText>
        </w:r>
        <w:r w:rsidR="000111BD" w:rsidDel="00066E7D">
          <w:delText xml:space="preserve"> </w:delText>
        </w:r>
        <w:r w:rsidRPr="009E62C1" w:rsidDel="00066E7D">
          <w:delText>взаимодействия</w:delText>
        </w:r>
        <w:r w:rsidR="000111BD" w:rsidDel="00066E7D">
          <w:delText xml:space="preserve"> </w:delText>
        </w:r>
        <w:r w:rsidRPr="009E62C1" w:rsidDel="00066E7D">
          <w:delText>с</w:delText>
        </w:r>
        <w:r w:rsidR="000111BD" w:rsidDel="00066E7D">
          <w:delText xml:space="preserve"> </w:delText>
        </w:r>
        <w:r w:rsidRPr="009E62C1" w:rsidDel="00066E7D">
          <w:delText>сервисом</w:delText>
        </w:r>
        <w:r w:rsidR="000111BD" w:rsidDel="00066E7D">
          <w:delText xml:space="preserve"> </w:delText>
        </w:r>
        <w:r w:rsidRPr="009E62C1" w:rsidDel="00066E7D">
          <w:delText>«Контингент»</w:delText>
        </w:r>
      </w:del>
    </w:p>
    <w:p w14:paraId="653EA95F" w14:textId="585EAC73" w:rsidR="00C91BFB" w:rsidDel="00066E7D" w:rsidRDefault="00C91BFB" w:rsidP="00F13EB7">
      <w:pPr>
        <w:pStyle w:val="a3"/>
        <w:numPr>
          <w:ilvl w:val="0"/>
          <w:numId w:val="109"/>
        </w:numPr>
        <w:rPr>
          <w:del w:id="260" w:author="emias\dbarishev" w:date="2021-03-29T11:06:00Z"/>
        </w:rPr>
      </w:pPr>
      <w:del w:id="261" w:author="emias\dbarishev" w:date="2021-03-29T11:06:00Z">
        <w:r w:rsidDel="00066E7D">
          <w:delText>Маршрутизация</w:delText>
        </w:r>
        <w:r w:rsidR="000111BD" w:rsidDel="00066E7D">
          <w:delText xml:space="preserve"> </w:delText>
        </w:r>
        <w:r w:rsidDel="00066E7D">
          <w:delText>запросов</w:delText>
        </w:r>
        <w:r w:rsidR="000111BD" w:rsidDel="00066E7D">
          <w:delText xml:space="preserve"> </w:delText>
        </w:r>
        <w:r w:rsidDel="00066E7D">
          <w:delText>для</w:delText>
        </w:r>
        <w:r w:rsidR="000111BD" w:rsidDel="00066E7D">
          <w:delText xml:space="preserve"> </w:delText>
        </w:r>
        <w:r w:rsidDel="00066E7D">
          <w:delText>метода</w:delText>
        </w:r>
        <w:r w:rsidR="000111BD" w:rsidDel="00066E7D">
          <w:delText xml:space="preserve"> </w:delText>
        </w:r>
        <w:r w:rsidDel="00066E7D">
          <w:delText>архивирования</w:delText>
        </w:r>
        <w:r w:rsidR="000111BD" w:rsidDel="00066E7D">
          <w:delText xml:space="preserve"> </w:delText>
        </w:r>
        <w:r w:rsidDel="00066E7D">
          <w:delText>участка.</w:delText>
        </w:r>
        <w:r w:rsidR="000111BD" w:rsidDel="00066E7D">
          <w:delText xml:space="preserve"> </w:delText>
        </w:r>
        <w:r w:rsidDel="00066E7D">
          <w:delText>Для</w:delText>
        </w:r>
        <w:r w:rsidR="000111BD" w:rsidDel="00066E7D">
          <w:delText xml:space="preserve"> </w:delText>
        </w:r>
        <w:r w:rsidDel="00066E7D">
          <w:delText>каждого</w:delText>
        </w:r>
        <w:r w:rsidR="000111BD" w:rsidDel="00066E7D">
          <w:delText xml:space="preserve"> </w:delText>
        </w:r>
        <w:r w:rsidDel="00066E7D">
          <w:delText>запроса</w:delText>
        </w:r>
        <w:r w:rsidR="000111BD" w:rsidDel="00066E7D">
          <w:delText xml:space="preserve"> </w:delText>
        </w:r>
        <w:r w:rsidDel="00066E7D">
          <w:delText>должен</w:delText>
        </w:r>
        <w:r w:rsidR="000111BD" w:rsidDel="00066E7D">
          <w:delText xml:space="preserve"> </w:delText>
        </w:r>
        <w:r w:rsidDel="00066E7D">
          <w:delText>выполняться</w:delText>
        </w:r>
        <w:r w:rsidR="000111BD" w:rsidDel="00066E7D">
          <w:delText xml:space="preserve"> </w:delText>
        </w:r>
        <w:r w:rsidDel="00066E7D">
          <w:delText>следующий</w:delText>
        </w:r>
        <w:r w:rsidR="000111BD" w:rsidDel="00066E7D">
          <w:delText xml:space="preserve"> </w:delText>
        </w:r>
        <w:r w:rsidDel="00066E7D">
          <w:delText>алгоритм</w:delText>
        </w:r>
        <w:r w:rsidR="000111BD" w:rsidDel="00066E7D">
          <w:delText xml:space="preserve"> </w:delText>
        </w:r>
        <w:r w:rsidDel="00066E7D">
          <w:delText>маршрутизации:</w:delText>
        </w:r>
      </w:del>
    </w:p>
    <w:p w14:paraId="2FF484A5" w14:textId="47DDA024" w:rsidR="00C91BFB" w:rsidDel="00066E7D" w:rsidRDefault="00C91BFB" w:rsidP="00CD5484">
      <w:pPr>
        <w:pStyle w:val="-1"/>
        <w:rPr>
          <w:del w:id="262" w:author="emias\dbarishev" w:date="2021-03-29T11:06:00Z"/>
        </w:rPr>
      </w:pPr>
      <w:del w:id="263" w:author="emias\dbarishev" w:date="2021-03-29T11:06:00Z">
        <w:r w:rsidDel="00066E7D">
          <w:delText>выполнить</w:delText>
        </w:r>
        <w:r w:rsidR="000111BD" w:rsidDel="00066E7D">
          <w:delText xml:space="preserve"> </w:delText>
        </w:r>
        <w:r w:rsidDel="00066E7D">
          <w:delText>запрос</w:delText>
        </w:r>
        <w:r w:rsidR="000111BD" w:rsidDel="00066E7D">
          <w:delText xml:space="preserve"> </w:delText>
        </w:r>
        <w:r w:rsidDel="00066E7D">
          <w:delText>к</w:delText>
        </w:r>
        <w:r w:rsidR="000111BD" w:rsidDel="00066E7D">
          <w:delText xml:space="preserve"> </w:delText>
        </w:r>
        <w:r w:rsidDel="00066E7D">
          <w:delText>ЕМИАС.СУПП.Контингент;</w:delText>
        </w:r>
      </w:del>
    </w:p>
    <w:p w14:paraId="529178CB" w14:textId="28D2C273" w:rsidR="00C91BFB" w:rsidDel="00066E7D" w:rsidRDefault="00C91BFB" w:rsidP="00CD5484">
      <w:pPr>
        <w:pStyle w:val="-1"/>
        <w:rPr>
          <w:del w:id="264" w:author="emias\dbarishev" w:date="2021-03-29T11:06:00Z"/>
        </w:rPr>
      </w:pPr>
      <w:del w:id="265" w:author="emias\dbarishev" w:date="2021-03-29T11:06:00Z">
        <w:r w:rsidDel="00066E7D">
          <w:delText>выполнить</w:delText>
        </w:r>
        <w:r w:rsidR="000111BD" w:rsidDel="00066E7D">
          <w:delText xml:space="preserve"> </w:delText>
        </w:r>
        <w:r w:rsidDel="00066E7D">
          <w:delText>запрос</w:delText>
        </w:r>
        <w:r w:rsidR="000111BD" w:rsidDel="00066E7D">
          <w:delText xml:space="preserve"> </w:delText>
        </w:r>
        <w:r w:rsidDel="00066E7D">
          <w:delText>к</w:delText>
        </w:r>
        <w:r w:rsidR="000111BD" w:rsidDel="00066E7D">
          <w:delText xml:space="preserve"> </w:delText>
        </w:r>
        <w:r w:rsidR="0010184F" w:rsidDel="00066E7D">
          <w:delText>ЕМИАС.</w:delText>
        </w:r>
        <w:r w:rsidDel="00066E7D">
          <w:delText>ЕРП;</w:delText>
        </w:r>
      </w:del>
    </w:p>
    <w:p w14:paraId="31D3EF32" w14:textId="6D40CF26" w:rsidR="00C91BFB" w:rsidDel="00066E7D" w:rsidRDefault="00C91BFB" w:rsidP="00CD5484">
      <w:pPr>
        <w:pStyle w:val="-1"/>
        <w:rPr>
          <w:del w:id="266" w:author="emias\dbarishev" w:date="2021-03-29T11:06:00Z"/>
        </w:rPr>
      </w:pPr>
      <w:del w:id="267" w:author="emias\dbarishev" w:date="2021-03-29T11:06:00Z">
        <w:r w:rsidDel="00066E7D">
          <w:delText>выполнить</w:delText>
        </w:r>
        <w:r w:rsidR="000111BD" w:rsidDel="00066E7D">
          <w:delText xml:space="preserve"> </w:delText>
        </w:r>
        <w:r w:rsidDel="00066E7D">
          <w:delText>запрос</w:delText>
        </w:r>
        <w:r w:rsidR="000111BD" w:rsidDel="00066E7D">
          <w:delText xml:space="preserve"> </w:delText>
        </w:r>
        <w:r w:rsidDel="00066E7D">
          <w:delText>к</w:delText>
        </w:r>
        <w:r w:rsidR="000111BD" w:rsidDel="00066E7D">
          <w:delText xml:space="preserve"> </w:delText>
        </w:r>
        <w:r w:rsidDel="00066E7D">
          <w:delText>ЕМИАС.Контингент2.</w:delText>
        </w:r>
      </w:del>
    </w:p>
    <w:p w14:paraId="2A8C16C6" w14:textId="247E0A81" w:rsidR="00C91BFB" w:rsidDel="00066E7D" w:rsidRDefault="00C91BFB" w:rsidP="00CD5484">
      <w:pPr>
        <w:pStyle w:val="a3"/>
        <w:rPr>
          <w:del w:id="268" w:author="emias\dbarishev" w:date="2021-03-29T11:06:00Z"/>
        </w:rPr>
      </w:pPr>
      <w:del w:id="269" w:author="emias\dbarishev" w:date="2021-03-29T11:06:00Z">
        <w:r w:rsidDel="00066E7D">
          <w:delText>Ответ</w:delText>
        </w:r>
        <w:r w:rsidR="000111BD" w:rsidDel="00066E7D">
          <w:delText xml:space="preserve"> </w:delText>
        </w:r>
        <w:r w:rsidDel="00066E7D">
          <w:delText>должен</w:delText>
        </w:r>
        <w:r w:rsidR="000111BD" w:rsidDel="00066E7D">
          <w:delText xml:space="preserve"> </w:delText>
        </w:r>
        <w:r w:rsidDel="00066E7D">
          <w:delText>содержать</w:delText>
        </w:r>
        <w:r w:rsidR="000111BD" w:rsidDel="00066E7D">
          <w:delText xml:space="preserve"> </w:delText>
        </w:r>
        <w:r w:rsidDel="00066E7D">
          <w:delText>результат</w:delText>
        </w:r>
        <w:r w:rsidR="000111BD" w:rsidDel="00066E7D">
          <w:delText xml:space="preserve"> </w:delText>
        </w:r>
        <w:r w:rsidDel="00066E7D">
          <w:delText>выполнения</w:delText>
        </w:r>
        <w:r w:rsidR="000111BD" w:rsidDel="00066E7D">
          <w:delText xml:space="preserve"> </w:delText>
        </w:r>
        <w:r w:rsidDel="00066E7D">
          <w:delText>запроса</w:delText>
        </w:r>
        <w:r w:rsidR="000111BD" w:rsidDel="00066E7D">
          <w:delText xml:space="preserve"> </w:delText>
        </w:r>
        <w:r w:rsidDel="00066E7D">
          <w:delText>в</w:delText>
        </w:r>
        <w:r w:rsidR="000111BD" w:rsidDel="00066E7D">
          <w:delText xml:space="preserve"> </w:delText>
        </w:r>
        <w:r w:rsidDel="00066E7D">
          <w:delText>ЕМИАС.Контингент2.</w:delText>
        </w:r>
      </w:del>
    </w:p>
    <w:p w14:paraId="5B5279F4" w14:textId="59B59DC3" w:rsidR="00C91BFB" w:rsidDel="00066E7D" w:rsidRDefault="00C91BFB" w:rsidP="00CD5484">
      <w:pPr>
        <w:pStyle w:val="a3"/>
        <w:rPr>
          <w:del w:id="270" w:author="emias\dbarishev" w:date="2021-03-29T11:06:00Z"/>
        </w:rPr>
      </w:pPr>
      <w:del w:id="271" w:author="emias\dbarishev" w:date="2021-03-29T11:06:00Z">
        <w:r w:rsidDel="00066E7D">
          <w:delText>Маршрутизация</w:delText>
        </w:r>
        <w:r w:rsidR="000111BD" w:rsidDel="00066E7D">
          <w:delText xml:space="preserve"> </w:delText>
        </w:r>
        <w:r w:rsidDel="00066E7D">
          <w:delText>запросов</w:delText>
        </w:r>
        <w:r w:rsidR="000111BD" w:rsidDel="00066E7D">
          <w:delText xml:space="preserve"> </w:delText>
        </w:r>
        <w:r w:rsidDel="00066E7D">
          <w:delText>остальных</w:delText>
        </w:r>
        <w:r w:rsidR="000111BD" w:rsidDel="00066E7D">
          <w:delText xml:space="preserve"> </w:delText>
        </w:r>
        <w:r w:rsidDel="00066E7D">
          <w:delText>методов</w:delText>
        </w:r>
        <w:r w:rsidR="000111BD" w:rsidDel="00066E7D">
          <w:delText xml:space="preserve"> </w:delText>
        </w:r>
        <w:r w:rsidDel="00066E7D">
          <w:delText>сервиса</w:delText>
        </w:r>
        <w:r w:rsidR="000111BD" w:rsidDel="00066E7D">
          <w:delText xml:space="preserve"> </w:delText>
        </w:r>
        <w:r w:rsidDel="00066E7D">
          <w:delText>«Контингент»</w:delText>
        </w:r>
        <w:r w:rsidR="000111BD" w:rsidDel="00066E7D">
          <w:delText xml:space="preserve"> </w:delText>
        </w:r>
        <w:r w:rsidDel="00066E7D">
          <w:delText>не</w:delText>
        </w:r>
        <w:r w:rsidR="000111BD" w:rsidDel="00066E7D">
          <w:delText xml:space="preserve"> </w:delText>
        </w:r>
        <w:r w:rsidDel="00066E7D">
          <w:delText>допускается.</w:delText>
        </w:r>
      </w:del>
    </w:p>
    <w:p w14:paraId="7A341111" w14:textId="4E2B4EC2" w:rsidR="00000CA1" w:rsidDel="00066E7D" w:rsidRDefault="00C91BFB" w:rsidP="00CD5484">
      <w:pPr>
        <w:pStyle w:val="a3"/>
        <w:rPr>
          <w:del w:id="272" w:author="emias\dbarishev" w:date="2021-03-29T11:06:00Z"/>
        </w:rPr>
      </w:pPr>
      <w:del w:id="273" w:author="emias\dbarishev" w:date="2021-03-29T11:06:00Z">
        <w:r w:rsidDel="00066E7D">
          <w:delText>Мониторинг</w:delText>
        </w:r>
        <w:r w:rsidR="000111BD" w:rsidDel="00066E7D">
          <w:delText xml:space="preserve"> </w:delText>
        </w:r>
        <w:r w:rsidDel="00066E7D">
          <w:delText>ключевых</w:delText>
        </w:r>
        <w:r w:rsidR="000111BD" w:rsidDel="00066E7D">
          <w:delText xml:space="preserve"> </w:delText>
        </w:r>
        <w:r w:rsidDel="00066E7D">
          <w:delText>метрик,</w:delText>
        </w:r>
        <w:r w:rsidR="000111BD" w:rsidDel="00066E7D">
          <w:delText xml:space="preserve"> </w:delText>
        </w:r>
        <w:r w:rsidDel="00066E7D">
          <w:delText>характеризующих</w:delText>
        </w:r>
        <w:r w:rsidR="000111BD" w:rsidDel="00066E7D">
          <w:delText xml:space="preserve"> </w:delText>
        </w:r>
        <w:r w:rsidDel="00066E7D">
          <w:delText>состояние</w:delText>
        </w:r>
        <w:r w:rsidR="000111BD" w:rsidDel="00066E7D">
          <w:delText xml:space="preserve"> </w:delText>
        </w:r>
        <w:r w:rsidDel="00066E7D">
          <w:delText>модуля</w:delText>
        </w:r>
        <w:r w:rsidR="000111BD" w:rsidDel="00066E7D">
          <w:delText xml:space="preserve"> </w:delText>
        </w:r>
        <w:r w:rsidDel="00066E7D">
          <w:delText>маршрутизации</w:delText>
        </w:r>
        <w:r w:rsidR="000111BD" w:rsidDel="00066E7D">
          <w:delText xml:space="preserve"> </w:delText>
        </w:r>
        <w:r w:rsidDel="00066E7D">
          <w:delText>запросов</w:delText>
        </w:r>
        <w:r w:rsidR="000111BD" w:rsidDel="00066E7D">
          <w:delText xml:space="preserve"> </w:delText>
        </w:r>
        <w:r w:rsidDel="00066E7D">
          <w:delText>взаимодействия</w:delText>
        </w:r>
        <w:r w:rsidR="000111BD" w:rsidDel="00066E7D">
          <w:delText xml:space="preserve"> </w:delText>
        </w:r>
        <w:r w:rsidDel="00066E7D">
          <w:delText>с</w:delText>
        </w:r>
        <w:r w:rsidR="000111BD" w:rsidDel="00066E7D">
          <w:delText xml:space="preserve"> </w:delText>
        </w:r>
        <w:r w:rsidDel="00066E7D">
          <w:delText>сервисом</w:delText>
        </w:r>
        <w:r w:rsidR="000111BD" w:rsidDel="00066E7D">
          <w:delText xml:space="preserve"> </w:delText>
        </w:r>
        <w:r w:rsidDel="00066E7D">
          <w:delText>«Контингент»,</w:delText>
        </w:r>
        <w:r w:rsidR="000111BD" w:rsidDel="00066E7D">
          <w:delText xml:space="preserve"> </w:delText>
        </w:r>
        <w:r w:rsidDel="00066E7D">
          <w:delText>в</w:delText>
        </w:r>
        <w:r w:rsidR="000111BD" w:rsidDel="00066E7D">
          <w:delText xml:space="preserve"> </w:delText>
        </w:r>
        <w:r w:rsidDel="00066E7D">
          <w:delText>режиме</w:delText>
        </w:r>
        <w:r w:rsidR="000111BD" w:rsidDel="00066E7D">
          <w:delText xml:space="preserve"> </w:delText>
        </w:r>
        <w:r w:rsidDel="00066E7D">
          <w:delText>реального</w:delText>
        </w:r>
        <w:r w:rsidR="000111BD" w:rsidDel="00066E7D">
          <w:delText xml:space="preserve"> </w:delText>
        </w:r>
        <w:r w:rsidDel="00066E7D">
          <w:delText>времени.</w:delText>
        </w:r>
      </w:del>
    </w:p>
    <w:p w14:paraId="4E4E65A3" w14:textId="066798C3" w:rsidR="00000CA1" w:rsidRPr="009E62C1" w:rsidRDefault="00CD5484" w:rsidP="009E62C1">
      <w:pPr>
        <w:pStyle w:val="4-4"/>
      </w:pPr>
      <w:r w:rsidRPr="009E62C1">
        <w:t>Модуль</w:t>
      </w:r>
      <w:r w:rsidR="000111BD">
        <w:t xml:space="preserve"> </w:t>
      </w:r>
      <w:r w:rsidRPr="009E62C1">
        <w:t>маршрутизации</w:t>
      </w:r>
      <w:r w:rsidR="000111BD">
        <w:t xml:space="preserve"> </w:t>
      </w:r>
      <w:r w:rsidRPr="009E62C1">
        <w:t>запросов</w:t>
      </w:r>
      <w:r w:rsidR="000111BD">
        <w:t xml:space="preserve"> </w:t>
      </w:r>
      <w:r w:rsidRPr="009E62C1">
        <w:t>взаимодействия</w:t>
      </w:r>
      <w:r w:rsidR="000111BD">
        <w:t xml:space="preserve"> </w:t>
      </w:r>
      <w:r w:rsidRPr="009E62C1">
        <w:t>с</w:t>
      </w:r>
      <w:r w:rsidR="000111BD">
        <w:t xml:space="preserve"> </w:t>
      </w:r>
      <w:r w:rsidR="000A72C5" w:rsidRPr="004C17BB">
        <w:rPr>
          <w:rFonts w:eastAsia="Times New Roman"/>
        </w:rPr>
        <w:t>Сервис</w:t>
      </w:r>
      <w:r w:rsidR="000A72C5">
        <w:rPr>
          <w:rFonts w:eastAsia="Times New Roman"/>
        </w:rPr>
        <w:t xml:space="preserve">ом </w:t>
      </w:r>
      <w:r w:rsidR="000A72C5" w:rsidRPr="004C17BB">
        <w:rPr>
          <w:rFonts w:eastAsia="Times New Roman"/>
        </w:rPr>
        <w:t>управления</w:t>
      </w:r>
      <w:r w:rsidR="000A72C5">
        <w:rPr>
          <w:rFonts w:eastAsia="Times New Roman"/>
        </w:rPr>
        <w:t xml:space="preserve"> </w:t>
      </w:r>
      <w:r w:rsidR="000A72C5" w:rsidRPr="004C17BB">
        <w:rPr>
          <w:rFonts w:eastAsia="Times New Roman"/>
        </w:rPr>
        <w:t>ресурсами</w:t>
      </w:r>
      <w:r w:rsidR="000A72C5">
        <w:rPr>
          <w:rFonts w:eastAsia="Times New Roman"/>
        </w:rPr>
        <w:t xml:space="preserve"> </w:t>
      </w:r>
      <w:r w:rsidR="000A72C5" w:rsidRPr="004C17BB">
        <w:rPr>
          <w:rFonts w:eastAsia="Times New Roman"/>
        </w:rPr>
        <w:t>и</w:t>
      </w:r>
      <w:r w:rsidR="000A72C5">
        <w:rPr>
          <w:rFonts w:eastAsia="Times New Roman"/>
        </w:rPr>
        <w:t xml:space="preserve"> </w:t>
      </w:r>
      <w:r w:rsidR="000A72C5" w:rsidRPr="004C17BB">
        <w:rPr>
          <w:rFonts w:eastAsia="Times New Roman"/>
        </w:rPr>
        <w:t>правилами</w:t>
      </w:r>
      <w:r w:rsidR="000A72C5">
        <w:rPr>
          <w:rFonts w:eastAsia="Times New Roman"/>
        </w:rPr>
        <w:t xml:space="preserve"> </w:t>
      </w:r>
      <w:r w:rsidR="000A72C5" w:rsidRPr="004C17BB">
        <w:rPr>
          <w:rFonts w:eastAsia="Times New Roman"/>
        </w:rPr>
        <w:t>их</w:t>
      </w:r>
      <w:r w:rsidR="000A72C5">
        <w:rPr>
          <w:rFonts w:eastAsia="Times New Roman"/>
        </w:rPr>
        <w:t xml:space="preserve"> </w:t>
      </w:r>
      <w:r w:rsidR="000A72C5" w:rsidRPr="004C17BB">
        <w:rPr>
          <w:rFonts w:eastAsia="Times New Roman"/>
        </w:rPr>
        <w:t>использования</w:t>
      </w:r>
    </w:p>
    <w:p w14:paraId="36BA8793" w14:textId="3F4C52EE" w:rsidR="00C91BFB" w:rsidRDefault="009251C9" w:rsidP="00F13EB7">
      <w:pPr>
        <w:pStyle w:val="a3"/>
        <w:numPr>
          <w:ilvl w:val="0"/>
          <w:numId w:val="110"/>
        </w:numPr>
      </w:pPr>
      <w:ins w:id="274" w:author="emias\dbarishev" w:date="2021-03-29T11:17:00Z">
        <w:r w:rsidRPr="004C17BB">
          <w:rPr>
            <w:rFonts w:eastAsia="Times New Roman"/>
          </w:rPr>
          <w:t>Маршрутизация запросов для метода создания расписания филиала МО</w:t>
        </w:r>
        <w:r>
          <w:rPr>
            <w:rFonts w:eastAsia="Times New Roman"/>
          </w:rPr>
          <w:t xml:space="preserve"> для обеспечения совместимости </w:t>
        </w:r>
        <w:r w:rsidRPr="00774471">
          <w:rPr>
            <w:rFonts w:eastAsia="Times New Roman"/>
          </w:rPr>
          <w:t>реализаций Сервиса</w:t>
        </w:r>
        <w:r>
          <w:rPr>
            <w:rFonts w:eastAsia="Times New Roman"/>
          </w:rPr>
          <w:t xml:space="preserve"> управления </w:t>
        </w:r>
        <w:r w:rsidRPr="00774471">
          <w:rPr>
            <w:rFonts w:eastAsia="Times New Roman"/>
          </w:rPr>
          <w:t>ресурсами и правилами их использования, модернизированной и действующей на момент заключения Контракта</w:t>
        </w:r>
      </w:ins>
      <w:del w:id="275" w:author="emias\dbarishev" w:date="2021-03-29T11:17:00Z">
        <w:r w:rsidR="00C91BFB" w:rsidDel="009251C9">
          <w:delText>Маршрутизация</w:delText>
        </w:r>
        <w:r w:rsidR="000111BD" w:rsidDel="009251C9">
          <w:delText xml:space="preserve"> </w:delText>
        </w:r>
        <w:r w:rsidR="00C91BFB" w:rsidDel="009251C9">
          <w:delText>запросов</w:delText>
        </w:r>
        <w:r w:rsidR="000111BD" w:rsidDel="009251C9">
          <w:delText xml:space="preserve"> </w:delText>
        </w:r>
        <w:r w:rsidR="00C91BFB" w:rsidDel="009251C9">
          <w:delText>для</w:delText>
        </w:r>
        <w:r w:rsidR="000111BD" w:rsidDel="009251C9">
          <w:delText xml:space="preserve"> </w:delText>
        </w:r>
        <w:r w:rsidR="00C91BFB" w:rsidDel="009251C9">
          <w:delText>метода</w:delText>
        </w:r>
        <w:r w:rsidR="000111BD" w:rsidDel="009251C9">
          <w:delText xml:space="preserve"> </w:delText>
        </w:r>
        <w:r w:rsidR="00C91BFB" w:rsidDel="009251C9">
          <w:delText>создания</w:delText>
        </w:r>
        <w:r w:rsidR="000111BD" w:rsidDel="009251C9">
          <w:delText xml:space="preserve"> </w:delText>
        </w:r>
        <w:r w:rsidR="00C91BFB" w:rsidDel="009251C9">
          <w:delText>расписания</w:delText>
        </w:r>
        <w:r w:rsidR="000111BD" w:rsidDel="009251C9">
          <w:delText xml:space="preserve"> </w:delText>
        </w:r>
        <w:r w:rsidR="00C91BFB" w:rsidDel="009251C9">
          <w:delText>филиала</w:delText>
        </w:r>
        <w:r w:rsidR="000111BD" w:rsidDel="009251C9">
          <w:delText xml:space="preserve"> </w:delText>
        </w:r>
        <w:r w:rsidR="00C91BFB" w:rsidDel="009251C9">
          <w:delText>МО.</w:delText>
        </w:r>
        <w:r w:rsidR="000111BD" w:rsidDel="009251C9">
          <w:delText xml:space="preserve"> </w:delText>
        </w:r>
        <w:r w:rsidR="00C91BFB" w:rsidDel="009251C9">
          <w:delText>Каждый</w:delText>
        </w:r>
        <w:r w:rsidR="000111BD" w:rsidDel="009251C9">
          <w:delText xml:space="preserve"> </w:delText>
        </w:r>
        <w:r w:rsidR="00C91BFB" w:rsidDel="009251C9">
          <w:delText>запрос</w:delText>
        </w:r>
        <w:r w:rsidR="000111BD" w:rsidDel="009251C9">
          <w:delText xml:space="preserve"> </w:delText>
        </w:r>
        <w:r w:rsidR="00C91BFB" w:rsidDel="009251C9">
          <w:delText>должен</w:delText>
        </w:r>
        <w:r w:rsidR="000111BD" w:rsidDel="009251C9">
          <w:delText xml:space="preserve"> </w:delText>
        </w:r>
        <w:r w:rsidR="00C91BFB" w:rsidDel="009251C9">
          <w:delText>последовательно</w:delText>
        </w:r>
        <w:r w:rsidR="000111BD" w:rsidDel="009251C9">
          <w:delText xml:space="preserve"> </w:delText>
        </w:r>
        <w:r w:rsidR="00C91BFB" w:rsidDel="009251C9">
          <w:delText>направляться</w:delText>
        </w:r>
        <w:r w:rsidR="000111BD" w:rsidDel="009251C9">
          <w:delText xml:space="preserve"> </w:delText>
        </w:r>
        <w:r w:rsidR="00C91BFB" w:rsidDel="009251C9">
          <w:delText>сервисы</w:delText>
        </w:r>
        <w:r w:rsidR="000111BD" w:rsidDel="009251C9">
          <w:delText xml:space="preserve"> </w:delText>
        </w:r>
        <w:r w:rsidR="00C91BFB" w:rsidDel="009251C9">
          <w:delText>ЕМИАС.СУПП.РиР</w:delText>
        </w:r>
        <w:r w:rsidR="000111BD" w:rsidDel="009251C9">
          <w:delText xml:space="preserve"> </w:delText>
        </w:r>
        <w:r w:rsidR="00C91BFB" w:rsidDel="009251C9">
          <w:delText>и</w:delText>
        </w:r>
        <w:r w:rsidR="000111BD" w:rsidDel="009251C9">
          <w:delText xml:space="preserve"> </w:delText>
        </w:r>
        <w:r w:rsidR="00C91BFB" w:rsidDel="009251C9">
          <w:delText>ЕМИАС.СУПП.РиР2.</w:delText>
        </w:r>
        <w:r w:rsidR="000111BD" w:rsidDel="009251C9">
          <w:delText xml:space="preserve"> </w:delText>
        </w:r>
        <w:r w:rsidR="00C91BFB" w:rsidDel="009251C9">
          <w:delText>Ответ</w:delText>
        </w:r>
        <w:r w:rsidR="000111BD" w:rsidDel="009251C9">
          <w:delText xml:space="preserve"> </w:delText>
        </w:r>
        <w:r w:rsidR="00C91BFB" w:rsidDel="009251C9">
          <w:delText>должен</w:delText>
        </w:r>
        <w:r w:rsidR="000111BD" w:rsidDel="009251C9">
          <w:delText xml:space="preserve"> </w:delText>
        </w:r>
        <w:r w:rsidR="00C91BFB" w:rsidDel="009251C9">
          <w:delText>содержать</w:delText>
        </w:r>
        <w:r w:rsidR="000111BD" w:rsidDel="009251C9">
          <w:delText xml:space="preserve"> </w:delText>
        </w:r>
        <w:r w:rsidR="00C91BFB" w:rsidDel="009251C9">
          <w:delText>объединенный</w:delText>
        </w:r>
        <w:r w:rsidR="000111BD" w:rsidDel="009251C9">
          <w:delText xml:space="preserve"> </w:delText>
        </w:r>
        <w:r w:rsidR="00C91BFB" w:rsidDel="009251C9">
          <w:delText>результат</w:delText>
        </w:r>
        <w:r w:rsidR="000111BD" w:rsidDel="009251C9">
          <w:delText xml:space="preserve"> </w:delText>
        </w:r>
        <w:r w:rsidR="00C91BFB" w:rsidDel="009251C9">
          <w:delText>выполнения</w:delText>
        </w:r>
        <w:r w:rsidR="000111BD" w:rsidDel="009251C9">
          <w:delText xml:space="preserve"> </w:delText>
        </w:r>
        <w:r w:rsidR="00C91BFB" w:rsidDel="009251C9">
          <w:delText>запросов</w:delText>
        </w:r>
        <w:r w:rsidR="000111BD" w:rsidDel="009251C9">
          <w:delText xml:space="preserve"> </w:delText>
        </w:r>
        <w:r w:rsidR="00C91BFB" w:rsidDel="009251C9">
          <w:delText>к</w:delText>
        </w:r>
        <w:r w:rsidR="000111BD" w:rsidDel="009251C9">
          <w:delText xml:space="preserve"> </w:delText>
        </w:r>
        <w:r w:rsidR="00C91BFB" w:rsidDel="009251C9">
          <w:delText>обоим</w:delText>
        </w:r>
        <w:r w:rsidR="000111BD" w:rsidDel="009251C9">
          <w:delText xml:space="preserve"> </w:delText>
        </w:r>
        <w:r w:rsidR="00C91BFB" w:rsidDel="009251C9">
          <w:delText>версиям</w:delText>
        </w:r>
      </w:del>
      <w:r w:rsidR="00C91BFB">
        <w:t>.</w:t>
      </w:r>
    </w:p>
    <w:p w14:paraId="2CEFDA09" w14:textId="7BB94B7E" w:rsidR="00C91BFB" w:rsidRDefault="009251C9" w:rsidP="00CD5484">
      <w:pPr>
        <w:pStyle w:val="a3"/>
      </w:pPr>
      <w:ins w:id="276" w:author="emias\dbarishev" w:date="2021-03-29T11:17:00Z">
        <w:r w:rsidRPr="004C17BB">
          <w:rPr>
            <w:rFonts w:eastAsia="Times New Roman"/>
          </w:rPr>
          <w:t>Маршрутизация запросов для метода создания расписания МО</w:t>
        </w:r>
        <w:r>
          <w:rPr>
            <w:rFonts w:eastAsia="Times New Roman"/>
          </w:rPr>
          <w:t xml:space="preserve"> для обеспечения совместимости </w:t>
        </w:r>
        <w:r w:rsidRPr="00774471">
          <w:rPr>
            <w:rFonts w:eastAsia="Times New Roman"/>
          </w:rPr>
          <w:t>реализаций Сервиса</w:t>
        </w:r>
        <w:r>
          <w:rPr>
            <w:rFonts w:eastAsia="Times New Roman"/>
          </w:rPr>
          <w:t xml:space="preserve"> управления </w:t>
        </w:r>
        <w:r w:rsidRPr="00774471">
          <w:rPr>
            <w:rFonts w:eastAsia="Times New Roman"/>
          </w:rPr>
          <w:t>ресурсами и правилами их использования, модернизированной и действующей на момент заключения Контракта</w:t>
        </w:r>
      </w:ins>
      <w:del w:id="277" w:author="emias\dbarishev" w:date="2021-03-29T11:17:00Z">
        <w:r w:rsidR="00C91BFB" w:rsidDel="009251C9">
          <w:delText>Маршрутизация</w:delText>
        </w:r>
        <w:r w:rsidR="000111BD" w:rsidDel="009251C9">
          <w:delText xml:space="preserve"> </w:delText>
        </w:r>
        <w:r w:rsidR="00C91BFB" w:rsidDel="009251C9">
          <w:delText>запросов</w:delText>
        </w:r>
        <w:r w:rsidR="000111BD" w:rsidDel="009251C9">
          <w:delText xml:space="preserve"> </w:delText>
        </w:r>
        <w:r w:rsidR="00C91BFB" w:rsidDel="009251C9">
          <w:delText>для</w:delText>
        </w:r>
        <w:r w:rsidR="000111BD" w:rsidDel="009251C9">
          <w:delText xml:space="preserve"> </w:delText>
        </w:r>
        <w:r w:rsidR="00C91BFB" w:rsidDel="009251C9">
          <w:delText>метода</w:delText>
        </w:r>
        <w:r w:rsidR="000111BD" w:rsidDel="009251C9">
          <w:delText xml:space="preserve"> </w:delText>
        </w:r>
        <w:r w:rsidR="00C91BFB" w:rsidDel="009251C9">
          <w:delText>создания</w:delText>
        </w:r>
        <w:r w:rsidR="000111BD" w:rsidDel="009251C9">
          <w:delText xml:space="preserve"> </w:delText>
        </w:r>
        <w:r w:rsidR="00C91BFB" w:rsidDel="009251C9">
          <w:delText>расписания</w:delText>
        </w:r>
        <w:r w:rsidR="000111BD" w:rsidDel="009251C9">
          <w:delText xml:space="preserve"> </w:delText>
        </w:r>
        <w:r w:rsidR="00C91BFB" w:rsidDel="009251C9">
          <w:delText>МО.</w:delText>
        </w:r>
        <w:r w:rsidR="000111BD" w:rsidDel="009251C9">
          <w:delText xml:space="preserve"> </w:delText>
        </w:r>
        <w:r w:rsidR="00C91BFB" w:rsidDel="009251C9">
          <w:delText>Каждый</w:delText>
        </w:r>
        <w:r w:rsidR="000111BD" w:rsidDel="009251C9">
          <w:delText xml:space="preserve"> </w:delText>
        </w:r>
        <w:r w:rsidR="00C91BFB" w:rsidDel="009251C9">
          <w:delText>запрос</w:delText>
        </w:r>
        <w:r w:rsidR="000111BD" w:rsidDel="009251C9">
          <w:delText xml:space="preserve"> </w:delText>
        </w:r>
        <w:r w:rsidR="00C91BFB" w:rsidDel="009251C9">
          <w:delText>должен</w:delText>
        </w:r>
        <w:r w:rsidR="000111BD" w:rsidDel="009251C9">
          <w:delText xml:space="preserve"> </w:delText>
        </w:r>
        <w:r w:rsidR="00C91BFB" w:rsidDel="009251C9">
          <w:delText>последовательно</w:delText>
        </w:r>
        <w:r w:rsidR="000111BD" w:rsidDel="009251C9">
          <w:delText xml:space="preserve"> </w:delText>
        </w:r>
        <w:r w:rsidR="00C91BFB" w:rsidDel="009251C9">
          <w:delText>направляться</w:delText>
        </w:r>
        <w:r w:rsidR="000111BD" w:rsidDel="009251C9">
          <w:delText xml:space="preserve"> </w:delText>
        </w:r>
        <w:r w:rsidR="00C91BFB" w:rsidDel="009251C9">
          <w:delText>сервисы</w:delText>
        </w:r>
        <w:r w:rsidR="000111BD" w:rsidDel="009251C9">
          <w:delText xml:space="preserve"> </w:delText>
        </w:r>
        <w:r w:rsidR="00C91BFB" w:rsidDel="009251C9">
          <w:delText>ЕМИАС.СУПП.РиР</w:delText>
        </w:r>
        <w:r w:rsidR="000111BD" w:rsidDel="009251C9">
          <w:delText xml:space="preserve"> </w:delText>
        </w:r>
        <w:r w:rsidR="00C91BFB" w:rsidDel="009251C9">
          <w:delText>и</w:delText>
        </w:r>
        <w:r w:rsidR="000111BD" w:rsidDel="009251C9">
          <w:delText xml:space="preserve"> </w:delText>
        </w:r>
        <w:r w:rsidR="00C91BFB" w:rsidDel="009251C9">
          <w:delText>ЕМИАС.СУПП.РиР2.</w:delText>
        </w:r>
        <w:r w:rsidR="000111BD" w:rsidDel="009251C9">
          <w:delText xml:space="preserve"> </w:delText>
        </w:r>
        <w:r w:rsidR="00C91BFB" w:rsidDel="009251C9">
          <w:delText>Ответ</w:delText>
        </w:r>
        <w:r w:rsidR="000111BD" w:rsidDel="009251C9">
          <w:delText xml:space="preserve"> </w:delText>
        </w:r>
        <w:r w:rsidR="00C91BFB" w:rsidDel="009251C9">
          <w:delText>должен</w:delText>
        </w:r>
        <w:r w:rsidR="000111BD" w:rsidDel="009251C9">
          <w:delText xml:space="preserve"> </w:delText>
        </w:r>
        <w:r w:rsidR="00C91BFB" w:rsidDel="009251C9">
          <w:delText>содержать</w:delText>
        </w:r>
        <w:r w:rsidR="000111BD" w:rsidDel="009251C9">
          <w:delText xml:space="preserve"> </w:delText>
        </w:r>
        <w:r w:rsidR="00C91BFB" w:rsidDel="009251C9">
          <w:delText>объединенный</w:delText>
        </w:r>
        <w:r w:rsidR="000111BD" w:rsidDel="009251C9">
          <w:delText xml:space="preserve"> </w:delText>
        </w:r>
        <w:r w:rsidR="00C91BFB" w:rsidDel="009251C9">
          <w:delText>результат</w:delText>
        </w:r>
        <w:r w:rsidR="000111BD" w:rsidDel="009251C9">
          <w:delText xml:space="preserve"> </w:delText>
        </w:r>
        <w:r w:rsidR="00C91BFB" w:rsidDel="009251C9">
          <w:delText>выполнения</w:delText>
        </w:r>
        <w:r w:rsidR="000111BD" w:rsidDel="009251C9">
          <w:delText xml:space="preserve"> </w:delText>
        </w:r>
        <w:r w:rsidR="00C91BFB" w:rsidDel="009251C9">
          <w:delText>запросов</w:delText>
        </w:r>
        <w:r w:rsidR="000111BD" w:rsidDel="009251C9">
          <w:delText xml:space="preserve"> </w:delText>
        </w:r>
        <w:r w:rsidR="00C91BFB" w:rsidDel="009251C9">
          <w:delText>к</w:delText>
        </w:r>
        <w:r w:rsidR="000111BD" w:rsidDel="009251C9">
          <w:delText xml:space="preserve"> </w:delText>
        </w:r>
        <w:r w:rsidR="00C91BFB" w:rsidDel="009251C9">
          <w:delText>обоим</w:delText>
        </w:r>
        <w:r w:rsidR="000111BD" w:rsidDel="009251C9">
          <w:delText xml:space="preserve"> </w:delText>
        </w:r>
        <w:r w:rsidR="00C91BFB" w:rsidDel="009251C9">
          <w:delText>версиям</w:delText>
        </w:r>
      </w:del>
      <w:r w:rsidR="00C91BFB">
        <w:t>.</w:t>
      </w:r>
    </w:p>
    <w:p w14:paraId="088C57A0" w14:textId="3E90F0ED" w:rsidR="00C91BFB" w:rsidRDefault="009251C9" w:rsidP="00CD5484">
      <w:pPr>
        <w:pStyle w:val="a3"/>
      </w:pPr>
      <w:ins w:id="278" w:author="emias\dbarishev" w:date="2021-03-29T11:19:00Z">
        <w:r w:rsidRPr="004C17BB">
          <w:rPr>
            <w:rFonts w:eastAsia="Times New Roman"/>
          </w:rPr>
          <w:t>Маршрутизация запросов для метода изменения расписания филиала МО</w:t>
        </w:r>
        <w:r>
          <w:rPr>
            <w:rFonts w:eastAsia="Times New Roman"/>
          </w:rPr>
          <w:t xml:space="preserve"> для обеспечения совместимости </w:t>
        </w:r>
        <w:r w:rsidRPr="00774471">
          <w:rPr>
            <w:rFonts w:eastAsia="Times New Roman"/>
          </w:rPr>
          <w:t>реализаций Сервиса</w:t>
        </w:r>
        <w:r>
          <w:rPr>
            <w:rFonts w:eastAsia="Times New Roman"/>
          </w:rPr>
          <w:t xml:space="preserve"> управления </w:t>
        </w:r>
        <w:r w:rsidRPr="00774471">
          <w:rPr>
            <w:rFonts w:eastAsia="Times New Roman"/>
          </w:rPr>
          <w:t>ресурсами и правилами их использования, модернизированной и действующей на момент заключения Контракта</w:t>
        </w:r>
      </w:ins>
      <w:del w:id="279" w:author="emias\dbarishev" w:date="2021-03-29T11:19:00Z">
        <w:r w:rsidR="00C91BFB" w:rsidDel="009251C9">
          <w:delText>Маршрутизация</w:delText>
        </w:r>
        <w:r w:rsidR="000111BD" w:rsidDel="009251C9">
          <w:delText xml:space="preserve"> </w:delText>
        </w:r>
        <w:r w:rsidR="00C91BFB" w:rsidDel="009251C9">
          <w:delText>запросов</w:delText>
        </w:r>
        <w:r w:rsidR="000111BD" w:rsidDel="009251C9">
          <w:delText xml:space="preserve"> </w:delText>
        </w:r>
        <w:r w:rsidR="00C91BFB" w:rsidDel="009251C9">
          <w:delText>для</w:delText>
        </w:r>
        <w:r w:rsidR="000111BD" w:rsidDel="009251C9">
          <w:delText xml:space="preserve"> </w:delText>
        </w:r>
        <w:r w:rsidR="00C91BFB" w:rsidDel="009251C9">
          <w:delText>метода</w:delText>
        </w:r>
        <w:r w:rsidR="000111BD" w:rsidDel="009251C9">
          <w:delText xml:space="preserve"> </w:delText>
        </w:r>
        <w:r w:rsidR="00C91BFB" w:rsidDel="009251C9">
          <w:delText>изменения</w:delText>
        </w:r>
        <w:r w:rsidR="000111BD" w:rsidDel="009251C9">
          <w:delText xml:space="preserve"> </w:delText>
        </w:r>
        <w:r w:rsidR="00C91BFB" w:rsidDel="009251C9">
          <w:delText>расписания</w:delText>
        </w:r>
        <w:r w:rsidR="000111BD" w:rsidDel="009251C9">
          <w:delText xml:space="preserve"> </w:delText>
        </w:r>
        <w:r w:rsidR="00C91BFB" w:rsidDel="009251C9">
          <w:delText>филиала</w:delText>
        </w:r>
        <w:r w:rsidR="000111BD" w:rsidDel="009251C9">
          <w:delText xml:space="preserve"> </w:delText>
        </w:r>
        <w:r w:rsidR="00C91BFB" w:rsidDel="009251C9">
          <w:delText>МО.</w:delText>
        </w:r>
        <w:r w:rsidR="000111BD" w:rsidDel="009251C9">
          <w:delText xml:space="preserve"> </w:delText>
        </w:r>
        <w:r w:rsidR="00C91BFB" w:rsidDel="009251C9">
          <w:delText>Каждый</w:delText>
        </w:r>
        <w:r w:rsidR="000111BD" w:rsidDel="009251C9">
          <w:delText xml:space="preserve"> </w:delText>
        </w:r>
        <w:r w:rsidR="00C91BFB" w:rsidDel="009251C9">
          <w:delText>запрос</w:delText>
        </w:r>
        <w:r w:rsidR="000111BD" w:rsidDel="009251C9">
          <w:delText xml:space="preserve"> </w:delText>
        </w:r>
        <w:r w:rsidR="00C91BFB" w:rsidDel="009251C9">
          <w:delText>должен</w:delText>
        </w:r>
        <w:r w:rsidR="000111BD" w:rsidDel="009251C9">
          <w:delText xml:space="preserve"> </w:delText>
        </w:r>
        <w:r w:rsidR="00C91BFB" w:rsidDel="009251C9">
          <w:delText>последовательно</w:delText>
        </w:r>
        <w:r w:rsidR="000111BD" w:rsidDel="009251C9">
          <w:delText xml:space="preserve"> </w:delText>
        </w:r>
        <w:r w:rsidR="00C91BFB" w:rsidDel="009251C9">
          <w:delText>направляться</w:delText>
        </w:r>
        <w:r w:rsidR="000111BD" w:rsidDel="009251C9">
          <w:delText xml:space="preserve"> </w:delText>
        </w:r>
        <w:r w:rsidR="00C91BFB" w:rsidDel="009251C9">
          <w:delText>сервисы</w:delText>
        </w:r>
        <w:r w:rsidR="000111BD" w:rsidDel="009251C9">
          <w:delText xml:space="preserve"> </w:delText>
        </w:r>
        <w:r w:rsidR="00C91BFB" w:rsidDel="009251C9">
          <w:delText>ЕМИАС.СУПП.РиР</w:delText>
        </w:r>
        <w:r w:rsidR="000111BD" w:rsidDel="009251C9">
          <w:delText xml:space="preserve"> </w:delText>
        </w:r>
        <w:r w:rsidR="00C91BFB" w:rsidDel="009251C9">
          <w:delText>и</w:delText>
        </w:r>
        <w:r w:rsidR="000111BD" w:rsidDel="009251C9">
          <w:delText xml:space="preserve"> </w:delText>
        </w:r>
        <w:r w:rsidR="00C91BFB" w:rsidDel="009251C9">
          <w:delText>ЕМИАС.СУПП.РиР2.</w:delText>
        </w:r>
        <w:r w:rsidR="000111BD" w:rsidDel="009251C9">
          <w:delText xml:space="preserve"> </w:delText>
        </w:r>
        <w:r w:rsidR="00C91BFB" w:rsidDel="009251C9">
          <w:delText>Ответ</w:delText>
        </w:r>
        <w:r w:rsidR="000111BD" w:rsidDel="009251C9">
          <w:delText xml:space="preserve"> </w:delText>
        </w:r>
        <w:r w:rsidR="00C91BFB" w:rsidDel="009251C9">
          <w:delText>должен</w:delText>
        </w:r>
        <w:r w:rsidR="000111BD" w:rsidDel="009251C9">
          <w:delText xml:space="preserve"> </w:delText>
        </w:r>
        <w:r w:rsidR="00C91BFB" w:rsidDel="009251C9">
          <w:delText>содержать</w:delText>
        </w:r>
        <w:r w:rsidR="000111BD" w:rsidDel="009251C9">
          <w:delText xml:space="preserve"> </w:delText>
        </w:r>
        <w:r w:rsidR="00C91BFB" w:rsidDel="009251C9">
          <w:delText>объединенный</w:delText>
        </w:r>
        <w:r w:rsidR="000111BD" w:rsidDel="009251C9">
          <w:delText xml:space="preserve"> </w:delText>
        </w:r>
        <w:r w:rsidR="00C91BFB" w:rsidDel="009251C9">
          <w:delText>результат</w:delText>
        </w:r>
        <w:r w:rsidR="000111BD" w:rsidDel="009251C9">
          <w:delText xml:space="preserve"> </w:delText>
        </w:r>
        <w:r w:rsidR="00C91BFB" w:rsidDel="009251C9">
          <w:delText>выполнения</w:delText>
        </w:r>
        <w:r w:rsidR="000111BD" w:rsidDel="009251C9">
          <w:delText xml:space="preserve"> </w:delText>
        </w:r>
        <w:r w:rsidR="00C91BFB" w:rsidDel="009251C9">
          <w:delText>запросов</w:delText>
        </w:r>
        <w:r w:rsidR="000111BD" w:rsidDel="009251C9">
          <w:delText xml:space="preserve"> </w:delText>
        </w:r>
        <w:r w:rsidR="00C91BFB" w:rsidDel="009251C9">
          <w:delText>к</w:delText>
        </w:r>
        <w:r w:rsidR="000111BD" w:rsidDel="009251C9">
          <w:delText xml:space="preserve"> </w:delText>
        </w:r>
        <w:r w:rsidR="00C91BFB" w:rsidDel="009251C9">
          <w:delText>обоим</w:delText>
        </w:r>
        <w:r w:rsidR="000111BD" w:rsidDel="009251C9">
          <w:delText xml:space="preserve"> </w:delText>
        </w:r>
        <w:r w:rsidR="00C91BFB" w:rsidDel="009251C9">
          <w:delText>версиям</w:delText>
        </w:r>
      </w:del>
      <w:r w:rsidR="00C91BFB">
        <w:t>.</w:t>
      </w:r>
    </w:p>
    <w:p w14:paraId="0B0A4C20" w14:textId="4C27007C" w:rsidR="00C91BFB" w:rsidRDefault="009251C9" w:rsidP="00CD5484">
      <w:pPr>
        <w:pStyle w:val="a3"/>
      </w:pPr>
      <w:ins w:id="280" w:author="emias\dbarishev" w:date="2021-03-29T11:19:00Z">
        <w:r w:rsidRPr="004C17BB">
          <w:rPr>
            <w:rFonts w:eastAsia="Times New Roman"/>
          </w:rPr>
          <w:t>Маршрутизация запросов для метода изменения расписания МО</w:t>
        </w:r>
        <w:r>
          <w:rPr>
            <w:rFonts w:eastAsia="Times New Roman"/>
          </w:rPr>
          <w:t xml:space="preserve"> для обеспечения совместимости </w:t>
        </w:r>
        <w:r w:rsidRPr="00774471">
          <w:rPr>
            <w:rFonts w:eastAsia="Times New Roman"/>
          </w:rPr>
          <w:t>реализаций Сервиса</w:t>
        </w:r>
        <w:r>
          <w:rPr>
            <w:rFonts w:eastAsia="Times New Roman"/>
          </w:rPr>
          <w:t xml:space="preserve"> управления </w:t>
        </w:r>
        <w:r w:rsidRPr="00774471">
          <w:rPr>
            <w:rFonts w:eastAsia="Times New Roman"/>
          </w:rPr>
          <w:t>ресурсами и правилами их использования, модернизированной и действующей на момент заключения Контракта</w:t>
        </w:r>
      </w:ins>
      <w:del w:id="281" w:author="emias\dbarishev" w:date="2021-03-29T11:19:00Z">
        <w:r w:rsidR="00C91BFB" w:rsidDel="009251C9">
          <w:delText>Маршрутизация</w:delText>
        </w:r>
        <w:r w:rsidR="000111BD" w:rsidDel="009251C9">
          <w:delText xml:space="preserve"> </w:delText>
        </w:r>
        <w:r w:rsidR="00C91BFB" w:rsidDel="009251C9">
          <w:delText>запросов</w:delText>
        </w:r>
        <w:r w:rsidR="000111BD" w:rsidDel="009251C9">
          <w:delText xml:space="preserve"> </w:delText>
        </w:r>
        <w:r w:rsidR="00C91BFB" w:rsidDel="009251C9">
          <w:delText>для</w:delText>
        </w:r>
        <w:r w:rsidR="000111BD" w:rsidDel="009251C9">
          <w:delText xml:space="preserve"> </w:delText>
        </w:r>
        <w:r w:rsidR="00C91BFB" w:rsidDel="009251C9">
          <w:delText>метода</w:delText>
        </w:r>
        <w:r w:rsidR="000111BD" w:rsidDel="009251C9">
          <w:delText xml:space="preserve"> </w:delText>
        </w:r>
        <w:r w:rsidR="00C91BFB" w:rsidDel="009251C9">
          <w:delText>изменения</w:delText>
        </w:r>
        <w:r w:rsidR="000111BD" w:rsidDel="009251C9">
          <w:delText xml:space="preserve"> </w:delText>
        </w:r>
        <w:r w:rsidR="00C91BFB" w:rsidDel="009251C9">
          <w:delText>расписания</w:delText>
        </w:r>
        <w:r w:rsidR="000111BD" w:rsidDel="009251C9">
          <w:delText xml:space="preserve"> </w:delText>
        </w:r>
        <w:r w:rsidR="00C91BFB" w:rsidDel="009251C9">
          <w:delText>МО.</w:delText>
        </w:r>
        <w:r w:rsidR="000111BD" w:rsidDel="009251C9">
          <w:delText xml:space="preserve"> </w:delText>
        </w:r>
        <w:r w:rsidR="00C91BFB" w:rsidDel="009251C9">
          <w:delText>Каждый</w:delText>
        </w:r>
        <w:r w:rsidR="000111BD" w:rsidDel="009251C9">
          <w:delText xml:space="preserve"> </w:delText>
        </w:r>
        <w:r w:rsidR="00C91BFB" w:rsidDel="009251C9">
          <w:delText>запрос</w:delText>
        </w:r>
        <w:r w:rsidR="000111BD" w:rsidDel="009251C9">
          <w:delText xml:space="preserve"> </w:delText>
        </w:r>
        <w:r w:rsidR="00C91BFB" w:rsidDel="009251C9">
          <w:delText>должен</w:delText>
        </w:r>
        <w:r w:rsidR="000111BD" w:rsidDel="009251C9">
          <w:delText xml:space="preserve"> </w:delText>
        </w:r>
        <w:r w:rsidR="00C91BFB" w:rsidDel="009251C9">
          <w:delText>последовательно</w:delText>
        </w:r>
        <w:r w:rsidR="000111BD" w:rsidDel="009251C9">
          <w:delText xml:space="preserve"> </w:delText>
        </w:r>
        <w:r w:rsidR="00C91BFB" w:rsidDel="009251C9">
          <w:delText>направляться</w:delText>
        </w:r>
        <w:r w:rsidR="000111BD" w:rsidDel="009251C9">
          <w:delText xml:space="preserve"> </w:delText>
        </w:r>
        <w:r w:rsidR="00C91BFB" w:rsidDel="009251C9">
          <w:delText>сервисы</w:delText>
        </w:r>
        <w:r w:rsidR="000111BD" w:rsidDel="009251C9">
          <w:delText xml:space="preserve"> </w:delText>
        </w:r>
        <w:r w:rsidR="00C91BFB" w:rsidDel="009251C9">
          <w:delText>ЕМИАС.СУПП.РиР</w:delText>
        </w:r>
        <w:r w:rsidR="000111BD" w:rsidDel="009251C9">
          <w:delText xml:space="preserve"> </w:delText>
        </w:r>
        <w:r w:rsidR="00C91BFB" w:rsidDel="009251C9">
          <w:delText>и</w:delText>
        </w:r>
        <w:r w:rsidR="000111BD" w:rsidDel="009251C9">
          <w:delText xml:space="preserve"> </w:delText>
        </w:r>
        <w:r w:rsidR="00C91BFB" w:rsidDel="009251C9">
          <w:delText>ЕМИАС.СУПП.РиР2.</w:delText>
        </w:r>
        <w:r w:rsidR="000111BD" w:rsidDel="009251C9">
          <w:delText xml:space="preserve"> </w:delText>
        </w:r>
        <w:r w:rsidR="00C91BFB" w:rsidDel="009251C9">
          <w:delText>Ответ</w:delText>
        </w:r>
        <w:r w:rsidR="000111BD" w:rsidDel="009251C9">
          <w:delText xml:space="preserve"> </w:delText>
        </w:r>
        <w:r w:rsidR="00C91BFB" w:rsidDel="009251C9">
          <w:delText>должен</w:delText>
        </w:r>
        <w:r w:rsidR="000111BD" w:rsidDel="009251C9">
          <w:delText xml:space="preserve"> </w:delText>
        </w:r>
        <w:r w:rsidR="00C91BFB" w:rsidDel="009251C9">
          <w:delText>содержать</w:delText>
        </w:r>
        <w:r w:rsidR="000111BD" w:rsidDel="009251C9">
          <w:delText xml:space="preserve"> </w:delText>
        </w:r>
        <w:r w:rsidR="00C91BFB" w:rsidDel="009251C9">
          <w:delText>объединенный</w:delText>
        </w:r>
        <w:r w:rsidR="000111BD" w:rsidDel="009251C9">
          <w:delText xml:space="preserve"> </w:delText>
        </w:r>
        <w:r w:rsidR="00C91BFB" w:rsidDel="009251C9">
          <w:delText>результат</w:delText>
        </w:r>
        <w:r w:rsidR="000111BD" w:rsidDel="009251C9">
          <w:delText xml:space="preserve"> </w:delText>
        </w:r>
        <w:r w:rsidR="00C91BFB" w:rsidDel="009251C9">
          <w:delText>выполнения</w:delText>
        </w:r>
        <w:r w:rsidR="000111BD" w:rsidDel="009251C9">
          <w:delText xml:space="preserve"> </w:delText>
        </w:r>
        <w:r w:rsidR="00C91BFB" w:rsidDel="009251C9">
          <w:delText>запросов</w:delText>
        </w:r>
        <w:r w:rsidR="000111BD" w:rsidDel="009251C9">
          <w:delText xml:space="preserve"> </w:delText>
        </w:r>
        <w:r w:rsidR="00C91BFB" w:rsidDel="009251C9">
          <w:delText>к</w:delText>
        </w:r>
        <w:r w:rsidR="000111BD" w:rsidDel="009251C9">
          <w:delText xml:space="preserve"> </w:delText>
        </w:r>
        <w:r w:rsidR="00C91BFB" w:rsidDel="009251C9">
          <w:delText>обоим</w:delText>
        </w:r>
        <w:r w:rsidR="000111BD" w:rsidDel="009251C9">
          <w:delText xml:space="preserve"> </w:delText>
        </w:r>
        <w:r w:rsidR="00C91BFB" w:rsidDel="009251C9">
          <w:delText>версиям</w:delText>
        </w:r>
      </w:del>
      <w:r w:rsidR="00C91BFB">
        <w:t>.</w:t>
      </w:r>
    </w:p>
    <w:p w14:paraId="2517278A" w14:textId="6206F4AD" w:rsidR="00C91BFB" w:rsidRDefault="009251C9" w:rsidP="00CD5484">
      <w:pPr>
        <w:pStyle w:val="a3"/>
      </w:pPr>
      <w:ins w:id="282" w:author="emias\dbarishev" w:date="2021-03-29T11:20:00Z">
        <w:r w:rsidRPr="004C17BB">
          <w:rPr>
            <w:rFonts w:eastAsia="Times New Roman"/>
          </w:rPr>
          <w:t>Маршрутизация запросов для метода удаления расписания филиала МО</w:t>
        </w:r>
        <w:r>
          <w:rPr>
            <w:rFonts w:eastAsia="Times New Roman"/>
          </w:rPr>
          <w:t xml:space="preserve"> для обеспечения совместимости </w:t>
        </w:r>
        <w:r w:rsidRPr="00774471">
          <w:rPr>
            <w:rFonts w:eastAsia="Times New Roman"/>
          </w:rPr>
          <w:t>реализаций Сервиса</w:t>
        </w:r>
        <w:r>
          <w:rPr>
            <w:rFonts w:eastAsia="Times New Roman"/>
          </w:rPr>
          <w:t xml:space="preserve"> управления </w:t>
        </w:r>
        <w:r w:rsidRPr="00774471">
          <w:rPr>
            <w:rFonts w:eastAsia="Times New Roman"/>
          </w:rPr>
          <w:t>ресурсами и правилами их использования, модернизированной и действующей на момент заключения Контракта</w:t>
        </w:r>
      </w:ins>
      <w:del w:id="283" w:author="emias\dbarishev" w:date="2021-03-29T11:20:00Z">
        <w:r w:rsidR="00C91BFB" w:rsidDel="009251C9">
          <w:delText>Маршрутизация</w:delText>
        </w:r>
        <w:r w:rsidR="000111BD" w:rsidDel="009251C9">
          <w:delText xml:space="preserve"> </w:delText>
        </w:r>
        <w:r w:rsidR="00C91BFB" w:rsidDel="009251C9">
          <w:delText>запросов</w:delText>
        </w:r>
        <w:r w:rsidR="000111BD" w:rsidDel="009251C9">
          <w:delText xml:space="preserve"> </w:delText>
        </w:r>
        <w:r w:rsidR="00C91BFB" w:rsidDel="009251C9">
          <w:delText>для</w:delText>
        </w:r>
        <w:r w:rsidR="000111BD" w:rsidDel="009251C9">
          <w:delText xml:space="preserve"> </w:delText>
        </w:r>
        <w:r w:rsidR="00C91BFB" w:rsidDel="009251C9">
          <w:delText>метода</w:delText>
        </w:r>
        <w:r w:rsidR="000111BD" w:rsidDel="009251C9">
          <w:delText xml:space="preserve"> </w:delText>
        </w:r>
        <w:r w:rsidR="00C91BFB" w:rsidDel="009251C9">
          <w:delText>удаления</w:delText>
        </w:r>
        <w:r w:rsidR="000111BD" w:rsidDel="009251C9">
          <w:delText xml:space="preserve"> </w:delText>
        </w:r>
        <w:r w:rsidR="00C91BFB" w:rsidDel="009251C9">
          <w:delText>расписания</w:delText>
        </w:r>
        <w:r w:rsidR="000111BD" w:rsidDel="009251C9">
          <w:delText xml:space="preserve"> </w:delText>
        </w:r>
        <w:r w:rsidR="00C91BFB" w:rsidDel="009251C9">
          <w:delText>филиала</w:delText>
        </w:r>
        <w:r w:rsidR="000111BD" w:rsidDel="009251C9">
          <w:delText xml:space="preserve"> </w:delText>
        </w:r>
        <w:r w:rsidR="00C91BFB" w:rsidDel="009251C9">
          <w:delText>МО.</w:delText>
        </w:r>
        <w:r w:rsidR="000111BD" w:rsidDel="009251C9">
          <w:delText xml:space="preserve"> </w:delText>
        </w:r>
        <w:r w:rsidR="00C91BFB" w:rsidDel="009251C9">
          <w:delText>Каждый</w:delText>
        </w:r>
        <w:r w:rsidR="000111BD" w:rsidDel="009251C9">
          <w:delText xml:space="preserve"> </w:delText>
        </w:r>
        <w:r w:rsidR="00C91BFB" w:rsidDel="009251C9">
          <w:delText>запрос</w:delText>
        </w:r>
        <w:r w:rsidR="000111BD" w:rsidDel="009251C9">
          <w:delText xml:space="preserve"> </w:delText>
        </w:r>
        <w:r w:rsidR="00C91BFB" w:rsidDel="009251C9">
          <w:delText>должен</w:delText>
        </w:r>
        <w:r w:rsidR="000111BD" w:rsidDel="009251C9">
          <w:delText xml:space="preserve"> </w:delText>
        </w:r>
        <w:r w:rsidR="00C91BFB" w:rsidDel="009251C9">
          <w:delText>последовательно</w:delText>
        </w:r>
        <w:r w:rsidR="000111BD" w:rsidDel="009251C9">
          <w:delText xml:space="preserve"> </w:delText>
        </w:r>
        <w:r w:rsidR="00C91BFB" w:rsidDel="009251C9">
          <w:delText>направляться</w:delText>
        </w:r>
        <w:r w:rsidR="000111BD" w:rsidDel="009251C9">
          <w:delText xml:space="preserve"> </w:delText>
        </w:r>
        <w:r w:rsidR="00C91BFB" w:rsidDel="009251C9">
          <w:delText>сервисы</w:delText>
        </w:r>
        <w:r w:rsidR="000111BD" w:rsidDel="009251C9">
          <w:delText xml:space="preserve"> </w:delText>
        </w:r>
        <w:r w:rsidR="00C91BFB" w:rsidDel="009251C9">
          <w:delText>ЕМИАС.СУПП.РиР</w:delText>
        </w:r>
        <w:r w:rsidR="000111BD" w:rsidDel="009251C9">
          <w:delText xml:space="preserve"> </w:delText>
        </w:r>
        <w:r w:rsidR="00C91BFB" w:rsidDel="009251C9">
          <w:delText>и</w:delText>
        </w:r>
        <w:r w:rsidR="000111BD" w:rsidDel="009251C9">
          <w:delText xml:space="preserve"> </w:delText>
        </w:r>
        <w:r w:rsidR="00C91BFB" w:rsidDel="009251C9">
          <w:delText>ЕМИАС.СУПП.РиР2.</w:delText>
        </w:r>
        <w:r w:rsidR="000111BD" w:rsidDel="009251C9">
          <w:delText xml:space="preserve"> </w:delText>
        </w:r>
        <w:r w:rsidR="00C91BFB" w:rsidDel="009251C9">
          <w:delText>Ответ</w:delText>
        </w:r>
        <w:r w:rsidR="000111BD" w:rsidDel="009251C9">
          <w:delText xml:space="preserve"> </w:delText>
        </w:r>
        <w:r w:rsidR="00C91BFB" w:rsidDel="009251C9">
          <w:delText>должен</w:delText>
        </w:r>
        <w:r w:rsidR="000111BD" w:rsidDel="009251C9">
          <w:delText xml:space="preserve"> </w:delText>
        </w:r>
        <w:r w:rsidR="00C91BFB" w:rsidDel="009251C9">
          <w:delText>содержать</w:delText>
        </w:r>
        <w:r w:rsidR="000111BD" w:rsidDel="009251C9">
          <w:delText xml:space="preserve"> </w:delText>
        </w:r>
        <w:r w:rsidR="00C91BFB" w:rsidDel="009251C9">
          <w:delText>объединенный</w:delText>
        </w:r>
        <w:r w:rsidR="000111BD" w:rsidDel="009251C9">
          <w:delText xml:space="preserve"> </w:delText>
        </w:r>
        <w:r w:rsidR="00C91BFB" w:rsidDel="009251C9">
          <w:delText>результат</w:delText>
        </w:r>
        <w:r w:rsidR="000111BD" w:rsidDel="009251C9">
          <w:delText xml:space="preserve"> </w:delText>
        </w:r>
        <w:r w:rsidR="00C91BFB" w:rsidDel="009251C9">
          <w:delText>выполнения</w:delText>
        </w:r>
        <w:r w:rsidR="000111BD" w:rsidDel="009251C9">
          <w:delText xml:space="preserve"> </w:delText>
        </w:r>
        <w:r w:rsidR="00C91BFB" w:rsidDel="009251C9">
          <w:delText>запросов</w:delText>
        </w:r>
        <w:r w:rsidR="000111BD" w:rsidDel="009251C9">
          <w:delText xml:space="preserve"> </w:delText>
        </w:r>
        <w:r w:rsidR="00C91BFB" w:rsidDel="009251C9">
          <w:delText>к</w:delText>
        </w:r>
        <w:r w:rsidR="000111BD" w:rsidDel="009251C9">
          <w:delText xml:space="preserve"> </w:delText>
        </w:r>
        <w:r w:rsidR="00C91BFB" w:rsidDel="009251C9">
          <w:delText>обоим</w:delText>
        </w:r>
        <w:r w:rsidR="000111BD" w:rsidDel="009251C9">
          <w:delText xml:space="preserve"> </w:delText>
        </w:r>
        <w:r w:rsidR="00C91BFB" w:rsidDel="009251C9">
          <w:delText>версиям</w:delText>
        </w:r>
      </w:del>
      <w:r w:rsidR="00C91BFB">
        <w:t>.</w:t>
      </w:r>
    </w:p>
    <w:p w14:paraId="0454B0A7" w14:textId="713101AD" w:rsidR="00C91BFB" w:rsidRDefault="009251C9" w:rsidP="00CD5484">
      <w:pPr>
        <w:pStyle w:val="a3"/>
      </w:pPr>
      <w:ins w:id="284" w:author="emias\dbarishev" w:date="2021-03-29T11:20:00Z">
        <w:r w:rsidRPr="004C17BB">
          <w:rPr>
            <w:rFonts w:eastAsia="Times New Roman"/>
          </w:rPr>
          <w:t>Маршрутизация запросов для метода удаления расписания МО</w:t>
        </w:r>
        <w:r>
          <w:rPr>
            <w:rFonts w:eastAsia="Times New Roman"/>
          </w:rPr>
          <w:t xml:space="preserve"> для обеспечения совместимости </w:t>
        </w:r>
        <w:r w:rsidRPr="00774471">
          <w:rPr>
            <w:rFonts w:eastAsia="Times New Roman"/>
          </w:rPr>
          <w:t>реализаций Сервиса</w:t>
        </w:r>
        <w:r>
          <w:rPr>
            <w:rFonts w:eastAsia="Times New Roman"/>
          </w:rPr>
          <w:t xml:space="preserve"> управления </w:t>
        </w:r>
        <w:r w:rsidRPr="00774471">
          <w:rPr>
            <w:rFonts w:eastAsia="Times New Roman"/>
          </w:rPr>
          <w:t>ресурсами и правилами их использования, модернизированной и действующей на момент заключения Контракта</w:t>
        </w:r>
      </w:ins>
      <w:del w:id="285" w:author="emias\dbarishev" w:date="2021-03-29T11:20:00Z">
        <w:r w:rsidR="00C91BFB" w:rsidDel="009251C9">
          <w:delText>Маршрутизация</w:delText>
        </w:r>
        <w:r w:rsidR="000111BD" w:rsidDel="009251C9">
          <w:delText xml:space="preserve"> </w:delText>
        </w:r>
        <w:r w:rsidR="00C91BFB" w:rsidDel="009251C9">
          <w:delText>запросов</w:delText>
        </w:r>
        <w:r w:rsidR="000111BD" w:rsidDel="009251C9">
          <w:delText xml:space="preserve"> </w:delText>
        </w:r>
        <w:r w:rsidR="00C91BFB" w:rsidDel="009251C9">
          <w:delText>для</w:delText>
        </w:r>
        <w:r w:rsidR="000111BD" w:rsidDel="009251C9">
          <w:delText xml:space="preserve"> </w:delText>
        </w:r>
        <w:r w:rsidR="00C91BFB" w:rsidDel="009251C9">
          <w:delText>метода</w:delText>
        </w:r>
        <w:r w:rsidR="000111BD" w:rsidDel="009251C9">
          <w:delText xml:space="preserve"> </w:delText>
        </w:r>
        <w:r w:rsidR="00C91BFB" w:rsidDel="009251C9">
          <w:delText>удаления</w:delText>
        </w:r>
        <w:r w:rsidR="000111BD" w:rsidDel="009251C9">
          <w:delText xml:space="preserve"> </w:delText>
        </w:r>
        <w:r w:rsidR="00C91BFB" w:rsidDel="009251C9">
          <w:delText>расписания</w:delText>
        </w:r>
        <w:r w:rsidR="000111BD" w:rsidDel="009251C9">
          <w:delText xml:space="preserve"> </w:delText>
        </w:r>
        <w:r w:rsidR="00C91BFB" w:rsidDel="009251C9">
          <w:delText>МО.</w:delText>
        </w:r>
        <w:r w:rsidR="000111BD" w:rsidDel="009251C9">
          <w:delText xml:space="preserve"> </w:delText>
        </w:r>
        <w:r w:rsidR="00C91BFB" w:rsidDel="009251C9">
          <w:delText>Каждый</w:delText>
        </w:r>
        <w:r w:rsidR="000111BD" w:rsidDel="009251C9">
          <w:delText xml:space="preserve"> </w:delText>
        </w:r>
        <w:r w:rsidR="00C91BFB" w:rsidDel="009251C9">
          <w:delText>запрос</w:delText>
        </w:r>
        <w:r w:rsidR="000111BD" w:rsidDel="009251C9">
          <w:delText xml:space="preserve"> </w:delText>
        </w:r>
        <w:r w:rsidR="00C91BFB" w:rsidDel="009251C9">
          <w:delText>должен</w:delText>
        </w:r>
        <w:r w:rsidR="000111BD" w:rsidDel="009251C9">
          <w:delText xml:space="preserve"> </w:delText>
        </w:r>
        <w:r w:rsidR="00C91BFB" w:rsidDel="009251C9">
          <w:delText>последовательно</w:delText>
        </w:r>
        <w:r w:rsidR="000111BD" w:rsidDel="009251C9">
          <w:delText xml:space="preserve"> </w:delText>
        </w:r>
        <w:r w:rsidR="00C91BFB" w:rsidDel="009251C9">
          <w:delText>направляться</w:delText>
        </w:r>
        <w:r w:rsidR="000111BD" w:rsidDel="009251C9">
          <w:delText xml:space="preserve"> </w:delText>
        </w:r>
        <w:r w:rsidR="00C91BFB" w:rsidDel="009251C9">
          <w:delText>сервисы</w:delText>
        </w:r>
        <w:r w:rsidR="000111BD" w:rsidDel="009251C9">
          <w:delText xml:space="preserve"> </w:delText>
        </w:r>
        <w:r w:rsidR="00C91BFB" w:rsidDel="009251C9">
          <w:delText>ЕМИАС.СУПП.РиР</w:delText>
        </w:r>
        <w:r w:rsidR="000111BD" w:rsidDel="009251C9">
          <w:delText xml:space="preserve"> </w:delText>
        </w:r>
        <w:r w:rsidR="00C91BFB" w:rsidDel="009251C9">
          <w:delText>и</w:delText>
        </w:r>
        <w:r w:rsidR="000111BD" w:rsidDel="009251C9">
          <w:delText xml:space="preserve"> </w:delText>
        </w:r>
        <w:r w:rsidR="00C91BFB" w:rsidDel="009251C9">
          <w:delText>ЕМИАС.СУПП.РиР2.</w:delText>
        </w:r>
        <w:r w:rsidR="000111BD" w:rsidDel="009251C9">
          <w:delText xml:space="preserve"> </w:delText>
        </w:r>
        <w:r w:rsidR="00C91BFB" w:rsidDel="009251C9">
          <w:delText>Ответ</w:delText>
        </w:r>
        <w:r w:rsidR="000111BD" w:rsidDel="009251C9">
          <w:delText xml:space="preserve"> </w:delText>
        </w:r>
        <w:r w:rsidR="00C91BFB" w:rsidDel="009251C9">
          <w:delText>должен</w:delText>
        </w:r>
        <w:r w:rsidR="000111BD" w:rsidDel="009251C9">
          <w:delText xml:space="preserve"> </w:delText>
        </w:r>
        <w:r w:rsidR="00C91BFB" w:rsidDel="009251C9">
          <w:delText>содержать</w:delText>
        </w:r>
        <w:r w:rsidR="000111BD" w:rsidDel="009251C9">
          <w:delText xml:space="preserve"> </w:delText>
        </w:r>
        <w:r w:rsidR="00C91BFB" w:rsidDel="009251C9">
          <w:delText>объединенный</w:delText>
        </w:r>
        <w:r w:rsidR="000111BD" w:rsidDel="009251C9">
          <w:delText xml:space="preserve"> </w:delText>
        </w:r>
        <w:r w:rsidR="00C91BFB" w:rsidDel="009251C9">
          <w:delText>результат</w:delText>
        </w:r>
        <w:r w:rsidR="000111BD" w:rsidDel="009251C9">
          <w:delText xml:space="preserve"> </w:delText>
        </w:r>
        <w:r w:rsidR="00C91BFB" w:rsidDel="009251C9">
          <w:delText>выполнения</w:delText>
        </w:r>
        <w:r w:rsidR="000111BD" w:rsidDel="009251C9">
          <w:delText xml:space="preserve"> </w:delText>
        </w:r>
        <w:r w:rsidR="00C91BFB" w:rsidDel="009251C9">
          <w:delText>запросов</w:delText>
        </w:r>
        <w:r w:rsidR="000111BD" w:rsidDel="009251C9">
          <w:delText xml:space="preserve"> </w:delText>
        </w:r>
        <w:r w:rsidR="00C91BFB" w:rsidDel="009251C9">
          <w:delText>к</w:delText>
        </w:r>
        <w:r w:rsidR="000111BD" w:rsidDel="009251C9">
          <w:delText xml:space="preserve"> </w:delText>
        </w:r>
        <w:r w:rsidR="00C91BFB" w:rsidDel="009251C9">
          <w:delText>обоим</w:delText>
        </w:r>
        <w:r w:rsidR="000111BD" w:rsidDel="009251C9">
          <w:delText xml:space="preserve"> </w:delText>
        </w:r>
        <w:r w:rsidR="00C91BFB" w:rsidDel="009251C9">
          <w:delText>версиям</w:delText>
        </w:r>
      </w:del>
      <w:r w:rsidR="00C91BFB">
        <w:t>.</w:t>
      </w:r>
    </w:p>
    <w:p w14:paraId="4009B023" w14:textId="7E69A980" w:rsidR="00C91BFB" w:rsidRDefault="009251C9" w:rsidP="00CD5484">
      <w:pPr>
        <w:pStyle w:val="a3"/>
      </w:pPr>
      <w:ins w:id="286" w:author="emias\dbarishev" w:date="2021-03-29T11:20:00Z">
        <w:r w:rsidRPr="004C17BB">
          <w:rPr>
            <w:rFonts w:eastAsia="Times New Roman"/>
          </w:rPr>
          <w:t>Маршрутизация запросов для метода перевода проекта расписания филиала МО в действующее</w:t>
        </w:r>
        <w:r>
          <w:rPr>
            <w:rFonts w:eastAsia="Times New Roman"/>
          </w:rPr>
          <w:t xml:space="preserve"> для обеспечения совместимости </w:t>
        </w:r>
        <w:r w:rsidRPr="00774471">
          <w:rPr>
            <w:rFonts w:eastAsia="Times New Roman"/>
          </w:rPr>
          <w:t>реализаций Сервиса</w:t>
        </w:r>
        <w:r>
          <w:rPr>
            <w:rFonts w:eastAsia="Times New Roman"/>
          </w:rPr>
          <w:t xml:space="preserve"> управления </w:t>
        </w:r>
        <w:r w:rsidRPr="00774471">
          <w:rPr>
            <w:rFonts w:eastAsia="Times New Roman"/>
          </w:rPr>
          <w:t>ресурсами и правилами их использования, модернизированной и действующей на момент заключения Контракта</w:t>
        </w:r>
      </w:ins>
      <w:del w:id="287" w:author="emias\dbarishev" w:date="2021-03-29T11:20:00Z">
        <w:r w:rsidR="00C91BFB" w:rsidDel="009251C9">
          <w:delText>Маршрутизация</w:delText>
        </w:r>
        <w:r w:rsidR="000111BD" w:rsidDel="009251C9">
          <w:delText xml:space="preserve"> </w:delText>
        </w:r>
        <w:r w:rsidR="00C91BFB" w:rsidDel="009251C9">
          <w:delText>запросов</w:delText>
        </w:r>
        <w:r w:rsidR="000111BD" w:rsidDel="009251C9">
          <w:delText xml:space="preserve"> </w:delText>
        </w:r>
        <w:r w:rsidR="00C91BFB" w:rsidDel="009251C9">
          <w:delText>для</w:delText>
        </w:r>
        <w:r w:rsidR="000111BD" w:rsidDel="009251C9">
          <w:delText xml:space="preserve"> </w:delText>
        </w:r>
        <w:r w:rsidR="00C91BFB" w:rsidDel="009251C9">
          <w:delText>метода</w:delText>
        </w:r>
        <w:r w:rsidR="000111BD" w:rsidDel="009251C9">
          <w:delText xml:space="preserve"> </w:delText>
        </w:r>
        <w:r w:rsidR="00C91BFB" w:rsidDel="009251C9">
          <w:delText>перевода</w:delText>
        </w:r>
        <w:r w:rsidR="000111BD" w:rsidDel="009251C9">
          <w:delText xml:space="preserve"> </w:delText>
        </w:r>
        <w:r w:rsidR="00C91BFB" w:rsidDel="009251C9">
          <w:delText>проекта</w:delText>
        </w:r>
        <w:r w:rsidR="000111BD" w:rsidDel="009251C9">
          <w:delText xml:space="preserve"> </w:delText>
        </w:r>
        <w:r w:rsidR="00C91BFB" w:rsidDel="009251C9">
          <w:delText>расписания</w:delText>
        </w:r>
        <w:r w:rsidR="000111BD" w:rsidDel="009251C9">
          <w:delText xml:space="preserve"> </w:delText>
        </w:r>
        <w:r w:rsidR="00C91BFB" w:rsidDel="009251C9">
          <w:delText>филиала</w:delText>
        </w:r>
        <w:r w:rsidR="000111BD" w:rsidDel="009251C9">
          <w:delText xml:space="preserve"> </w:delText>
        </w:r>
        <w:r w:rsidR="00C91BFB" w:rsidDel="009251C9">
          <w:delText>МО</w:delText>
        </w:r>
        <w:r w:rsidR="000111BD" w:rsidDel="009251C9">
          <w:delText xml:space="preserve"> </w:delText>
        </w:r>
        <w:r w:rsidR="00C91BFB" w:rsidDel="009251C9">
          <w:delText>в</w:delText>
        </w:r>
        <w:r w:rsidR="000111BD" w:rsidDel="009251C9">
          <w:delText xml:space="preserve"> </w:delText>
        </w:r>
        <w:r w:rsidR="00C91BFB" w:rsidDel="009251C9">
          <w:delText>действующее.</w:delText>
        </w:r>
        <w:r w:rsidR="000111BD" w:rsidDel="009251C9">
          <w:delText xml:space="preserve"> </w:delText>
        </w:r>
        <w:r w:rsidR="00C91BFB" w:rsidDel="009251C9">
          <w:delText>Каждый</w:delText>
        </w:r>
        <w:r w:rsidR="000111BD" w:rsidDel="009251C9">
          <w:delText xml:space="preserve"> </w:delText>
        </w:r>
        <w:r w:rsidR="00C91BFB" w:rsidDel="009251C9">
          <w:delText>запрос</w:delText>
        </w:r>
        <w:r w:rsidR="000111BD" w:rsidDel="009251C9">
          <w:delText xml:space="preserve"> </w:delText>
        </w:r>
        <w:r w:rsidR="00C91BFB" w:rsidDel="009251C9">
          <w:delText>должен</w:delText>
        </w:r>
        <w:r w:rsidR="000111BD" w:rsidDel="009251C9">
          <w:delText xml:space="preserve"> </w:delText>
        </w:r>
        <w:r w:rsidR="00C91BFB" w:rsidDel="009251C9">
          <w:delText>последовательно</w:delText>
        </w:r>
        <w:r w:rsidR="000111BD" w:rsidDel="009251C9">
          <w:delText xml:space="preserve"> </w:delText>
        </w:r>
        <w:r w:rsidR="00C91BFB" w:rsidDel="009251C9">
          <w:delText>направляться</w:delText>
        </w:r>
        <w:r w:rsidR="000111BD" w:rsidDel="009251C9">
          <w:delText xml:space="preserve"> </w:delText>
        </w:r>
        <w:r w:rsidR="00C91BFB" w:rsidDel="009251C9">
          <w:delText>сервисы</w:delText>
        </w:r>
        <w:r w:rsidR="000111BD" w:rsidDel="009251C9">
          <w:delText xml:space="preserve"> </w:delText>
        </w:r>
        <w:r w:rsidR="00C91BFB" w:rsidDel="009251C9">
          <w:delText>ЕМИАС.СУПП.РиР</w:delText>
        </w:r>
        <w:r w:rsidR="000111BD" w:rsidDel="009251C9">
          <w:delText xml:space="preserve"> </w:delText>
        </w:r>
        <w:r w:rsidR="00C91BFB" w:rsidDel="009251C9">
          <w:delText>и</w:delText>
        </w:r>
        <w:r w:rsidR="000111BD" w:rsidDel="009251C9">
          <w:delText xml:space="preserve"> </w:delText>
        </w:r>
        <w:r w:rsidR="00C91BFB" w:rsidDel="009251C9">
          <w:delText>ЕМИАС.СУПП.РиР2.</w:delText>
        </w:r>
        <w:r w:rsidR="000111BD" w:rsidDel="009251C9">
          <w:delText xml:space="preserve"> </w:delText>
        </w:r>
        <w:r w:rsidR="00C91BFB" w:rsidDel="009251C9">
          <w:delText>Ответ</w:delText>
        </w:r>
        <w:r w:rsidR="000111BD" w:rsidDel="009251C9">
          <w:delText xml:space="preserve"> </w:delText>
        </w:r>
        <w:r w:rsidR="00C91BFB" w:rsidDel="009251C9">
          <w:delText>должен</w:delText>
        </w:r>
        <w:r w:rsidR="000111BD" w:rsidDel="009251C9">
          <w:delText xml:space="preserve"> </w:delText>
        </w:r>
        <w:r w:rsidR="00C91BFB" w:rsidDel="009251C9">
          <w:delText>содержать</w:delText>
        </w:r>
        <w:r w:rsidR="000111BD" w:rsidDel="009251C9">
          <w:delText xml:space="preserve"> </w:delText>
        </w:r>
        <w:r w:rsidR="00C91BFB" w:rsidDel="009251C9">
          <w:delText>объединенный</w:delText>
        </w:r>
        <w:r w:rsidR="000111BD" w:rsidDel="009251C9">
          <w:delText xml:space="preserve"> </w:delText>
        </w:r>
        <w:r w:rsidR="00C91BFB" w:rsidDel="009251C9">
          <w:delText>результат</w:delText>
        </w:r>
        <w:r w:rsidR="000111BD" w:rsidDel="009251C9">
          <w:delText xml:space="preserve"> </w:delText>
        </w:r>
        <w:r w:rsidR="00C91BFB" w:rsidDel="009251C9">
          <w:delText>выполнения</w:delText>
        </w:r>
        <w:r w:rsidR="000111BD" w:rsidDel="009251C9">
          <w:delText xml:space="preserve"> </w:delText>
        </w:r>
        <w:r w:rsidR="00C91BFB" w:rsidDel="009251C9">
          <w:delText>запросов</w:delText>
        </w:r>
        <w:r w:rsidR="000111BD" w:rsidDel="009251C9">
          <w:delText xml:space="preserve"> </w:delText>
        </w:r>
        <w:r w:rsidR="00C91BFB" w:rsidDel="009251C9">
          <w:delText>к</w:delText>
        </w:r>
        <w:r w:rsidR="000111BD" w:rsidDel="009251C9">
          <w:delText xml:space="preserve"> </w:delText>
        </w:r>
        <w:r w:rsidR="00C91BFB" w:rsidDel="009251C9">
          <w:delText>обоим</w:delText>
        </w:r>
        <w:r w:rsidR="000111BD" w:rsidDel="009251C9">
          <w:delText xml:space="preserve"> </w:delText>
        </w:r>
        <w:r w:rsidR="00C91BFB" w:rsidDel="009251C9">
          <w:delText>версиям</w:delText>
        </w:r>
      </w:del>
      <w:r w:rsidR="00C91BFB">
        <w:t>.</w:t>
      </w:r>
    </w:p>
    <w:p w14:paraId="4EB714C4" w14:textId="751A3828" w:rsidR="00C91BFB" w:rsidRDefault="009251C9" w:rsidP="00CD5484">
      <w:pPr>
        <w:pStyle w:val="a3"/>
      </w:pPr>
      <w:ins w:id="288" w:author="emias\dbarishev" w:date="2021-03-29T11:20:00Z">
        <w:r w:rsidRPr="004C17BB">
          <w:rPr>
            <w:rFonts w:eastAsia="Times New Roman"/>
          </w:rPr>
          <w:t>Маршрутизация запросов для метода перевода проекта расписания МО в действующее</w:t>
        </w:r>
        <w:r>
          <w:rPr>
            <w:rFonts w:eastAsia="Times New Roman"/>
          </w:rPr>
          <w:t xml:space="preserve"> для обеспечения совместимости </w:t>
        </w:r>
        <w:r w:rsidRPr="00774471">
          <w:rPr>
            <w:rFonts w:eastAsia="Times New Roman"/>
          </w:rPr>
          <w:t>реализаций Сервиса</w:t>
        </w:r>
        <w:r>
          <w:rPr>
            <w:rFonts w:eastAsia="Times New Roman"/>
          </w:rPr>
          <w:t xml:space="preserve"> управления </w:t>
        </w:r>
        <w:r w:rsidRPr="00774471">
          <w:rPr>
            <w:rFonts w:eastAsia="Times New Roman"/>
          </w:rPr>
          <w:t>ресурсами и правилами их использования, модернизированной и действующей на момент заключения Контракта</w:t>
        </w:r>
      </w:ins>
      <w:del w:id="289" w:author="emias\dbarishev" w:date="2021-03-29T11:20:00Z">
        <w:r w:rsidR="00C91BFB" w:rsidDel="009251C9">
          <w:delText>Маршрутизация</w:delText>
        </w:r>
        <w:r w:rsidR="000111BD" w:rsidDel="009251C9">
          <w:delText xml:space="preserve"> </w:delText>
        </w:r>
        <w:r w:rsidR="00C91BFB" w:rsidDel="009251C9">
          <w:delText>запросов</w:delText>
        </w:r>
        <w:r w:rsidR="000111BD" w:rsidDel="009251C9">
          <w:delText xml:space="preserve"> </w:delText>
        </w:r>
        <w:r w:rsidR="00C91BFB" w:rsidDel="009251C9">
          <w:delText>для</w:delText>
        </w:r>
        <w:r w:rsidR="000111BD" w:rsidDel="009251C9">
          <w:delText xml:space="preserve"> </w:delText>
        </w:r>
        <w:r w:rsidR="00C91BFB" w:rsidDel="009251C9">
          <w:delText>метода</w:delText>
        </w:r>
        <w:r w:rsidR="000111BD" w:rsidDel="009251C9">
          <w:delText xml:space="preserve"> </w:delText>
        </w:r>
        <w:r w:rsidR="00C91BFB" w:rsidDel="009251C9">
          <w:delText>перевода</w:delText>
        </w:r>
        <w:r w:rsidR="000111BD" w:rsidDel="009251C9">
          <w:delText xml:space="preserve"> </w:delText>
        </w:r>
        <w:r w:rsidR="00C91BFB" w:rsidDel="009251C9">
          <w:delText>проекта</w:delText>
        </w:r>
        <w:r w:rsidR="000111BD" w:rsidDel="009251C9">
          <w:delText xml:space="preserve"> </w:delText>
        </w:r>
        <w:r w:rsidR="00C91BFB" w:rsidDel="009251C9">
          <w:delText>расписания</w:delText>
        </w:r>
        <w:r w:rsidR="000111BD" w:rsidDel="009251C9">
          <w:delText xml:space="preserve"> </w:delText>
        </w:r>
        <w:r w:rsidR="00C91BFB" w:rsidDel="009251C9">
          <w:delText>МО</w:delText>
        </w:r>
        <w:r w:rsidR="000111BD" w:rsidDel="009251C9">
          <w:delText xml:space="preserve"> </w:delText>
        </w:r>
        <w:r w:rsidR="00C91BFB" w:rsidDel="009251C9">
          <w:delText>в</w:delText>
        </w:r>
        <w:r w:rsidR="000111BD" w:rsidDel="009251C9">
          <w:delText xml:space="preserve"> </w:delText>
        </w:r>
        <w:r w:rsidR="00C91BFB" w:rsidDel="009251C9">
          <w:delText>действующее.</w:delText>
        </w:r>
        <w:r w:rsidR="000111BD" w:rsidDel="009251C9">
          <w:delText xml:space="preserve"> </w:delText>
        </w:r>
        <w:r w:rsidR="00C91BFB" w:rsidDel="009251C9">
          <w:delText>Каждый</w:delText>
        </w:r>
        <w:r w:rsidR="000111BD" w:rsidDel="009251C9">
          <w:delText xml:space="preserve"> </w:delText>
        </w:r>
        <w:r w:rsidR="00C91BFB" w:rsidDel="009251C9">
          <w:delText>запрос</w:delText>
        </w:r>
        <w:r w:rsidR="000111BD" w:rsidDel="009251C9">
          <w:delText xml:space="preserve"> </w:delText>
        </w:r>
        <w:r w:rsidR="00C91BFB" w:rsidDel="009251C9">
          <w:delText>должен</w:delText>
        </w:r>
        <w:r w:rsidR="000111BD" w:rsidDel="009251C9">
          <w:delText xml:space="preserve"> </w:delText>
        </w:r>
        <w:r w:rsidR="00C91BFB" w:rsidDel="009251C9">
          <w:delText>последовательно</w:delText>
        </w:r>
        <w:r w:rsidR="000111BD" w:rsidDel="009251C9">
          <w:delText xml:space="preserve"> </w:delText>
        </w:r>
        <w:r w:rsidR="00C91BFB" w:rsidDel="009251C9">
          <w:delText>направляться</w:delText>
        </w:r>
        <w:r w:rsidR="000111BD" w:rsidDel="009251C9">
          <w:delText xml:space="preserve"> </w:delText>
        </w:r>
        <w:r w:rsidR="00C91BFB" w:rsidDel="009251C9">
          <w:delText>сервисы</w:delText>
        </w:r>
        <w:r w:rsidR="000111BD" w:rsidDel="009251C9">
          <w:delText xml:space="preserve"> </w:delText>
        </w:r>
        <w:r w:rsidR="00C91BFB" w:rsidDel="009251C9">
          <w:delText>ЕМИАС.СУПП.РиР</w:delText>
        </w:r>
        <w:r w:rsidR="000111BD" w:rsidDel="009251C9">
          <w:delText xml:space="preserve"> </w:delText>
        </w:r>
        <w:r w:rsidR="00C91BFB" w:rsidDel="009251C9">
          <w:delText>и</w:delText>
        </w:r>
        <w:r w:rsidR="000111BD" w:rsidDel="009251C9">
          <w:delText xml:space="preserve"> </w:delText>
        </w:r>
        <w:r w:rsidR="00C91BFB" w:rsidDel="009251C9">
          <w:delText>ЕМИАС.СУПП.РиР2.</w:delText>
        </w:r>
        <w:r w:rsidR="000111BD" w:rsidDel="009251C9">
          <w:delText xml:space="preserve"> </w:delText>
        </w:r>
        <w:r w:rsidR="00C91BFB" w:rsidDel="009251C9">
          <w:delText>Ответ</w:delText>
        </w:r>
        <w:r w:rsidR="000111BD" w:rsidDel="009251C9">
          <w:delText xml:space="preserve"> </w:delText>
        </w:r>
        <w:r w:rsidR="00C91BFB" w:rsidDel="009251C9">
          <w:delText>должен</w:delText>
        </w:r>
        <w:r w:rsidR="000111BD" w:rsidDel="009251C9">
          <w:delText xml:space="preserve"> </w:delText>
        </w:r>
        <w:r w:rsidR="00C91BFB" w:rsidDel="009251C9">
          <w:delText>содержать</w:delText>
        </w:r>
        <w:r w:rsidR="000111BD" w:rsidDel="009251C9">
          <w:delText xml:space="preserve"> </w:delText>
        </w:r>
        <w:r w:rsidR="00C91BFB" w:rsidDel="009251C9">
          <w:delText>объединенный</w:delText>
        </w:r>
        <w:r w:rsidR="000111BD" w:rsidDel="009251C9">
          <w:delText xml:space="preserve"> </w:delText>
        </w:r>
        <w:r w:rsidR="00C91BFB" w:rsidDel="009251C9">
          <w:delText>результат</w:delText>
        </w:r>
        <w:r w:rsidR="000111BD" w:rsidDel="009251C9">
          <w:delText xml:space="preserve"> </w:delText>
        </w:r>
        <w:r w:rsidR="00C91BFB" w:rsidDel="009251C9">
          <w:delText>выполнения</w:delText>
        </w:r>
        <w:r w:rsidR="000111BD" w:rsidDel="009251C9">
          <w:delText xml:space="preserve"> </w:delText>
        </w:r>
        <w:r w:rsidR="00C91BFB" w:rsidDel="009251C9">
          <w:delText>запросов</w:delText>
        </w:r>
        <w:r w:rsidR="000111BD" w:rsidDel="009251C9">
          <w:delText xml:space="preserve"> </w:delText>
        </w:r>
        <w:r w:rsidR="00C91BFB" w:rsidDel="009251C9">
          <w:delText>к</w:delText>
        </w:r>
        <w:r w:rsidR="000111BD" w:rsidDel="009251C9">
          <w:delText xml:space="preserve"> </w:delText>
        </w:r>
        <w:r w:rsidR="00C91BFB" w:rsidDel="009251C9">
          <w:delText>обоим</w:delText>
        </w:r>
        <w:r w:rsidR="000111BD" w:rsidDel="009251C9">
          <w:delText xml:space="preserve"> </w:delText>
        </w:r>
        <w:r w:rsidR="00C91BFB" w:rsidDel="009251C9">
          <w:delText>версиям</w:delText>
        </w:r>
      </w:del>
      <w:r w:rsidR="00C91BFB">
        <w:t>.</w:t>
      </w:r>
    </w:p>
    <w:p w14:paraId="60A48C2D" w14:textId="343932A7" w:rsidR="00C91BFB" w:rsidRDefault="009251C9" w:rsidP="00CD5484">
      <w:pPr>
        <w:pStyle w:val="a3"/>
      </w:pPr>
      <w:ins w:id="290" w:author="emias\dbarishev" w:date="2021-03-29T11:20:00Z">
        <w:r w:rsidRPr="004C17BB">
          <w:rPr>
            <w:rFonts w:eastAsia="Times New Roman"/>
          </w:rPr>
          <w:t>Маршрутизация запросов для метода перевода действующего расписания филиала МО в статус проект</w:t>
        </w:r>
        <w:r>
          <w:rPr>
            <w:rFonts w:eastAsia="Times New Roman"/>
          </w:rPr>
          <w:t xml:space="preserve"> для обеспечения совместимости </w:t>
        </w:r>
        <w:r w:rsidRPr="00774471">
          <w:rPr>
            <w:rFonts w:eastAsia="Times New Roman"/>
          </w:rPr>
          <w:t>реализаций Сервиса</w:t>
        </w:r>
        <w:r>
          <w:rPr>
            <w:rFonts w:eastAsia="Times New Roman"/>
          </w:rPr>
          <w:t xml:space="preserve"> управления </w:t>
        </w:r>
        <w:r w:rsidRPr="00774471">
          <w:rPr>
            <w:rFonts w:eastAsia="Times New Roman"/>
          </w:rPr>
          <w:t>ресурсами и правилами их использования, модернизированной и действующей на момент заключения Контракта</w:t>
        </w:r>
      </w:ins>
      <w:del w:id="291" w:author="emias\dbarishev" w:date="2021-03-29T11:20:00Z">
        <w:r w:rsidR="00C91BFB" w:rsidDel="009251C9">
          <w:delText>Маршрутизация</w:delText>
        </w:r>
        <w:r w:rsidR="000111BD" w:rsidDel="009251C9">
          <w:delText xml:space="preserve"> </w:delText>
        </w:r>
        <w:r w:rsidR="00C91BFB" w:rsidDel="009251C9">
          <w:delText>запросов</w:delText>
        </w:r>
        <w:r w:rsidR="000111BD" w:rsidDel="009251C9">
          <w:delText xml:space="preserve"> </w:delText>
        </w:r>
        <w:r w:rsidR="00C91BFB" w:rsidDel="009251C9">
          <w:delText>для</w:delText>
        </w:r>
        <w:r w:rsidR="000111BD" w:rsidDel="009251C9">
          <w:delText xml:space="preserve"> </w:delText>
        </w:r>
        <w:r w:rsidR="00C91BFB" w:rsidDel="009251C9">
          <w:delText>метода</w:delText>
        </w:r>
        <w:r w:rsidR="000111BD" w:rsidDel="009251C9">
          <w:delText xml:space="preserve"> </w:delText>
        </w:r>
        <w:r w:rsidR="00C91BFB" w:rsidDel="009251C9">
          <w:delText>перевода</w:delText>
        </w:r>
        <w:r w:rsidR="000111BD" w:rsidDel="009251C9">
          <w:delText xml:space="preserve"> </w:delText>
        </w:r>
        <w:r w:rsidR="00C91BFB" w:rsidDel="009251C9">
          <w:delText>действующего</w:delText>
        </w:r>
        <w:r w:rsidR="000111BD" w:rsidDel="009251C9">
          <w:delText xml:space="preserve"> </w:delText>
        </w:r>
        <w:r w:rsidR="00C91BFB" w:rsidDel="009251C9">
          <w:delText>расписания</w:delText>
        </w:r>
        <w:r w:rsidR="000111BD" w:rsidDel="009251C9">
          <w:delText xml:space="preserve"> </w:delText>
        </w:r>
        <w:r w:rsidR="00C91BFB" w:rsidDel="009251C9">
          <w:delText>филиала</w:delText>
        </w:r>
        <w:r w:rsidR="000111BD" w:rsidDel="009251C9">
          <w:delText xml:space="preserve"> </w:delText>
        </w:r>
        <w:r w:rsidR="00C91BFB" w:rsidDel="009251C9">
          <w:delText>МО</w:delText>
        </w:r>
        <w:r w:rsidR="000111BD" w:rsidDel="009251C9">
          <w:delText xml:space="preserve"> </w:delText>
        </w:r>
        <w:r w:rsidR="00C91BFB" w:rsidDel="009251C9">
          <w:delText>в</w:delText>
        </w:r>
        <w:r w:rsidR="000111BD" w:rsidDel="009251C9">
          <w:delText xml:space="preserve"> </w:delText>
        </w:r>
        <w:r w:rsidR="00C91BFB" w:rsidDel="009251C9">
          <w:delText>статус</w:delText>
        </w:r>
        <w:r w:rsidR="000111BD" w:rsidDel="009251C9">
          <w:delText xml:space="preserve"> </w:delText>
        </w:r>
        <w:r w:rsidR="00C91BFB" w:rsidDel="009251C9">
          <w:delText>проект.</w:delText>
        </w:r>
        <w:r w:rsidR="000111BD" w:rsidDel="009251C9">
          <w:delText xml:space="preserve"> </w:delText>
        </w:r>
        <w:r w:rsidR="00C91BFB" w:rsidDel="009251C9">
          <w:delText>Каждый</w:delText>
        </w:r>
        <w:r w:rsidR="000111BD" w:rsidDel="009251C9">
          <w:delText xml:space="preserve"> </w:delText>
        </w:r>
        <w:r w:rsidR="00C91BFB" w:rsidDel="009251C9">
          <w:delText>запрос</w:delText>
        </w:r>
        <w:r w:rsidR="000111BD" w:rsidDel="009251C9">
          <w:delText xml:space="preserve"> </w:delText>
        </w:r>
        <w:r w:rsidR="00C91BFB" w:rsidDel="009251C9">
          <w:delText>должен</w:delText>
        </w:r>
        <w:r w:rsidR="000111BD" w:rsidDel="009251C9">
          <w:delText xml:space="preserve"> </w:delText>
        </w:r>
        <w:r w:rsidR="00C91BFB" w:rsidDel="009251C9">
          <w:delText>последовательно</w:delText>
        </w:r>
        <w:r w:rsidR="000111BD" w:rsidDel="009251C9">
          <w:delText xml:space="preserve"> </w:delText>
        </w:r>
        <w:r w:rsidR="00C91BFB" w:rsidDel="009251C9">
          <w:delText>направляться</w:delText>
        </w:r>
        <w:r w:rsidR="000111BD" w:rsidDel="009251C9">
          <w:delText xml:space="preserve"> </w:delText>
        </w:r>
        <w:r w:rsidR="00C91BFB" w:rsidDel="009251C9">
          <w:delText>сервисы</w:delText>
        </w:r>
        <w:r w:rsidR="000111BD" w:rsidDel="009251C9">
          <w:delText xml:space="preserve"> </w:delText>
        </w:r>
        <w:r w:rsidR="00C91BFB" w:rsidDel="009251C9">
          <w:delText>ЕМИАС.СУПП.РиР</w:delText>
        </w:r>
        <w:r w:rsidR="000111BD" w:rsidDel="009251C9">
          <w:delText xml:space="preserve"> </w:delText>
        </w:r>
        <w:r w:rsidR="00C91BFB" w:rsidDel="009251C9">
          <w:delText>и</w:delText>
        </w:r>
        <w:r w:rsidR="000111BD" w:rsidDel="009251C9">
          <w:delText xml:space="preserve"> </w:delText>
        </w:r>
        <w:r w:rsidR="00C91BFB" w:rsidDel="009251C9">
          <w:delText>ЕМИАС.СУПП.РиР2.</w:delText>
        </w:r>
        <w:r w:rsidR="000111BD" w:rsidDel="009251C9">
          <w:delText xml:space="preserve"> </w:delText>
        </w:r>
        <w:r w:rsidR="00C91BFB" w:rsidDel="009251C9">
          <w:delText>Ответ</w:delText>
        </w:r>
        <w:r w:rsidR="000111BD" w:rsidDel="009251C9">
          <w:delText xml:space="preserve"> </w:delText>
        </w:r>
        <w:r w:rsidR="00C91BFB" w:rsidDel="009251C9">
          <w:delText>должен</w:delText>
        </w:r>
        <w:r w:rsidR="000111BD" w:rsidDel="009251C9">
          <w:delText xml:space="preserve"> </w:delText>
        </w:r>
        <w:r w:rsidR="00C91BFB" w:rsidDel="009251C9">
          <w:delText>содержать</w:delText>
        </w:r>
        <w:r w:rsidR="000111BD" w:rsidDel="009251C9">
          <w:delText xml:space="preserve"> </w:delText>
        </w:r>
        <w:r w:rsidR="00C91BFB" w:rsidDel="009251C9">
          <w:delText>объединенный</w:delText>
        </w:r>
        <w:r w:rsidR="000111BD" w:rsidDel="009251C9">
          <w:delText xml:space="preserve"> </w:delText>
        </w:r>
        <w:r w:rsidR="00C91BFB" w:rsidDel="009251C9">
          <w:delText>результат</w:delText>
        </w:r>
        <w:r w:rsidR="000111BD" w:rsidDel="009251C9">
          <w:delText xml:space="preserve"> </w:delText>
        </w:r>
        <w:r w:rsidR="00C91BFB" w:rsidDel="009251C9">
          <w:delText>выполнения</w:delText>
        </w:r>
        <w:r w:rsidR="000111BD" w:rsidDel="009251C9">
          <w:delText xml:space="preserve"> </w:delText>
        </w:r>
        <w:r w:rsidR="00C91BFB" w:rsidDel="009251C9">
          <w:delText>запросов</w:delText>
        </w:r>
        <w:r w:rsidR="000111BD" w:rsidDel="009251C9">
          <w:delText xml:space="preserve"> </w:delText>
        </w:r>
        <w:r w:rsidR="00C91BFB" w:rsidDel="009251C9">
          <w:delText>к</w:delText>
        </w:r>
        <w:r w:rsidR="000111BD" w:rsidDel="009251C9">
          <w:delText xml:space="preserve"> </w:delText>
        </w:r>
        <w:r w:rsidR="00C91BFB" w:rsidDel="009251C9">
          <w:delText>обоим</w:delText>
        </w:r>
        <w:r w:rsidR="000111BD" w:rsidDel="009251C9">
          <w:delText xml:space="preserve"> </w:delText>
        </w:r>
        <w:r w:rsidR="00C91BFB" w:rsidDel="009251C9">
          <w:delText>версиям</w:delText>
        </w:r>
      </w:del>
      <w:r w:rsidR="00C91BFB">
        <w:t>.</w:t>
      </w:r>
    </w:p>
    <w:p w14:paraId="23A2868C" w14:textId="31870B91" w:rsidR="00C91BFB" w:rsidRDefault="009251C9" w:rsidP="00CD5484">
      <w:pPr>
        <w:pStyle w:val="a3"/>
      </w:pPr>
      <w:ins w:id="292" w:author="emias\dbarishev" w:date="2021-03-29T11:20:00Z">
        <w:r w:rsidRPr="004C17BB">
          <w:rPr>
            <w:rFonts w:eastAsia="Times New Roman"/>
          </w:rPr>
          <w:t>Маршрутизация запросов для метода перевода действующего расписания МО в статус проект</w:t>
        </w:r>
        <w:r>
          <w:rPr>
            <w:rFonts w:eastAsia="Times New Roman"/>
          </w:rPr>
          <w:t xml:space="preserve"> для обеспечения совместимости </w:t>
        </w:r>
        <w:r w:rsidRPr="00774471">
          <w:rPr>
            <w:rFonts w:eastAsia="Times New Roman"/>
          </w:rPr>
          <w:t>реализаций Сервиса</w:t>
        </w:r>
        <w:r>
          <w:rPr>
            <w:rFonts w:eastAsia="Times New Roman"/>
          </w:rPr>
          <w:t xml:space="preserve"> управления </w:t>
        </w:r>
        <w:r w:rsidRPr="00774471">
          <w:rPr>
            <w:rFonts w:eastAsia="Times New Roman"/>
          </w:rPr>
          <w:t>ресурсами и правилами их использования, модернизированной и действующей на момент заключения Контракта</w:t>
        </w:r>
      </w:ins>
      <w:del w:id="293" w:author="emias\dbarishev" w:date="2021-03-29T11:20:00Z">
        <w:r w:rsidR="00C91BFB" w:rsidDel="009251C9">
          <w:delText>Маршрутизация</w:delText>
        </w:r>
        <w:r w:rsidR="000111BD" w:rsidDel="009251C9">
          <w:delText xml:space="preserve"> </w:delText>
        </w:r>
        <w:r w:rsidR="00C91BFB" w:rsidDel="009251C9">
          <w:delText>запросов</w:delText>
        </w:r>
        <w:r w:rsidR="000111BD" w:rsidDel="009251C9">
          <w:delText xml:space="preserve"> </w:delText>
        </w:r>
        <w:r w:rsidR="00C91BFB" w:rsidDel="009251C9">
          <w:delText>для</w:delText>
        </w:r>
        <w:r w:rsidR="000111BD" w:rsidDel="009251C9">
          <w:delText xml:space="preserve"> </w:delText>
        </w:r>
        <w:r w:rsidR="00C91BFB" w:rsidDel="009251C9">
          <w:delText>метода</w:delText>
        </w:r>
        <w:r w:rsidR="000111BD" w:rsidDel="009251C9">
          <w:delText xml:space="preserve"> </w:delText>
        </w:r>
        <w:r w:rsidR="00C91BFB" w:rsidDel="009251C9">
          <w:delText>перевода</w:delText>
        </w:r>
        <w:r w:rsidR="000111BD" w:rsidDel="009251C9">
          <w:delText xml:space="preserve"> </w:delText>
        </w:r>
        <w:r w:rsidR="00C91BFB" w:rsidDel="009251C9">
          <w:delText>действующего</w:delText>
        </w:r>
        <w:r w:rsidR="000111BD" w:rsidDel="009251C9">
          <w:delText xml:space="preserve"> </w:delText>
        </w:r>
        <w:r w:rsidR="00C91BFB" w:rsidDel="009251C9">
          <w:delText>расписания</w:delText>
        </w:r>
        <w:r w:rsidR="000111BD" w:rsidDel="009251C9">
          <w:delText xml:space="preserve"> </w:delText>
        </w:r>
        <w:r w:rsidR="00C91BFB" w:rsidDel="009251C9">
          <w:delText>МО</w:delText>
        </w:r>
        <w:r w:rsidR="000111BD" w:rsidDel="009251C9">
          <w:delText xml:space="preserve"> </w:delText>
        </w:r>
        <w:r w:rsidR="00C91BFB" w:rsidDel="009251C9">
          <w:delText>в</w:delText>
        </w:r>
        <w:r w:rsidR="000111BD" w:rsidDel="009251C9">
          <w:delText xml:space="preserve"> </w:delText>
        </w:r>
        <w:r w:rsidR="00C91BFB" w:rsidDel="009251C9">
          <w:delText>статус</w:delText>
        </w:r>
        <w:r w:rsidR="000111BD" w:rsidDel="009251C9">
          <w:delText xml:space="preserve"> </w:delText>
        </w:r>
        <w:r w:rsidR="00C91BFB" w:rsidDel="009251C9">
          <w:delText>проект.</w:delText>
        </w:r>
        <w:r w:rsidR="000111BD" w:rsidDel="009251C9">
          <w:delText xml:space="preserve"> </w:delText>
        </w:r>
        <w:r w:rsidR="00C91BFB" w:rsidDel="009251C9">
          <w:delText>Каждый</w:delText>
        </w:r>
        <w:r w:rsidR="000111BD" w:rsidDel="009251C9">
          <w:delText xml:space="preserve"> </w:delText>
        </w:r>
        <w:r w:rsidR="00C91BFB" w:rsidDel="009251C9">
          <w:delText>запрос</w:delText>
        </w:r>
        <w:r w:rsidR="000111BD" w:rsidDel="009251C9">
          <w:delText xml:space="preserve"> </w:delText>
        </w:r>
        <w:r w:rsidR="00C91BFB" w:rsidDel="009251C9">
          <w:delText>должен</w:delText>
        </w:r>
        <w:r w:rsidR="000111BD" w:rsidDel="009251C9">
          <w:delText xml:space="preserve"> </w:delText>
        </w:r>
        <w:r w:rsidR="00C91BFB" w:rsidDel="009251C9">
          <w:delText>последовательно</w:delText>
        </w:r>
        <w:r w:rsidR="000111BD" w:rsidDel="009251C9">
          <w:delText xml:space="preserve"> </w:delText>
        </w:r>
        <w:r w:rsidR="00C91BFB" w:rsidDel="009251C9">
          <w:delText>направляться</w:delText>
        </w:r>
        <w:r w:rsidR="000111BD" w:rsidDel="009251C9">
          <w:delText xml:space="preserve"> </w:delText>
        </w:r>
        <w:r w:rsidR="00C91BFB" w:rsidDel="009251C9">
          <w:delText>сервисы</w:delText>
        </w:r>
        <w:r w:rsidR="000111BD" w:rsidDel="009251C9">
          <w:delText xml:space="preserve"> </w:delText>
        </w:r>
        <w:r w:rsidR="00C91BFB" w:rsidDel="009251C9">
          <w:delText>ЕМИАС.СУПП.РиР</w:delText>
        </w:r>
        <w:r w:rsidR="000111BD" w:rsidDel="009251C9">
          <w:delText xml:space="preserve"> </w:delText>
        </w:r>
        <w:r w:rsidR="00C91BFB" w:rsidDel="009251C9">
          <w:delText>и</w:delText>
        </w:r>
        <w:r w:rsidR="000111BD" w:rsidDel="009251C9">
          <w:delText xml:space="preserve"> </w:delText>
        </w:r>
        <w:r w:rsidR="00C91BFB" w:rsidDel="009251C9">
          <w:delText>ЕМИАС.СУПП.РиР2.</w:delText>
        </w:r>
        <w:r w:rsidR="000111BD" w:rsidDel="009251C9">
          <w:delText xml:space="preserve"> </w:delText>
        </w:r>
        <w:r w:rsidR="00C91BFB" w:rsidDel="009251C9">
          <w:delText>Ответ</w:delText>
        </w:r>
        <w:r w:rsidR="000111BD" w:rsidDel="009251C9">
          <w:delText xml:space="preserve"> </w:delText>
        </w:r>
        <w:r w:rsidR="00C91BFB" w:rsidDel="009251C9">
          <w:delText>должен</w:delText>
        </w:r>
        <w:r w:rsidR="000111BD" w:rsidDel="009251C9">
          <w:delText xml:space="preserve"> </w:delText>
        </w:r>
        <w:r w:rsidR="00C91BFB" w:rsidDel="009251C9">
          <w:delText>содержать</w:delText>
        </w:r>
        <w:r w:rsidR="000111BD" w:rsidDel="009251C9">
          <w:delText xml:space="preserve"> </w:delText>
        </w:r>
        <w:r w:rsidR="00C91BFB" w:rsidDel="009251C9">
          <w:delText>объединенный</w:delText>
        </w:r>
        <w:r w:rsidR="000111BD" w:rsidDel="009251C9">
          <w:delText xml:space="preserve"> </w:delText>
        </w:r>
        <w:r w:rsidR="00C91BFB" w:rsidDel="009251C9">
          <w:delText>результат</w:delText>
        </w:r>
        <w:r w:rsidR="000111BD" w:rsidDel="009251C9">
          <w:delText xml:space="preserve"> </w:delText>
        </w:r>
        <w:r w:rsidR="00C91BFB" w:rsidDel="009251C9">
          <w:delText>выполнения</w:delText>
        </w:r>
        <w:r w:rsidR="000111BD" w:rsidDel="009251C9">
          <w:delText xml:space="preserve"> </w:delText>
        </w:r>
        <w:r w:rsidR="00C91BFB" w:rsidDel="009251C9">
          <w:delText>запросов</w:delText>
        </w:r>
        <w:r w:rsidR="000111BD" w:rsidDel="009251C9">
          <w:delText xml:space="preserve"> </w:delText>
        </w:r>
        <w:r w:rsidR="00C91BFB" w:rsidDel="009251C9">
          <w:delText>к</w:delText>
        </w:r>
        <w:r w:rsidR="000111BD" w:rsidDel="009251C9">
          <w:delText xml:space="preserve"> </w:delText>
        </w:r>
        <w:r w:rsidR="00C91BFB" w:rsidDel="009251C9">
          <w:delText>обоим</w:delText>
        </w:r>
        <w:r w:rsidR="000111BD" w:rsidDel="009251C9">
          <w:delText xml:space="preserve"> </w:delText>
        </w:r>
        <w:r w:rsidR="00C91BFB" w:rsidDel="009251C9">
          <w:delText>версиям</w:delText>
        </w:r>
      </w:del>
      <w:r w:rsidR="00C91BFB">
        <w:t>.</w:t>
      </w:r>
    </w:p>
    <w:p w14:paraId="2D10676D" w14:textId="24D36126" w:rsidR="00C91BFB" w:rsidRDefault="009251C9" w:rsidP="00CD5484">
      <w:pPr>
        <w:pStyle w:val="a3"/>
      </w:pPr>
      <w:ins w:id="294" w:author="emias\dbarishev" w:date="2021-03-29T11:21:00Z">
        <w:r w:rsidRPr="004C17BB">
          <w:rPr>
            <w:rFonts w:eastAsia="Times New Roman"/>
          </w:rPr>
          <w:t xml:space="preserve">Маршрутизация запросов остальных методов </w:t>
        </w:r>
        <w:r w:rsidRPr="00774471">
          <w:rPr>
            <w:rFonts w:eastAsia="Times New Roman"/>
          </w:rPr>
          <w:t>Сервиса</w:t>
        </w:r>
        <w:r>
          <w:rPr>
            <w:rFonts w:eastAsia="Times New Roman"/>
          </w:rPr>
          <w:t xml:space="preserve"> управления </w:t>
        </w:r>
        <w:r w:rsidRPr="00774471">
          <w:rPr>
            <w:rFonts w:eastAsia="Times New Roman"/>
          </w:rPr>
          <w:t>ресурсами и правилами их использования</w:t>
        </w:r>
        <w:r w:rsidRPr="004C17BB" w:rsidDel="00C33065">
          <w:rPr>
            <w:rFonts w:eastAsia="Times New Roman"/>
          </w:rPr>
          <w:t xml:space="preserve"> </w:t>
        </w:r>
      </w:ins>
      <w:del w:id="295" w:author="emias\dbarishev" w:date="2021-03-29T11:21:00Z">
        <w:r w:rsidR="00C91BFB" w:rsidDel="009251C9">
          <w:delText>Маршрутизация</w:delText>
        </w:r>
        <w:r w:rsidR="000111BD" w:rsidDel="009251C9">
          <w:delText xml:space="preserve"> </w:delText>
        </w:r>
        <w:r w:rsidR="00C91BFB" w:rsidDel="009251C9">
          <w:delText>запросов</w:delText>
        </w:r>
        <w:r w:rsidR="000111BD" w:rsidDel="009251C9">
          <w:delText xml:space="preserve"> </w:delText>
        </w:r>
        <w:r w:rsidR="00C91BFB" w:rsidDel="009251C9">
          <w:delText>остальных</w:delText>
        </w:r>
        <w:r w:rsidR="000111BD" w:rsidDel="009251C9">
          <w:delText xml:space="preserve"> </w:delText>
        </w:r>
        <w:r w:rsidR="00C91BFB" w:rsidDel="009251C9">
          <w:delText>методов</w:delText>
        </w:r>
        <w:r w:rsidR="000111BD" w:rsidDel="009251C9">
          <w:delText xml:space="preserve"> </w:delText>
        </w:r>
        <w:r w:rsidR="00C91BFB" w:rsidDel="009251C9">
          <w:delText>сервиса</w:delText>
        </w:r>
        <w:r w:rsidR="000111BD" w:rsidDel="009251C9">
          <w:delText xml:space="preserve"> </w:delText>
        </w:r>
        <w:r w:rsidR="00C91BFB" w:rsidDel="009251C9">
          <w:delText>РиР</w:delText>
        </w:r>
        <w:r w:rsidR="000111BD" w:rsidDel="009251C9">
          <w:delText xml:space="preserve"> </w:delText>
        </w:r>
        <w:r w:rsidR="00C91BFB" w:rsidDel="009251C9">
          <w:delText>не</w:delText>
        </w:r>
        <w:r w:rsidR="000111BD" w:rsidDel="009251C9">
          <w:delText xml:space="preserve"> </w:delText>
        </w:r>
        <w:r w:rsidR="00C91BFB" w:rsidDel="009251C9">
          <w:delText>допускается.</w:delText>
        </w:r>
      </w:del>
    </w:p>
    <w:p w14:paraId="3983C8C4" w14:textId="60AB605F" w:rsidR="00000CA1" w:rsidRDefault="009251C9" w:rsidP="00CD5484">
      <w:pPr>
        <w:pStyle w:val="a3"/>
      </w:pPr>
      <w:ins w:id="296" w:author="emias\dbarishev" w:date="2021-03-29T11:21:00Z">
        <w:r w:rsidRPr="004C17BB">
          <w:rPr>
            <w:rFonts w:eastAsia="Times New Roman"/>
          </w:rPr>
          <w:t xml:space="preserve">Мониторинг ключевых метрик, характеризующих состояние модуля маршрутизации запросов взаимодействия с </w:t>
        </w:r>
        <w:r>
          <w:rPr>
            <w:rFonts w:eastAsia="Times New Roman"/>
          </w:rPr>
          <w:t>С</w:t>
        </w:r>
        <w:r w:rsidRPr="004C17BB">
          <w:rPr>
            <w:rFonts w:eastAsia="Times New Roman"/>
          </w:rPr>
          <w:t xml:space="preserve">ервисом </w:t>
        </w:r>
        <w:r>
          <w:rPr>
            <w:rFonts w:eastAsia="Times New Roman"/>
          </w:rPr>
          <w:t xml:space="preserve">управления </w:t>
        </w:r>
        <w:r w:rsidRPr="00774471">
          <w:rPr>
            <w:rFonts w:eastAsia="Times New Roman"/>
          </w:rPr>
          <w:t>ресурсами и правилами их использования</w:t>
        </w:r>
        <w:r w:rsidRPr="004C17BB">
          <w:rPr>
            <w:rFonts w:eastAsia="Times New Roman"/>
          </w:rPr>
          <w:t>, в режиме реального времени</w:t>
        </w:r>
        <w:r w:rsidDel="009251C9">
          <w:t xml:space="preserve"> </w:t>
        </w:r>
      </w:ins>
      <w:del w:id="297" w:author="emias\dbarishev" w:date="2021-03-29T11:21:00Z">
        <w:r w:rsidR="00C91BFB" w:rsidDel="009251C9">
          <w:delText>Мониторинг</w:delText>
        </w:r>
        <w:r w:rsidR="000111BD" w:rsidDel="009251C9">
          <w:delText xml:space="preserve"> </w:delText>
        </w:r>
        <w:r w:rsidR="00C91BFB" w:rsidDel="009251C9">
          <w:delText>ключевых</w:delText>
        </w:r>
        <w:r w:rsidR="000111BD" w:rsidDel="009251C9">
          <w:delText xml:space="preserve"> </w:delText>
        </w:r>
        <w:r w:rsidR="00C91BFB" w:rsidDel="009251C9">
          <w:delText>метрик,</w:delText>
        </w:r>
        <w:r w:rsidR="000111BD" w:rsidDel="009251C9">
          <w:delText xml:space="preserve"> </w:delText>
        </w:r>
        <w:r w:rsidR="00C91BFB" w:rsidDel="009251C9">
          <w:delText>характеризующих</w:delText>
        </w:r>
        <w:r w:rsidR="000111BD" w:rsidDel="009251C9">
          <w:delText xml:space="preserve"> </w:delText>
        </w:r>
        <w:r w:rsidR="00C91BFB" w:rsidDel="009251C9">
          <w:delText>состояние</w:delText>
        </w:r>
        <w:r w:rsidR="000111BD" w:rsidDel="009251C9">
          <w:delText xml:space="preserve"> </w:delText>
        </w:r>
        <w:r w:rsidR="00C91BFB" w:rsidDel="009251C9">
          <w:delText>модуля</w:delText>
        </w:r>
        <w:r w:rsidR="000111BD" w:rsidDel="009251C9">
          <w:delText xml:space="preserve"> </w:delText>
        </w:r>
        <w:r w:rsidR="00C91BFB" w:rsidDel="009251C9">
          <w:delText>маршрутизации</w:delText>
        </w:r>
        <w:r w:rsidR="000111BD" w:rsidDel="009251C9">
          <w:delText xml:space="preserve"> </w:delText>
        </w:r>
        <w:r w:rsidR="00C91BFB" w:rsidDel="009251C9">
          <w:delText>запросов</w:delText>
        </w:r>
        <w:r w:rsidR="000111BD" w:rsidDel="009251C9">
          <w:delText xml:space="preserve"> </w:delText>
        </w:r>
        <w:r w:rsidR="00C91BFB" w:rsidDel="009251C9">
          <w:delText>взаимодействия</w:delText>
        </w:r>
        <w:r w:rsidR="000111BD" w:rsidDel="009251C9">
          <w:delText xml:space="preserve"> </w:delText>
        </w:r>
        <w:r w:rsidR="00C91BFB" w:rsidDel="009251C9">
          <w:delText>с</w:delText>
        </w:r>
        <w:r w:rsidR="000111BD" w:rsidDel="009251C9">
          <w:delText xml:space="preserve"> </w:delText>
        </w:r>
        <w:r w:rsidR="00C91BFB" w:rsidDel="009251C9">
          <w:delText>сервисом</w:delText>
        </w:r>
        <w:r w:rsidR="000111BD" w:rsidDel="009251C9">
          <w:delText xml:space="preserve"> </w:delText>
        </w:r>
        <w:r w:rsidR="00C91BFB" w:rsidDel="009251C9">
          <w:delText>РиР,</w:delText>
        </w:r>
        <w:r w:rsidR="000111BD" w:rsidDel="009251C9">
          <w:delText xml:space="preserve"> </w:delText>
        </w:r>
        <w:r w:rsidR="00C91BFB" w:rsidDel="009251C9">
          <w:delText>в</w:delText>
        </w:r>
        <w:r w:rsidR="000111BD" w:rsidDel="009251C9">
          <w:delText xml:space="preserve"> </w:delText>
        </w:r>
        <w:r w:rsidR="00C91BFB" w:rsidDel="009251C9">
          <w:delText>режиме</w:delText>
        </w:r>
        <w:r w:rsidR="000111BD" w:rsidDel="009251C9">
          <w:delText xml:space="preserve"> </w:delText>
        </w:r>
        <w:r w:rsidR="00C91BFB" w:rsidDel="009251C9">
          <w:delText>реального</w:delText>
        </w:r>
        <w:r w:rsidR="000111BD" w:rsidDel="009251C9">
          <w:delText xml:space="preserve"> </w:delText>
        </w:r>
        <w:r w:rsidR="00C91BFB" w:rsidDel="009251C9">
          <w:delText>времени</w:delText>
        </w:r>
      </w:del>
      <w:r w:rsidR="00C91BFB">
        <w:t>.</w:t>
      </w:r>
    </w:p>
    <w:p w14:paraId="0EB2D56C" w14:textId="6EB0C838" w:rsidR="00C91BFB" w:rsidRPr="009E62C1" w:rsidRDefault="00C91BFB" w:rsidP="009E62C1">
      <w:pPr>
        <w:pStyle w:val="3-3"/>
      </w:pPr>
      <w:bookmarkStart w:id="298" w:name="_Toc67910729"/>
      <w:r w:rsidRPr="009E62C1">
        <w:t>Требования</w:t>
      </w:r>
      <w:r w:rsidR="000111BD">
        <w:t xml:space="preserve"> </w:t>
      </w:r>
      <w:r w:rsidRPr="009E62C1">
        <w:t>к</w:t>
      </w:r>
      <w:r w:rsidR="000111BD">
        <w:t xml:space="preserve"> </w:t>
      </w:r>
      <w:r w:rsidRPr="009E62C1">
        <w:t>работам</w:t>
      </w:r>
      <w:r w:rsidR="000111BD">
        <w:t xml:space="preserve"> </w:t>
      </w:r>
      <w:r w:rsidRPr="009E62C1">
        <w:t>по</w:t>
      </w:r>
      <w:r w:rsidR="000111BD">
        <w:t xml:space="preserve"> </w:t>
      </w:r>
      <w:r w:rsidRPr="009E62C1">
        <w:t>разработке</w:t>
      </w:r>
      <w:r w:rsidR="000111BD">
        <w:t xml:space="preserve"> </w:t>
      </w:r>
      <w:r w:rsidRPr="009E62C1">
        <w:t>интеграционной</w:t>
      </w:r>
      <w:r w:rsidR="000111BD">
        <w:t xml:space="preserve"> </w:t>
      </w:r>
      <w:r w:rsidRPr="009E62C1">
        <w:t>шины</w:t>
      </w:r>
      <w:r w:rsidR="000111BD">
        <w:t xml:space="preserve"> </w:t>
      </w:r>
      <w:r w:rsidRPr="009E62C1">
        <w:t>внешних</w:t>
      </w:r>
      <w:r w:rsidR="000111BD">
        <w:t xml:space="preserve"> </w:t>
      </w:r>
      <w:r w:rsidRPr="009E62C1">
        <w:t>взаимодействий</w:t>
      </w:r>
      <w:bookmarkEnd w:id="298"/>
    </w:p>
    <w:p w14:paraId="7DB24129" w14:textId="7842CE28" w:rsidR="00C91BFB" w:rsidRDefault="00C91BFB" w:rsidP="00C91BFB">
      <w:r>
        <w:t>Н</w:t>
      </w:r>
      <w:r w:rsidRPr="007F4644">
        <w:t>аименование</w:t>
      </w:r>
      <w:r w:rsidR="000111BD">
        <w:t xml:space="preserve"> </w:t>
      </w:r>
      <w:r w:rsidRPr="007F4644">
        <w:t>работы</w:t>
      </w:r>
      <w:r>
        <w:t>:</w:t>
      </w:r>
      <w:r w:rsidR="000111BD">
        <w:t xml:space="preserve"> </w:t>
      </w:r>
      <w:r>
        <w:rPr>
          <w:rFonts w:eastAsia="Times New Roman"/>
        </w:rPr>
        <w:t>разработка</w:t>
      </w:r>
      <w:r w:rsidR="000111BD">
        <w:rPr>
          <w:rFonts w:eastAsia="Times New Roman"/>
        </w:rPr>
        <w:t xml:space="preserve"> </w:t>
      </w:r>
      <w:r>
        <w:rPr>
          <w:rFonts w:eastAsia="Times New Roman"/>
        </w:rPr>
        <w:t>интеграционной</w:t>
      </w:r>
      <w:r w:rsidR="000111BD">
        <w:rPr>
          <w:rFonts w:eastAsia="Times New Roman"/>
        </w:rPr>
        <w:t xml:space="preserve"> </w:t>
      </w:r>
      <w:r>
        <w:rPr>
          <w:rFonts w:eastAsia="Times New Roman"/>
        </w:rPr>
        <w:t>шины</w:t>
      </w:r>
      <w:r w:rsidR="000111BD">
        <w:rPr>
          <w:rFonts w:eastAsia="Times New Roman"/>
        </w:rPr>
        <w:t xml:space="preserve"> </w:t>
      </w:r>
      <w:r>
        <w:rPr>
          <w:rFonts w:eastAsia="Times New Roman"/>
        </w:rPr>
        <w:t>внешних</w:t>
      </w:r>
      <w:r w:rsidR="000111BD">
        <w:rPr>
          <w:rFonts w:eastAsia="Times New Roman"/>
        </w:rPr>
        <w:t xml:space="preserve"> </w:t>
      </w:r>
      <w:r>
        <w:rPr>
          <w:rFonts w:eastAsia="Times New Roman"/>
        </w:rPr>
        <w:t>взаимодействий</w:t>
      </w:r>
      <w:r>
        <w:t>.</w:t>
      </w:r>
    </w:p>
    <w:p w14:paraId="3A7AB330" w14:textId="395ABFF9" w:rsidR="00C91BFB" w:rsidRDefault="00C91BFB" w:rsidP="00C91BFB">
      <w:r>
        <w:t>Наименование</w:t>
      </w:r>
      <w:r w:rsidR="000111BD">
        <w:t xml:space="preserve"> </w:t>
      </w:r>
      <w:r>
        <w:t>компонента</w:t>
      </w:r>
      <w:r w:rsidR="000111BD">
        <w:t xml:space="preserve"> </w:t>
      </w:r>
      <w:r>
        <w:t>Подсистемы,</w:t>
      </w:r>
      <w:r w:rsidR="000111BD">
        <w:t xml:space="preserve"> </w:t>
      </w:r>
      <w:r>
        <w:t>в</w:t>
      </w:r>
      <w:r w:rsidR="000111BD">
        <w:t xml:space="preserve"> </w:t>
      </w:r>
      <w:r>
        <w:t>отношении</w:t>
      </w:r>
      <w:r w:rsidR="000111BD">
        <w:t xml:space="preserve"> </w:t>
      </w:r>
      <w:r>
        <w:t>которого</w:t>
      </w:r>
      <w:r w:rsidR="000111BD">
        <w:t xml:space="preserve"> </w:t>
      </w:r>
      <w:r>
        <w:t>должна</w:t>
      </w:r>
      <w:r w:rsidR="000111BD">
        <w:t xml:space="preserve"> </w:t>
      </w:r>
      <w:r>
        <w:t>быть</w:t>
      </w:r>
      <w:r w:rsidR="000111BD">
        <w:t xml:space="preserve"> </w:t>
      </w:r>
      <w:r>
        <w:t>выполнена</w:t>
      </w:r>
      <w:r w:rsidR="000111BD">
        <w:t xml:space="preserve"> </w:t>
      </w:r>
      <w:r>
        <w:t>работа:</w:t>
      </w:r>
      <w:r w:rsidR="000111BD">
        <w:t xml:space="preserve"> </w:t>
      </w:r>
      <w:r w:rsidRPr="004C17BB">
        <w:rPr>
          <w:rFonts w:eastAsia="Times New Roman"/>
        </w:rPr>
        <w:t>Интеграционная</w:t>
      </w:r>
      <w:r w:rsidR="000111BD">
        <w:rPr>
          <w:rFonts w:eastAsia="Times New Roman"/>
        </w:rPr>
        <w:t xml:space="preserve"> </w:t>
      </w:r>
      <w:r w:rsidRPr="004C17BB">
        <w:rPr>
          <w:rFonts w:eastAsia="Times New Roman"/>
        </w:rPr>
        <w:t>шина</w:t>
      </w:r>
      <w:r w:rsidR="000111BD">
        <w:rPr>
          <w:rFonts w:eastAsia="Times New Roman"/>
        </w:rPr>
        <w:t xml:space="preserve"> </w:t>
      </w:r>
      <w:r w:rsidRPr="004C17BB">
        <w:rPr>
          <w:rFonts w:eastAsia="Times New Roman"/>
        </w:rPr>
        <w:t>внешних</w:t>
      </w:r>
      <w:r w:rsidR="000111BD">
        <w:rPr>
          <w:rFonts w:eastAsia="Times New Roman"/>
        </w:rPr>
        <w:t xml:space="preserve"> </w:t>
      </w:r>
      <w:r w:rsidRPr="004C17BB">
        <w:rPr>
          <w:rFonts w:eastAsia="Times New Roman"/>
        </w:rPr>
        <w:t>взаимодействий</w:t>
      </w:r>
      <w:r>
        <w:t>.</w:t>
      </w:r>
    </w:p>
    <w:p w14:paraId="1039047E" w14:textId="161FB282" w:rsidR="00C91BFB" w:rsidRDefault="00C91BFB" w:rsidP="00C91BFB">
      <w:r>
        <w:t>З</w:t>
      </w:r>
      <w:r w:rsidRPr="00BA47EA">
        <w:t>адачи,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решены</w:t>
      </w:r>
      <w:r w:rsidR="000111BD">
        <w:t xml:space="preserve"> </w:t>
      </w:r>
      <w:r w:rsidRPr="00BA47EA">
        <w:t>в</w:t>
      </w:r>
      <w:r w:rsidR="000111BD">
        <w:t xml:space="preserve"> </w:t>
      </w:r>
      <w:r w:rsidRPr="00BA47EA">
        <w:t>рамках</w:t>
      </w:r>
      <w:r w:rsidR="000111BD">
        <w:t xml:space="preserve"> </w:t>
      </w:r>
      <w:r w:rsidRPr="00BA47EA">
        <w:t>выполнения</w:t>
      </w:r>
      <w:r w:rsidR="000111BD">
        <w:t xml:space="preserve"> </w:t>
      </w:r>
      <w:r w:rsidRPr="00BA47EA">
        <w:t>работ</w:t>
      </w:r>
      <w:r w:rsidR="000111BD">
        <w:t xml:space="preserve"> </w:t>
      </w:r>
      <w:r w:rsidRPr="00BA47EA">
        <w:t>по</w:t>
      </w:r>
      <w:r w:rsidR="000111BD">
        <w:t xml:space="preserve"> </w:t>
      </w:r>
      <w:r w:rsidRPr="00BA47EA">
        <w:t>Заявке</w:t>
      </w:r>
      <w:r w:rsidR="000111BD">
        <w:t xml:space="preserve"> </w:t>
      </w:r>
      <w:r w:rsidRPr="005418E0">
        <w:t>от</w:t>
      </w:r>
      <w:r w:rsidR="000111BD">
        <w:t xml:space="preserve"> </w:t>
      </w:r>
      <w:r>
        <w:t>1</w:t>
      </w:r>
      <w:r w:rsidR="000111BD">
        <w:t xml:space="preserve"> </w:t>
      </w:r>
      <w:r>
        <w:t>декабря</w:t>
      </w:r>
      <w:r w:rsidR="000111BD">
        <w:t xml:space="preserve"> </w:t>
      </w:r>
      <w:r>
        <w:t>2021</w:t>
      </w:r>
      <w:r w:rsidR="000111BD">
        <w:t xml:space="preserve"> </w:t>
      </w:r>
      <w:r>
        <w:t>г.</w:t>
      </w:r>
      <w:r w:rsidR="000111BD">
        <w:t xml:space="preserve"> </w:t>
      </w:r>
      <w:r w:rsidRPr="008D7B8D">
        <w:t>№</w:t>
      </w:r>
      <w:r w:rsidR="000111BD">
        <w:t xml:space="preserve"> </w:t>
      </w:r>
      <w:r>
        <w:t>2:</w:t>
      </w:r>
    </w:p>
    <w:p w14:paraId="6BF0D2D4" w14:textId="7B207B6F" w:rsidR="00C91BFB" w:rsidRDefault="00C91BFB" w:rsidP="00C91BFB">
      <w:pPr>
        <w:pStyle w:val="-1"/>
      </w:pPr>
      <w:r>
        <w:t>Основной</w:t>
      </w:r>
      <w:r w:rsidR="000111BD">
        <w:t xml:space="preserve"> </w:t>
      </w:r>
      <w:r>
        <w:t>модуль</w:t>
      </w:r>
      <w:r w:rsidR="000111BD">
        <w:t xml:space="preserve"> </w:t>
      </w:r>
      <w:r>
        <w:t>интеграционной</w:t>
      </w:r>
      <w:r w:rsidR="000111BD">
        <w:t xml:space="preserve"> </w:t>
      </w:r>
      <w:r>
        <w:t>шины</w:t>
      </w:r>
      <w:r w:rsidR="000111BD">
        <w:t xml:space="preserve"> </w:t>
      </w:r>
      <w:r>
        <w:t>внешних</w:t>
      </w:r>
      <w:r w:rsidR="000111BD">
        <w:t xml:space="preserve"> </w:t>
      </w:r>
      <w:r>
        <w:t>взаимодействий;</w:t>
      </w:r>
    </w:p>
    <w:p w14:paraId="166488F2" w14:textId="70F4EEC7" w:rsidR="00C91BFB" w:rsidRDefault="00C91BFB" w:rsidP="00C91BFB">
      <w:pPr>
        <w:pStyle w:val="-1"/>
      </w:pPr>
      <w:r>
        <w:t>Модуль</w:t>
      </w:r>
      <w:r w:rsidR="000111BD">
        <w:t xml:space="preserve"> </w:t>
      </w:r>
      <w:r>
        <w:t>маршрутизации</w:t>
      </w:r>
      <w:r w:rsidR="000111BD">
        <w:t xml:space="preserve"> </w:t>
      </w:r>
      <w:r>
        <w:t>внешних</w:t>
      </w:r>
      <w:r w:rsidR="000111BD">
        <w:t xml:space="preserve"> </w:t>
      </w:r>
      <w:r>
        <w:t>запросов</w:t>
      </w:r>
      <w:r w:rsidR="000111BD">
        <w:t xml:space="preserve"> </w:t>
      </w:r>
      <w:r>
        <w:t>по</w:t>
      </w:r>
      <w:r w:rsidR="000111BD">
        <w:t xml:space="preserve"> </w:t>
      </w:r>
      <w:r>
        <w:t>методам</w:t>
      </w:r>
      <w:r w:rsidR="000111BD">
        <w:t xml:space="preserve"> </w:t>
      </w:r>
      <w:r>
        <w:t>сервисов</w:t>
      </w:r>
      <w:r w:rsidR="000111BD">
        <w:t xml:space="preserve"> </w:t>
      </w:r>
      <w:r>
        <w:t>ЕМИАС.</w:t>
      </w:r>
    </w:p>
    <w:p w14:paraId="433D69C1" w14:textId="4486473D" w:rsidR="00C91BFB" w:rsidRDefault="00C91BFB" w:rsidP="00C91BFB">
      <w:r>
        <w:t>Далее</w:t>
      </w:r>
      <w:r w:rsidR="000111BD">
        <w:t xml:space="preserve"> </w:t>
      </w:r>
      <w:r>
        <w:t>приведены</w:t>
      </w:r>
      <w:r w:rsidR="000111BD">
        <w:t xml:space="preserve"> </w:t>
      </w:r>
      <w:r w:rsidRPr="00BA47EA">
        <w:t>функциональные</w:t>
      </w:r>
      <w:r w:rsidR="000111BD">
        <w:t xml:space="preserve"> </w:t>
      </w:r>
      <w:r w:rsidRPr="00BA47EA">
        <w:t>возможности,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доработаны/разработаны</w:t>
      </w:r>
      <w:r>
        <w:t>.</w:t>
      </w:r>
    </w:p>
    <w:p w14:paraId="260EDFB7" w14:textId="5A17312F" w:rsidR="00C91BFB" w:rsidRPr="009E62C1" w:rsidRDefault="00CD5484" w:rsidP="009E62C1">
      <w:pPr>
        <w:pStyle w:val="4-4"/>
      </w:pPr>
      <w:r w:rsidRPr="009E62C1">
        <w:t>Основной</w:t>
      </w:r>
      <w:r w:rsidR="000111BD">
        <w:t xml:space="preserve"> </w:t>
      </w:r>
      <w:r w:rsidRPr="009E62C1">
        <w:t>модуль</w:t>
      </w:r>
      <w:r w:rsidR="000111BD">
        <w:t xml:space="preserve"> </w:t>
      </w:r>
      <w:r w:rsidRPr="009E62C1">
        <w:t>интеграционной</w:t>
      </w:r>
      <w:r w:rsidR="000111BD">
        <w:t xml:space="preserve"> </w:t>
      </w:r>
      <w:r w:rsidRPr="009E62C1">
        <w:t>шины</w:t>
      </w:r>
      <w:r w:rsidR="000111BD">
        <w:t xml:space="preserve"> </w:t>
      </w:r>
      <w:r w:rsidRPr="009E62C1">
        <w:t>внешних</w:t>
      </w:r>
      <w:r w:rsidR="000111BD">
        <w:t xml:space="preserve"> </w:t>
      </w:r>
      <w:r w:rsidRPr="009E62C1">
        <w:t>взаимодействий</w:t>
      </w:r>
    </w:p>
    <w:p w14:paraId="30ED3704" w14:textId="271637AB" w:rsidR="00A37E53" w:rsidRDefault="00A37E53" w:rsidP="00F13EB7">
      <w:pPr>
        <w:pStyle w:val="a3"/>
        <w:numPr>
          <w:ilvl w:val="0"/>
          <w:numId w:val="111"/>
        </w:numPr>
      </w:pPr>
      <w:r>
        <w:t>Прием</w:t>
      </w:r>
      <w:r w:rsidR="000111BD">
        <w:t xml:space="preserve"> </w:t>
      </w:r>
      <w:r>
        <w:t>входящих</w:t>
      </w:r>
      <w:r w:rsidR="000111BD">
        <w:t xml:space="preserve"> </w:t>
      </w:r>
      <w:bookmarkStart w:id="299" w:name="_Hlk66277962"/>
      <w:r>
        <w:t>SOAP</w:t>
      </w:r>
      <w:bookmarkEnd w:id="299"/>
      <w:r>
        <w:t>-запросов</w:t>
      </w:r>
      <w:r w:rsidR="000111BD">
        <w:t xml:space="preserve"> </w:t>
      </w:r>
      <w:r>
        <w:t>от</w:t>
      </w:r>
      <w:r w:rsidR="000111BD">
        <w:t xml:space="preserve"> </w:t>
      </w:r>
      <w:r>
        <w:t>внешних</w:t>
      </w:r>
      <w:r w:rsidR="000111BD">
        <w:t xml:space="preserve"> </w:t>
      </w:r>
      <w:r>
        <w:t>потребителей</w:t>
      </w:r>
      <w:r w:rsidR="000111BD">
        <w:t xml:space="preserve"> </w:t>
      </w:r>
      <w:r>
        <w:t>(программных</w:t>
      </w:r>
      <w:r w:rsidR="000111BD">
        <w:t xml:space="preserve"> </w:t>
      </w:r>
      <w:r>
        <w:t>компонентов</w:t>
      </w:r>
      <w:r w:rsidR="000111BD">
        <w:t xml:space="preserve"> </w:t>
      </w:r>
      <w:r>
        <w:t>вне</w:t>
      </w:r>
      <w:r w:rsidR="000111BD">
        <w:t xml:space="preserve"> </w:t>
      </w:r>
      <w:r>
        <w:t>контура</w:t>
      </w:r>
      <w:r w:rsidR="000111BD">
        <w:t xml:space="preserve"> </w:t>
      </w:r>
      <w:r>
        <w:t>ЕМИАС).</w:t>
      </w:r>
    </w:p>
    <w:p w14:paraId="17646933" w14:textId="58E79995" w:rsidR="00A37E53" w:rsidRDefault="00A37E53" w:rsidP="00CD5484">
      <w:pPr>
        <w:pStyle w:val="a3"/>
      </w:pPr>
      <w:r>
        <w:t>Определение</w:t>
      </w:r>
      <w:r w:rsidR="000111BD">
        <w:t xml:space="preserve"> </w:t>
      </w:r>
      <w:r>
        <w:t>адресата</w:t>
      </w:r>
      <w:r w:rsidR="000111BD">
        <w:t xml:space="preserve"> </w:t>
      </w:r>
      <w:r>
        <w:t>(программный</w:t>
      </w:r>
      <w:r w:rsidR="000111BD">
        <w:t xml:space="preserve"> </w:t>
      </w:r>
      <w:r>
        <w:t>компонент</w:t>
      </w:r>
      <w:r w:rsidR="000111BD">
        <w:t xml:space="preserve"> </w:t>
      </w:r>
      <w:r>
        <w:t>ЕМИАС)</w:t>
      </w:r>
      <w:r w:rsidR="000111BD">
        <w:t xml:space="preserve"> </w:t>
      </w:r>
      <w:r>
        <w:t>и</w:t>
      </w:r>
      <w:r w:rsidR="000111BD">
        <w:t xml:space="preserve"> </w:t>
      </w:r>
      <w:r>
        <w:t>передача</w:t>
      </w:r>
      <w:r w:rsidR="000111BD">
        <w:t xml:space="preserve"> </w:t>
      </w:r>
      <w:r>
        <w:t>входящих</w:t>
      </w:r>
      <w:r w:rsidR="000111BD">
        <w:t xml:space="preserve"> </w:t>
      </w:r>
      <w:r>
        <w:t>SOAP-запросов</w:t>
      </w:r>
      <w:r w:rsidR="000111BD">
        <w:t xml:space="preserve"> </w:t>
      </w:r>
      <w:r>
        <w:t>адресату.</w:t>
      </w:r>
    </w:p>
    <w:p w14:paraId="02248DB7" w14:textId="1EDF46C1" w:rsidR="00A37E53" w:rsidRDefault="00A37E53" w:rsidP="00CD5484">
      <w:pPr>
        <w:pStyle w:val="a3"/>
      </w:pPr>
      <w:r>
        <w:t>Передача</w:t>
      </w:r>
      <w:r w:rsidR="000111BD">
        <w:t xml:space="preserve"> </w:t>
      </w:r>
      <w:r>
        <w:t>SOAP-ответа</w:t>
      </w:r>
      <w:r w:rsidR="000111BD">
        <w:t xml:space="preserve"> </w:t>
      </w:r>
      <w:r>
        <w:t>от</w:t>
      </w:r>
      <w:r w:rsidR="000111BD">
        <w:t xml:space="preserve"> </w:t>
      </w:r>
      <w:r>
        <w:t>адресата</w:t>
      </w:r>
      <w:r w:rsidR="000111BD">
        <w:t xml:space="preserve"> </w:t>
      </w:r>
      <w:r>
        <w:t>внешнему</w:t>
      </w:r>
      <w:r w:rsidR="000111BD">
        <w:t xml:space="preserve"> </w:t>
      </w:r>
      <w:r>
        <w:t>потребителю.</w:t>
      </w:r>
    </w:p>
    <w:p w14:paraId="4F5D6432" w14:textId="47B9F4AD" w:rsidR="00A37E53" w:rsidRDefault="00A37E53" w:rsidP="00CD5484">
      <w:pPr>
        <w:pStyle w:val="a3"/>
      </w:pPr>
      <w:r>
        <w:t>Авторизация</w:t>
      </w:r>
      <w:r w:rsidR="000111BD">
        <w:t xml:space="preserve"> </w:t>
      </w:r>
      <w:r>
        <w:t>внешних</w:t>
      </w:r>
      <w:r w:rsidR="000111BD">
        <w:t xml:space="preserve"> </w:t>
      </w:r>
      <w:r>
        <w:t>потребителей,</w:t>
      </w:r>
      <w:r w:rsidR="000111BD">
        <w:t xml:space="preserve"> </w:t>
      </w:r>
      <w:r>
        <w:t>отправляющих</w:t>
      </w:r>
      <w:r w:rsidR="000111BD">
        <w:t xml:space="preserve"> </w:t>
      </w:r>
      <w:r>
        <w:t>SOAP-запрос.</w:t>
      </w:r>
    </w:p>
    <w:p w14:paraId="4CD9AD47" w14:textId="036271FC" w:rsidR="00A37E53" w:rsidRDefault="00A37E53" w:rsidP="00CD5484">
      <w:pPr>
        <w:pStyle w:val="a3"/>
      </w:pPr>
      <w:r>
        <w:t>Просмотр</w:t>
      </w:r>
      <w:r w:rsidR="000111BD">
        <w:t xml:space="preserve"> </w:t>
      </w:r>
      <w:r>
        <w:t>списка</w:t>
      </w:r>
      <w:r w:rsidR="000111BD">
        <w:t xml:space="preserve"> </w:t>
      </w:r>
      <w:r>
        <w:t>всех</w:t>
      </w:r>
      <w:r w:rsidR="000111BD">
        <w:t xml:space="preserve"> </w:t>
      </w:r>
      <w:r>
        <w:t>конфигураций</w:t>
      </w:r>
      <w:r w:rsidR="000111BD">
        <w:t xml:space="preserve"> </w:t>
      </w:r>
      <w:r>
        <w:t>маршрутизации</w:t>
      </w:r>
      <w:r w:rsidR="000111BD">
        <w:t xml:space="preserve"> </w:t>
      </w:r>
      <w:r>
        <w:t>SOAP-запросов</w:t>
      </w:r>
      <w:r w:rsidR="000111BD">
        <w:t xml:space="preserve"> </w:t>
      </w:r>
      <w:r>
        <w:t>основного</w:t>
      </w:r>
      <w:r w:rsidR="000111BD">
        <w:t xml:space="preserve"> </w:t>
      </w:r>
      <w:r>
        <w:t>модуля</w:t>
      </w:r>
      <w:r w:rsidR="000111BD">
        <w:t xml:space="preserve"> </w:t>
      </w:r>
      <w:r>
        <w:t>интеграционной</w:t>
      </w:r>
      <w:r w:rsidR="000111BD">
        <w:t xml:space="preserve"> </w:t>
      </w:r>
      <w:r>
        <w:t>шины</w:t>
      </w:r>
      <w:r w:rsidR="000111BD">
        <w:t xml:space="preserve"> </w:t>
      </w:r>
      <w:r>
        <w:t>внешних</w:t>
      </w:r>
      <w:r w:rsidR="000111BD">
        <w:t xml:space="preserve"> </w:t>
      </w:r>
      <w:r>
        <w:t>взаимодействий.</w:t>
      </w:r>
    </w:p>
    <w:p w14:paraId="55D968D7" w14:textId="744F40E5" w:rsidR="00A37E53" w:rsidRDefault="00A37E53" w:rsidP="00CD5484">
      <w:pPr>
        <w:pStyle w:val="a3"/>
      </w:pPr>
      <w:r>
        <w:t>Добавления</w:t>
      </w:r>
      <w:r w:rsidR="000111BD">
        <w:t xml:space="preserve"> </w:t>
      </w:r>
      <w:r>
        <w:t>новой</w:t>
      </w:r>
      <w:r w:rsidR="000111BD">
        <w:t xml:space="preserve"> </w:t>
      </w:r>
      <w:r>
        <w:t>конфигурации</w:t>
      </w:r>
      <w:r w:rsidR="000111BD">
        <w:t xml:space="preserve"> </w:t>
      </w:r>
      <w:r>
        <w:t>маршрутизации</w:t>
      </w:r>
      <w:r w:rsidR="000111BD">
        <w:t xml:space="preserve"> </w:t>
      </w:r>
      <w:r>
        <w:t>SOAP-запросов</w:t>
      </w:r>
      <w:r w:rsidR="000111BD">
        <w:t xml:space="preserve"> </w:t>
      </w:r>
      <w:r>
        <w:t>основного</w:t>
      </w:r>
      <w:r w:rsidR="000111BD">
        <w:t xml:space="preserve"> </w:t>
      </w:r>
      <w:r>
        <w:t>модуля</w:t>
      </w:r>
      <w:r w:rsidR="000111BD">
        <w:t xml:space="preserve"> </w:t>
      </w:r>
      <w:r>
        <w:t>интеграционной</w:t>
      </w:r>
      <w:r w:rsidR="000111BD">
        <w:t xml:space="preserve"> </w:t>
      </w:r>
      <w:r>
        <w:t>шины</w:t>
      </w:r>
      <w:r w:rsidR="000111BD">
        <w:t xml:space="preserve"> </w:t>
      </w:r>
      <w:r>
        <w:t>внешних</w:t>
      </w:r>
      <w:r w:rsidR="000111BD">
        <w:t xml:space="preserve"> </w:t>
      </w:r>
      <w:r>
        <w:t>взаимодействий.</w:t>
      </w:r>
    </w:p>
    <w:p w14:paraId="1097D71A" w14:textId="16A45E1C" w:rsidR="00A37E53" w:rsidRDefault="00A37E53" w:rsidP="00CD5484">
      <w:pPr>
        <w:pStyle w:val="a3"/>
      </w:pPr>
      <w:r>
        <w:t>Изменение</w:t>
      </w:r>
      <w:r w:rsidR="000111BD">
        <w:t xml:space="preserve"> </w:t>
      </w:r>
      <w:r>
        <w:t>существующей</w:t>
      </w:r>
      <w:r w:rsidR="000111BD">
        <w:t xml:space="preserve"> </w:t>
      </w:r>
      <w:r>
        <w:t>конфигурации</w:t>
      </w:r>
      <w:r w:rsidR="000111BD">
        <w:t xml:space="preserve"> </w:t>
      </w:r>
      <w:r>
        <w:t>маршрутизации</w:t>
      </w:r>
      <w:r w:rsidR="000111BD">
        <w:t xml:space="preserve"> </w:t>
      </w:r>
      <w:r>
        <w:t>SOAP-запросов,</w:t>
      </w:r>
      <w:r w:rsidR="000111BD">
        <w:t xml:space="preserve"> </w:t>
      </w:r>
      <w:r>
        <w:t>включая</w:t>
      </w:r>
      <w:r w:rsidR="000111BD">
        <w:t xml:space="preserve"> </w:t>
      </w:r>
      <w:r>
        <w:t>изменения</w:t>
      </w:r>
      <w:r w:rsidR="000111BD">
        <w:t xml:space="preserve"> </w:t>
      </w:r>
      <w:r>
        <w:t>«на</w:t>
      </w:r>
      <w:r w:rsidR="000111BD">
        <w:t xml:space="preserve"> </w:t>
      </w:r>
      <w:r>
        <w:t>лету»,</w:t>
      </w:r>
      <w:r w:rsidR="000111BD">
        <w:t xml:space="preserve"> </w:t>
      </w:r>
      <w:r>
        <w:t>изменение</w:t>
      </w:r>
      <w:r w:rsidR="000111BD">
        <w:t xml:space="preserve"> </w:t>
      </w:r>
      <w:r>
        <w:t>адреса,</w:t>
      </w:r>
      <w:r w:rsidR="000111BD">
        <w:t xml:space="preserve"> </w:t>
      </w:r>
      <w:r>
        <w:t>таймаута</w:t>
      </w:r>
      <w:r w:rsidR="000111BD">
        <w:t xml:space="preserve"> </w:t>
      </w:r>
      <w:r>
        <w:t>основного</w:t>
      </w:r>
      <w:r w:rsidR="000111BD">
        <w:t xml:space="preserve"> </w:t>
      </w:r>
      <w:r>
        <w:t>модуля</w:t>
      </w:r>
      <w:r w:rsidR="000111BD">
        <w:t xml:space="preserve"> </w:t>
      </w:r>
      <w:r>
        <w:t>интеграционной</w:t>
      </w:r>
      <w:r w:rsidR="000111BD">
        <w:t xml:space="preserve"> </w:t>
      </w:r>
      <w:r>
        <w:t>шины</w:t>
      </w:r>
      <w:r w:rsidR="000111BD">
        <w:t xml:space="preserve"> </w:t>
      </w:r>
      <w:r>
        <w:t>внешних</w:t>
      </w:r>
      <w:r w:rsidR="000111BD">
        <w:t xml:space="preserve"> </w:t>
      </w:r>
      <w:r>
        <w:t>взаимодействий.</w:t>
      </w:r>
    </w:p>
    <w:p w14:paraId="2C23AF80" w14:textId="7D87C07A" w:rsidR="00A37E53" w:rsidRDefault="00A37E53" w:rsidP="00CD5484">
      <w:pPr>
        <w:pStyle w:val="a3"/>
      </w:pPr>
      <w:r>
        <w:t>Удаление</w:t>
      </w:r>
      <w:r w:rsidR="000111BD">
        <w:t xml:space="preserve"> </w:t>
      </w:r>
      <w:r>
        <w:t>существующей</w:t>
      </w:r>
      <w:r w:rsidR="000111BD">
        <w:t xml:space="preserve"> </w:t>
      </w:r>
      <w:r>
        <w:t>конфигурации</w:t>
      </w:r>
      <w:r w:rsidR="000111BD">
        <w:t xml:space="preserve"> </w:t>
      </w:r>
      <w:r>
        <w:t>маршрутизации</w:t>
      </w:r>
      <w:r w:rsidR="000111BD">
        <w:t xml:space="preserve"> </w:t>
      </w:r>
      <w:r>
        <w:t>SOAP-запросов</w:t>
      </w:r>
      <w:r w:rsidR="000111BD">
        <w:t xml:space="preserve"> </w:t>
      </w:r>
      <w:r>
        <w:t>основного</w:t>
      </w:r>
      <w:r w:rsidR="000111BD">
        <w:t xml:space="preserve"> </w:t>
      </w:r>
      <w:r>
        <w:t>модуля</w:t>
      </w:r>
      <w:r w:rsidR="000111BD">
        <w:t xml:space="preserve"> </w:t>
      </w:r>
      <w:r>
        <w:t>интеграционной</w:t>
      </w:r>
      <w:r w:rsidR="000111BD">
        <w:t xml:space="preserve"> </w:t>
      </w:r>
      <w:r>
        <w:t>шины</w:t>
      </w:r>
      <w:r w:rsidR="000111BD">
        <w:t xml:space="preserve"> </w:t>
      </w:r>
      <w:r>
        <w:t>внешних</w:t>
      </w:r>
      <w:r w:rsidR="000111BD">
        <w:t xml:space="preserve"> </w:t>
      </w:r>
      <w:r>
        <w:t>взаимодействий.</w:t>
      </w:r>
    </w:p>
    <w:p w14:paraId="70109E09" w14:textId="04D05D8E" w:rsidR="00A37E53" w:rsidRDefault="00A37E53" w:rsidP="00CD5484">
      <w:pPr>
        <w:pStyle w:val="a3"/>
      </w:pPr>
      <w:r>
        <w:t>Предоставление</w:t>
      </w:r>
      <w:r w:rsidR="000111BD">
        <w:t xml:space="preserve"> </w:t>
      </w:r>
      <w:bookmarkStart w:id="300" w:name="_Hlk66278213"/>
      <w:r>
        <w:t>WSLD-описаний</w:t>
      </w:r>
      <w:r w:rsidR="000111BD">
        <w:t xml:space="preserve"> </w:t>
      </w:r>
      <w:bookmarkEnd w:id="300"/>
      <w:r>
        <w:t>для</w:t>
      </w:r>
      <w:r w:rsidR="000111BD">
        <w:t xml:space="preserve"> </w:t>
      </w:r>
      <w:r>
        <w:t>каждой</w:t>
      </w:r>
      <w:r w:rsidR="000111BD">
        <w:t xml:space="preserve"> </w:t>
      </w:r>
      <w:r>
        <w:t>из</w:t>
      </w:r>
      <w:r w:rsidR="000111BD">
        <w:t xml:space="preserve"> </w:t>
      </w:r>
      <w:r>
        <w:t>конфигураций</w:t>
      </w:r>
      <w:r w:rsidR="000111BD">
        <w:t xml:space="preserve"> </w:t>
      </w:r>
      <w:r>
        <w:t>обработки</w:t>
      </w:r>
      <w:r w:rsidR="000111BD">
        <w:t xml:space="preserve"> </w:t>
      </w:r>
      <w:r>
        <w:t>SOAP-запросов.</w:t>
      </w:r>
    </w:p>
    <w:p w14:paraId="488BA59F" w14:textId="183663EE" w:rsidR="00A37E53" w:rsidRDefault="00A37E53" w:rsidP="00CD5484">
      <w:pPr>
        <w:pStyle w:val="a3"/>
      </w:pPr>
      <w:r>
        <w:t>Ограничение</w:t>
      </w:r>
      <w:r w:rsidR="000111BD">
        <w:t xml:space="preserve"> </w:t>
      </w:r>
      <w:r>
        <w:t>времени</w:t>
      </w:r>
      <w:r w:rsidR="000111BD">
        <w:t xml:space="preserve"> </w:t>
      </w:r>
      <w:r>
        <w:t>выполнения</w:t>
      </w:r>
      <w:r w:rsidR="000111BD">
        <w:t xml:space="preserve"> </w:t>
      </w:r>
      <w:r>
        <w:t>SOAP-запросов</w:t>
      </w:r>
      <w:r w:rsidR="000111BD">
        <w:t xml:space="preserve"> </w:t>
      </w:r>
      <w:r>
        <w:t>к</w:t>
      </w:r>
      <w:r w:rsidR="000111BD">
        <w:t xml:space="preserve"> </w:t>
      </w:r>
      <w:r>
        <w:t>сервисам</w:t>
      </w:r>
      <w:r w:rsidR="000111BD">
        <w:t xml:space="preserve"> </w:t>
      </w:r>
      <w:r>
        <w:t>ЕМИАС.</w:t>
      </w:r>
    </w:p>
    <w:p w14:paraId="305DA366" w14:textId="52D2DE53" w:rsidR="00A37E53" w:rsidRDefault="00A37E53" w:rsidP="00CD5484">
      <w:pPr>
        <w:pStyle w:val="a3"/>
      </w:pPr>
      <w:r>
        <w:t>Журналирование</w:t>
      </w:r>
      <w:r w:rsidR="000111BD">
        <w:t xml:space="preserve"> </w:t>
      </w:r>
      <w:r>
        <w:t>метрик</w:t>
      </w:r>
      <w:r w:rsidR="000111BD">
        <w:t xml:space="preserve"> </w:t>
      </w:r>
      <w:r>
        <w:t>маршрутизации</w:t>
      </w:r>
      <w:r w:rsidR="000111BD">
        <w:t xml:space="preserve"> </w:t>
      </w:r>
      <w:r>
        <w:t>SOAP-запросов.</w:t>
      </w:r>
    </w:p>
    <w:p w14:paraId="13524358" w14:textId="6ABAB45E" w:rsidR="00A37E53" w:rsidRDefault="00A37E53" w:rsidP="00CD5484">
      <w:pPr>
        <w:pStyle w:val="a3"/>
      </w:pPr>
      <w:r>
        <w:t>Взаимодействия</w:t>
      </w:r>
      <w:r w:rsidR="000111BD">
        <w:t xml:space="preserve"> </w:t>
      </w:r>
      <w:r>
        <w:t>основного</w:t>
      </w:r>
      <w:r w:rsidR="000111BD">
        <w:t xml:space="preserve"> </w:t>
      </w:r>
      <w:r>
        <w:t>модуля</w:t>
      </w:r>
      <w:r w:rsidR="000111BD">
        <w:t xml:space="preserve"> </w:t>
      </w:r>
      <w:r>
        <w:t>интеграционной</w:t>
      </w:r>
      <w:r w:rsidR="000111BD">
        <w:t xml:space="preserve"> </w:t>
      </w:r>
      <w:r>
        <w:t>шины</w:t>
      </w:r>
      <w:r w:rsidR="000111BD">
        <w:t xml:space="preserve"> </w:t>
      </w:r>
      <w:r>
        <w:t>внешних</w:t>
      </w:r>
      <w:r w:rsidR="000111BD">
        <w:t xml:space="preserve"> </w:t>
      </w:r>
      <w:r>
        <w:t>взаимодействий</w:t>
      </w:r>
      <w:r w:rsidR="000111BD">
        <w:t xml:space="preserve"> </w:t>
      </w:r>
      <w:r>
        <w:t>с</w:t>
      </w:r>
      <w:r w:rsidR="000111BD">
        <w:t xml:space="preserve"> </w:t>
      </w:r>
      <w:r>
        <w:t>модулем</w:t>
      </w:r>
      <w:r w:rsidR="000111BD">
        <w:t xml:space="preserve"> </w:t>
      </w:r>
      <w:r>
        <w:t>маршрутизации</w:t>
      </w:r>
      <w:r w:rsidR="000111BD">
        <w:t xml:space="preserve"> </w:t>
      </w:r>
      <w:r>
        <w:t>внешних</w:t>
      </w:r>
      <w:r w:rsidR="000111BD">
        <w:t xml:space="preserve"> </w:t>
      </w:r>
      <w:r>
        <w:t>запросов</w:t>
      </w:r>
      <w:r w:rsidR="000111BD">
        <w:t xml:space="preserve"> </w:t>
      </w:r>
      <w:r>
        <w:t>по</w:t>
      </w:r>
      <w:r w:rsidR="000111BD">
        <w:t xml:space="preserve"> </w:t>
      </w:r>
      <w:r>
        <w:t>методам</w:t>
      </w:r>
      <w:r w:rsidR="000111BD">
        <w:t xml:space="preserve"> </w:t>
      </w:r>
      <w:r>
        <w:t>сервисов</w:t>
      </w:r>
      <w:r w:rsidR="000111BD">
        <w:t xml:space="preserve"> </w:t>
      </w:r>
      <w:r>
        <w:t>ЕМИАС.</w:t>
      </w:r>
    </w:p>
    <w:p w14:paraId="4AC37DF8" w14:textId="59EEED6C" w:rsidR="00000CA1" w:rsidRDefault="00A37E53" w:rsidP="00CD5484">
      <w:pPr>
        <w:pStyle w:val="a3"/>
      </w:pPr>
      <w:r>
        <w:t>Мониторинг</w:t>
      </w:r>
      <w:r w:rsidR="000111BD">
        <w:t xml:space="preserve"> </w:t>
      </w:r>
      <w:r>
        <w:t>ключевых</w:t>
      </w:r>
      <w:r w:rsidR="000111BD">
        <w:t xml:space="preserve"> </w:t>
      </w:r>
      <w:r>
        <w:t>метрик,</w:t>
      </w:r>
      <w:r w:rsidR="000111BD">
        <w:t xml:space="preserve"> </w:t>
      </w:r>
      <w:r>
        <w:t>характеризующих</w:t>
      </w:r>
      <w:r w:rsidR="000111BD">
        <w:t xml:space="preserve"> </w:t>
      </w:r>
      <w:r>
        <w:t>состояние</w:t>
      </w:r>
      <w:r w:rsidR="000111BD">
        <w:t xml:space="preserve"> </w:t>
      </w:r>
      <w:r>
        <w:t>основного</w:t>
      </w:r>
      <w:r w:rsidR="000111BD">
        <w:t xml:space="preserve"> </w:t>
      </w:r>
      <w:r>
        <w:t>модуля</w:t>
      </w:r>
      <w:r w:rsidR="000111BD">
        <w:t xml:space="preserve"> </w:t>
      </w:r>
      <w:r>
        <w:t>интеграционной</w:t>
      </w:r>
      <w:r w:rsidR="000111BD">
        <w:t xml:space="preserve"> </w:t>
      </w:r>
      <w:r>
        <w:t>шины</w:t>
      </w:r>
      <w:r w:rsidR="000111BD">
        <w:t xml:space="preserve"> </w:t>
      </w:r>
      <w:r>
        <w:t>внешних</w:t>
      </w:r>
      <w:r w:rsidR="000111BD">
        <w:t xml:space="preserve"> </w:t>
      </w:r>
      <w:r>
        <w:t>взаимодействий,</w:t>
      </w:r>
      <w:r w:rsidR="000111BD">
        <w:t xml:space="preserve"> </w:t>
      </w:r>
      <w:r>
        <w:t>в</w:t>
      </w:r>
      <w:r w:rsidR="000111BD">
        <w:t xml:space="preserve"> </w:t>
      </w:r>
      <w:r>
        <w:t>режиме</w:t>
      </w:r>
      <w:r w:rsidR="000111BD">
        <w:t xml:space="preserve"> </w:t>
      </w:r>
      <w:r>
        <w:t>реального</w:t>
      </w:r>
      <w:r w:rsidR="000111BD">
        <w:t xml:space="preserve"> </w:t>
      </w:r>
      <w:r>
        <w:t>времени.</w:t>
      </w:r>
    </w:p>
    <w:p w14:paraId="5906AF2C" w14:textId="3145FD52" w:rsidR="00A37E53" w:rsidRPr="009E62C1" w:rsidRDefault="00CD5484" w:rsidP="009E62C1">
      <w:pPr>
        <w:pStyle w:val="4-4"/>
      </w:pPr>
      <w:r w:rsidRPr="009E62C1">
        <w:t>Модуль</w:t>
      </w:r>
      <w:r w:rsidR="000111BD">
        <w:t xml:space="preserve"> </w:t>
      </w:r>
      <w:r w:rsidRPr="009E62C1">
        <w:t>маршрутизации</w:t>
      </w:r>
      <w:r w:rsidR="000111BD">
        <w:t xml:space="preserve"> </w:t>
      </w:r>
      <w:r w:rsidRPr="009E62C1">
        <w:t>внешних</w:t>
      </w:r>
      <w:r w:rsidR="000111BD">
        <w:t xml:space="preserve"> </w:t>
      </w:r>
      <w:r w:rsidRPr="009E62C1">
        <w:t>запросов</w:t>
      </w:r>
      <w:r w:rsidR="000111BD">
        <w:t xml:space="preserve"> </w:t>
      </w:r>
      <w:r w:rsidRPr="009E62C1">
        <w:t>по</w:t>
      </w:r>
      <w:r w:rsidR="000111BD">
        <w:t xml:space="preserve"> </w:t>
      </w:r>
      <w:r w:rsidRPr="009E62C1">
        <w:t>методам</w:t>
      </w:r>
      <w:r w:rsidR="000111BD">
        <w:t xml:space="preserve"> </w:t>
      </w:r>
      <w:r w:rsidRPr="009E62C1">
        <w:t>сервисов</w:t>
      </w:r>
      <w:r w:rsidR="000111BD">
        <w:t xml:space="preserve"> </w:t>
      </w:r>
      <w:r w:rsidRPr="009E62C1">
        <w:t>ЕМИАС</w:t>
      </w:r>
    </w:p>
    <w:p w14:paraId="5CC4B3B7" w14:textId="55253976" w:rsidR="00A37E53" w:rsidRDefault="00A37E53" w:rsidP="00F13EB7">
      <w:pPr>
        <w:pStyle w:val="a3"/>
        <w:numPr>
          <w:ilvl w:val="0"/>
          <w:numId w:val="112"/>
        </w:numPr>
      </w:pPr>
      <w:r>
        <w:t>Выбор</w:t>
      </w:r>
      <w:r w:rsidR="000111BD">
        <w:t xml:space="preserve"> </w:t>
      </w:r>
      <w:r>
        <w:t>конкретного</w:t>
      </w:r>
      <w:r w:rsidR="000111BD">
        <w:t xml:space="preserve"> </w:t>
      </w:r>
      <w:r>
        <w:t>сервиса</w:t>
      </w:r>
      <w:r w:rsidR="000111BD">
        <w:t xml:space="preserve"> </w:t>
      </w:r>
      <w:r>
        <w:t>ЕМИАС</w:t>
      </w:r>
      <w:r w:rsidR="000111BD">
        <w:t xml:space="preserve"> </w:t>
      </w:r>
      <w:r>
        <w:t>для</w:t>
      </w:r>
      <w:r w:rsidR="000111BD">
        <w:t xml:space="preserve"> </w:t>
      </w:r>
      <w:r>
        <w:t>маршрутизации</w:t>
      </w:r>
      <w:r w:rsidR="000111BD">
        <w:t xml:space="preserve"> </w:t>
      </w:r>
      <w:r>
        <w:t>внешнего</w:t>
      </w:r>
      <w:r w:rsidR="000111BD">
        <w:t xml:space="preserve"> </w:t>
      </w:r>
      <w:r>
        <w:t>запроса</w:t>
      </w:r>
      <w:r w:rsidR="000111BD">
        <w:t xml:space="preserve"> </w:t>
      </w:r>
      <w:r>
        <w:t>в</w:t>
      </w:r>
      <w:r w:rsidR="000111BD">
        <w:t xml:space="preserve"> </w:t>
      </w:r>
      <w:r>
        <w:t>зависимости</w:t>
      </w:r>
      <w:r w:rsidR="000111BD">
        <w:t xml:space="preserve"> </w:t>
      </w:r>
      <w:r>
        <w:t>от</w:t>
      </w:r>
      <w:r w:rsidR="000111BD">
        <w:t xml:space="preserve"> </w:t>
      </w:r>
      <w:r>
        <w:t>метода</w:t>
      </w:r>
      <w:r w:rsidR="000111BD">
        <w:t xml:space="preserve"> </w:t>
      </w:r>
      <w:r>
        <w:t>сервиса</w:t>
      </w:r>
      <w:r w:rsidR="000111BD">
        <w:t xml:space="preserve"> </w:t>
      </w:r>
      <w:r>
        <w:t>ЕМИАС.</w:t>
      </w:r>
    </w:p>
    <w:p w14:paraId="012F51E5" w14:textId="5D575751" w:rsidR="00A37E53" w:rsidRDefault="00A37E53" w:rsidP="00CD5484">
      <w:pPr>
        <w:pStyle w:val="a3"/>
      </w:pPr>
      <w:r>
        <w:t>Просмотр</w:t>
      </w:r>
      <w:r w:rsidR="000111BD">
        <w:t xml:space="preserve"> </w:t>
      </w:r>
      <w:r>
        <w:t>списка</w:t>
      </w:r>
      <w:r w:rsidR="000111BD">
        <w:t xml:space="preserve"> </w:t>
      </w:r>
      <w:r>
        <w:t>всех</w:t>
      </w:r>
      <w:r w:rsidR="000111BD">
        <w:t xml:space="preserve"> </w:t>
      </w:r>
      <w:r>
        <w:t>конфигураций</w:t>
      </w:r>
      <w:r w:rsidR="000111BD">
        <w:t xml:space="preserve"> </w:t>
      </w:r>
      <w:r>
        <w:t>маршрутизации</w:t>
      </w:r>
      <w:r w:rsidR="000111BD">
        <w:t xml:space="preserve"> </w:t>
      </w:r>
      <w:r>
        <w:t>внешних</w:t>
      </w:r>
      <w:r w:rsidR="000111BD">
        <w:t xml:space="preserve"> </w:t>
      </w:r>
      <w:r>
        <w:t>запросов</w:t>
      </w:r>
      <w:r w:rsidR="000111BD">
        <w:t xml:space="preserve"> </w:t>
      </w:r>
      <w:r>
        <w:t>модуля</w:t>
      </w:r>
      <w:r w:rsidR="000111BD">
        <w:t xml:space="preserve"> </w:t>
      </w:r>
      <w:r>
        <w:t>маршрутизации</w:t>
      </w:r>
      <w:r w:rsidR="000111BD">
        <w:t xml:space="preserve"> </w:t>
      </w:r>
      <w:r>
        <w:t>внешних</w:t>
      </w:r>
      <w:r w:rsidR="000111BD">
        <w:t xml:space="preserve"> </w:t>
      </w:r>
      <w:r>
        <w:t>запросов</w:t>
      </w:r>
      <w:r w:rsidR="000111BD">
        <w:t xml:space="preserve"> </w:t>
      </w:r>
      <w:r>
        <w:t>по</w:t>
      </w:r>
      <w:r w:rsidR="000111BD">
        <w:t xml:space="preserve"> </w:t>
      </w:r>
      <w:r>
        <w:t>методам</w:t>
      </w:r>
      <w:r w:rsidR="000111BD">
        <w:t xml:space="preserve"> </w:t>
      </w:r>
      <w:r>
        <w:t>сервисов</w:t>
      </w:r>
      <w:r w:rsidR="000111BD">
        <w:t xml:space="preserve"> </w:t>
      </w:r>
      <w:r>
        <w:t>ЕМИАС.</w:t>
      </w:r>
    </w:p>
    <w:p w14:paraId="0F656C93" w14:textId="3E7A61E7" w:rsidR="00A37E53" w:rsidRDefault="00A37E53" w:rsidP="00CD5484">
      <w:pPr>
        <w:pStyle w:val="a3"/>
      </w:pPr>
      <w:r>
        <w:t>Добавление</w:t>
      </w:r>
      <w:r w:rsidR="000111BD">
        <w:t xml:space="preserve"> </w:t>
      </w:r>
      <w:r>
        <w:t>новой</w:t>
      </w:r>
      <w:r w:rsidR="000111BD">
        <w:t xml:space="preserve"> </w:t>
      </w:r>
      <w:r>
        <w:t>конфигурации</w:t>
      </w:r>
      <w:r w:rsidR="000111BD">
        <w:t xml:space="preserve"> </w:t>
      </w:r>
      <w:r>
        <w:t>маршрутизации</w:t>
      </w:r>
      <w:r w:rsidR="000111BD">
        <w:t xml:space="preserve"> </w:t>
      </w:r>
      <w:r>
        <w:t>внешних</w:t>
      </w:r>
      <w:r w:rsidR="000111BD">
        <w:t xml:space="preserve"> </w:t>
      </w:r>
      <w:r>
        <w:t>запросов</w:t>
      </w:r>
      <w:r w:rsidR="000111BD">
        <w:t xml:space="preserve"> </w:t>
      </w:r>
      <w:r>
        <w:t>модуля</w:t>
      </w:r>
      <w:r w:rsidR="000111BD">
        <w:t xml:space="preserve"> </w:t>
      </w:r>
      <w:r>
        <w:t>маршрутизации</w:t>
      </w:r>
      <w:r w:rsidR="000111BD">
        <w:t xml:space="preserve"> </w:t>
      </w:r>
      <w:r>
        <w:t>внешних</w:t>
      </w:r>
      <w:r w:rsidR="000111BD">
        <w:t xml:space="preserve"> </w:t>
      </w:r>
      <w:r>
        <w:t>запросов</w:t>
      </w:r>
      <w:r w:rsidR="000111BD">
        <w:t xml:space="preserve"> </w:t>
      </w:r>
      <w:r>
        <w:t>по</w:t>
      </w:r>
      <w:r w:rsidR="000111BD">
        <w:t xml:space="preserve"> </w:t>
      </w:r>
      <w:r>
        <w:t>методам</w:t>
      </w:r>
      <w:r w:rsidR="000111BD">
        <w:t xml:space="preserve"> </w:t>
      </w:r>
      <w:r>
        <w:t>сервисов</w:t>
      </w:r>
      <w:r w:rsidR="000111BD">
        <w:t xml:space="preserve"> </w:t>
      </w:r>
      <w:r>
        <w:t>ЕМИАС.</w:t>
      </w:r>
    </w:p>
    <w:p w14:paraId="41030797" w14:textId="24843ED2" w:rsidR="00A37E53" w:rsidRDefault="00A37E53" w:rsidP="00CD5484">
      <w:pPr>
        <w:pStyle w:val="a3"/>
      </w:pPr>
      <w:r>
        <w:t>Изменение</w:t>
      </w:r>
      <w:r w:rsidR="000111BD">
        <w:t xml:space="preserve"> </w:t>
      </w:r>
      <w:r>
        <w:t>существующей</w:t>
      </w:r>
      <w:r w:rsidR="000111BD">
        <w:t xml:space="preserve"> </w:t>
      </w:r>
      <w:r>
        <w:t>конфигурации</w:t>
      </w:r>
      <w:r w:rsidR="000111BD">
        <w:t xml:space="preserve"> </w:t>
      </w:r>
      <w:r>
        <w:t>маршрутизации</w:t>
      </w:r>
      <w:r w:rsidR="000111BD">
        <w:t xml:space="preserve"> </w:t>
      </w:r>
      <w:r>
        <w:t>внешних</w:t>
      </w:r>
      <w:r w:rsidR="000111BD">
        <w:t xml:space="preserve"> </w:t>
      </w:r>
      <w:r>
        <w:t>запросов,</w:t>
      </w:r>
      <w:r w:rsidR="000111BD">
        <w:t xml:space="preserve"> </w:t>
      </w:r>
      <w:r>
        <w:t>включая</w:t>
      </w:r>
      <w:r w:rsidR="000111BD">
        <w:t xml:space="preserve"> </w:t>
      </w:r>
      <w:r>
        <w:t>изменения</w:t>
      </w:r>
      <w:r w:rsidR="000111BD">
        <w:t xml:space="preserve"> </w:t>
      </w:r>
      <w:r>
        <w:t>«на</w:t>
      </w:r>
      <w:r w:rsidR="000111BD">
        <w:t xml:space="preserve"> </w:t>
      </w:r>
      <w:r>
        <w:t>лету»,</w:t>
      </w:r>
      <w:r w:rsidR="000111BD">
        <w:t xml:space="preserve"> </w:t>
      </w:r>
      <w:r>
        <w:t>модуля</w:t>
      </w:r>
      <w:r w:rsidR="000111BD">
        <w:t xml:space="preserve"> </w:t>
      </w:r>
      <w:r>
        <w:t>маршрутизации</w:t>
      </w:r>
      <w:r w:rsidR="000111BD">
        <w:t xml:space="preserve"> </w:t>
      </w:r>
      <w:r>
        <w:t>внешних</w:t>
      </w:r>
      <w:r w:rsidR="000111BD">
        <w:t xml:space="preserve"> </w:t>
      </w:r>
      <w:r>
        <w:t>запросов</w:t>
      </w:r>
      <w:r w:rsidR="000111BD">
        <w:t xml:space="preserve"> </w:t>
      </w:r>
      <w:r>
        <w:t>по</w:t>
      </w:r>
      <w:r w:rsidR="000111BD">
        <w:t xml:space="preserve"> </w:t>
      </w:r>
      <w:r>
        <w:t>методам</w:t>
      </w:r>
      <w:r w:rsidR="000111BD">
        <w:t xml:space="preserve"> </w:t>
      </w:r>
      <w:r>
        <w:t>сервисов</w:t>
      </w:r>
      <w:r w:rsidR="000111BD">
        <w:t xml:space="preserve"> </w:t>
      </w:r>
      <w:r>
        <w:t>ЕМИАС.</w:t>
      </w:r>
    </w:p>
    <w:p w14:paraId="2C46F613" w14:textId="741BA9F6" w:rsidR="00A37E53" w:rsidRDefault="00A37E53" w:rsidP="00CD5484">
      <w:pPr>
        <w:pStyle w:val="a3"/>
      </w:pPr>
      <w:r>
        <w:t>Удаление</w:t>
      </w:r>
      <w:r w:rsidR="000111BD">
        <w:t xml:space="preserve"> </w:t>
      </w:r>
      <w:r>
        <w:t>существующей</w:t>
      </w:r>
      <w:r w:rsidR="000111BD">
        <w:t xml:space="preserve"> </w:t>
      </w:r>
      <w:r>
        <w:t>конфигурации</w:t>
      </w:r>
      <w:r w:rsidR="000111BD">
        <w:t xml:space="preserve"> </w:t>
      </w:r>
      <w:r>
        <w:t>обработки</w:t>
      </w:r>
      <w:r w:rsidR="000111BD">
        <w:t xml:space="preserve"> </w:t>
      </w:r>
      <w:r>
        <w:t>внешних</w:t>
      </w:r>
      <w:r w:rsidR="000111BD">
        <w:t xml:space="preserve"> </w:t>
      </w:r>
      <w:r>
        <w:t>запросов</w:t>
      </w:r>
      <w:r w:rsidR="000111BD">
        <w:t xml:space="preserve"> </w:t>
      </w:r>
      <w:r>
        <w:t>модуля</w:t>
      </w:r>
      <w:r w:rsidR="000111BD">
        <w:t xml:space="preserve"> </w:t>
      </w:r>
      <w:r>
        <w:t>маршрутизации</w:t>
      </w:r>
      <w:r w:rsidR="000111BD">
        <w:t xml:space="preserve"> </w:t>
      </w:r>
      <w:r>
        <w:t>внешних</w:t>
      </w:r>
      <w:r w:rsidR="000111BD">
        <w:t xml:space="preserve"> </w:t>
      </w:r>
      <w:r>
        <w:t>запросов</w:t>
      </w:r>
      <w:r w:rsidR="000111BD">
        <w:t xml:space="preserve"> </w:t>
      </w:r>
      <w:r>
        <w:t>по</w:t>
      </w:r>
      <w:r w:rsidR="000111BD">
        <w:t xml:space="preserve"> </w:t>
      </w:r>
      <w:r>
        <w:t>методам</w:t>
      </w:r>
      <w:r w:rsidR="000111BD">
        <w:t xml:space="preserve"> </w:t>
      </w:r>
      <w:r>
        <w:t>сервисов</w:t>
      </w:r>
      <w:r w:rsidR="000111BD">
        <w:t xml:space="preserve"> </w:t>
      </w:r>
      <w:r>
        <w:t>ЕМИАС.</w:t>
      </w:r>
    </w:p>
    <w:p w14:paraId="130D46A5" w14:textId="23FDF5DD" w:rsidR="00000CA1" w:rsidRDefault="00A37E53" w:rsidP="00CD5484">
      <w:pPr>
        <w:pStyle w:val="a3"/>
      </w:pPr>
      <w:r>
        <w:t>Мониторинг</w:t>
      </w:r>
      <w:r w:rsidR="000111BD">
        <w:t xml:space="preserve"> </w:t>
      </w:r>
      <w:r>
        <w:t>ключевых</w:t>
      </w:r>
      <w:r w:rsidR="000111BD">
        <w:t xml:space="preserve"> </w:t>
      </w:r>
      <w:r>
        <w:t>метрик,</w:t>
      </w:r>
      <w:r w:rsidR="000111BD">
        <w:t xml:space="preserve"> </w:t>
      </w:r>
      <w:r>
        <w:t>характеризующих</w:t>
      </w:r>
      <w:r w:rsidR="000111BD">
        <w:t xml:space="preserve"> </w:t>
      </w:r>
      <w:r>
        <w:t>состояние</w:t>
      </w:r>
      <w:r w:rsidR="000111BD">
        <w:t xml:space="preserve"> </w:t>
      </w:r>
      <w:r>
        <w:t>модуля</w:t>
      </w:r>
      <w:r w:rsidR="000111BD">
        <w:t xml:space="preserve"> </w:t>
      </w:r>
      <w:r>
        <w:t>маршрутизации</w:t>
      </w:r>
      <w:r w:rsidR="000111BD">
        <w:t xml:space="preserve"> </w:t>
      </w:r>
      <w:r>
        <w:t>внешних</w:t>
      </w:r>
      <w:r w:rsidR="000111BD">
        <w:t xml:space="preserve"> </w:t>
      </w:r>
      <w:r>
        <w:t>запросов</w:t>
      </w:r>
      <w:r w:rsidR="000111BD">
        <w:t xml:space="preserve"> </w:t>
      </w:r>
      <w:r>
        <w:t>по</w:t>
      </w:r>
      <w:r w:rsidR="000111BD">
        <w:t xml:space="preserve"> </w:t>
      </w:r>
      <w:r>
        <w:t>методам</w:t>
      </w:r>
      <w:r w:rsidR="000111BD">
        <w:t xml:space="preserve"> </w:t>
      </w:r>
      <w:r>
        <w:t>сервисов</w:t>
      </w:r>
      <w:r w:rsidR="000111BD">
        <w:t xml:space="preserve"> </w:t>
      </w:r>
      <w:r>
        <w:t>ЕМИАС,</w:t>
      </w:r>
      <w:r w:rsidR="000111BD">
        <w:t xml:space="preserve"> </w:t>
      </w:r>
      <w:r>
        <w:t>в</w:t>
      </w:r>
      <w:r w:rsidR="000111BD">
        <w:t xml:space="preserve"> </w:t>
      </w:r>
      <w:r>
        <w:t>режиме</w:t>
      </w:r>
      <w:r w:rsidR="000111BD">
        <w:t xml:space="preserve"> </w:t>
      </w:r>
      <w:r>
        <w:t>реального</w:t>
      </w:r>
      <w:r w:rsidR="000111BD">
        <w:t xml:space="preserve"> </w:t>
      </w:r>
      <w:r>
        <w:t>времени.</w:t>
      </w:r>
    </w:p>
    <w:p w14:paraId="6A1A4E80" w14:textId="14CC88F2" w:rsidR="00A37E53" w:rsidRPr="009E62C1" w:rsidRDefault="00A37E53" w:rsidP="009E62C1">
      <w:pPr>
        <w:pStyle w:val="3-3"/>
      </w:pPr>
      <w:bookmarkStart w:id="301" w:name="_Toc67910730"/>
      <w:r w:rsidRPr="009E62C1">
        <w:t>Требования</w:t>
      </w:r>
      <w:r w:rsidR="000111BD">
        <w:t xml:space="preserve"> </w:t>
      </w:r>
      <w:r w:rsidRPr="009E62C1">
        <w:t>к</w:t>
      </w:r>
      <w:r w:rsidR="000111BD">
        <w:t xml:space="preserve"> </w:t>
      </w:r>
      <w:r w:rsidRPr="009E62C1">
        <w:t>работам</w:t>
      </w:r>
      <w:r w:rsidR="000111BD">
        <w:t xml:space="preserve"> </w:t>
      </w:r>
      <w:r w:rsidRPr="009E62C1">
        <w:t>по</w:t>
      </w:r>
      <w:r w:rsidR="000111BD">
        <w:t xml:space="preserve"> </w:t>
      </w:r>
      <w:r w:rsidRPr="009E62C1">
        <w:t>разработке</w:t>
      </w:r>
      <w:r w:rsidR="000111BD">
        <w:t xml:space="preserve"> </w:t>
      </w:r>
      <w:r w:rsidRPr="009E62C1">
        <w:t>Сервиса</w:t>
      </w:r>
      <w:r w:rsidR="000111BD">
        <w:t xml:space="preserve"> </w:t>
      </w:r>
      <w:r w:rsidRPr="009E62C1">
        <w:t>обеспечения</w:t>
      </w:r>
      <w:r w:rsidR="000111BD">
        <w:t xml:space="preserve"> </w:t>
      </w:r>
      <w:r w:rsidRPr="009E62C1">
        <w:t>хранения</w:t>
      </w:r>
      <w:r w:rsidR="000111BD">
        <w:t xml:space="preserve"> </w:t>
      </w:r>
      <w:r w:rsidRPr="009E62C1">
        <w:t>и</w:t>
      </w:r>
      <w:r w:rsidR="000111BD">
        <w:t xml:space="preserve"> </w:t>
      </w:r>
      <w:r w:rsidRPr="009E62C1">
        <w:t>обработки</w:t>
      </w:r>
      <w:r w:rsidR="000111BD">
        <w:t xml:space="preserve"> </w:t>
      </w:r>
      <w:r w:rsidRPr="009E62C1">
        <w:t>жизненных</w:t>
      </w:r>
      <w:r w:rsidR="000111BD">
        <w:t xml:space="preserve"> </w:t>
      </w:r>
      <w:r w:rsidRPr="009E62C1">
        <w:t>данных</w:t>
      </w:r>
      <w:r w:rsidR="000111BD">
        <w:t xml:space="preserve"> </w:t>
      </w:r>
      <w:r w:rsidRPr="009E62C1">
        <w:t>пациентов</w:t>
      </w:r>
      <w:bookmarkEnd w:id="301"/>
    </w:p>
    <w:p w14:paraId="0E4281A2" w14:textId="31B07C60" w:rsidR="00A37E53" w:rsidRDefault="00A37E53" w:rsidP="00A37E53">
      <w:r>
        <w:t>Н</w:t>
      </w:r>
      <w:r w:rsidRPr="007F4644">
        <w:t>аименование</w:t>
      </w:r>
      <w:r w:rsidR="000111BD">
        <w:t xml:space="preserve"> </w:t>
      </w:r>
      <w:r w:rsidRPr="007F4644">
        <w:t>работы</w:t>
      </w:r>
      <w:r>
        <w:t>:</w:t>
      </w:r>
      <w:r w:rsidR="000111BD">
        <w:t xml:space="preserve"> </w:t>
      </w:r>
      <w:r>
        <w:rPr>
          <w:rFonts w:eastAsia="Times New Roman"/>
        </w:rPr>
        <w:t>разработка</w:t>
      </w:r>
      <w:r w:rsidR="000111BD">
        <w:rPr>
          <w:rFonts w:eastAsia="Times New Roman"/>
        </w:rPr>
        <w:t xml:space="preserve"> </w:t>
      </w:r>
      <w:r w:rsidRPr="004C17BB">
        <w:rPr>
          <w:rFonts w:eastAsia="Times New Roman"/>
        </w:rPr>
        <w:t>Сервис</w:t>
      </w:r>
      <w:r w:rsidR="00495595">
        <w:rPr>
          <w:rFonts w:eastAsia="Times New Roman"/>
        </w:rPr>
        <w:t>а</w:t>
      </w:r>
      <w:r w:rsidR="000111BD">
        <w:rPr>
          <w:rFonts w:eastAsia="Times New Roman"/>
        </w:rPr>
        <w:t xml:space="preserve"> </w:t>
      </w:r>
      <w:r w:rsidRPr="004C17BB">
        <w:rPr>
          <w:rFonts w:eastAsia="Times New Roman"/>
        </w:rPr>
        <w:t>обеспечения</w:t>
      </w:r>
      <w:r w:rsidR="000111BD">
        <w:rPr>
          <w:rFonts w:eastAsia="Times New Roman"/>
        </w:rPr>
        <w:t xml:space="preserve"> </w:t>
      </w:r>
      <w:r w:rsidRPr="004C17BB">
        <w:rPr>
          <w:rFonts w:eastAsia="Times New Roman"/>
        </w:rPr>
        <w:t>хранения</w:t>
      </w:r>
      <w:r w:rsidR="000111BD">
        <w:rPr>
          <w:rFonts w:eastAsia="Times New Roman"/>
        </w:rPr>
        <w:t xml:space="preserve"> </w:t>
      </w:r>
      <w:r w:rsidRPr="004C17BB">
        <w:rPr>
          <w:rFonts w:eastAsia="Times New Roman"/>
        </w:rPr>
        <w:t>и</w:t>
      </w:r>
      <w:r w:rsidR="000111BD">
        <w:rPr>
          <w:rFonts w:eastAsia="Times New Roman"/>
        </w:rPr>
        <w:t xml:space="preserve"> </w:t>
      </w:r>
      <w:r w:rsidRPr="004C17BB">
        <w:rPr>
          <w:rFonts w:eastAsia="Times New Roman"/>
        </w:rPr>
        <w:t>обработки</w:t>
      </w:r>
      <w:r w:rsidR="000111BD">
        <w:rPr>
          <w:rFonts w:eastAsia="Times New Roman"/>
        </w:rPr>
        <w:t xml:space="preserve"> </w:t>
      </w:r>
      <w:r w:rsidRPr="004C17BB">
        <w:rPr>
          <w:rFonts w:eastAsia="Times New Roman"/>
        </w:rPr>
        <w:t>жизненных</w:t>
      </w:r>
      <w:r w:rsidR="000111BD">
        <w:rPr>
          <w:rFonts w:eastAsia="Times New Roman"/>
        </w:rPr>
        <w:t xml:space="preserve"> </w:t>
      </w:r>
      <w:r w:rsidRPr="004C17BB">
        <w:rPr>
          <w:rFonts w:eastAsia="Times New Roman"/>
        </w:rPr>
        <w:t>данных</w:t>
      </w:r>
      <w:r w:rsidR="000111BD">
        <w:rPr>
          <w:rFonts w:eastAsia="Times New Roman"/>
        </w:rPr>
        <w:t xml:space="preserve"> </w:t>
      </w:r>
      <w:r w:rsidRPr="004C17BB">
        <w:rPr>
          <w:rFonts w:eastAsia="Times New Roman"/>
        </w:rPr>
        <w:t>пациентов</w:t>
      </w:r>
      <w:r>
        <w:t>.</w:t>
      </w:r>
    </w:p>
    <w:p w14:paraId="2873E45E" w14:textId="692F3433" w:rsidR="00A37E53" w:rsidRDefault="00A37E53" w:rsidP="00A37E53">
      <w:r>
        <w:t>Наименование</w:t>
      </w:r>
      <w:r w:rsidR="000111BD">
        <w:t xml:space="preserve"> </w:t>
      </w:r>
      <w:r>
        <w:t>компонента</w:t>
      </w:r>
      <w:r w:rsidR="000111BD">
        <w:t xml:space="preserve"> </w:t>
      </w:r>
      <w:r>
        <w:t>Подсистемы,</w:t>
      </w:r>
      <w:r w:rsidR="000111BD">
        <w:t xml:space="preserve"> </w:t>
      </w:r>
      <w:r>
        <w:t>в</w:t>
      </w:r>
      <w:r w:rsidR="000111BD">
        <w:t xml:space="preserve"> </w:t>
      </w:r>
      <w:r>
        <w:t>отношении</w:t>
      </w:r>
      <w:r w:rsidR="000111BD">
        <w:t xml:space="preserve"> </w:t>
      </w:r>
      <w:r>
        <w:t>которого</w:t>
      </w:r>
      <w:r w:rsidR="000111BD">
        <w:t xml:space="preserve"> </w:t>
      </w:r>
      <w:r>
        <w:t>должна</w:t>
      </w:r>
      <w:r w:rsidR="000111BD">
        <w:t xml:space="preserve"> </w:t>
      </w:r>
      <w:r>
        <w:t>быть</w:t>
      </w:r>
      <w:r w:rsidR="000111BD">
        <w:t xml:space="preserve"> </w:t>
      </w:r>
      <w:r>
        <w:t>выполнена</w:t>
      </w:r>
      <w:r w:rsidR="000111BD">
        <w:t xml:space="preserve"> </w:t>
      </w:r>
      <w:r>
        <w:t>работа:</w:t>
      </w:r>
      <w:r w:rsidR="000111BD">
        <w:t xml:space="preserve"> </w:t>
      </w:r>
      <w:r w:rsidRPr="004C17BB">
        <w:rPr>
          <w:rFonts w:eastAsia="Times New Roman"/>
        </w:rPr>
        <w:t>Сервис</w:t>
      </w:r>
      <w:r w:rsidR="000111BD">
        <w:rPr>
          <w:rFonts w:eastAsia="Times New Roman"/>
        </w:rPr>
        <w:t xml:space="preserve"> </w:t>
      </w:r>
      <w:r w:rsidRPr="004C17BB">
        <w:rPr>
          <w:rFonts w:eastAsia="Times New Roman"/>
        </w:rPr>
        <w:t>обеспечения</w:t>
      </w:r>
      <w:r w:rsidR="000111BD">
        <w:rPr>
          <w:rFonts w:eastAsia="Times New Roman"/>
        </w:rPr>
        <w:t xml:space="preserve"> </w:t>
      </w:r>
      <w:r w:rsidRPr="004C17BB">
        <w:rPr>
          <w:rFonts w:eastAsia="Times New Roman"/>
        </w:rPr>
        <w:t>хранения</w:t>
      </w:r>
      <w:r w:rsidR="000111BD">
        <w:rPr>
          <w:rFonts w:eastAsia="Times New Roman"/>
        </w:rPr>
        <w:t xml:space="preserve"> </w:t>
      </w:r>
      <w:r w:rsidRPr="004C17BB">
        <w:rPr>
          <w:rFonts w:eastAsia="Times New Roman"/>
        </w:rPr>
        <w:t>и</w:t>
      </w:r>
      <w:r w:rsidR="000111BD">
        <w:rPr>
          <w:rFonts w:eastAsia="Times New Roman"/>
        </w:rPr>
        <w:t xml:space="preserve"> </w:t>
      </w:r>
      <w:r w:rsidRPr="004C17BB">
        <w:rPr>
          <w:rFonts w:eastAsia="Times New Roman"/>
        </w:rPr>
        <w:t>обработки</w:t>
      </w:r>
      <w:r w:rsidR="000111BD">
        <w:rPr>
          <w:rFonts w:eastAsia="Times New Roman"/>
        </w:rPr>
        <w:t xml:space="preserve"> </w:t>
      </w:r>
      <w:r w:rsidRPr="004C17BB">
        <w:rPr>
          <w:rFonts w:eastAsia="Times New Roman"/>
        </w:rPr>
        <w:t>жизненных</w:t>
      </w:r>
      <w:r w:rsidR="000111BD">
        <w:rPr>
          <w:rFonts w:eastAsia="Times New Roman"/>
        </w:rPr>
        <w:t xml:space="preserve"> </w:t>
      </w:r>
      <w:r w:rsidRPr="004C17BB">
        <w:rPr>
          <w:rFonts w:eastAsia="Times New Roman"/>
        </w:rPr>
        <w:t>данных</w:t>
      </w:r>
      <w:r w:rsidR="000111BD">
        <w:rPr>
          <w:rFonts w:eastAsia="Times New Roman"/>
        </w:rPr>
        <w:t xml:space="preserve"> </w:t>
      </w:r>
      <w:r w:rsidRPr="004C17BB">
        <w:rPr>
          <w:rFonts w:eastAsia="Times New Roman"/>
        </w:rPr>
        <w:t>пациентов</w:t>
      </w:r>
      <w:r w:rsidR="000111BD">
        <w:rPr>
          <w:rFonts w:eastAsia="Times New Roman"/>
        </w:rPr>
        <w:t xml:space="preserve"> </w:t>
      </w:r>
      <w:r>
        <w:rPr>
          <w:rFonts w:eastAsia="Times New Roman"/>
        </w:rPr>
        <w:t>(далее</w:t>
      </w:r>
      <w:r w:rsidR="000111BD">
        <w:rPr>
          <w:rFonts w:eastAsia="Times New Roman"/>
        </w:rPr>
        <w:t xml:space="preserve"> </w:t>
      </w:r>
      <w:r>
        <w:rPr>
          <w:rFonts w:eastAsia="Times New Roman"/>
        </w:rPr>
        <w:t>–</w:t>
      </w:r>
      <w:r w:rsidR="000111BD">
        <w:rPr>
          <w:rFonts w:eastAsia="Times New Roman"/>
        </w:rPr>
        <w:t xml:space="preserve"> </w:t>
      </w:r>
      <w:r>
        <w:rPr>
          <w:rFonts w:eastAsia="Times New Roman"/>
        </w:rPr>
        <w:t>Сервис</w:t>
      </w:r>
      <w:r w:rsidR="000111BD">
        <w:rPr>
          <w:rFonts w:eastAsia="Times New Roman"/>
        </w:rPr>
        <w:t xml:space="preserve"> </w:t>
      </w:r>
      <w:r>
        <w:rPr>
          <w:rFonts w:eastAsia="Times New Roman"/>
        </w:rPr>
        <w:t>БЖД)</w:t>
      </w:r>
      <w:r>
        <w:t>.</w:t>
      </w:r>
    </w:p>
    <w:p w14:paraId="010CACB0" w14:textId="051D23BC" w:rsidR="00A37E53" w:rsidRDefault="00A37E53" w:rsidP="00A37E53">
      <w:r>
        <w:t>З</w:t>
      </w:r>
      <w:r w:rsidRPr="00BA47EA">
        <w:t>адачи,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решены</w:t>
      </w:r>
      <w:r w:rsidR="000111BD">
        <w:t xml:space="preserve"> </w:t>
      </w:r>
      <w:r w:rsidRPr="00BA47EA">
        <w:t>в</w:t>
      </w:r>
      <w:r w:rsidR="000111BD">
        <w:t xml:space="preserve"> </w:t>
      </w:r>
      <w:r w:rsidRPr="00BA47EA">
        <w:t>рамках</w:t>
      </w:r>
      <w:r w:rsidR="000111BD">
        <w:t xml:space="preserve"> </w:t>
      </w:r>
      <w:r w:rsidRPr="00BA47EA">
        <w:t>выполнения</w:t>
      </w:r>
      <w:r w:rsidR="000111BD">
        <w:t xml:space="preserve"> </w:t>
      </w:r>
      <w:r w:rsidRPr="00BA47EA">
        <w:t>работ</w:t>
      </w:r>
      <w:r w:rsidR="000111BD">
        <w:t xml:space="preserve"> </w:t>
      </w:r>
      <w:r w:rsidRPr="00BA47EA">
        <w:t>по</w:t>
      </w:r>
      <w:r w:rsidR="000111BD">
        <w:t xml:space="preserve"> </w:t>
      </w:r>
      <w:r w:rsidRPr="00BA47EA">
        <w:t>Заявке</w:t>
      </w:r>
      <w:r w:rsidR="000111BD">
        <w:t xml:space="preserve"> </w:t>
      </w:r>
      <w:r w:rsidRPr="005418E0">
        <w:t>от</w:t>
      </w:r>
      <w:r w:rsidR="000111BD">
        <w:t xml:space="preserve"> </w:t>
      </w:r>
      <w:r>
        <w:t>1</w:t>
      </w:r>
      <w:r w:rsidR="000111BD">
        <w:t xml:space="preserve"> </w:t>
      </w:r>
      <w:r>
        <w:t>декабря</w:t>
      </w:r>
      <w:r w:rsidR="000111BD">
        <w:t xml:space="preserve"> </w:t>
      </w:r>
      <w:r>
        <w:t>2021</w:t>
      </w:r>
      <w:r w:rsidR="000111BD">
        <w:t xml:space="preserve"> </w:t>
      </w:r>
      <w:r>
        <w:t>г.</w:t>
      </w:r>
      <w:r w:rsidR="000111BD">
        <w:t xml:space="preserve"> </w:t>
      </w:r>
      <w:r w:rsidRPr="008D7B8D">
        <w:t>№</w:t>
      </w:r>
      <w:r w:rsidR="000111BD">
        <w:t xml:space="preserve"> </w:t>
      </w:r>
      <w:r>
        <w:t>2:</w:t>
      </w:r>
    </w:p>
    <w:p w14:paraId="17BA695A" w14:textId="0B97229D" w:rsidR="00A37E53" w:rsidRDefault="00A37E53" w:rsidP="00A37E53">
      <w:pPr>
        <w:pStyle w:val="-1"/>
      </w:pPr>
      <w:bookmarkStart w:id="302" w:name="_Hlk67570171"/>
      <w:r>
        <w:t>Обеспечение</w:t>
      </w:r>
      <w:r w:rsidR="000111BD">
        <w:t xml:space="preserve"> </w:t>
      </w:r>
      <w:r>
        <w:t>взаимодействия</w:t>
      </w:r>
      <w:r w:rsidR="000111BD">
        <w:t xml:space="preserve"> </w:t>
      </w:r>
      <w:r>
        <w:t>с</w:t>
      </w:r>
      <w:r w:rsidR="000111BD">
        <w:t xml:space="preserve"> </w:t>
      </w:r>
      <w:r>
        <w:t>фитнес-приложением;</w:t>
      </w:r>
    </w:p>
    <w:p w14:paraId="3577D442" w14:textId="6D08408C" w:rsidR="00A37E53" w:rsidRDefault="00A37E53" w:rsidP="00A37E53">
      <w:pPr>
        <w:pStyle w:val="-1"/>
      </w:pPr>
      <w:r>
        <w:t>Обеспечение</w:t>
      </w:r>
      <w:r w:rsidR="000111BD">
        <w:t xml:space="preserve"> </w:t>
      </w:r>
      <w:r>
        <w:t>обработки</w:t>
      </w:r>
      <w:r w:rsidR="000111BD">
        <w:t xml:space="preserve"> </w:t>
      </w:r>
      <w:r>
        <w:t>запросов</w:t>
      </w:r>
      <w:r w:rsidR="000111BD">
        <w:t xml:space="preserve"> </w:t>
      </w:r>
      <w:r>
        <w:t>от</w:t>
      </w:r>
      <w:r w:rsidR="000111BD">
        <w:t xml:space="preserve"> </w:t>
      </w:r>
      <w:r>
        <w:t>потребителей.</w:t>
      </w:r>
    </w:p>
    <w:bookmarkEnd w:id="302"/>
    <w:p w14:paraId="70A13357" w14:textId="3E5706BD" w:rsidR="008462F0" w:rsidRDefault="008462F0" w:rsidP="008462F0">
      <w:r w:rsidRPr="009A0B76">
        <w:t xml:space="preserve">В целях обеспечения выполнения </w:t>
      </w:r>
      <w:r w:rsidR="00234A90">
        <w:t>разрабатываемых</w:t>
      </w:r>
      <w:r w:rsidRPr="009A0B76">
        <w:t xml:space="preserve"> функций, указанных в п.п.</w:t>
      </w:r>
      <w:r>
        <w:t> </w:t>
      </w:r>
      <w:r>
        <w:fldChar w:fldCharType="begin"/>
      </w:r>
      <w:r>
        <w:instrText xml:space="preserve"> REF _Ref66276523 \r \h </w:instrText>
      </w:r>
      <w:r>
        <w:fldChar w:fldCharType="separate"/>
      </w:r>
      <w:r>
        <w:t>2.1.12.1</w:t>
      </w:r>
      <w:r>
        <w:fldChar w:fldCharType="end"/>
      </w:r>
      <w:r>
        <w:t xml:space="preserve">, </w:t>
      </w:r>
      <w:r>
        <w:fldChar w:fldCharType="begin"/>
      </w:r>
      <w:r>
        <w:instrText xml:space="preserve"> REF _Ref66276524 \r \h </w:instrText>
      </w:r>
      <w:r>
        <w:fldChar w:fldCharType="separate"/>
      </w:r>
      <w:r>
        <w:t>2.1.12.2</w:t>
      </w:r>
      <w:r>
        <w:fldChar w:fldCharType="end"/>
      </w:r>
      <w:r>
        <w:t>,</w:t>
      </w:r>
      <w:r w:rsidRPr="009A0B76">
        <w:t xml:space="preserve"> в рамках выполнения работ должна быть проведена </w:t>
      </w:r>
      <w:r w:rsidR="00234A90">
        <w:t>разработка</w:t>
      </w:r>
      <w:r w:rsidRPr="009A0B76">
        <w:t xml:space="preserve"> структуры хранения данных в объеме </w:t>
      </w:r>
      <w:r>
        <w:t>следующих таблиц:</w:t>
      </w:r>
    </w:p>
    <w:p w14:paraId="0E81AADF" w14:textId="5FE90694" w:rsidR="008462F0" w:rsidRDefault="008462F0" w:rsidP="008462F0">
      <w:pPr>
        <w:pStyle w:val="-1"/>
      </w:pPr>
      <w:r>
        <w:t>Список пользователей;</w:t>
      </w:r>
    </w:p>
    <w:p w14:paraId="1F84D9D2" w14:textId="7DF1AE75" w:rsidR="008462F0" w:rsidRDefault="008462F0" w:rsidP="008462F0">
      <w:pPr>
        <w:pStyle w:val="-1"/>
      </w:pPr>
      <w:r>
        <w:t>Журнал логов в БД;</w:t>
      </w:r>
    </w:p>
    <w:p w14:paraId="46A51898" w14:textId="3BBEB0C5" w:rsidR="008462F0" w:rsidRDefault="008462F0" w:rsidP="008462F0">
      <w:pPr>
        <w:pStyle w:val="-1"/>
      </w:pPr>
      <w:r>
        <w:t>Насыщенность крови кислородом;</w:t>
      </w:r>
    </w:p>
    <w:p w14:paraId="46AD47C0" w14:textId="1D904F8F" w:rsidR="008462F0" w:rsidRDefault="008462F0" w:rsidP="008462F0">
      <w:pPr>
        <w:pStyle w:val="-1"/>
      </w:pPr>
      <w:r>
        <w:t>Кровяное давление;</w:t>
      </w:r>
    </w:p>
    <w:p w14:paraId="00A66400" w14:textId="4448DA32" w:rsidR="008462F0" w:rsidRDefault="008462F0" w:rsidP="008462F0">
      <w:pPr>
        <w:pStyle w:val="-1"/>
      </w:pPr>
      <w:r>
        <w:t>Индекс массы тела;</w:t>
      </w:r>
    </w:p>
    <w:p w14:paraId="0A56FFE9" w14:textId="39E78150" w:rsidR="008462F0" w:rsidRDefault="008462F0" w:rsidP="008462F0">
      <w:pPr>
        <w:pStyle w:val="-1"/>
      </w:pPr>
      <w:r>
        <w:t>Дистанция на велосипеде;</w:t>
      </w:r>
    </w:p>
    <w:p w14:paraId="46A4520E" w14:textId="0158A90B" w:rsidR="008462F0" w:rsidRDefault="008462F0" w:rsidP="008462F0">
      <w:pPr>
        <w:pStyle w:val="-1"/>
      </w:pPr>
      <w:r>
        <w:t>Дистанция в воде;</w:t>
      </w:r>
    </w:p>
    <w:p w14:paraId="28ECC236" w14:textId="4159A958" w:rsidR="008462F0" w:rsidRDefault="008462F0" w:rsidP="008462F0">
      <w:pPr>
        <w:pStyle w:val="-1"/>
      </w:pPr>
      <w:r>
        <w:t>Сердцебиение;</w:t>
      </w:r>
    </w:p>
    <w:p w14:paraId="1DE3489E" w14:textId="27C25E1A" w:rsidR="008462F0" w:rsidRDefault="008462F0" w:rsidP="008462F0">
      <w:pPr>
        <w:pStyle w:val="-1"/>
      </w:pPr>
      <w:r>
        <w:t>Количество выпитой воды в день;</w:t>
      </w:r>
    </w:p>
    <w:p w14:paraId="33659550" w14:textId="66A0D52C" w:rsidR="008462F0" w:rsidRDefault="008462F0" w:rsidP="008462F0">
      <w:pPr>
        <w:pStyle w:val="-1"/>
      </w:pPr>
      <w:r>
        <w:t>Общее кол-во выпитой воды;</w:t>
      </w:r>
    </w:p>
    <w:p w14:paraId="5B1DF594" w14:textId="431EEEFF" w:rsidR="008462F0" w:rsidRDefault="008462F0" w:rsidP="008462F0">
      <w:pPr>
        <w:pStyle w:val="-1"/>
      </w:pPr>
      <w:r>
        <w:t>Продолжительность сна;</w:t>
      </w:r>
    </w:p>
    <w:p w14:paraId="27630E9A" w14:textId="14C389B3" w:rsidR="008462F0" w:rsidRDefault="008462F0" w:rsidP="008462F0">
      <w:pPr>
        <w:pStyle w:val="-1"/>
      </w:pPr>
      <w:r>
        <w:t>Общее кол-во пройденных шагов;</w:t>
      </w:r>
    </w:p>
    <w:p w14:paraId="1E33E9A3" w14:textId="2C86626F" w:rsidR="008462F0" w:rsidRDefault="008462F0" w:rsidP="008462F0">
      <w:pPr>
        <w:pStyle w:val="-1"/>
      </w:pPr>
      <w:r>
        <w:t>Кол-во пройденных шагов в день;</w:t>
      </w:r>
    </w:p>
    <w:p w14:paraId="4896D4D3" w14:textId="3A7AFDF6" w:rsidR="008462F0" w:rsidRDefault="008462F0" w:rsidP="008462F0">
      <w:pPr>
        <w:pStyle w:val="-1"/>
      </w:pPr>
      <w:r>
        <w:t>Вес;</w:t>
      </w:r>
    </w:p>
    <w:p w14:paraId="5D6F8ED9" w14:textId="1B6DA4B4" w:rsidR="008462F0" w:rsidRDefault="008462F0" w:rsidP="008462F0">
      <w:pPr>
        <w:pStyle w:val="-1"/>
      </w:pPr>
      <w:r>
        <w:t>Рост;</w:t>
      </w:r>
    </w:p>
    <w:p w14:paraId="1BC7FFC3" w14:textId="373A48EE" w:rsidR="008462F0" w:rsidRDefault="008462F0" w:rsidP="008462F0">
      <w:pPr>
        <w:pStyle w:val="-1"/>
      </w:pPr>
      <w:r>
        <w:t>Продолжительность тренировок;</w:t>
      </w:r>
    </w:p>
    <w:p w14:paraId="147DE076" w14:textId="7DD8E152" w:rsidR="008462F0" w:rsidRDefault="008462F0" w:rsidP="005E32CC">
      <w:pPr>
        <w:pStyle w:val="-1"/>
      </w:pPr>
      <w:r>
        <w:t>Сатурация.</w:t>
      </w:r>
    </w:p>
    <w:p w14:paraId="385C53F2" w14:textId="50E3ACE7" w:rsidR="00A37E53" w:rsidRDefault="00A37E53" w:rsidP="00A37E53">
      <w:r>
        <w:t>Далее</w:t>
      </w:r>
      <w:r w:rsidR="000111BD">
        <w:t xml:space="preserve"> </w:t>
      </w:r>
      <w:r>
        <w:t>приведены</w:t>
      </w:r>
      <w:r w:rsidR="000111BD">
        <w:t xml:space="preserve"> </w:t>
      </w:r>
      <w:r w:rsidRPr="00BA47EA">
        <w:t>функциональные</w:t>
      </w:r>
      <w:r w:rsidR="000111BD">
        <w:t xml:space="preserve"> </w:t>
      </w:r>
      <w:r w:rsidRPr="00BA47EA">
        <w:t>возможности,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доработаны/разработаны</w:t>
      </w:r>
      <w:r>
        <w:t>.</w:t>
      </w:r>
    </w:p>
    <w:p w14:paraId="2B6E6752" w14:textId="08160335" w:rsidR="00495595" w:rsidRPr="009E62C1" w:rsidRDefault="00CD5484" w:rsidP="009E62C1">
      <w:pPr>
        <w:pStyle w:val="4-4"/>
      </w:pPr>
      <w:bookmarkStart w:id="303" w:name="_Ref66276523"/>
      <w:r w:rsidRPr="009E62C1">
        <w:t>Обеспечение</w:t>
      </w:r>
      <w:r w:rsidR="000111BD">
        <w:t xml:space="preserve"> </w:t>
      </w:r>
      <w:r w:rsidRPr="009E62C1">
        <w:t>взаимодействия</w:t>
      </w:r>
      <w:r w:rsidR="000111BD">
        <w:t xml:space="preserve"> </w:t>
      </w:r>
      <w:r w:rsidRPr="009E62C1">
        <w:t>с</w:t>
      </w:r>
      <w:r w:rsidR="000111BD">
        <w:t xml:space="preserve"> </w:t>
      </w:r>
      <w:r w:rsidRPr="009E62C1">
        <w:t>фитнес-приложением</w:t>
      </w:r>
      <w:bookmarkEnd w:id="303"/>
    </w:p>
    <w:p w14:paraId="7C8660CB" w14:textId="7594512F" w:rsidR="00495595" w:rsidRDefault="00495595" w:rsidP="00F13EB7">
      <w:pPr>
        <w:pStyle w:val="a3"/>
        <w:numPr>
          <w:ilvl w:val="0"/>
          <w:numId w:val="113"/>
        </w:numPr>
      </w:pPr>
      <w:bookmarkStart w:id="304" w:name="_Hlk67570208"/>
      <w:r>
        <w:t>Проверка</w:t>
      </w:r>
      <w:r w:rsidR="000111BD">
        <w:t xml:space="preserve"> </w:t>
      </w:r>
      <w:r>
        <w:t>существования</w:t>
      </w:r>
      <w:r w:rsidR="000111BD">
        <w:t xml:space="preserve"> </w:t>
      </w:r>
      <w:r>
        <w:t>пациента</w:t>
      </w:r>
      <w:r w:rsidR="000111BD">
        <w:t xml:space="preserve"> </w:t>
      </w:r>
      <w:r>
        <w:t>по</w:t>
      </w:r>
      <w:r w:rsidR="000111BD">
        <w:t xml:space="preserve"> </w:t>
      </w:r>
      <w:r>
        <w:t>номеру</w:t>
      </w:r>
      <w:r w:rsidR="000111BD">
        <w:t xml:space="preserve"> </w:t>
      </w:r>
      <w:r>
        <w:t>полиса</w:t>
      </w:r>
      <w:r w:rsidR="000111BD">
        <w:t xml:space="preserve"> </w:t>
      </w:r>
      <w:r>
        <w:t>ОМС</w:t>
      </w:r>
      <w:r w:rsidR="000111BD">
        <w:t xml:space="preserve"> </w:t>
      </w:r>
      <w:r>
        <w:t>и</w:t>
      </w:r>
      <w:r w:rsidR="000111BD">
        <w:t xml:space="preserve"> </w:t>
      </w:r>
      <w:r>
        <w:t>дате</w:t>
      </w:r>
      <w:r w:rsidR="000111BD">
        <w:t xml:space="preserve"> </w:t>
      </w:r>
      <w:r>
        <w:t>рождения</w:t>
      </w:r>
      <w:r w:rsidR="000111BD">
        <w:t xml:space="preserve"> </w:t>
      </w:r>
      <w:r>
        <w:t>для</w:t>
      </w:r>
      <w:r w:rsidR="000111BD">
        <w:t xml:space="preserve"> </w:t>
      </w:r>
      <w:r>
        <w:t>дальнейшей</w:t>
      </w:r>
      <w:r w:rsidR="000111BD">
        <w:t xml:space="preserve"> </w:t>
      </w:r>
      <w:r>
        <w:t>работы</w:t>
      </w:r>
      <w:r w:rsidR="000111BD">
        <w:t xml:space="preserve"> </w:t>
      </w:r>
      <w:r>
        <w:t>мобильного</w:t>
      </w:r>
      <w:r w:rsidR="000111BD">
        <w:t xml:space="preserve"> </w:t>
      </w:r>
      <w:r>
        <w:t>фитнес-приложения</w:t>
      </w:r>
      <w:bookmarkEnd w:id="304"/>
      <w:r>
        <w:t>.</w:t>
      </w:r>
    </w:p>
    <w:p w14:paraId="46C38805" w14:textId="74F3C20A" w:rsidR="00AD32D4" w:rsidRDefault="00AD32D4" w:rsidP="00AD32D4">
      <w:r>
        <w:t>Проверка</w:t>
      </w:r>
      <w:r w:rsidR="000111BD">
        <w:t xml:space="preserve"> </w:t>
      </w:r>
      <w:r>
        <w:t>должна</w:t>
      </w:r>
      <w:r w:rsidR="000111BD">
        <w:t xml:space="preserve"> </w:t>
      </w:r>
      <w:r>
        <w:t>осуществляться</w:t>
      </w:r>
      <w:r w:rsidR="000111BD">
        <w:t xml:space="preserve"> </w:t>
      </w:r>
      <w:r>
        <w:t>запросом</w:t>
      </w:r>
      <w:r w:rsidR="000111BD">
        <w:t xml:space="preserve"> </w:t>
      </w:r>
      <w:r>
        <w:t>к</w:t>
      </w:r>
      <w:r w:rsidR="000111BD">
        <w:t xml:space="preserve"> </w:t>
      </w:r>
      <w:r>
        <w:t>Сервису</w:t>
      </w:r>
      <w:r w:rsidR="000111BD">
        <w:t xml:space="preserve"> </w:t>
      </w:r>
      <w:r>
        <w:t>приема</w:t>
      </w:r>
      <w:r w:rsidR="000111BD">
        <w:t xml:space="preserve"> </w:t>
      </w:r>
      <w:r>
        <w:t>электронных</w:t>
      </w:r>
      <w:r w:rsidR="000111BD">
        <w:t xml:space="preserve"> </w:t>
      </w:r>
      <w:r>
        <w:t>документов</w:t>
      </w:r>
      <w:r w:rsidR="000111BD">
        <w:t xml:space="preserve"> </w:t>
      </w:r>
      <w:r w:rsidR="00140453">
        <w:t>(далее</w:t>
      </w:r>
      <w:r w:rsidR="000111BD">
        <w:t xml:space="preserve"> </w:t>
      </w:r>
      <w:r w:rsidR="00140453">
        <w:t>-</w:t>
      </w:r>
      <w:r w:rsidR="000111BD">
        <w:t xml:space="preserve"> </w:t>
      </w:r>
      <w:r w:rsidR="00140453">
        <w:t>ЕМИАС.СПЭД)</w:t>
      </w:r>
      <w:r>
        <w:t>.</w:t>
      </w:r>
    </w:p>
    <w:p w14:paraId="4A3C3C5D" w14:textId="73431475" w:rsidR="00495595" w:rsidRDefault="00495595" w:rsidP="00CD5484">
      <w:pPr>
        <w:pStyle w:val="a3"/>
      </w:pPr>
      <w:bookmarkStart w:id="305" w:name="_Hlk67570214"/>
      <w:r>
        <w:t>Получение</w:t>
      </w:r>
      <w:r w:rsidR="000111BD">
        <w:t xml:space="preserve"> </w:t>
      </w:r>
      <w:r>
        <w:t>актуального</w:t>
      </w:r>
      <w:r w:rsidR="000111BD">
        <w:t xml:space="preserve"> </w:t>
      </w:r>
      <w:r>
        <w:t>текста</w:t>
      </w:r>
      <w:r w:rsidR="000111BD">
        <w:t xml:space="preserve"> </w:t>
      </w:r>
      <w:r>
        <w:t>политики</w:t>
      </w:r>
      <w:r w:rsidR="000111BD">
        <w:t xml:space="preserve"> </w:t>
      </w:r>
      <w:r>
        <w:t>конфиденциальности</w:t>
      </w:r>
      <w:r w:rsidR="000111BD">
        <w:t xml:space="preserve"> </w:t>
      </w:r>
      <w:r>
        <w:t>и</w:t>
      </w:r>
      <w:r w:rsidR="000111BD">
        <w:t xml:space="preserve"> </w:t>
      </w:r>
      <w:r>
        <w:t>отображение</w:t>
      </w:r>
      <w:r w:rsidR="000111BD">
        <w:t xml:space="preserve"> </w:t>
      </w:r>
      <w:r>
        <w:t>пользователю</w:t>
      </w:r>
      <w:bookmarkEnd w:id="305"/>
      <w:r>
        <w:t>.</w:t>
      </w:r>
    </w:p>
    <w:p w14:paraId="7E7A8FD7" w14:textId="2BFB75E3" w:rsidR="00AD32D4" w:rsidRPr="00215357" w:rsidRDefault="00215357" w:rsidP="00AD32D4">
      <w:r>
        <w:t>Функция</w:t>
      </w:r>
      <w:r w:rsidR="000111BD">
        <w:t xml:space="preserve"> </w:t>
      </w:r>
      <w:r>
        <w:t>должна</w:t>
      </w:r>
      <w:r w:rsidR="000111BD">
        <w:t xml:space="preserve"> </w:t>
      </w:r>
      <w:r>
        <w:t>обеспечивать</w:t>
      </w:r>
      <w:r w:rsidR="000111BD">
        <w:t xml:space="preserve"> </w:t>
      </w:r>
      <w:r>
        <w:t>по</w:t>
      </w:r>
      <w:r w:rsidR="000111BD">
        <w:t xml:space="preserve"> </w:t>
      </w:r>
      <w:r>
        <w:t>запросу</w:t>
      </w:r>
      <w:r w:rsidR="000111BD">
        <w:t xml:space="preserve"> </w:t>
      </w:r>
      <w:r>
        <w:t>пользователя</w:t>
      </w:r>
      <w:r w:rsidR="000111BD">
        <w:t xml:space="preserve"> </w:t>
      </w:r>
      <w:r>
        <w:t>отправку</w:t>
      </w:r>
      <w:r w:rsidR="000111BD">
        <w:t xml:space="preserve"> </w:t>
      </w:r>
      <w:r>
        <w:t>текста</w:t>
      </w:r>
      <w:r w:rsidR="000111BD">
        <w:t xml:space="preserve"> </w:t>
      </w:r>
      <w:r>
        <w:t>политики</w:t>
      </w:r>
      <w:r w:rsidR="000111BD">
        <w:t xml:space="preserve"> </w:t>
      </w:r>
      <w:r>
        <w:t>конфиденциальности</w:t>
      </w:r>
      <w:r w:rsidR="000111BD">
        <w:t xml:space="preserve"> </w:t>
      </w:r>
      <w:r>
        <w:t>в</w:t>
      </w:r>
      <w:r w:rsidR="000111BD">
        <w:t xml:space="preserve"> </w:t>
      </w:r>
      <w:r>
        <w:t>формате</w:t>
      </w:r>
      <w:r w:rsidR="000111BD">
        <w:t xml:space="preserve"> </w:t>
      </w:r>
      <w:r>
        <w:rPr>
          <w:lang w:val="en-US"/>
        </w:rPr>
        <w:t>HTML</w:t>
      </w:r>
      <w:r>
        <w:t>.</w:t>
      </w:r>
    </w:p>
    <w:p w14:paraId="03FE1E3E" w14:textId="20401568" w:rsidR="00000CA1" w:rsidRDefault="00495595" w:rsidP="00CD5484">
      <w:pPr>
        <w:pStyle w:val="a3"/>
      </w:pPr>
      <w:bookmarkStart w:id="306" w:name="_Hlk67570221"/>
      <w:r>
        <w:t>Передача</w:t>
      </w:r>
      <w:r w:rsidR="000111BD">
        <w:t xml:space="preserve"> </w:t>
      </w:r>
      <w:r>
        <w:t>данных</w:t>
      </w:r>
      <w:r w:rsidR="000111BD">
        <w:t xml:space="preserve"> </w:t>
      </w:r>
      <w:r>
        <w:t>пользователя</w:t>
      </w:r>
      <w:r w:rsidR="000111BD">
        <w:t xml:space="preserve"> </w:t>
      </w:r>
      <w:r>
        <w:t>из</w:t>
      </w:r>
      <w:r w:rsidR="000111BD">
        <w:t xml:space="preserve"> </w:t>
      </w:r>
      <w:r>
        <w:t>мобильного</w:t>
      </w:r>
      <w:r w:rsidR="000111BD">
        <w:t xml:space="preserve"> </w:t>
      </w:r>
      <w:r>
        <w:t>фитнес-приложения</w:t>
      </w:r>
      <w:r w:rsidR="000111BD">
        <w:t xml:space="preserve"> </w:t>
      </w:r>
      <w:r>
        <w:t>в</w:t>
      </w:r>
      <w:r w:rsidR="000111BD">
        <w:t xml:space="preserve"> </w:t>
      </w:r>
      <w:r>
        <w:t>БД</w:t>
      </w:r>
      <w:bookmarkEnd w:id="306"/>
      <w:r>
        <w:t>.</w:t>
      </w:r>
    </w:p>
    <w:p w14:paraId="6F03D605" w14:textId="194AFD59" w:rsidR="001F5BE5" w:rsidRDefault="001F5BE5" w:rsidP="001F5BE5">
      <w:r>
        <w:t>Функция</w:t>
      </w:r>
      <w:r w:rsidR="000111BD">
        <w:t xml:space="preserve"> </w:t>
      </w:r>
      <w:r>
        <w:t>должна</w:t>
      </w:r>
      <w:r w:rsidR="000111BD">
        <w:t xml:space="preserve"> </w:t>
      </w:r>
      <w:r>
        <w:t>обеспечивать</w:t>
      </w:r>
      <w:r w:rsidR="000111BD">
        <w:t xml:space="preserve"> </w:t>
      </w:r>
      <w:r>
        <w:t>передачу</w:t>
      </w:r>
      <w:r w:rsidR="000111BD">
        <w:t xml:space="preserve"> </w:t>
      </w:r>
      <w:r>
        <w:t>следующих</w:t>
      </w:r>
      <w:r w:rsidR="000111BD">
        <w:t xml:space="preserve"> </w:t>
      </w:r>
      <w:r>
        <w:t>данных:</w:t>
      </w:r>
    </w:p>
    <w:p w14:paraId="4B362050" w14:textId="51216D03" w:rsidR="001F5BE5" w:rsidRDefault="001F5BE5" w:rsidP="001F5BE5">
      <w:pPr>
        <w:pStyle w:val="-1"/>
      </w:pPr>
      <w:r>
        <w:t>список</w:t>
      </w:r>
      <w:r w:rsidR="000111BD">
        <w:t xml:space="preserve"> </w:t>
      </w:r>
      <w:r>
        <w:t>пользователей;</w:t>
      </w:r>
    </w:p>
    <w:p w14:paraId="76828B0E" w14:textId="292F1A75" w:rsidR="001F5BE5" w:rsidRDefault="001F5BE5" w:rsidP="001F5BE5">
      <w:pPr>
        <w:pStyle w:val="-1"/>
      </w:pPr>
      <w:r>
        <w:t>журнал</w:t>
      </w:r>
      <w:r w:rsidR="000111BD">
        <w:t xml:space="preserve"> </w:t>
      </w:r>
      <w:r>
        <w:t>логов</w:t>
      </w:r>
      <w:r w:rsidR="000111BD">
        <w:t xml:space="preserve"> </w:t>
      </w:r>
      <w:r>
        <w:t>в</w:t>
      </w:r>
      <w:r w:rsidR="000111BD">
        <w:t xml:space="preserve"> </w:t>
      </w:r>
      <w:r>
        <w:t>БД;</w:t>
      </w:r>
    </w:p>
    <w:p w14:paraId="091D8ACE" w14:textId="5769C50B" w:rsidR="001F5BE5" w:rsidRDefault="001F5BE5" w:rsidP="001F5BE5">
      <w:pPr>
        <w:pStyle w:val="-1"/>
      </w:pPr>
      <w:r>
        <w:t>насыщенность</w:t>
      </w:r>
      <w:r w:rsidR="000111BD">
        <w:t xml:space="preserve"> </w:t>
      </w:r>
      <w:r>
        <w:t>крови</w:t>
      </w:r>
      <w:r w:rsidR="000111BD">
        <w:t xml:space="preserve"> </w:t>
      </w:r>
      <w:r>
        <w:t>кислородом;</w:t>
      </w:r>
    </w:p>
    <w:p w14:paraId="4D62B7E8" w14:textId="4AB9288D" w:rsidR="001F5BE5" w:rsidRDefault="001F5BE5" w:rsidP="001F5BE5">
      <w:pPr>
        <w:pStyle w:val="-1"/>
      </w:pPr>
      <w:r>
        <w:t>кровяное</w:t>
      </w:r>
      <w:r w:rsidR="000111BD">
        <w:t xml:space="preserve"> </w:t>
      </w:r>
      <w:r>
        <w:t>давление;</w:t>
      </w:r>
    </w:p>
    <w:p w14:paraId="5F362C86" w14:textId="5D0FA743" w:rsidR="001F5BE5" w:rsidRDefault="001F5BE5" w:rsidP="001F5BE5">
      <w:pPr>
        <w:pStyle w:val="-1"/>
      </w:pPr>
      <w:r>
        <w:t>индекс</w:t>
      </w:r>
      <w:r w:rsidR="000111BD">
        <w:t xml:space="preserve"> </w:t>
      </w:r>
      <w:r>
        <w:t>массы</w:t>
      </w:r>
      <w:r w:rsidR="000111BD">
        <w:t xml:space="preserve"> </w:t>
      </w:r>
      <w:r>
        <w:t>тела;</w:t>
      </w:r>
    </w:p>
    <w:p w14:paraId="3C570A70" w14:textId="014BB51B" w:rsidR="001F5BE5" w:rsidRDefault="001F5BE5" w:rsidP="001F5BE5">
      <w:pPr>
        <w:pStyle w:val="-1"/>
      </w:pPr>
      <w:r>
        <w:t>дистанция</w:t>
      </w:r>
      <w:r w:rsidR="000111BD">
        <w:t xml:space="preserve"> </w:t>
      </w:r>
      <w:r>
        <w:t>на</w:t>
      </w:r>
      <w:r w:rsidR="000111BD">
        <w:t xml:space="preserve"> </w:t>
      </w:r>
      <w:r>
        <w:t>велосипеде;</w:t>
      </w:r>
    </w:p>
    <w:p w14:paraId="72384AE5" w14:textId="33A3892B" w:rsidR="001F5BE5" w:rsidRDefault="001F5BE5" w:rsidP="001F5BE5">
      <w:pPr>
        <w:pStyle w:val="-1"/>
      </w:pPr>
      <w:r>
        <w:t>дистанция</w:t>
      </w:r>
      <w:r w:rsidR="000111BD">
        <w:t xml:space="preserve"> </w:t>
      </w:r>
      <w:r>
        <w:t>в</w:t>
      </w:r>
      <w:r w:rsidR="000111BD">
        <w:t xml:space="preserve"> </w:t>
      </w:r>
      <w:r>
        <w:t>воде;</w:t>
      </w:r>
    </w:p>
    <w:p w14:paraId="749E15B8" w14:textId="524BAA02" w:rsidR="001F5BE5" w:rsidRDefault="001F5BE5" w:rsidP="001F5BE5">
      <w:pPr>
        <w:pStyle w:val="-1"/>
      </w:pPr>
      <w:r>
        <w:t>сердцебиение;</w:t>
      </w:r>
    </w:p>
    <w:p w14:paraId="6FB42EA6" w14:textId="73596913" w:rsidR="001F5BE5" w:rsidRDefault="001F5BE5" w:rsidP="001F5BE5">
      <w:pPr>
        <w:pStyle w:val="-1"/>
      </w:pPr>
      <w:r>
        <w:t>кол-во</w:t>
      </w:r>
      <w:r w:rsidR="000111BD">
        <w:t xml:space="preserve"> </w:t>
      </w:r>
      <w:r>
        <w:t>выпитой</w:t>
      </w:r>
      <w:r w:rsidR="000111BD">
        <w:t xml:space="preserve"> </w:t>
      </w:r>
      <w:r>
        <w:t>воды</w:t>
      </w:r>
      <w:r w:rsidR="000111BD">
        <w:t xml:space="preserve"> </w:t>
      </w:r>
      <w:r>
        <w:t>в</w:t>
      </w:r>
      <w:r w:rsidR="000111BD">
        <w:t xml:space="preserve"> </w:t>
      </w:r>
      <w:r>
        <w:t>день;</w:t>
      </w:r>
    </w:p>
    <w:p w14:paraId="6E6E8B6A" w14:textId="1667AE6E" w:rsidR="001F5BE5" w:rsidRDefault="001F5BE5" w:rsidP="001F5BE5">
      <w:pPr>
        <w:pStyle w:val="-1"/>
      </w:pPr>
      <w:r>
        <w:t>общее</w:t>
      </w:r>
      <w:r w:rsidR="000111BD">
        <w:t xml:space="preserve"> </w:t>
      </w:r>
      <w:r>
        <w:t>кол-во</w:t>
      </w:r>
      <w:r w:rsidR="000111BD">
        <w:t xml:space="preserve"> </w:t>
      </w:r>
      <w:r>
        <w:t>выпитой</w:t>
      </w:r>
      <w:r w:rsidR="000111BD">
        <w:t xml:space="preserve"> </w:t>
      </w:r>
      <w:r>
        <w:t>воды;</w:t>
      </w:r>
    </w:p>
    <w:p w14:paraId="21E75E1E" w14:textId="411BCE01" w:rsidR="001F5BE5" w:rsidRDefault="001F5BE5" w:rsidP="001F5BE5">
      <w:pPr>
        <w:pStyle w:val="-1"/>
      </w:pPr>
      <w:r>
        <w:t>продолжительность</w:t>
      </w:r>
      <w:r w:rsidR="000111BD">
        <w:t xml:space="preserve"> </w:t>
      </w:r>
      <w:r>
        <w:t>сна;</w:t>
      </w:r>
    </w:p>
    <w:p w14:paraId="44125B12" w14:textId="5BE36523" w:rsidR="001F5BE5" w:rsidRDefault="001F5BE5" w:rsidP="001F5BE5">
      <w:pPr>
        <w:pStyle w:val="-1"/>
      </w:pPr>
      <w:r>
        <w:t>общее</w:t>
      </w:r>
      <w:r w:rsidR="000111BD">
        <w:t xml:space="preserve"> </w:t>
      </w:r>
      <w:r>
        <w:t>кол-во</w:t>
      </w:r>
      <w:r w:rsidR="000111BD">
        <w:t xml:space="preserve"> </w:t>
      </w:r>
      <w:r>
        <w:t>пройденных</w:t>
      </w:r>
      <w:r w:rsidR="000111BD">
        <w:t xml:space="preserve"> </w:t>
      </w:r>
      <w:r>
        <w:t>шагов;</w:t>
      </w:r>
    </w:p>
    <w:p w14:paraId="0F3CA7E5" w14:textId="32C04C50" w:rsidR="001F5BE5" w:rsidRDefault="001F5BE5" w:rsidP="001F5BE5">
      <w:pPr>
        <w:pStyle w:val="-1"/>
      </w:pPr>
      <w:r>
        <w:t>кол-во</w:t>
      </w:r>
      <w:r w:rsidR="000111BD">
        <w:t xml:space="preserve"> </w:t>
      </w:r>
      <w:r>
        <w:t>пройденных</w:t>
      </w:r>
      <w:r w:rsidR="000111BD">
        <w:t xml:space="preserve"> </w:t>
      </w:r>
      <w:r>
        <w:t>шагов</w:t>
      </w:r>
      <w:r w:rsidR="000111BD">
        <w:t xml:space="preserve"> </w:t>
      </w:r>
      <w:r>
        <w:t>в</w:t>
      </w:r>
      <w:r w:rsidR="000111BD">
        <w:t xml:space="preserve"> </w:t>
      </w:r>
      <w:r>
        <w:t>день;</w:t>
      </w:r>
    </w:p>
    <w:p w14:paraId="2501B451" w14:textId="2860620A" w:rsidR="001F5BE5" w:rsidRDefault="001F5BE5" w:rsidP="001F5BE5">
      <w:pPr>
        <w:pStyle w:val="-1"/>
      </w:pPr>
      <w:r>
        <w:t>вес;</w:t>
      </w:r>
    </w:p>
    <w:p w14:paraId="4D6F3CC6" w14:textId="149DD9D9" w:rsidR="001F5BE5" w:rsidRDefault="001F5BE5" w:rsidP="001F5BE5">
      <w:pPr>
        <w:pStyle w:val="-1"/>
      </w:pPr>
      <w:r>
        <w:t>рост;</w:t>
      </w:r>
    </w:p>
    <w:p w14:paraId="3F7B5E5B" w14:textId="2633AF0F" w:rsidR="001F5BE5" w:rsidRDefault="001F5BE5" w:rsidP="001F5BE5">
      <w:pPr>
        <w:pStyle w:val="-1"/>
      </w:pPr>
      <w:r>
        <w:t>продолжительность</w:t>
      </w:r>
      <w:r w:rsidR="000111BD">
        <w:t xml:space="preserve"> </w:t>
      </w:r>
      <w:r>
        <w:t>тренировок;</w:t>
      </w:r>
    </w:p>
    <w:p w14:paraId="6E595A10" w14:textId="14415F9F" w:rsidR="001F5BE5" w:rsidRDefault="001F5BE5" w:rsidP="001F5BE5">
      <w:pPr>
        <w:pStyle w:val="-1"/>
      </w:pPr>
      <w:r>
        <w:t>сатурация.</w:t>
      </w:r>
    </w:p>
    <w:p w14:paraId="7BE85784" w14:textId="3A251A81" w:rsidR="00A95BF7" w:rsidRDefault="00A95BF7" w:rsidP="00CD5484">
      <w:pPr>
        <w:pStyle w:val="a3"/>
      </w:pPr>
      <w:bookmarkStart w:id="307" w:name="_Hlk67570229"/>
      <w:r>
        <w:t>Подсчет</w:t>
      </w:r>
      <w:r w:rsidR="000111BD">
        <w:t xml:space="preserve"> </w:t>
      </w:r>
      <w:r>
        <w:t>количества</w:t>
      </w:r>
      <w:r w:rsidR="000111BD">
        <w:t xml:space="preserve"> </w:t>
      </w:r>
      <w:r>
        <w:t>пройденных</w:t>
      </w:r>
      <w:r w:rsidR="000111BD">
        <w:t xml:space="preserve"> </w:t>
      </w:r>
      <w:r>
        <w:t>шагов</w:t>
      </w:r>
      <w:r w:rsidR="000111BD">
        <w:t xml:space="preserve"> </w:t>
      </w:r>
      <w:r>
        <w:t>пациентом</w:t>
      </w:r>
      <w:r w:rsidR="000111BD">
        <w:t xml:space="preserve"> </w:t>
      </w:r>
      <w:r>
        <w:t>и</w:t>
      </w:r>
      <w:r w:rsidR="000111BD">
        <w:t xml:space="preserve"> </w:t>
      </w:r>
      <w:r>
        <w:t>выпитой</w:t>
      </w:r>
      <w:r w:rsidR="000111BD">
        <w:t xml:space="preserve"> </w:t>
      </w:r>
      <w:r>
        <w:t>воды</w:t>
      </w:r>
      <w:r w:rsidR="000111BD">
        <w:t xml:space="preserve"> </w:t>
      </w:r>
      <w:r>
        <w:t>за</w:t>
      </w:r>
      <w:r w:rsidR="000111BD">
        <w:t xml:space="preserve"> </w:t>
      </w:r>
      <w:r>
        <w:t>день</w:t>
      </w:r>
      <w:bookmarkEnd w:id="307"/>
      <w:r w:rsidR="00AC7E3C">
        <w:t>.</w:t>
      </w:r>
    </w:p>
    <w:p w14:paraId="2050AB28" w14:textId="2B534836" w:rsidR="00452EF3" w:rsidRDefault="00452EF3" w:rsidP="00452EF3">
      <w:r>
        <w:t>Функция</w:t>
      </w:r>
      <w:r w:rsidR="000111BD">
        <w:t xml:space="preserve"> </w:t>
      </w:r>
      <w:r>
        <w:t>должна</w:t>
      </w:r>
      <w:r w:rsidR="000111BD">
        <w:t xml:space="preserve"> </w:t>
      </w:r>
      <w:r>
        <w:t>обеспечивать</w:t>
      </w:r>
      <w:r w:rsidR="000111BD">
        <w:t xml:space="preserve"> </w:t>
      </w:r>
      <w:r>
        <w:t>ежедневный</w:t>
      </w:r>
      <w:r w:rsidR="000111BD">
        <w:t xml:space="preserve"> </w:t>
      </w:r>
      <w:r>
        <w:t>запуск</w:t>
      </w:r>
      <w:r w:rsidR="000111BD">
        <w:t xml:space="preserve"> </w:t>
      </w:r>
      <w:r>
        <w:t>подсчета</w:t>
      </w:r>
      <w:r w:rsidR="000111BD">
        <w:t xml:space="preserve"> </w:t>
      </w:r>
      <w:r>
        <w:t>пройденных</w:t>
      </w:r>
      <w:r w:rsidR="000111BD">
        <w:t xml:space="preserve"> </w:t>
      </w:r>
      <w:r>
        <w:t>шагов</w:t>
      </w:r>
      <w:r w:rsidR="000111BD">
        <w:t xml:space="preserve"> </w:t>
      </w:r>
      <w:r>
        <w:t>пациентом</w:t>
      </w:r>
      <w:r w:rsidR="000111BD">
        <w:t xml:space="preserve"> </w:t>
      </w:r>
      <w:r>
        <w:t>и</w:t>
      </w:r>
      <w:r w:rsidR="000111BD">
        <w:t xml:space="preserve"> </w:t>
      </w:r>
      <w:r>
        <w:t>выпитой</w:t>
      </w:r>
      <w:r w:rsidR="000111BD">
        <w:t xml:space="preserve"> </w:t>
      </w:r>
      <w:r>
        <w:t>воды</w:t>
      </w:r>
      <w:r w:rsidR="000111BD">
        <w:t xml:space="preserve"> </w:t>
      </w:r>
      <w:r>
        <w:t>за</w:t>
      </w:r>
      <w:r w:rsidR="000111BD">
        <w:t xml:space="preserve"> </w:t>
      </w:r>
      <w:r>
        <w:t>день</w:t>
      </w:r>
      <w:r w:rsidR="000111BD">
        <w:t xml:space="preserve"> </w:t>
      </w:r>
      <w:r>
        <w:t>в</w:t>
      </w:r>
      <w:r w:rsidR="000111BD">
        <w:t xml:space="preserve"> </w:t>
      </w:r>
      <w:r>
        <w:t>04:00</w:t>
      </w:r>
      <w:r w:rsidR="000111BD">
        <w:t xml:space="preserve"> </w:t>
      </w:r>
      <w:r>
        <w:t>по</w:t>
      </w:r>
      <w:r w:rsidR="000111BD">
        <w:t xml:space="preserve"> </w:t>
      </w:r>
      <w:r>
        <w:t>Московскому</w:t>
      </w:r>
      <w:r w:rsidR="000111BD">
        <w:t xml:space="preserve"> </w:t>
      </w:r>
      <w:r>
        <w:t>времени.</w:t>
      </w:r>
    </w:p>
    <w:p w14:paraId="387B6FA6" w14:textId="3E446A38" w:rsidR="00495595" w:rsidRPr="009E62C1" w:rsidRDefault="00CD5484" w:rsidP="009E62C1">
      <w:pPr>
        <w:pStyle w:val="4-4"/>
      </w:pPr>
      <w:bookmarkStart w:id="308" w:name="_Ref66276524"/>
      <w:r w:rsidRPr="009E62C1">
        <w:t>Обеспечение</w:t>
      </w:r>
      <w:r w:rsidR="000111BD">
        <w:t xml:space="preserve"> </w:t>
      </w:r>
      <w:r w:rsidRPr="009E62C1">
        <w:t>обработки</w:t>
      </w:r>
      <w:r w:rsidR="000111BD">
        <w:t xml:space="preserve"> </w:t>
      </w:r>
      <w:r w:rsidRPr="009E62C1">
        <w:t>запросов</w:t>
      </w:r>
      <w:r w:rsidR="000111BD">
        <w:t xml:space="preserve"> </w:t>
      </w:r>
      <w:r w:rsidRPr="009E62C1">
        <w:t>от</w:t>
      </w:r>
      <w:r w:rsidR="000111BD">
        <w:t xml:space="preserve"> </w:t>
      </w:r>
      <w:r w:rsidRPr="009E62C1">
        <w:t>потребителей</w:t>
      </w:r>
      <w:bookmarkEnd w:id="308"/>
    </w:p>
    <w:p w14:paraId="69E02D26" w14:textId="71C3C3A2" w:rsidR="00495595" w:rsidRDefault="00495595" w:rsidP="00F13EB7">
      <w:pPr>
        <w:pStyle w:val="a3"/>
        <w:numPr>
          <w:ilvl w:val="0"/>
          <w:numId w:val="114"/>
        </w:numPr>
      </w:pPr>
      <w:bookmarkStart w:id="309" w:name="_Hlk67570241"/>
      <w:r>
        <w:t>Обработка</w:t>
      </w:r>
      <w:r w:rsidR="000111BD">
        <w:t xml:space="preserve"> </w:t>
      </w:r>
      <w:r>
        <w:t>запросов</w:t>
      </w:r>
      <w:r w:rsidR="000111BD">
        <w:t xml:space="preserve"> </w:t>
      </w:r>
      <w:r>
        <w:t>от</w:t>
      </w:r>
      <w:r w:rsidR="000111BD">
        <w:t xml:space="preserve"> </w:t>
      </w:r>
      <w:r w:rsidR="004C1577">
        <w:t>с</w:t>
      </w:r>
      <w:r w:rsidR="006C3675" w:rsidRPr="00404DC6">
        <w:t>ервис</w:t>
      </w:r>
      <w:r w:rsidR="006C3675">
        <w:t>а</w:t>
      </w:r>
      <w:r w:rsidR="006C3675" w:rsidRPr="00404DC6">
        <w:t xml:space="preserve"> «Личный кабинет пациента» автоматизированной информационной системы города Москвы «Единая медицинская информационно-аналитическая система города Москвы»</w:t>
      </w:r>
      <w:r w:rsidR="006C3675">
        <w:t xml:space="preserve"> (далее – ЕМИАС.ЛК)</w:t>
      </w:r>
      <w:r w:rsidR="000111BD">
        <w:t xml:space="preserve"> </w:t>
      </w:r>
      <w:r>
        <w:t>на</w:t>
      </w:r>
      <w:r w:rsidR="000111BD">
        <w:t xml:space="preserve"> </w:t>
      </w:r>
      <w:r>
        <w:t>удаление</w:t>
      </w:r>
      <w:r w:rsidR="000111BD">
        <w:t xml:space="preserve"> </w:t>
      </w:r>
      <w:r>
        <w:t>записей</w:t>
      </w:r>
      <w:r w:rsidR="000111BD">
        <w:t xml:space="preserve"> </w:t>
      </w:r>
      <w:r>
        <w:t>жизненных</w:t>
      </w:r>
      <w:r w:rsidR="000111BD">
        <w:t xml:space="preserve"> </w:t>
      </w:r>
      <w:r>
        <w:t>данных</w:t>
      </w:r>
      <w:r w:rsidR="000111BD">
        <w:t xml:space="preserve"> </w:t>
      </w:r>
      <w:r>
        <w:t>пациентов</w:t>
      </w:r>
      <w:bookmarkEnd w:id="309"/>
      <w:r>
        <w:t>.</w:t>
      </w:r>
    </w:p>
    <w:p w14:paraId="200F7E25" w14:textId="437E9F25" w:rsidR="00B27C75" w:rsidRDefault="00140453" w:rsidP="00B27C75">
      <w:r>
        <w:t>Функция</w:t>
      </w:r>
      <w:r w:rsidR="000111BD">
        <w:t xml:space="preserve"> </w:t>
      </w:r>
      <w:r>
        <w:t>должна</w:t>
      </w:r>
      <w:r w:rsidR="000111BD">
        <w:t xml:space="preserve"> </w:t>
      </w:r>
      <w:r>
        <w:t>обеспечивать</w:t>
      </w:r>
      <w:r w:rsidR="000111BD">
        <w:t xml:space="preserve"> </w:t>
      </w:r>
      <w:r>
        <w:t>обработку</w:t>
      </w:r>
      <w:r w:rsidR="000111BD">
        <w:t xml:space="preserve"> </w:t>
      </w:r>
      <w:r>
        <w:t>запросов</w:t>
      </w:r>
      <w:r w:rsidR="000111BD">
        <w:t xml:space="preserve"> </w:t>
      </w:r>
      <w:r>
        <w:t>от</w:t>
      </w:r>
      <w:r w:rsidR="000111BD">
        <w:t xml:space="preserve"> </w:t>
      </w:r>
      <w:r>
        <w:t>ЕМИАС.ЛК</w:t>
      </w:r>
      <w:r w:rsidR="000111BD">
        <w:t xml:space="preserve"> </w:t>
      </w:r>
      <w:r>
        <w:t>на</w:t>
      </w:r>
      <w:r w:rsidR="000111BD">
        <w:t xml:space="preserve"> </w:t>
      </w:r>
      <w:r>
        <w:t>удаление</w:t>
      </w:r>
      <w:r w:rsidR="000111BD">
        <w:t xml:space="preserve"> </w:t>
      </w:r>
      <w:r>
        <w:t>записей</w:t>
      </w:r>
      <w:r w:rsidR="000111BD">
        <w:t xml:space="preserve"> </w:t>
      </w:r>
      <w:r>
        <w:t>жизненных</w:t>
      </w:r>
      <w:r w:rsidR="000111BD">
        <w:t xml:space="preserve"> </w:t>
      </w:r>
      <w:r>
        <w:t>данных</w:t>
      </w:r>
      <w:r w:rsidR="000111BD">
        <w:t xml:space="preserve"> </w:t>
      </w:r>
      <w:r>
        <w:t>пациентов</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rsidR="00DC1420">
        <w:rPr>
          <w:shd w:val="clear" w:color="auto" w:fill="FFFFFF"/>
        </w:rPr>
        <w:t>параметров</w:t>
      </w:r>
      <w:r>
        <w:t>:</w:t>
      </w:r>
    </w:p>
    <w:p w14:paraId="51F8544D" w14:textId="6EDCF35E" w:rsidR="00140453" w:rsidRPr="00140453" w:rsidRDefault="00140453" w:rsidP="00140453">
      <w:pPr>
        <w:pStyle w:val="-1"/>
      </w:pPr>
      <w:r w:rsidRPr="00140453">
        <w:t>Идентификатор</w:t>
      </w:r>
      <w:r w:rsidR="000111BD">
        <w:t xml:space="preserve"> </w:t>
      </w:r>
      <w:r w:rsidRPr="00140453">
        <w:t>пациента</w:t>
      </w:r>
      <w:r w:rsidR="000111BD">
        <w:t xml:space="preserve"> </w:t>
      </w:r>
      <w:r w:rsidRPr="00140453">
        <w:t>в</w:t>
      </w:r>
      <w:r w:rsidR="000111BD">
        <w:t xml:space="preserve"> </w:t>
      </w:r>
      <w:r w:rsidRPr="00140453">
        <w:t>ЕМИАС.СПЭД;</w:t>
      </w:r>
    </w:p>
    <w:p w14:paraId="46CC3CA4" w14:textId="6F1A4E68" w:rsidR="00140453" w:rsidRPr="00140453" w:rsidRDefault="00140453" w:rsidP="00140453">
      <w:pPr>
        <w:pStyle w:val="-1"/>
      </w:pPr>
      <w:r w:rsidRPr="00140453">
        <w:t>Идентификатор</w:t>
      </w:r>
      <w:r w:rsidR="000111BD">
        <w:t xml:space="preserve"> </w:t>
      </w:r>
      <w:r w:rsidRPr="00140453">
        <w:t>записи;</w:t>
      </w:r>
    </w:p>
    <w:p w14:paraId="34D4F38C" w14:textId="0849BE67" w:rsidR="00140453" w:rsidRPr="00140453" w:rsidRDefault="00140453" w:rsidP="00140453">
      <w:pPr>
        <w:pStyle w:val="-1"/>
      </w:pPr>
      <w:r w:rsidRPr="00140453">
        <w:t>Тип</w:t>
      </w:r>
      <w:r w:rsidR="000111BD">
        <w:t xml:space="preserve"> </w:t>
      </w:r>
      <w:r w:rsidRPr="00140453">
        <w:t>записи.</w:t>
      </w:r>
    </w:p>
    <w:p w14:paraId="583101F1" w14:textId="52FEE8A3" w:rsidR="00495595" w:rsidRDefault="00495595" w:rsidP="00CD5484">
      <w:pPr>
        <w:pStyle w:val="a3"/>
      </w:pPr>
      <w:bookmarkStart w:id="310" w:name="_Hlk67570266"/>
      <w:r>
        <w:t>Обработка</w:t>
      </w:r>
      <w:r w:rsidR="000111BD">
        <w:t xml:space="preserve"> </w:t>
      </w:r>
      <w:r>
        <w:t>запросов</w:t>
      </w:r>
      <w:r w:rsidR="000111BD">
        <w:t xml:space="preserve"> </w:t>
      </w:r>
      <w:r>
        <w:t>от</w:t>
      </w:r>
      <w:r w:rsidR="000111BD">
        <w:t xml:space="preserve"> </w:t>
      </w:r>
      <w:r>
        <w:t>ЕМИАС.ЛК</w:t>
      </w:r>
      <w:r w:rsidR="000111BD">
        <w:t xml:space="preserve"> </w:t>
      </w:r>
      <w:r>
        <w:t>на</w:t>
      </w:r>
      <w:r w:rsidR="000111BD">
        <w:t xml:space="preserve"> </w:t>
      </w:r>
      <w:r>
        <w:t>запись</w:t>
      </w:r>
      <w:r w:rsidR="000111BD">
        <w:t xml:space="preserve"> </w:t>
      </w:r>
      <w:r>
        <w:t>жизненных</w:t>
      </w:r>
      <w:r w:rsidR="000111BD">
        <w:t xml:space="preserve"> </w:t>
      </w:r>
      <w:r>
        <w:t>данных</w:t>
      </w:r>
      <w:r w:rsidR="000111BD">
        <w:t xml:space="preserve"> </w:t>
      </w:r>
      <w:r>
        <w:t>пациентов</w:t>
      </w:r>
      <w:bookmarkEnd w:id="310"/>
      <w:r>
        <w:t>.</w:t>
      </w:r>
    </w:p>
    <w:p w14:paraId="52D1418C" w14:textId="10E20961" w:rsidR="00140453" w:rsidRDefault="00140453" w:rsidP="00140453">
      <w:r>
        <w:t>Функция</w:t>
      </w:r>
      <w:r w:rsidR="000111BD">
        <w:t xml:space="preserve"> </w:t>
      </w:r>
      <w:r>
        <w:t>должна</w:t>
      </w:r>
      <w:r w:rsidR="000111BD">
        <w:t xml:space="preserve"> </w:t>
      </w:r>
      <w:r>
        <w:t>обеспечивать</w:t>
      </w:r>
      <w:r w:rsidR="000111BD">
        <w:t xml:space="preserve"> </w:t>
      </w:r>
      <w:r>
        <w:t>обработку</w:t>
      </w:r>
      <w:r w:rsidR="000111BD">
        <w:t xml:space="preserve"> </w:t>
      </w:r>
      <w:r>
        <w:t>запросов</w:t>
      </w:r>
      <w:r w:rsidR="000111BD">
        <w:t xml:space="preserve"> </w:t>
      </w:r>
      <w:r>
        <w:t>от</w:t>
      </w:r>
      <w:r w:rsidR="000111BD">
        <w:t xml:space="preserve"> </w:t>
      </w:r>
      <w:r>
        <w:t>ЕМИАС.ЛК</w:t>
      </w:r>
      <w:r w:rsidR="000111BD">
        <w:t xml:space="preserve"> </w:t>
      </w:r>
      <w:r>
        <w:t>на</w:t>
      </w:r>
      <w:r w:rsidR="000111BD">
        <w:t xml:space="preserve"> </w:t>
      </w:r>
      <w:r>
        <w:t>запись</w:t>
      </w:r>
      <w:r w:rsidR="000111BD">
        <w:t xml:space="preserve"> </w:t>
      </w:r>
      <w:r>
        <w:t>жизненных</w:t>
      </w:r>
      <w:r w:rsidR="000111BD">
        <w:t xml:space="preserve"> </w:t>
      </w:r>
      <w:r>
        <w:t>данных</w:t>
      </w:r>
      <w:r w:rsidR="000111BD">
        <w:t xml:space="preserve"> </w:t>
      </w:r>
      <w:r>
        <w:t>пациентов</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rsidR="00DC1420">
        <w:rPr>
          <w:shd w:val="clear" w:color="auto" w:fill="FFFFFF"/>
        </w:rPr>
        <w:t>параметров</w:t>
      </w:r>
      <w:r>
        <w:t>:</w:t>
      </w:r>
    </w:p>
    <w:p w14:paraId="506DC75F" w14:textId="70984BD8" w:rsidR="00140453" w:rsidRPr="004A777F" w:rsidRDefault="00140453" w:rsidP="004A777F">
      <w:pPr>
        <w:pStyle w:val="-1"/>
      </w:pPr>
      <w:r w:rsidRPr="004A777F">
        <w:t>Идентификатор</w:t>
      </w:r>
      <w:r w:rsidR="000111BD">
        <w:t xml:space="preserve"> </w:t>
      </w:r>
      <w:r w:rsidRPr="004A777F">
        <w:t>пациента</w:t>
      </w:r>
      <w:r w:rsidR="000111BD">
        <w:t xml:space="preserve"> </w:t>
      </w:r>
      <w:r w:rsidRPr="004A777F">
        <w:t>в</w:t>
      </w:r>
      <w:r w:rsidR="000111BD">
        <w:t xml:space="preserve"> </w:t>
      </w:r>
      <w:r w:rsidRPr="004A777F">
        <w:t>ЕМИАС.СПЭД</w:t>
      </w:r>
      <w:r w:rsidR="004A777F" w:rsidRPr="004A777F">
        <w:t>;</w:t>
      </w:r>
    </w:p>
    <w:p w14:paraId="263FF520" w14:textId="01F8F6D2" w:rsidR="00140453" w:rsidRPr="004A777F" w:rsidRDefault="00140453" w:rsidP="004A777F">
      <w:pPr>
        <w:pStyle w:val="-1"/>
      </w:pPr>
      <w:r w:rsidRPr="004A777F">
        <w:t>Дата</w:t>
      </w:r>
      <w:r w:rsidR="000111BD">
        <w:t xml:space="preserve"> </w:t>
      </w:r>
      <w:r w:rsidRPr="004A777F">
        <w:t>начала</w:t>
      </w:r>
      <w:r w:rsidR="000111BD">
        <w:t xml:space="preserve"> </w:t>
      </w:r>
      <w:r w:rsidRPr="004A777F">
        <w:t>промежутка</w:t>
      </w:r>
      <w:r w:rsidR="000111BD">
        <w:t xml:space="preserve"> </w:t>
      </w:r>
      <w:r w:rsidRPr="004A777F">
        <w:t>запрашиваемых</w:t>
      </w:r>
      <w:r w:rsidR="000111BD">
        <w:t xml:space="preserve"> </w:t>
      </w:r>
      <w:r w:rsidRPr="004A777F">
        <w:t>данных</w:t>
      </w:r>
      <w:r w:rsidR="004A777F" w:rsidRPr="004A777F">
        <w:t>;</w:t>
      </w:r>
    </w:p>
    <w:p w14:paraId="36098630" w14:textId="07DB3CDA" w:rsidR="004A777F" w:rsidRPr="004A777F" w:rsidRDefault="004A777F" w:rsidP="004A777F">
      <w:pPr>
        <w:pStyle w:val="-1"/>
      </w:pPr>
      <w:r w:rsidRPr="004A777F">
        <w:t>Дата</w:t>
      </w:r>
      <w:r w:rsidR="000111BD">
        <w:t xml:space="preserve"> </w:t>
      </w:r>
      <w:r w:rsidRPr="004A777F">
        <w:t>конца</w:t>
      </w:r>
      <w:r w:rsidR="000111BD">
        <w:t xml:space="preserve"> </w:t>
      </w:r>
      <w:r w:rsidRPr="004A777F">
        <w:t>промежутка</w:t>
      </w:r>
      <w:r w:rsidR="000111BD">
        <w:t xml:space="preserve"> </w:t>
      </w:r>
      <w:r w:rsidRPr="004A777F">
        <w:t>запрашиваемых</w:t>
      </w:r>
      <w:r w:rsidR="000111BD">
        <w:t xml:space="preserve"> </w:t>
      </w:r>
      <w:r w:rsidRPr="004A777F">
        <w:t>данных;</w:t>
      </w:r>
    </w:p>
    <w:p w14:paraId="68D0BC69" w14:textId="470018D4" w:rsidR="004A777F" w:rsidRPr="004A777F" w:rsidRDefault="004A777F" w:rsidP="004A777F">
      <w:pPr>
        <w:pStyle w:val="-1"/>
      </w:pPr>
      <w:r w:rsidRPr="004A777F">
        <w:t>Запрашиваемые</w:t>
      </w:r>
      <w:r w:rsidR="000111BD">
        <w:t xml:space="preserve"> </w:t>
      </w:r>
      <w:r w:rsidRPr="004A777F">
        <w:t>данные</w:t>
      </w:r>
      <w:r w:rsidR="000111BD">
        <w:t xml:space="preserve"> </w:t>
      </w:r>
      <w:r w:rsidRPr="004A777F">
        <w:t>пациента;</w:t>
      </w:r>
    </w:p>
    <w:p w14:paraId="4633FFC1" w14:textId="4A31CACD" w:rsidR="004A777F" w:rsidRPr="004A777F" w:rsidRDefault="004A777F" w:rsidP="004A777F">
      <w:pPr>
        <w:pStyle w:val="-1"/>
      </w:pPr>
      <w:r w:rsidRPr="004A777F">
        <w:t>Опции</w:t>
      </w:r>
      <w:r w:rsidR="000111BD">
        <w:t xml:space="preserve"> </w:t>
      </w:r>
      <w:r w:rsidRPr="004A777F">
        <w:t>для</w:t>
      </w:r>
      <w:r w:rsidR="000111BD">
        <w:t xml:space="preserve"> </w:t>
      </w:r>
      <w:r w:rsidRPr="004A777F">
        <w:t>пагинации.</w:t>
      </w:r>
    </w:p>
    <w:p w14:paraId="3C51A962" w14:textId="50DD45E4" w:rsidR="00000CA1" w:rsidRDefault="00495595" w:rsidP="00CD5484">
      <w:pPr>
        <w:pStyle w:val="a3"/>
      </w:pPr>
      <w:bookmarkStart w:id="311" w:name="_Hlk67570272"/>
      <w:r>
        <w:t>Обработка</w:t>
      </w:r>
      <w:r w:rsidR="000111BD">
        <w:t xml:space="preserve"> </w:t>
      </w:r>
      <w:r>
        <w:t>запросов</w:t>
      </w:r>
      <w:r w:rsidR="000111BD">
        <w:t xml:space="preserve"> </w:t>
      </w:r>
      <w:r>
        <w:t>от</w:t>
      </w:r>
      <w:r w:rsidR="000111BD">
        <w:t xml:space="preserve"> </w:t>
      </w:r>
      <w:r>
        <w:t>ЕМИАС.ЛК</w:t>
      </w:r>
      <w:r w:rsidR="000111BD">
        <w:t xml:space="preserve"> </w:t>
      </w:r>
      <w:r>
        <w:t>на</w:t>
      </w:r>
      <w:r w:rsidR="000111BD">
        <w:t xml:space="preserve"> </w:t>
      </w:r>
      <w:r>
        <w:t>изменение</w:t>
      </w:r>
      <w:r w:rsidR="000111BD">
        <w:t xml:space="preserve"> </w:t>
      </w:r>
      <w:r>
        <w:t>жизненных</w:t>
      </w:r>
      <w:r w:rsidR="000111BD">
        <w:t xml:space="preserve"> </w:t>
      </w:r>
      <w:r>
        <w:t>данных</w:t>
      </w:r>
      <w:r w:rsidR="000111BD">
        <w:t xml:space="preserve"> </w:t>
      </w:r>
      <w:r>
        <w:t>пациентов</w:t>
      </w:r>
      <w:bookmarkEnd w:id="311"/>
      <w:r>
        <w:t>.</w:t>
      </w:r>
    </w:p>
    <w:p w14:paraId="2EAD934D" w14:textId="77CCCED6" w:rsidR="004A777F" w:rsidRDefault="004A777F" w:rsidP="004A777F">
      <w:r>
        <w:t>Функция</w:t>
      </w:r>
      <w:r w:rsidR="000111BD">
        <w:t xml:space="preserve"> </w:t>
      </w:r>
      <w:r>
        <w:t>должна</w:t>
      </w:r>
      <w:r w:rsidR="000111BD">
        <w:t xml:space="preserve"> </w:t>
      </w:r>
      <w:r>
        <w:t>обеспечивать</w:t>
      </w:r>
      <w:r w:rsidR="000111BD">
        <w:t xml:space="preserve"> </w:t>
      </w:r>
      <w:r>
        <w:t>обработку</w:t>
      </w:r>
      <w:r w:rsidR="000111BD">
        <w:t xml:space="preserve"> </w:t>
      </w:r>
      <w:r>
        <w:t>запросов</w:t>
      </w:r>
      <w:r w:rsidR="000111BD">
        <w:t xml:space="preserve"> </w:t>
      </w:r>
      <w:r>
        <w:t>от</w:t>
      </w:r>
      <w:r w:rsidR="000111BD">
        <w:t xml:space="preserve"> </w:t>
      </w:r>
      <w:r>
        <w:t>ЕМИАС.ЛК</w:t>
      </w:r>
      <w:r w:rsidR="000111BD">
        <w:t xml:space="preserve"> </w:t>
      </w:r>
      <w:r>
        <w:t>на</w:t>
      </w:r>
      <w:r w:rsidR="000111BD">
        <w:t xml:space="preserve"> </w:t>
      </w:r>
      <w:r>
        <w:t>изменение</w:t>
      </w:r>
      <w:r w:rsidR="000111BD">
        <w:t xml:space="preserve"> </w:t>
      </w:r>
      <w:r>
        <w:t>жизненных</w:t>
      </w:r>
      <w:r w:rsidR="000111BD">
        <w:t xml:space="preserve"> </w:t>
      </w:r>
      <w:r>
        <w:t>данных</w:t>
      </w:r>
      <w:r w:rsidR="000111BD">
        <w:t xml:space="preserve"> </w:t>
      </w:r>
      <w:r>
        <w:t>пациентов</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rsidR="00DC1420">
        <w:rPr>
          <w:shd w:val="clear" w:color="auto" w:fill="FFFFFF"/>
        </w:rPr>
        <w:t>параметров</w:t>
      </w:r>
      <w:r>
        <w:t>:</w:t>
      </w:r>
    </w:p>
    <w:p w14:paraId="53F8AE30" w14:textId="1921A80C" w:rsidR="004A777F" w:rsidRDefault="004A777F" w:rsidP="004A777F">
      <w:pPr>
        <w:pStyle w:val="-1"/>
      </w:pPr>
      <w:r w:rsidRPr="004A777F">
        <w:t>Идентификатор</w:t>
      </w:r>
      <w:r w:rsidR="000111BD">
        <w:t xml:space="preserve"> </w:t>
      </w:r>
      <w:r w:rsidRPr="004A777F">
        <w:t>пациента</w:t>
      </w:r>
      <w:r w:rsidR="000111BD">
        <w:t xml:space="preserve"> </w:t>
      </w:r>
      <w:r w:rsidRPr="004A777F">
        <w:t>в</w:t>
      </w:r>
      <w:r w:rsidR="000111BD">
        <w:t xml:space="preserve"> </w:t>
      </w:r>
      <w:r w:rsidRPr="004A777F">
        <w:t>ЕМИАС.СПЭД;</w:t>
      </w:r>
    </w:p>
    <w:p w14:paraId="7068A14E" w14:textId="6896F7C1" w:rsidR="004A777F" w:rsidRPr="004A777F" w:rsidRDefault="004A777F" w:rsidP="004A777F">
      <w:pPr>
        <w:pStyle w:val="-1"/>
      </w:pPr>
      <w:r w:rsidRPr="004A777F">
        <w:t>Запись</w:t>
      </w:r>
      <w:r w:rsidR="000111BD">
        <w:t xml:space="preserve"> </w:t>
      </w:r>
      <w:r w:rsidRPr="004A777F">
        <w:t>глюкозы</w:t>
      </w:r>
      <w:r w:rsidR="000111BD">
        <w:t xml:space="preserve"> </w:t>
      </w:r>
      <w:r w:rsidRPr="004A777F">
        <w:t>в</w:t>
      </w:r>
      <w:r w:rsidR="000111BD">
        <w:t xml:space="preserve"> </w:t>
      </w:r>
      <w:r w:rsidRPr="004A777F">
        <w:t>крови;</w:t>
      </w:r>
    </w:p>
    <w:p w14:paraId="0C8E9606" w14:textId="04CC2593" w:rsidR="004A777F" w:rsidRPr="004A777F" w:rsidRDefault="004A777F" w:rsidP="004A777F">
      <w:pPr>
        <w:pStyle w:val="-1"/>
      </w:pPr>
      <w:r w:rsidRPr="004A777F">
        <w:t>Запись</w:t>
      </w:r>
      <w:r w:rsidR="000111BD">
        <w:t xml:space="preserve"> </w:t>
      </w:r>
      <w:r w:rsidRPr="004A777F">
        <w:t>артериального</w:t>
      </w:r>
      <w:r w:rsidR="000111BD">
        <w:t xml:space="preserve"> </w:t>
      </w:r>
      <w:r w:rsidRPr="004A777F">
        <w:t>давления;</w:t>
      </w:r>
    </w:p>
    <w:p w14:paraId="010E0488" w14:textId="5DBE403F" w:rsidR="004A777F" w:rsidRPr="004A777F" w:rsidRDefault="004A777F" w:rsidP="004A777F">
      <w:pPr>
        <w:pStyle w:val="-1"/>
      </w:pPr>
      <w:r w:rsidRPr="004A777F">
        <w:t>Запись</w:t>
      </w:r>
      <w:r w:rsidR="000111BD">
        <w:t xml:space="preserve"> </w:t>
      </w:r>
      <w:r w:rsidRPr="004A777F">
        <w:t>сердечного</w:t>
      </w:r>
      <w:r w:rsidR="000111BD">
        <w:t xml:space="preserve"> </w:t>
      </w:r>
      <w:r w:rsidRPr="004A777F">
        <w:t>ритма;</w:t>
      </w:r>
    </w:p>
    <w:p w14:paraId="026C159F" w14:textId="7B9AFD40" w:rsidR="004A777F" w:rsidRPr="004A777F" w:rsidRDefault="004A777F" w:rsidP="004A777F">
      <w:pPr>
        <w:pStyle w:val="-1"/>
      </w:pPr>
      <w:r w:rsidRPr="004A777F">
        <w:t>Запись</w:t>
      </w:r>
      <w:r w:rsidR="000111BD">
        <w:t xml:space="preserve"> </w:t>
      </w:r>
      <w:r w:rsidRPr="004A777F">
        <w:t>сатурации</w:t>
      </w:r>
      <w:r w:rsidR="000111BD">
        <w:t xml:space="preserve"> </w:t>
      </w:r>
      <w:r w:rsidRPr="004A777F">
        <w:t>крови;</w:t>
      </w:r>
    </w:p>
    <w:p w14:paraId="158835B0" w14:textId="0DE04FCC" w:rsidR="004A777F" w:rsidRDefault="004A777F" w:rsidP="004A777F">
      <w:pPr>
        <w:pStyle w:val="-1"/>
      </w:pPr>
      <w:r w:rsidRPr="004A777F">
        <w:t>Запись</w:t>
      </w:r>
      <w:r w:rsidR="000111BD">
        <w:t xml:space="preserve"> </w:t>
      </w:r>
      <w:r w:rsidRPr="004A777F">
        <w:t>температуры</w:t>
      </w:r>
      <w:r w:rsidR="000111BD">
        <w:t xml:space="preserve"> </w:t>
      </w:r>
      <w:r w:rsidRPr="004A777F">
        <w:t>тела.</w:t>
      </w:r>
    </w:p>
    <w:p w14:paraId="7B9D03EE" w14:textId="3F87A756" w:rsidR="00907204" w:rsidRDefault="00907204" w:rsidP="00907204">
      <w:pPr>
        <w:pStyle w:val="a3"/>
      </w:pPr>
      <w:bookmarkStart w:id="312" w:name="_Hlk67570278"/>
      <w:r>
        <w:t>Обработка</w:t>
      </w:r>
      <w:r w:rsidR="000111BD">
        <w:t xml:space="preserve"> </w:t>
      </w:r>
      <w:r>
        <w:t>запросов</w:t>
      </w:r>
      <w:r w:rsidR="000111BD">
        <w:t xml:space="preserve"> </w:t>
      </w:r>
      <w:r>
        <w:t>от</w:t>
      </w:r>
      <w:r w:rsidR="000111BD">
        <w:t xml:space="preserve"> </w:t>
      </w:r>
      <w:r w:rsidR="001F136F">
        <w:t>АРМ</w:t>
      </w:r>
      <w:r w:rsidR="000111BD">
        <w:t xml:space="preserve"> </w:t>
      </w:r>
      <w:r>
        <w:t>Врача</w:t>
      </w:r>
      <w:r w:rsidR="000111BD">
        <w:t xml:space="preserve"> </w:t>
      </w:r>
      <w:r>
        <w:t>на</w:t>
      </w:r>
      <w:r w:rsidR="000111BD">
        <w:t xml:space="preserve"> </w:t>
      </w:r>
      <w:r>
        <w:t>предоставление</w:t>
      </w:r>
      <w:r w:rsidR="000111BD">
        <w:t xml:space="preserve"> </w:t>
      </w:r>
      <w:r>
        <w:t>жизненных</w:t>
      </w:r>
      <w:r w:rsidR="000111BD">
        <w:t xml:space="preserve"> </w:t>
      </w:r>
      <w:r>
        <w:t>данных</w:t>
      </w:r>
      <w:r w:rsidR="000111BD">
        <w:t xml:space="preserve"> </w:t>
      </w:r>
      <w:r>
        <w:t>пациентов</w:t>
      </w:r>
      <w:bookmarkEnd w:id="312"/>
      <w:r>
        <w:t>.</w:t>
      </w:r>
    </w:p>
    <w:p w14:paraId="03B03EBA" w14:textId="2CAA848E" w:rsidR="009C1B7C" w:rsidRDefault="009C1B7C" w:rsidP="009C1B7C">
      <w:r>
        <w:t>Функция</w:t>
      </w:r>
      <w:r w:rsidR="000111BD">
        <w:t xml:space="preserve"> </w:t>
      </w:r>
      <w:r>
        <w:t>должна</w:t>
      </w:r>
      <w:r w:rsidR="000111BD">
        <w:t xml:space="preserve"> </w:t>
      </w:r>
      <w:r>
        <w:t>обеспечивать</w:t>
      </w:r>
      <w:r w:rsidR="000111BD">
        <w:t xml:space="preserve"> </w:t>
      </w:r>
      <w:r>
        <w:t>обработку</w:t>
      </w:r>
      <w:r w:rsidR="000111BD">
        <w:t xml:space="preserve"> </w:t>
      </w:r>
      <w:r>
        <w:t>запросов</w:t>
      </w:r>
      <w:r w:rsidR="000111BD">
        <w:t xml:space="preserve"> </w:t>
      </w:r>
      <w:r>
        <w:t>от</w:t>
      </w:r>
      <w:r w:rsidR="000111BD">
        <w:t xml:space="preserve"> </w:t>
      </w:r>
      <w:r>
        <w:t>АРМ</w:t>
      </w:r>
      <w:r w:rsidR="000111BD">
        <w:t xml:space="preserve"> </w:t>
      </w:r>
      <w:r>
        <w:t>Врача</w:t>
      </w:r>
      <w:r w:rsidR="000111BD">
        <w:t xml:space="preserve"> </w:t>
      </w:r>
      <w:r>
        <w:t>на</w:t>
      </w:r>
      <w:r w:rsidR="000111BD">
        <w:t xml:space="preserve"> </w:t>
      </w:r>
      <w:r>
        <w:t>предоставление</w:t>
      </w:r>
      <w:r w:rsidR="000111BD">
        <w:t xml:space="preserve"> </w:t>
      </w:r>
      <w:r>
        <w:t>жизненных</w:t>
      </w:r>
      <w:r w:rsidR="000111BD">
        <w:t xml:space="preserve"> </w:t>
      </w:r>
      <w:r>
        <w:t>данных</w:t>
      </w:r>
      <w:r w:rsidR="000111BD">
        <w:t xml:space="preserve"> </w:t>
      </w:r>
      <w:r>
        <w:t>пациентов</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rsidR="00DC1420">
        <w:rPr>
          <w:shd w:val="clear" w:color="auto" w:fill="FFFFFF"/>
        </w:rPr>
        <w:t>параметров</w:t>
      </w:r>
      <w:r>
        <w:t>:</w:t>
      </w:r>
    </w:p>
    <w:p w14:paraId="1B6318C0" w14:textId="7DA03EFB" w:rsidR="009C1B7C" w:rsidRPr="009C1B7C" w:rsidRDefault="009C1B7C" w:rsidP="009C1B7C">
      <w:pPr>
        <w:pStyle w:val="-1"/>
      </w:pPr>
      <w:r w:rsidRPr="009C1B7C">
        <w:t>Идентификатор</w:t>
      </w:r>
      <w:r w:rsidR="000111BD">
        <w:t xml:space="preserve"> </w:t>
      </w:r>
      <w:r w:rsidRPr="009C1B7C">
        <w:t>пациента</w:t>
      </w:r>
      <w:r w:rsidR="000111BD">
        <w:t xml:space="preserve"> </w:t>
      </w:r>
      <w:r w:rsidRPr="009C1B7C">
        <w:t>в</w:t>
      </w:r>
      <w:r w:rsidR="000111BD">
        <w:t xml:space="preserve"> </w:t>
      </w:r>
      <w:r w:rsidRPr="009C1B7C">
        <w:t>ЕМИАС.СПЭД;</w:t>
      </w:r>
    </w:p>
    <w:p w14:paraId="43B9338C" w14:textId="574EE985" w:rsidR="009C1B7C" w:rsidRPr="009C1B7C" w:rsidRDefault="009C1B7C" w:rsidP="009C1B7C">
      <w:pPr>
        <w:pStyle w:val="-1"/>
      </w:pPr>
      <w:r w:rsidRPr="009C1B7C">
        <w:t>Дата</w:t>
      </w:r>
      <w:r w:rsidR="000111BD">
        <w:t xml:space="preserve"> </w:t>
      </w:r>
      <w:r w:rsidRPr="009C1B7C">
        <w:t>начала</w:t>
      </w:r>
      <w:r w:rsidR="000111BD">
        <w:t xml:space="preserve"> </w:t>
      </w:r>
      <w:r w:rsidRPr="009C1B7C">
        <w:t>промежутка</w:t>
      </w:r>
      <w:r w:rsidR="000111BD">
        <w:t xml:space="preserve"> </w:t>
      </w:r>
      <w:r w:rsidRPr="009C1B7C">
        <w:t>запрашиваемых</w:t>
      </w:r>
      <w:r w:rsidR="000111BD">
        <w:t xml:space="preserve"> </w:t>
      </w:r>
      <w:r w:rsidRPr="009C1B7C">
        <w:t>данных;</w:t>
      </w:r>
    </w:p>
    <w:p w14:paraId="32FB6BBC" w14:textId="21D012E6" w:rsidR="009C1B7C" w:rsidRPr="009C1B7C" w:rsidRDefault="009C1B7C" w:rsidP="009C1B7C">
      <w:pPr>
        <w:pStyle w:val="-1"/>
      </w:pPr>
      <w:r w:rsidRPr="009C1B7C">
        <w:t>Дата</w:t>
      </w:r>
      <w:r w:rsidR="000111BD">
        <w:t xml:space="preserve"> </w:t>
      </w:r>
      <w:r w:rsidRPr="009C1B7C">
        <w:t>конца</w:t>
      </w:r>
      <w:r w:rsidR="000111BD">
        <w:t xml:space="preserve"> </w:t>
      </w:r>
      <w:r w:rsidRPr="009C1B7C">
        <w:t>промежутка</w:t>
      </w:r>
      <w:r w:rsidR="000111BD">
        <w:t xml:space="preserve"> </w:t>
      </w:r>
      <w:r w:rsidRPr="009C1B7C">
        <w:t>запрашиваемых</w:t>
      </w:r>
      <w:r w:rsidR="000111BD">
        <w:t xml:space="preserve"> </w:t>
      </w:r>
      <w:r w:rsidRPr="009C1B7C">
        <w:t>данных;</w:t>
      </w:r>
    </w:p>
    <w:p w14:paraId="2D47DB43" w14:textId="1705E4C1" w:rsidR="009C1B7C" w:rsidRPr="009C1B7C" w:rsidRDefault="009C1B7C" w:rsidP="009C1B7C">
      <w:pPr>
        <w:pStyle w:val="-1"/>
      </w:pPr>
      <w:r w:rsidRPr="009C1B7C">
        <w:t>Источники</w:t>
      </w:r>
      <w:r w:rsidR="000111BD">
        <w:t xml:space="preserve"> </w:t>
      </w:r>
      <w:r w:rsidRPr="009C1B7C">
        <w:t>данных</w:t>
      </w:r>
      <w:r w:rsidR="000111BD">
        <w:t xml:space="preserve"> </w:t>
      </w:r>
      <w:r w:rsidRPr="009C1B7C">
        <w:t>при</w:t>
      </w:r>
      <w:r w:rsidR="000111BD">
        <w:t xml:space="preserve"> </w:t>
      </w:r>
      <w:r w:rsidRPr="009C1B7C">
        <w:t>фильтрации.</w:t>
      </w:r>
    </w:p>
    <w:p w14:paraId="0D4B8DF7" w14:textId="230AADC2" w:rsidR="00495595" w:rsidRPr="009E62C1" w:rsidRDefault="00495595" w:rsidP="009E62C1">
      <w:pPr>
        <w:pStyle w:val="3-3"/>
      </w:pPr>
      <w:bookmarkStart w:id="313" w:name="_Toc67910731"/>
      <w:r w:rsidRPr="009E62C1">
        <w:t>Требования</w:t>
      </w:r>
      <w:r w:rsidR="000111BD">
        <w:t xml:space="preserve"> </w:t>
      </w:r>
      <w:r w:rsidRPr="009E62C1">
        <w:t>к</w:t>
      </w:r>
      <w:r w:rsidR="000111BD">
        <w:t xml:space="preserve"> </w:t>
      </w:r>
      <w:r w:rsidRPr="009E62C1">
        <w:t>работам</w:t>
      </w:r>
      <w:r w:rsidR="000111BD">
        <w:t xml:space="preserve"> </w:t>
      </w:r>
      <w:r w:rsidRPr="009E62C1">
        <w:t>по</w:t>
      </w:r>
      <w:r w:rsidR="000111BD">
        <w:t xml:space="preserve"> </w:t>
      </w:r>
      <w:r w:rsidRPr="009E62C1">
        <w:t>разработке</w:t>
      </w:r>
      <w:r w:rsidR="000111BD">
        <w:t xml:space="preserve"> </w:t>
      </w:r>
      <w:r w:rsidRPr="009E62C1">
        <w:t>комплекса</w:t>
      </w:r>
      <w:r w:rsidR="000111BD">
        <w:t xml:space="preserve"> </w:t>
      </w:r>
      <w:r w:rsidRPr="009E62C1">
        <w:t>программных</w:t>
      </w:r>
      <w:r w:rsidR="000111BD">
        <w:t xml:space="preserve"> </w:t>
      </w:r>
      <w:r w:rsidRPr="009E62C1">
        <w:t>средств</w:t>
      </w:r>
      <w:r w:rsidR="000111BD">
        <w:t xml:space="preserve"> </w:t>
      </w:r>
      <w:r w:rsidRPr="009E62C1">
        <w:t>для</w:t>
      </w:r>
      <w:r w:rsidR="000111BD">
        <w:t xml:space="preserve"> </w:t>
      </w:r>
      <w:r w:rsidRPr="009E62C1">
        <w:t>асинхронного</w:t>
      </w:r>
      <w:r w:rsidR="000111BD">
        <w:t xml:space="preserve"> </w:t>
      </w:r>
      <w:r w:rsidRPr="009E62C1">
        <w:t>обмена</w:t>
      </w:r>
      <w:r w:rsidR="000111BD">
        <w:t xml:space="preserve"> </w:t>
      </w:r>
      <w:r w:rsidRPr="009E62C1">
        <w:t>сообщениями</w:t>
      </w:r>
      <w:r w:rsidR="000111BD">
        <w:t xml:space="preserve"> </w:t>
      </w:r>
      <w:r w:rsidRPr="009E62C1">
        <w:t>между</w:t>
      </w:r>
      <w:r w:rsidR="000111BD">
        <w:t xml:space="preserve"> </w:t>
      </w:r>
      <w:r w:rsidRPr="009E62C1">
        <w:t>программными</w:t>
      </w:r>
      <w:r w:rsidR="000111BD">
        <w:t xml:space="preserve"> </w:t>
      </w:r>
      <w:r w:rsidRPr="009E62C1">
        <w:t>интерфейсами</w:t>
      </w:r>
      <w:r w:rsidR="000111BD">
        <w:t xml:space="preserve"> </w:t>
      </w:r>
      <w:r w:rsidRPr="009E62C1">
        <w:t>ЕМИАС</w:t>
      </w:r>
      <w:bookmarkEnd w:id="313"/>
    </w:p>
    <w:p w14:paraId="2691F60D" w14:textId="0CBAC889" w:rsidR="00495595" w:rsidRDefault="00495595" w:rsidP="00495595">
      <w:r>
        <w:t>Н</w:t>
      </w:r>
      <w:r w:rsidRPr="007F4644">
        <w:t>аименование</w:t>
      </w:r>
      <w:r w:rsidR="000111BD">
        <w:t xml:space="preserve"> </w:t>
      </w:r>
      <w:r w:rsidRPr="007F4644">
        <w:t>работы</w:t>
      </w:r>
      <w:r>
        <w:t>:</w:t>
      </w:r>
      <w:r w:rsidR="000111BD">
        <w:t xml:space="preserve"> </w:t>
      </w:r>
      <w:r>
        <w:rPr>
          <w:rFonts w:eastAsia="Times New Roman"/>
        </w:rPr>
        <w:t>разработка</w:t>
      </w:r>
      <w:r w:rsidR="000111BD">
        <w:rPr>
          <w:rFonts w:eastAsia="Times New Roman"/>
        </w:rPr>
        <w:t xml:space="preserve"> </w:t>
      </w:r>
      <w:r w:rsidRPr="2B245FD7">
        <w:rPr>
          <w:rFonts w:eastAsia="Times New Roman"/>
        </w:rPr>
        <w:t>комплекса</w:t>
      </w:r>
      <w:r w:rsidR="000111BD">
        <w:rPr>
          <w:rFonts w:eastAsia="Times New Roman"/>
        </w:rPr>
        <w:t xml:space="preserve"> </w:t>
      </w:r>
      <w:r w:rsidRPr="2B245FD7">
        <w:rPr>
          <w:rFonts w:eastAsia="Times New Roman"/>
        </w:rPr>
        <w:t>программных</w:t>
      </w:r>
      <w:r w:rsidR="000111BD">
        <w:rPr>
          <w:rFonts w:eastAsia="Times New Roman"/>
        </w:rPr>
        <w:t xml:space="preserve"> </w:t>
      </w:r>
      <w:r w:rsidRPr="2B245FD7">
        <w:rPr>
          <w:rFonts w:eastAsia="Times New Roman"/>
        </w:rPr>
        <w:t>средств</w:t>
      </w:r>
      <w:r w:rsidR="000111BD">
        <w:rPr>
          <w:rFonts w:eastAsia="Times New Roman"/>
        </w:rPr>
        <w:t xml:space="preserve"> </w:t>
      </w:r>
      <w:r w:rsidRPr="2B245FD7">
        <w:rPr>
          <w:rFonts w:eastAsia="Times New Roman"/>
        </w:rPr>
        <w:t>для</w:t>
      </w:r>
      <w:r w:rsidR="000111BD">
        <w:rPr>
          <w:rFonts w:eastAsia="Times New Roman"/>
        </w:rPr>
        <w:t xml:space="preserve"> </w:t>
      </w:r>
      <w:r w:rsidRPr="2B245FD7">
        <w:rPr>
          <w:rFonts w:eastAsia="Times New Roman"/>
        </w:rPr>
        <w:t>асинхронного</w:t>
      </w:r>
      <w:r w:rsidR="000111BD">
        <w:rPr>
          <w:rFonts w:eastAsia="Times New Roman"/>
        </w:rPr>
        <w:t xml:space="preserve"> </w:t>
      </w:r>
      <w:r w:rsidRPr="2B245FD7">
        <w:rPr>
          <w:rFonts w:eastAsia="Times New Roman"/>
        </w:rPr>
        <w:t>обмена</w:t>
      </w:r>
      <w:r w:rsidR="000111BD">
        <w:rPr>
          <w:rFonts w:eastAsia="Times New Roman"/>
        </w:rPr>
        <w:t xml:space="preserve"> </w:t>
      </w:r>
      <w:r w:rsidRPr="2B245FD7">
        <w:rPr>
          <w:rFonts w:eastAsia="Times New Roman"/>
        </w:rPr>
        <w:t>сообщениями</w:t>
      </w:r>
      <w:r w:rsidR="000111BD">
        <w:rPr>
          <w:rFonts w:eastAsia="Times New Roman"/>
        </w:rPr>
        <w:t xml:space="preserve"> </w:t>
      </w:r>
      <w:r w:rsidRPr="2B245FD7">
        <w:rPr>
          <w:rFonts w:eastAsia="Times New Roman"/>
        </w:rPr>
        <w:t>между</w:t>
      </w:r>
      <w:r w:rsidR="000111BD">
        <w:rPr>
          <w:rFonts w:eastAsia="Times New Roman"/>
        </w:rPr>
        <w:t xml:space="preserve"> </w:t>
      </w:r>
      <w:r w:rsidRPr="2B245FD7">
        <w:rPr>
          <w:rFonts w:eastAsia="Times New Roman"/>
        </w:rPr>
        <w:t>программными</w:t>
      </w:r>
      <w:r w:rsidR="000111BD">
        <w:rPr>
          <w:rFonts w:eastAsia="Times New Roman"/>
        </w:rPr>
        <w:t xml:space="preserve"> </w:t>
      </w:r>
      <w:r w:rsidRPr="2B245FD7">
        <w:rPr>
          <w:rFonts w:eastAsia="Times New Roman"/>
        </w:rPr>
        <w:t>интерфейсами</w:t>
      </w:r>
      <w:r w:rsidR="000111BD">
        <w:rPr>
          <w:rFonts w:eastAsia="Times New Roman"/>
        </w:rPr>
        <w:t xml:space="preserve"> </w:t>
      </w:r>
      <w:r w:rsidRPr="2B245FD7">
        <w:rPr>
          <w:rFonts w:eastAsia="Times New Roman"/>
        </w:rPr>
        <w:t>ЕМИАС</w:t>
      </w:r>
      <w:r>
        <w:t>.</w:t>
      </w:r>
    </w:p>
    <w:p w14:paraId="489928D7" w14:textId="6BEBD0A9" w:rsidR="00495595" w:rsidRDefault="00495595" w:rsidP="00495595">
      <w:r>
        <w:t>Наименование</w:t>
      </w:r>
      <w:r w:rsidR="000111BD">
        <w:t xml:space="preserve"> </w:t>
      </w:r>
      <w:r>
        <w:t>компонента</w:t>
      </w:r>
      <w:r w:rsidR="000111BD">
        <w:t xml:space="preserve"> </w:t>
      </w:r>
      <w:r>
        <w:t>Подсистемы,</w:t>
      </w:r>
      <w:r w:rsidR="000111BD">
        <w:t xml:space="preserve"> </w:t>
      </w:r>
      <w:r>
        <w:t>в</w:t>
      </w:r>
      <w:r w:rsidR="000111BD">
        <w:t xml:space="preserve"> </w:t>
      </w:r>
      <w:r>
        <w:t>отношении</w:t>
      </w:r>
      <w:r w:rsidR="000111BD">
        <w:t xml:space="preserve"> </w:t>
      </w:r>
      <w:r>
        <w:t>которого</w:t>
      </w:r>
      <w:r w:rsidR="000111BD">
        <w:t xml:space="preserve"> </w:t>
      </w:r>
      <w:r>
        <w:t>должна</w:t>
      </w:r>
      <w:r w:rsidR="000111BD">
        <w:t xml:space="preserve"> </w:t>
      </w:r>
      <w:r>
        <w:t>быть</w:t>
      </w:r>
      <w:r w:rsidR="000111BD">
        <w:t xml:space="preserve"> </w:t>
      </w:r>
      <w:r>
        <w:t>выполнена</w:t>
      </w:r>
      <w:r w:rsidR="000111BD">
        <w:t xml:space="preserve"> </w:t>
      </w:r>
      <w:r>
        <w:t>работа:</w:t>
      </w:r>
      <w:r w:rsidR="000111BD">
        <w:t xml:space="preserve"> </w:t>
      </w:r>
      <w:r>
        <w:rPr>
          <w:rFonts w:eastAsia="Times New Roman"/>
        </w:rPr>
        <w:t>К</w:t>
      </w:r>
      <w:r w:rsidRPr="00CA61FF">
        <w:rPr>
          <w:rFonts w:eastAsia="Times New Roman"/>
        </w:rPr>
        <w:t>омплекс</w:t>
      </w:r>
      <w:r w:rsidR="000111BD">
        <w:rPr>
          <w:rFonts w:eastAsia="Times New Roman"/>
        </w:rPr>
        <w:t xml:space="preserve"> </w:t>
      </w:r>
      <w:r w:rsidRPr="00CA61FF">
        <w:rPr>
          <w:rFonts w:eastAsia="Times New Roman"/>
        </w:rPr>
        <w:t>программных</w:t>
      </w:r>
      <w:r w:rsidR="000111BD">
        <w:rPr>
          <w:rFonts w:eastAsia="Times New Roman"/>
        </w:rPr>
        <w:t xml:space="preserve"> </w:t>
      </w:r>
      <w:r w:rsidRPr="00CA61FF">
        <w:rPr>
          <w:rFonts w:eastAsia="Times New Roman"/>
        </w:rPr>
        <w:t>средств</w:t>
      </w:r>
      <w:r w:rsidR="000111BD">
        <w:rPr>
          <w:rFonts w:eastAsia="Times New Roman"/>
        </w:rPr>
        <w:t xml:space="preserve"> </w:t>
      </w:r>
      <w:r w:rsidRPr="00CA61FF">
        <w:rPr>
          <w:rFonts w:eastAsia="Times New Roman"/>
        </w:rPr>
        <w:t>для</w:t>
      </w:r>
      <w:r w:rsidR="000111BD">
        <w:rPr>
          <w:rFonts w:eastAsia="Times New Roman"/>
        </w:rPr>
        <w:t xml:space="preserve"> </w:t>
      </w:r>
      <w:r w:rsidRPr="00CA61FF">
        <w:rPr>
          <w:rFonts w:eastAsia="Times New Roman"/>
        </w:rPr>
        <w:t>асинхронного</w:t>
      </w:r>
      <w:r w:rsidR="000111BD">
        <w:rPr>
          <w:rFonts w:eastAsia="Times New Roman"/>
        </w:rPr>
        <w:t xml:space="preserve"> </w:t>
      </w:r>
      <w:r w:rsidRPr="00CA61FF">
        <w:rPr>
          <w:rFonts w:eastAsia="Times New Roman"/>
        </w:rPr>
        <w:t>обмена</w:t>
      </w:r>
      <w:r w:rsidR="000111BD">
        <w:rPr>
          <w:rFonts w:eastAsia="Times New Roman"/>
        </w:rPr>
        <w:t xml:space="preserve"> </w:t>
      </w:r>
      <w:r w:rsidRPr="00CA61FF">
        <w:rPr>
          <w:rFonts w:eastAsia="Times New Roman"/>
        </w:rPr>
        <w:t>сообщениями</w:t>
      </w:r>
      <w:r w:rsidR="000111BD">
        <w:rPr>
          <w:rFonts w:eastAsia="Times New Roman"/>
        </w:rPr>
        <w:t xml:space="preserve"> </w:t>
      </w:r>
      <w:r w:rsidRPr="00CA61FF">
        <w:rPr>
          <w:rFonts w:eastAsia="Times New Roman"/>
        </w:rPr>
        <w:t>между</w:t>
      </w:r>
      <w:r w:rsidR="000111BD">
        <w:rPr>
          <w:rFonts w:eastAsia="Times New Roman"/>
        </w:rPr>
        <w:t xml:space="preserve"> </w:t>
      </w:r>
      <w:r w:rsidRPr="00CA61FF">
        <w:rPr>
          <w:rFonts w:eastAsia="Times New Roman"/>
        </w:rPr>
        <w:t>программными</w:t>
      </w:r>
      <w:r w:rsidR="000111BD">
        <w:rPr>
          <w:rFonts w:eastAsia="Times New Roman"/>
        </w:rPr>
        <w:t xml:space="preserve"> </w:t>
      </w:r>
      <w:r w:rsidRPr="00CA61FF">
        <w:rPr>
          <w:rFonts w:eastAsia="Times New Roman"/>
        </w:rPr>
        <w:t>интерфейсами</w:t>
      </w:r>
      <w:r w:rsidR="000111BD">
        <w:rPr>
          <w:rFonts w:eastAsia="Times New Roman"/>
        </w:rPr>
        <w:t xml:space="preserve"> </w:t>
      </w:r>
      <w:r w:rsidRPr="00CA61FF">
        <w:rPr>
          <w:rFonts w:eastAsia="Times New Roman"/>
        </w:rPr>
        <w:t>ЕМИАС</w:t>
      </w:r>
      <w:r>
        <w:t>.</w:t>
      </w:r>
    </w:p>
    <w:p w14:paraId="36C08AF6" w14:textId="698FC584" w:rsidR="00495595" w:rsidRDefault="00495595" w:rsidP="00495595">
      <w:r>
        <w:t>З</w:t>
      </w:r>
      <w:r w:rsidRPr="00BA47EA">
        <w:t>адачи,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решены</w:t>
      </w:r>
      <w:r w:rsidR="000111BD">
        <w:t xml:space="preserve"> </w:t>
      </w:r>
      <w:r w:rsidRPr="00BA47EA">
        <w:t>в</w:t>
      </w:r>
      <w:r w:rsidR="000111BD">
        <w:t xml:space="preserve"> </w:t>
      </w:r>
      <w:r w:rsidRPr="00BA47EA">
        <w:t>рамках</w:t>
      </w:r>
      <w:r w:rsidR="000111BD">
        <w:t xml:space="preserve"> </w:t>
      </w:r>
      <w:r w:rsidRPr="00BA47EA">
        <w:t>выполнения</w:t>
      </w:r>
      <w:r w:rsidR="000111BD">
        <w:t xml:space="preserve"> </w:t>
      </w:r>
      <w:r w:rsidRPr="00BA47EA">
        <w:t>работ</w:t>
      </w:r>
      <w:r w:rsidR="000111BD">
        <w:t xml:space="preserve"> </w:t>
      </w:r>
      <w:r w:rsidRPr="00BA47EA">
        <w:t>по</w:t>
      </w:r>
      <w:r w:rsidR="000111BD">
        <w:t xml:space="preserve"> </w:t>
      </w:r>
      <w:r w:rsidRPr="00BA47EA">
        <w:t>Заявке</w:t>
      </w:r>
      <w:r w:rsidR="000111BD">
        <w:t xml:space="preserve"> </w:t>
      </w:r>
      <w:r w:rsidRPr="005418E0">
        <w:t>от</w:t>
      </w:r>
      <w:r w:rsidR="000111BD">
        <w:t xml:space="preserve"> </w:t>
      </w:r>
      <w:r>
        <w:t>1</w:t>
      </w:r>
      <w:r w:rsidR="000111BD">
        <w:t xml:space="preserve"> </w:t>
      </w:r>
      <w:r>
        <w:t>декабря</w:t>
      </w:r>
      <w:r w:rsidR="000111BD">
        <w:t xml:space="preserve"> </w:t>
      </w:r>
      <w:r>
        <w:t>2021</w:t>
      </w:r>
      <w:r w:rsidR="000111BD">
        <w:t xml:space="preserve"> </w:t>
      </w:r>
      <w:r>
        <w:t>г.</w:t>
      </w:r>
      <w:r w:rsidR="000111BD">
        <w:t xml:space="preserve"> </w:t>
      </w:r>
      <w:r w:rsidRPr="008D7B8D">
        <w:t>№</w:t>
      </w:r>
      <w:r w:rsidR="000111BD">
        <w:t xml:space="preserve"> </w:t>
      </w:r>
      <w:r>
        <w:t>2:</w:t>
      </w:r>
    </w:p>
    <w:p w14:paraId="0312B02A" w14:textId="5132BF68" w:rsidR="006E6D26" w:rsidRDefault="006E6D26" w:rsidP="006E6D26">
      <w:pPr>
        <w:pStyle w:val="-1"/>
      </w:pPr>
      <w:r>
        <w:t>Обеспечение</w:t>
      </w:r>
      <w:r w:rsidR="000111BD">
        <w:t xml:space="preserve"> </w:t>
      </w:r>
      <w:r>
        <w:t>возможности</w:t>
      </w:r>
      <w:r w:rsidR="000111BD">
        <w:t xml:space="preserve"> </w:t>
      </w:r>
      <w:r>
        <w:t>чтения</w:t>
      </w:r>
      <w:r w:rsidR="000111BD">
        <w:t xml:space="preserve"> </w:t>
      </w:r>
      <w:r>
        <w:t>и</w:t>
      </w:r>
      <w:r w:rsidR="000111BD">
        <w:t xml:space="preserve"> </w:t>
      </w:r>
      <w:r>
        <w:t>отправки</w:t>
      </w:r>
      <w:r w:rsidR="000111BD">
        <w:t xml:space="preserve"> </w:t>
      </w:r>
      <w:r>
        <w:t>сообщений</w:t>
      </w:r>
      <w:r w:rsidR="000111BD">
        <w:t xml:space="preserve"> </w:t>
      </w:r>
      <w:r>
        <w:t>с</w:t>
      </w:r>
      <w:r w:rsidR="000111BD">
        <w:t xml:space="preserve"> </w:t>
      </w:r>
      <w:r>
        <w:t>помощью</w:t>
      </w:r>
      <w:r w:rsidR="000111BD">
        <w:t xml:space="preserve"> </w:t>
      </w:r>
      <w:r>
        <w:t>клиентской</w:t>
      </w:r>
      <w:r w:rsidR="000111BD">
        <w:t xml:space="preserve"> </w:t>
      </w:r>
      <w:r>
        <w:t>библиотеки</w:t>
      </w:r>
      <w:r w:rsidR="000111BD">
        <w:t xml:space="preserve"> </w:t>
      </w:r>
      <w:r>
        <w:t>версии</w:t>
      </w:r>
      <w:r w:rsidR="000111BD">
        <w:t xml:space="preserve"> </w:t>
      </w:r>
      <w:r>
        <w:t>4.0.1;</w:t>
      </w:r>
    </w:p>
    <w:p w14:paraId="62E3C2BF" w14:textId="14F43AF3" w:rsidR="006E6D26" w:rsidRDefault="006E6D26" w:rsidP="006E6D26">
      <w:pPr>
        <w:pStyle w:val="-1"/>
      </w:pPr>
      <w:r>
        <w:t>Обеспечение</w:t>
      </w:r>
      <w:r w:rsidR="000111BD">
        <w:t xml:space="preserve"> </w:t>
      </w:r>
      <w:r>
        <w:t>возможности</w:t>
      </w:r>
      <w:r w:rsidR="000111BD">
        <w:t xml:space="preserve"> </w:t>
      </w:r>
      <w:r>
        <w:t>просмотра</w:t>
      </w:r>
      <w:r w:rsidR="000111BD">
        <w:t xml:space="preserve"> </w:t>
      </w:r>
      <w:r>
        <w:t>сведений</w:t>
      </w:r>
      <w:r w:rsidR="000111BD">
        <w:t xml:space="preserve"> </w:t>
      </w:r>
      <w:r>
        <w:t>о</w:t>
      </w:r>
      <w:r w:rsidR="000111BD">
        <w:t xml:space="preserve"> </w:t>
      </w:r>
      <w:r>
        <w:t>топиках</w:t>
      </w:r>
      <w:r w:rsidR="000111BD">
        <w:t xml:space="preserve"> </w:t>
      </w:r>
      <w:r>
        <w:t>с</w:t>
      </w:r>
      <w:r w:rsidR="000111BD">
        <w:t xml:space="preserve"> </w:t>
      </w:r>
      <w:r>
        <w:t>помощью</w:t>
      </w:r>
      <w:r w:rsidR="000111BD">
        <w:t xml:space="preserve"> </w:t>
      </w:r>
      <w:r>
        <w:t>программного</w:t>
      </w:r>
      <w:r w:rsidR="000111BD">
        <w:t xml:space="preserve"> </w:t>
      </w:r>
      <w:r>
        <w:t>средства</w:t>
      </w:r>
      <w:r w:rsidR="000111BD">
        <w:t xml:space="preserve"> </w:t>
      </w:r>
      <w:r>
        <w:t>Kafdrop</w:t>
      </w:r>
      <w:r w:rsidR="000111BD">
        <w:t xml:space="preserve"> </w:t>
      </w:r>
      <w:r>
        <w:t>версии</w:t>
      </w:r>
      <w:r w:rsidR="000111BD">
        <w:t xml:space="preserve"> </w:t>
      </w:r>
      <w:r>
        <w:t>не</w:t>
      </w:r>
      <w:r w:rsidR="000111BD">
        <w:t xml:space="preserve"> </w:t>
      </w:r>
      <w:r>
        <w:t>ниже</w:t>
      </w:r>
      <w:r w:rsidR="000111BD">
        <w:t xml:space="preserve"> </w:t>
      </w:r>
      <w:r>
        <w:t>2.5.2;</w:t>
      </w:r>
    </w:p>
    <w:p w14:paraId="5AA88FDC" w14:textId="7AC597D1" w:rsidR="006E6D26" w:rsidRDefault="006E6D26" w:rsidP="006E6D26">
      <w:pPr>
        <w:pStyle w:val="-1"/>
      </w:pPr>
      <w:r>
        <w:t>Обеспечение</w:t>
      </w:r>
      <w:r w:rsidR="000111BD">
        <w:t xml:space="preserve"> </w:t>
      </w:r>
      <w:r>
        <w:t>доставки</w:t>
      </w:r>
      <w:r w:rsidR="000111BD">
        <w:t xml:space="preserve"> </w:t>
      </w:r>
      <w:r>
        <w:t>сообщений</w:t>
      </w:r>
      <w:r w:rsidR="000111BD">
        <w:t xml:space="preserve"> </w:t>
      </w:r>
      <w:r>
        <w:t>с</w:t>
      </w:r>
      <w:r w:rsidR="000111BD">
        <w:t xml:space="preserve"> </w:t>
      </w:r>
      <w:r>
        <w:t>помощью</w:t>
      </w:r>
      <w:r w:rsidR="000111BD">
        <w:t xml:space="preserve"> </w:t>
      </w:r>
      <w:r>
        <w:t>программного</w:t>
      </w:r>
      <w:r w:rsidR="000111BD">
        <w:t xml:space="preserve"> </w:t>
      </w:r>
      <w:r>
        <w:t>средства</w:t>
      </w:r>
      <w:r w:rsidR="000111BD">
        <w:t xml:space="preserve"> </w:t>
      </w:r>
      <w:r>
        <w:t>Kafka</w:t>
      </w:r>
      <w:r w:rsidR="000111BD">
        <w:t xml:space="preserve"> </w:t>
      </w:r>
      <w:r>
        <w:t>версии</w:t>
      </w:r>
      <w:r w:rsidR="000111BD">
        <w:t xml:space="preserve"> </w:t>
      </w:r>
      <w:r>
        <w:t>2.11-0.11.0.2;</w:t>
      </w:r>
    </w:p>
    <w:p w14:paraId="1B3FFD54" w14:textId="178A2654" w:rsidR="006E6D26" w:rsidRDefault="006E6D26" w:rsidP="006E6D26">
      <w:pPr>
        <w:pStyle w:val="-1"/>
      </w:pPr>
      <w:r>
        <w:t>Администрирование</w:t>
      </w:r>
      <w:r w:rsidR="000111BD">
        <w:t xml:space="preserve"> </w:t>
      </w:r>
      <w:r>
        <w:t>комплекса</w:t>
      </w:r>
      <w:r w:rsidR="000111BD">
        <w:t xml:space="preserve"> </w:t>
      </w:r>
      <w:r>
        <w:t>программных</w:t>
      </w:r>
      <w:r w:rsidR="000111BD">
        <w:t xml:space="preserve"> </w:t>
      </w:r>
      <w:r>
        <w:t>средств</w:t>
      </w:r>
      <w:r w:rsidR="000111BD">
        <w:t xml:space="preserve"> </w:t>
      </w:r>
      <w:r>
        <w:t>для</w:t>
      </w:r>
      <w:r w:rsidR="000111BD">
        <w:t xml:space="preserve"> </w:t>
      </w:r>
      <w:r>
        <w:t>асинхронного</w:t>
      </w:r>
      <w:r w:rsidR="000111BD">
        <w:t xml:space="preserve"> </w:t>
      </w:r>
      <w:r>
        <w:t>обмена</w:t>
      </w:r>
      <w:r w:rsidR="000111BD">
        <w:t xml:space="preserve"> </w:t>
      </w:r>
      <w:r>
        <w:t>сообщениями</w:t>
      </w:r>
      <w:r w:rsidR="000111BD">
        <w:t xml:space="preserve"> </w:t>
      </w:r>
      <w:r>
        <w:t>между</w:t>
      </w:r>
      <w:r w:rsidR="000111BD">
        <w:t xml:space="preserve"> </w:t>
      </w:r>
      <w:r>
        <w:t>программными</w:t>
      </w:r>
      <w:r w:rsidR="000111BD">
        <w:t xml:space="preserve"> </w:t>
      </w:r>
      <w:r>
        <w:t>интерфейсами</w:t>
      </w:r>
      <w:r w:rsidR="000111BD">
        <w:t xml:space="preserve"> </w:t>
      </w:r>
      <w:r>
        <w:t>ЕМИАС;</w:t>
      </w:r>
    </w:p>
    <w:p w14:paraId="3D546ED6" w14:textId="760799B4" w:rsidR="006E6D26" w:rsidRDefault="006E6D26" w:rsidP="006E6D26">
      <w:pPr>
        <w:pStyle w:val="-1"/>
      </w:pPr>
      <w:r>
        <w:t>Просмотр</w:t>
      </w:r>
      <w:r w:rsidR="000111BD">
        <w:t xml:space="preserve"> </w:t>
      </w:r>
      <w:r>
        <w:t>данных</w:t>
      </w:r>
      <w:r w:rsidR="000111BD">
        <w:t xml:space="preserve"> </w:t>
      </w:r>
      <w:r>
        <w:t>об</w:t>
      </w:r>
      <w:r w:rsidR="000111BD">
        <w:t xml:space="preserve"> </w:t>
      </w:r>
      <w:r>
        <w:t>ошибках</w:t>
      </w:r>
      <w:r w:rsidR="000111BD">
        <w:t xml:space="preserve"> </w:t>
      </w:r>
      <w:r>
        <w:t>потребителей</w:t>
      </w:r>
      <w:r w:rsidR="000111BD">
        <w:t xml:space="preserve"> </w:t>
      </w:r>
      <w:r>
        <w:t>при</w:t>
      </w:r>
      <w:r w:rsidR="000111BD">
        <w:t xml:space="preserve"> </w:t>
      </w:r>
      <w:r>
        <w:t>обработке</w:t>
      </w:r>
      <w:r w:rsidR="000111BD">
        <w:t xml:space="preserve"> </w:t>
      </w:r>
      <w:r>
        <w:t>сообщений</w:t>
      </w:r>
      <w:r w:rsidR="008462F0">
        <w:t>.</w:t>
      </w:r>
    </w:p>
    <w:p w14:paraId="4DF73C4F" w14:textId="08E346D2" w:rsidR="008462F0" w:rsidRDefault="008462F0" w:rsidP="008462F0">
      <w:r w:rsidRPr="009A0B76">
        <w:t xml:space="preserve">В целях обеспечения выполнения </w:t>
      </w:r>
      <w:r w:rsidR="00234A90">
        <w:t>разрабатываемых</w:t>
      </w:r>
      <w:r w:rsidRPr="009A0B76">
        <w:t xml:space="preserve"> функций, указанных в п.п.</w:t>
      </w:r>
      <w:r>
        <w:t> </w:t>
      </w:r>
      <w:r>
        <w:fldChar w:fldCharType="begin"/>
      </w:r>
      <w:r>
        <w:instrText xml:space="preserve"> REF _Ref66276685 \r \h </w:instrText>
      </w:r>
      <w:r>
        <w:fldChar w:fldCharType="separate"/>
      </w:r>
      <w:r>
        <w:t>2.1.13.1</w:t>
      </w:r>
      <w:r>
        <w:fldChar w:fldCharType="end"/>
      </w:r>
      <w:r>
        <w:t xml:space="preserve"> - </w:t>
      </w:r>
      <w:r>
        <w:fldChar w:fldCharType="begin"/>
      </w:r>
      <w:r>
        <w:instrText xml:space="preserve"> REF _Ref66276690 \r \h </w:instrText>
      </w:r>
      <w:r>
        <w:fldChar w:fldCharType="separate"/>
      </w:r>
      <w:r>
        <w:t>2.1.13.5</w:t>
      </w:r>
      <w:r>
        <w:fldChar w:fldCharType="end"/>
      </w:r>
      <w:r>
        <w:t>,</w:t>
      </w:r>
      <w:r w:rsidRPr="009A0B76">
        <w:t xml:space="preserve"> в рамках выполнения работ должна быть проведена </w:t>
      </w:r>
      <w:r w:rsidR="00234A90">
        <w:t>разработка</w:t>
      </w:r>
      <w:r w:rsidRPr="009A0B76">
        <w:t xml:space="preserve"> структуры хранения данных в объеме </w:t>
      </w:r>
      <w:r>
        <w:t>следующих таблиц:</w:t>
      </w:r>
    </w:p>
    <w:p w14:paraId="1CA0933E" w14:textId="7CE35BDB" w:rsidR="008462F0" w:rsidRDefault="008462F0" w:rsidP="008462F0">
      <w:pPr>
        <w:pStyle w:val="-1"/>
      </w:pPr>
      <w:r>
        <w:t>Топик;</w:t>
      </w:r>
    </w:p>
    <w:p w14:paraId="66C2E816" w14:textId="4E8C88A6" w:rsidR="008462F0" w:rsidRDefault="008462F0" w:rsidP="005E32CC">
      <w:pPr>
        <w:pStyle w:val="-1"/>
      </w:pPr>
      <w:r>
        <w:t>Состояние топика</w:t>
      </w:r>
      <w:r w:rsidR="00212368">
        <w:t>.</w:t>
      </w:r>
    </w:p>
    <w:p w14:paraId="0B1A1979" w14:textId="47C6162B" w:rsidR="00495595" w:rsidRDefault="00495595" w:rsidP="006E6D26">
      <w:pPr>
        <w:pStyle w:val="-SAS"/>
      </w:pPr>
      <w:r>
        <w:t>Далее</w:t>
      </w:r>
      <w:r w:rsidR="000111BD">
        <w:t xml:space="preserve"> </w:t>
      </w:r>
      <w:r>
        <w:t>приведены</w:t>
      </w:r>
      <w:r w:rsidR="000111BD">
        <w:t xml:space="preserve"> </w:t>
      </w:r>
      <w:r w:rsidRPr="00BA47EA">
        <w:t>функциональные</w:t>
      </w:r>
      <w:r w:rsidR="000111BD">
        <w:t xml:space="preserve"> </w:t>
      </w:r>
      <w:r w:rsidRPr="00BA47EA">
        <w:t>возможности,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доработаны/разработаны</w:t>
      </w:r>
      <w:r>
        <w:t>.</w:t>
      </w:r>
    </w:p>
    <w:p w14:paraId="034FECC2" w14:textId="3FB4E7CE" w:rsidR="00495595" w:rsidRPr="009E62C1" w:rsidRDefault="00CD5484" w:rsidP="009E62C1">
      <w:pPr>
        <w:pStyle w:val="4-4"/>
      </w:pPr>
      <w:bookmarkStart w:id="314" w:name="_Ref66276685"/>
      <w:r w:rsidRPr="009E62C1">
        <w:t>Обеспечение</w:t>
      </w:r>
      <w:r w:rsidR="000111BD">
        <w:t xml:space="preserve"> </w:t>
      </w:r>
      <w:r w:rsidRPr="009E62C1">
        <w:t>возможности</w:t>
      </w:r>
      <w:r w:rsidR="000111BD">
        <w:t xml:space="preserve"> </w:t>
      </w:r>
      <w:r w:rsidRPr="009E62C1">
        <w:t>чтения</w:t>
      </w:r>
      <w:r w:rsidR="000111BD">
        <w:t xml:space="preserve"> </w:t>
      </w:r>
      <w:r w:rsidRPr="009E62C1">
        <w:t>и</w:t>
      </w:r>
      <w:r w:rsidR="000111BD">
        <w:t xml:space="preserve"> </w:t>
      </w:r>
      <w:r w:rsidRPr="009E62C1">
        <w:t>отправки</w:t>
      </w:r>
      <w:r w:rsidR="000111BD">
        <w:t xml:space="preserve"> </w:t>
      </w:r>
      <w:r w:rsidRPr="009E62C1">
        <w:t>сообщений</w:t>
      </w:r>
      <w:r w:rsidR="000111BD">
        <w:t xml:space="preserve"> </w:t>
      </w:r>
      <w:r w:rsidRPr="009E62C1">
        <w:t>с</w:t>
      </w:r>
      <w:r w:rsidR="000111BD">
        <w:t xml:space="preserve"> </w:t>
      </w:r>
      <w:r w:rsidRPr="009E62C1">
        <w:t>помощью</w:t>
      </w:r>
      <w:r w:rsidR="000111BD">
        <w:t xml:space="preserve"> </w:t>
      </w:r>
      <w:r w:rsidRPr="009E62C1">
        <w:t>клиентской</w:t>
      </w:r>
      <w:r w:rsidR="000111BD">
        <w:t xml:space="preserve"> </w:t>
      </w:r>
      <w:r w:rsidRPr="009E62C1">
        <w:t>библиотеки</w:t>
      </w:r>
      <w:r w:rsidR="000111BD">
        <w:t xml:space="preserve"> </w:t>
      </w:r>
      <w:r w:rsidRPr="009E62C1">
        <w:t>версии</w:t>
      </w:r>
      <w:r w:rsidR="000111BD">
        <w:t xml:space="preserve"> </w:t>
      </w:r>
      <w:r w:rsidRPr="009E62C1">
        <w:t>4.0.1</w:t>
      </w:r>
      <w:bookmarkEnd w:id="314"/>
    </w:p>
    <w:p w14:paraId="1FC28A0B" w14:textId="5799812B" w:rsidR="006E6D26" w:rsidRDefault="006E6D26" w:rsidP="00F13EB7">
      <w:pPr>
        <w:pStyle w:val="a3"/>
        <w:numPr>
          <w:ilvl w:val="0"/>
          <w:numId w:val="115"/>
        </w:numPr>
      </w:pPr>
      <w:r>
        <w:t>Публикация</w:t>
      </w:r>
      <w:r w:rsidR="000111BD">
        <w:t xml:space="preserve"> </w:t>
      </w:r>
      <w:r>
        <w:t>сообщений</w:t>
      </w:r>
      <w:r w:rsidR="000111BD">
        <w:t xml:space="preserve"> </w:t>
      </w:r>
      <w:r>
        <w:t>от</w:t>
      </w:r>
      <w:r w:rsidR="000111BD">
        <w:t xml:space="preserve"> </w:t>
      </w:r>
      <w:r>
        <w:t>поставщиков</w:t>
      </w:r>
      <w:r w:rsidR="000111BD">
        <w:t xml:space="preserve"> </w:t>
      </w:r>
      <w:r>
        <w:t>в</w:t>
      </w:r>
      <w:r w:rsidR="000111BD">
        <w:t xml:space="preserve"> </w:t>
      </w:r>
      <w:r>
        <w:t>заранее</w:t>
      </w:r>
      <w:r w:rsidR="000111BD">
        <w:t xml:space="preserve"> </w:t>
      </w:r>
      <w:r>
        <w:t>определенный</w:t>
      </w:r>
      <w:r w:rsidR="000111BD">
        <w:t xml:space="preserve"> </w:t>
      </w:r>
      <w:r>
        <w:t>топик.</w:t>
      </w:r>
    </w:p>
    <w:p w14:paraId="05368B5C" w14:textId="73221D84" w:rsidR="006E6D26" w:rsidRDefault="006E6D26" w:rsidP="00CD5484">
      <w:pPr>
        <w:pStyle w:val="a3"/>
      </w:pPr>
      <w:r>
        <w:t>Прием</w:t>
      </w:r>
      <w:r w:rsidR="000111BD">
        <w:t xml:space="preserve"> </w:t>
      </w:r>
      <w:r>
        <w:t>и</w:t>
      </w:r>
      <w:r w:rsidR="000111BD">
        <w:t xml:space="preserve"> </w:t>
      </w:r>
      <w:r>
        <w:t>обработка</w:t>
      </w:r>
      <w:r w:rsidR="000111BD">
        <w:t xml:space="preserve"> </w:t>
      </w:r>
      <w:r>
        <w:t>сообщений</w:t>
      </w:r>
      <w:r w:rsidR="000111BD">
        <w:t xml:space="preserve"> </w:t>
      </w:r>
      <w:r>
        <w:t>из</w:t>
      </w:r>
      <w:r w:rsidR="000111BD">
        <w:t xml:space="preserve"> </w:t>
      </w:r>
      <w:r>
        <w:t>топика.</w:t>
      </w:r>
    </w:p>
    <w:p w14:paraId="188D0737" w14:textId="21F3E629" w:rsidR="006E6D26" w:rsidRDefault="006E6D26" w:rsidP="00CD5484">
      <w:pPr>
        <w:pStyle w:val="a3"/>
      </w:pPr>
      <w:r>
        <w:t>Повторная</w:t>
      </w:r>
      <w:r w:rsidR="000111BD">
        <w:t xml:space="preserve"> </w:t>
      </w:r>
      <w:r>
        <w:t>обработка</w:t>
      </w:r>
      <w:r w:rsidR="000111BD">
        <w:t xml:space="preserve"> </w:t>
      </w:r>
      <w:r>
        <w:t>сообщений</w:t>
      </w:r>
      <w:r w:rsidR="000111BD">
        <w:t xml:space="preserve"> </w:t>
      </w:r>
      <w:r>
        <w:t>из</w:t>
      </w:r>
      <w:r w:rsidR="000111BD">
        <w:t xml:space="preserve"> </w:t>
      </w:r>
      <w:r>
        <w:t>общего</w:t>
      </w:r>
      <w:r w:rsidR="000111BD">
        <w:t xml:space="preserve"> </w:t>
      </w:r>
      <w:r>
        <w:t>топика.</w:t>
      </w:r>
    </w:p>
    <w:p w14:paraId="029870B2" w14:textId="0C8CEF6D" w:rsidR="00000CA1" w:rsidRDefault="006E6D26" w:rsidP="00CD5484">
      <w:pPr>
        <w:pStyle w:val="a3"/>
      </w:pPr>
      <w:r>
        <w:t>Повторная</w:t>
      </w:r>
      <w:r w:rsidR="000111BD">
        <w:t xml:space="preserve"> </w:t>
      </w:r>
      <w:r>
        <w:t>обработка</w:t>
      </w:r>
      <w:r w:rsidR="000111BD">
        <w:t xml:space="preserve"> </w:t>
      </w:r>
      <w:r>
        <w:t>сообщений</w:t>
      </w:r>
      <w:r w:rsidR="000111BD">
        <w:t xml:space="preserve"> </w:t>
      </w:r>
      <w:r>
        <w:t>из</w:t>
      </w:r>
      <w:r w:rsidR="000111BD">
        <w:t xml:space="preserve"> </w:t>
      </w:r>
      <w:r>
        <w:t>персонального</w:t>
      </w:r>
      <w:r w:rsidR="000111BD">
        <w:t xml:space="preserve"> </w:t>
      </w:r>
      <w:r>
        <w:t>топика.</w:t>
      </w:r>
    </w:p>
    <w:p w14:paraId="32474AAD" w14:textId="2285E0FC" w:rsidR="006E6D26" w:rsidRPr="009E62C1" w:rsidRDefault="00CD5484" w:rsidP="009E62C1">
      <w:pPr>
        <w:pStyle w:val="4-4"/>
      </w:pPr>
      <w:r w:rsidRPr="009E62C1">
        <w:t>Обеспечение</w:t>
      </w:r>
      <w:r w:rsidR="000111BD">
        <w:t xml:space="preserve"> </w:t>
      </w:r>
      <w:r w:rsidRPr="009E62C1">
        <w:t>возможности</w:t>
      </w:r>
      <w:r w:rsidR="000111BD">
        <w:t xml:space="preserve"> </w:t>
      </w:r>
      <w:r w:rsidRPr="009E62C1">
        <w:t>просмотра</w:t>
      </w:r>
      <w:r w:rsidR="000111BD">
        <w:t xml:space="preserve"> </w:t>
      </w:r>
      <w:r w:rsidRPr="009E62C1">
        <w:t>сведений</w:t>
      </w:r>
      <w:r w:rsidR="000111BD">
        <w:t xml:space="preserve"> </w:t>
      </w:r>
      <w:r w:rsidRPr="009E62C1">
        <w:t>о</w:t>
      </w:r>
      <w:r w:rsidR="000111BD">
        <w:t xml:space="preserve"> </w:t>
      </w:r>
      <w:r w:rsidRPr="009E62C1">
        <w:t>топиках</w:t>
      </w:r>
      <w:r w:rsidR="000111BD">
        <w:t xml:space="preserve"> </w:t>
      </w:r>
      <w:r w:rsidRPr="009E62C1">
        <w:t>с</w:t>
      </w:r>
      <w:r w:rsidR="000111BD">
        <w:t xml:space="preserve"> </w:t>
      </w:r>
      <w:r w:rsidRPr="009E62C1">
        <w:t>помощью</w:t>
      </w:r>
      <w:r w:rsidR="000111BD">
        <w:t xml:space="preserve"> </w:t>
      </w:r>
      <w:r w:rsidRPr="009E62C1">
        <w:t>программного</w:t>
      </w:r>
      <w:r w:rsidR="000111BD">
        <w:t xml:space="preserve"> </w:t>
      </w:r>
      <w:r w:rsidRPr="009E62C1">
        <w:t>средства</w:t>
      </w:r>
      <w:r w:rsidR="000111BD">
        <w:t xml:space="preserve"> </w:t>
      </w:r>
      <w:r w:rsidRPr="009E62C1">
        <w:t>Kafdrop</w:t>
      </w:r>
      <w:r w:rsidR="000111BD">
        <w:t xml:space="preserve"> </w:t>
      </w:r>
      <w:r w:rsidRPr="009E62C1">
        <w:t>версии</w:t>
      </w:r>
      <w:r w:rsidR="000111BD">
        <w:t xml:space="preserve"> </w:t>
      </w:r>
      <w:r w:rsidRPr="009E62C1">
        <w:t>не</w:t>
      </w:r>
      <w:r w:rsidR="000111BD">
        <w:t xml:space="preserve"> </w:t>
      </w:r>
      <w:r w:rsidRPr="009E62C1">
        <w:t>ниже</w:t>
      </w:r>
      <w:r w:rsidR="000111BD">
        <w:t xml:space="preserve"> </w:t>
      </w:r>
      <w:r w:rsidRPr="009E62C1">
        <w:t>2.5.2</w:t>
      </w:r>
    </w:p>
    <w:p w14:paraId="438E220D" w14:textId="319C9B32" w:rsidR="006E6D26" w:rsidRDefault="006E6D26" w:rsidP="00F13EB7">
      <w:pPr>
        <w:pStyle w:val="a3"/>
        <w:numPr>
          <w:ilvl w:val="0"/>
          <w:numId w:val="116"/>
        </w:numPr>
      </w:pPr>
      <w:r>
        <w:t>Просмотр</w:t>
      </w:r>
      <w:r w:rsidR="000111BD">
        <w:t xml:space="preserve"> </w:t>
      </w:r>
      <w:r>
        <w:t>списка</w:t>
      </w:r>
      <w:r w:rsidR="000111BD">
        <w:t xml:space="preserve"> </w:t>
      </w:r>
      <w:r>
        <w:t>топиков</w:t>
      </w:r>
      <w:r w:rsidR="000111BD">
        <w:t xml:space="preserve"> </w:t>
      </w:r>
      <w:r>
        <w:t>и</w:t>
      </w:r>
      <w:r w:rsidR="000111BD">
        <w:t xml:space="preserve"> </w:t>
      </w:r>
      <w:r>
        <w:t>их</w:t>
      </w:r>
      <w:r w:rsidR="000111BD">
        <w:t xml:space="preserve"> </w:t>
      </w:r>
      <w:r>
        <w:t>партиций.</w:t>
      </w:r>
    </w:p>
    <w:p w14:paraId="3EBD382C" w14:textId="177F8122" w:rsidR="006E6D26" w:rsidRDefault="006E6D26" w:rsidP="00CD5484">
      <w:pPr>
        <w:pStyle w:val="a3"/>
      </w:pPr>
      <w:r>
        <w:t>Просмотр</w:t>
      </w:r>
      <w:r w:rsidR="000111BD">
        <w:t xml:space="preserve"> </w:t>
      </w:r>
      <w:r>
        <w:t>списка</w:t>
      </w:r>
      <w:r w:rsidR="000111BD">
        <w:t xml:space="preserve"> </w:t>
      </w:r>
      <w:r>
        <w:t>подписчиков</w:t>
      </w:r>
      <w:r w:rsidR="000111BD">
        <w:t xml:space="preserve"> </w:t>
      </w:r>
      <w:r>
        <w:t>топиков.</w:t>
      </w:r>
    </w:p>
    <w:p w14:paraId="7C20B597" w14:textId="6FC0A9ED" w:rsidR="006E6D26" w:rsidRDefault="006E6D26" w:rsidP="00CD5484">
      <w:pPr>
        <w:pStyle w:val="a3"/>
      </w:pPr>
      <w:r>
        <w:t>Просмотр</w:t>
      </w:r>
      <w:r w:rsidR="000111BD">
        <w:t xml:space="preserve"> </w:t>
      </w:r>
      <w:r>
        <w:t>состояния</w:t>
      </w:r>
      <w:r w:rsidR="000111BD">
        <w:t xml:space="preserve"> </w:t>
      </w:r>
      <w:r>
        <w:t>топиков</w:t>
      </w:r>
      <w:r w:rsidR="000111BD">
        <w:t xml:space="preserve"> </w:t>
      </w:r>
      <w:r>
        <w:t>и</w:t>
      </w:r>
      <w:r w:rsidR="000111BD">
        <w:t xml:space="preserve"> </w:t>
      </w:r>
      <w:r>
        <w:t>их</w:t>
      </w:r>
      <w:r w:rsidR="000111BD">
        <w:t xml:space="preserve"> </w:t>
      </w:r>
      <w:r>
        <w:t>партиций</w:t>
      </w:r>
      <w:r w:rsidR="000111BD">
        <w:t xml:space="preserve"> </w:t>
      </w:r>
      <w:r>
        <w:t>(статус</w:t>
      </w:r>
      <w:r w:rsidR="000111BD">
        <w:t xml:space="preserve"> </w:t>
      </w:r>
      <w:r>
        <w:t>репликации,</w:t>
      </w:r>
      <w:r w:rsidR="000111BD">
        <w:t xml:space="preserve"> </w:t>
      </w:r>
      <w:r>
        <w:t>распределение</w:t>
      </w:r>
      <w:r w:rsidR="000111BD">
        <w:t xml:space="preserve"> </w:t>
      </w:r>
      <w:r>
        <w:t>по</w:t>
      </w:r>
      <w:r w:rsidR="000111BD">
        <w:t xml:space="preserve"> </w:t>
      </w:r>
      <w:r>
        <w:t>брокерам).</w:t>
      </w:r>
    </w:p>
    <w:p w14:paraId="31D0A721" w14:textId="15470D2B" w:rsidR="00000CA1" w:rsidRDefault="006E6D26" w:rsidP="00CD5484">
      <w:pPr>
        <w:pStyle w:val="a3"/>
      </w:pPr>
      <w:r>
        <w:t>Просмотр</w:t>
      </w:r>
      <w:r w:rsidR="000111BD">
        <w:t xml:space="preserve"> </w:t>
      </w:r>
      <w:r>
        <w:t>и</w:t>
      </w:r>
      <w:r w:rsidR="000111BD">
        <w:t xml:space="preserve"> </w:t>
      </w:r>
      <w:r>
        <w:t>поиск</w:t>
      </w:r>
      <w:r w:rsidR="000111BD">
        <w:t xml:space="preserve"> </w:t>
      </w:r>
      <w:r>
        <w:t>сообщений</w:t>
      </w:r>
      <w:r w:rsidR="000111BD">
        <w:t xml:space="preserve"> </w:t>
      </w:r>
      <w:r>
        <w:t>в</w:t>
      </w:r>
      <w:r w:rsidR="000111BD">
        <w:t xml:space="preserve"> </w:t>
      </w:r>
      <w:r>
        <w:t>партициях</w:t>
      </w:r>
      <w:r w:rsidR="000111BD">
        <w:t xml:space="preserve"> </w:t>
      </w:r>
      <w:r>
        <w:t>топиков</w:t>
      </w:r>
      <w:r w:rsidR="000111BD">
        <w:t xml:space="preserve"> </w:t>
      </w:r>
      <w:r>
        <w:t>по</w:t>
      </w:r>
      <w:r w:rsidR="000111BD">
        <w:t xml:space="preserve"> </w:t>
      </w:r>
      <w:r>
        <w:t>следующим</w:t>
      </w:r>
      <w:r w:rsidR="000111BD">
        <w:t xml:space="preserve"> </w:t>
      </w:r>
      <w:r>
        <w:t>параметрам:</w:t>
      </w:r>
      <w:r w:rsidR="000111BD">
        <w:t xml:space="preserve"> </w:t>
      </w:r>
      <w:r>
        <w:t>ключ</w:t>
      </w:r>
      <w:r w:rsidR="000111BD">
        <w:t xml:space="preserve"> </w:t>
      </w:r>
      <w:r>
        <w:t>сообщения,</w:t>
      </w:r>
      <w:r w:rsidR="000111BD">
        <w:t xml:space="preserve"> </w:t>
      </w:r>
      <w:r>
        <w:t>позиция</w:t>
      </w:r>
      <w:r w:rsidR="000111BD">
        <w:t xml:space="preserve"> </w:t>
      </w:r>
      <w:r>
        <w:t>текущего</w:t>
      </w:r>
      <w:r w:rsidR="000111BD">
        <w:t xml:space="preserve"> </w:t>
      </w:r>
      <w:r>
        <w:t>клиента.</w:t>
      </w:r>
    </w:p>
    <w:p w14:paraId="55F27272" w14:textId="54A21168" w:rsidR="006E6D26" w:rsidRPr="009E62C1" w:rsidRDefault="00CD5484" w:rsidP="009E62C1">
      <w:pPr>
        <w:pStyle w:val="4-4"/>
      </w:pPr>
      <w:r w:rsidRPr="009E62C1">
        <w:t>Обеспечение</w:t>
      </w:r>
      <w:r w:rsidR="000111BD">
        <w:t xml:space="preserve"> </w:t>
      </w:r>
      <w:r w:rsidRPr="009E62C1">
        <w:t>доставки</w:t>
      </w:r>
      <w:r w:rsidR="000111BD">
        <w:t xml:space="preserve"> </w:t>
      </w:r>
      <w:r w:rsidRPr="009E62C1">
        <w:t>сообщений</w:t>
      </w:r>
      <w:r w:rsidR="000111BD">
        <w:t xml:space="preserve"> </w:t>
      </w:r>
      <w:r w:rsidRPr="009E62C1">
        <w:t>с</w:t>
      </w:r>
      <w:r w:rsidR="000111BD">
        <w:t xml:space="preserve"> </w:t>
      </w:r>
      <w:r w:rsidRPr="009E62C1">
        <w:t>помощью</w:t>
      </w:r>
      <w:r w:rsidR="000111BD">
        <w:t xml:space="preserve"> </w:t>
      </w:r>
      <w:r w:rsidRPr="009E62C1">
        <w:t>программного</w:t>
      </w:r>
      <w:r w:rsidR="000111BD">
        <w:t xml:space="preserve"> </w:t>
      </w:r>
      <w:r w:rsidRPr="009E62C1">
        <w:t>средства</w:t>
      </w:r>
      <w:r w:rsidR="000111BD">
        <w:t xml:space="preserve"> </w:t>
      </w:r>
      <w:r w:rsidRPr="009E62C1">
        <w:t>Kafka</w:t>
      </w:r>
      <w:r w:rsidR="000111BD">
        <w:t xml:space="preserve"> </w:t>
      </w:r>
      <w:r w:rsidRPr="009E62C1">
        <w:t>версии</w:t>
      </w:r>
      <w:r w:rsidR="000111BD">
        <w:t xml:space="preserve"> </w:t>
      </w:r>
      <w:r w:rsidRPr="009E62C1">
        <w:t>2.11-0.11.0.2</w:t>
      </w:r>
    </w:p>
    <w:p w14:paraId="47FA2AA2" w14:textId="02C503A1" w:rsidR="006E6D26" w:rsidRDefault="006E6D26" w:rsidP="00F13EB7">
      <w:pPr>
        <w:pStyle w:val="a3"/>
        <w:numPr>
          <w:ilvl w:val="0"/>
          <w:numId w:val="117"/>
        </w:numPr>
      </w:pPr>
      <w:r>
        <w:t>Исключение</w:t>
      </w:r>
      <w:r w:rsidR="000111BD">
        <w:t xml:space="preserve"> </w:t>
      </w:r>
      <w:r>
        <w:t>дублирования</w:t>
      </w:r>
      <w:r w:rsidR="000111BD">
        <w:t xml:space="preserve"> </w:t>
      </w:r>
      <w:r>
        <w:t>в</w:t>
      </w:r>
      <w:r w:rsidR="000111BD">
        <w:t xml:space="preserve"> </w:t>
      </w:r>
      <w:r>
        <w:t>процессе</w:t>
      </w:r>
      <w:r w:rsidR="000111BD">
        <w:t xml:space="preserve"> </w:t>
      </w:r>
      <w:r>
        <w:t>доставки</w:t>
      </w:r>
      <w:r w:rsidR="000111BD">
        <w:t xml:space="preserve"> </w:t>
      </w:r>
      <w:r>
        <w:t>сообщений.</w:t>
      </w:r>
    </w:p>
    <w:p w14:paraId="634274BF" w14:textId="0795F686" w:rsidR="006E6D26" w:rsidRDefault="006E6D26" w:rsidP="00CD5484">
      <w:pPr>
        <w:pStyle w:val="a3"/>
      </w:pPr>
      <w:r>
        <w:t>Гарантированная</w:t>
      </w:r>
      <w:r w:rsidR="000111BD">
        <w:t xml:space="preserve"> </w:t>
      </w:r>
      <w:r>
        <w:t>доставка</w:t>
      </w:r>
      <w:r w:rsidR="000111BD">
        <w:t xml:space="preserve"> </w:t>
      </w:r>
      <w:r>
        <w:t>сообщений.</w:t>
      </w:r>
    </w:p>
    <w:p w14:paraId="0785B2CF" w14:textId="4EE7A6B2" w:rsidR="006E6D26" w:rsidRDefault="006E6D26" w:rsidP="00CD5484">
      <w:pPr>
        <w:pStyle w:val="a3"/>
      </w:pPr>
      <w:r>
        <w:t>Балансировка</w:t>
      </w:r>
      <w:r w:rsidR="000111BD">
        <w:t xml:space="preserve"> </w:t>
      </w:r>
      <w:r>
        <w:t>подписчиков</w:t>
      </w:r>
      <w:r w:rsidR="000111BD">
        <w:t xml:space="preserve"> </w:t>
      </w:r>
      <w:r>
        <w:t>партиций</w:t>
      </w:r>
      <w:r w:rsidR="000111BD">
        <w:t xml:space="preserve"> </w:t>
      </w:r>
      <w:r>
        <w:t>топиков,</w:t>
      </w:r>
      <w:r w:rsidR="000111BD">
        <w:t xml:space="preserve"> </w:t>
      </w:r>
      <w:r>
        <w:t>в</w:t>
      </w:r>
      <w:r w:rsidR="000111BD">
        <w:t xml:space="preserve"> </w:t>
      </w:r>
      <w:r>
        <w:t>случае</w:t>
      </w:r>
      <w:r w:rsidR="000111BD">
        <w:t xml:space="preserve"> </w:t>
      </w:r>
      <w:r>
        <w:t>отключения</w:t>
      </w:r>
      <w:r w:rsidR="000111BD">
        <w:t xml:space="preserve"> </w:t>
      </w:r>
      <w:r>
        <w:t>подписчика.</w:t>
      </w:r>
    </w:p>
    <w:p w14:paraId="490A2802" w14:textId="7C138550" w:rsidR="00000CA1" w:rsidRDefault="006E6D26" w:rsidP="00CD5484">
      <w:pPr>
        <w:pStyle w:val="a3"/>
      </w:pPr>
      <w:r>
        <w:t>Соблюдение</w:t>
      </w:r>
      <w:r w:rsidR="000111BD">
        <w:t xml:space="preserve"> </w:t>
      </w:r>
      <w:r>
        <w:t>концепции</w:t>
      </w:r>
      <w:r w:rsidR="000111BD">
        <w:t xml:space="preserve"> </w:t>
      </w:r>
      <w:r>
        <w:t>топиков</w:t>
      </w:r>
      <w:r w:rsidR="000111BD">
        <w:t xml:space="preserve"> </w:t>
      </w:r>
      <w:r>
        <w:t>и</w:t>
      </w:r>
      <w:r w:rsidR="000111BD">
        <w:t xml:space="preserve"> </w:t>
      </w:r>
      <w:r>
        <w:t>их</w:t>
      </w:r>
      <w:r w:rsidR="000111BD">
        <w:t xml:space="preserve"> </w:t>
      </w:r>
      <w:r>
        <w:t>партиций,</w:t>
      </w:r>
      <w:r w:rsidR="000111BD">
        <w:t xml:space="preserve"> </w:t>
      </w:r>
      <w:r>
        <w:t>подписчиков</w:t>
      </w:r>
      <w:r w:rsidR="000111BD">
        <w:t xml:space="preserve"> </w:t>
      </w:r>
      <w:r>
        <w:t>и</w:t>
      </w:r>
      <w:r w:rsidR="000111BD">
        <w:t xml:space="preserve"> </w:t>
      </w:r>
      <w:r>
        <w:t>поставщиков.</w:t>
      </w:r>
    </w:p>
    <w:p w14:paraId="73BC762A" w14:textId="752F4778" w:rsidR="00AB562F" w:rsidRPr="009E62C1" w:rsidRDefault="00CD5484" w:rsidP="009E62C1">
      <w:pPr>
        <w:pStyle w:val="4-4"/>
      </w:pPr>
      <w:r w:rsidRPr="009E62C1">
        <w:t>Администрирование</w:t>
      </w:r>
      <w:r w:rsidR="000111BD">
        <w:t xml:space="preserve"> </w:t>
      </w:r>
      <w:r w:rsidRPr="009E62C1">
        <w:t>комплекса</w:t>
      </w:r>
      <w:r w:rsidR="000111BD">
        <w:t xml:space="preserve"> </w:t>
      </w:r>
      <w:r w:rsidRPr="009E62C1">
        <w:t>программных</w:t>
      </w:r>
      <w:r w:rsidR="000111BD">
        <w:t xml:space="preserve"> </w:t>
      </w:r>
      <w:r w:rsidRPr="009E62C1">
        <w:t>средств</w:t>
      </w:r>
      <w:r w:rsidR="000111BD">
        <w:t xml:space="preserve"> </w:t>
      </w:r>
      <w:r w:rsidRPr="009E62C1">
        <w:t>для</w:t>
      </w:r>
      <w:r w:rsidR="000111BD">
        <w:t xml:space="preserve"> </w:t>
      </w:r>
      <w:r w:rsidRPr="009E62C1">
        <w:t>асинхронного</w:t>
      </w:r>
      <w:r w:rsidR="000111BD">
        <w:t xml:space="preserve"> </w:t>
      </w:r>
      <w:r w:rsidRPr="009E62C1">
        <w:t>обмена</w:t>
      </w:r>
      <w:r w:rsidR="000111BD">
        <w:t xml:space="preserve"> </w:t>
      </w:r>
      <w:r w:rsidRPr="009E62C1">
        <w:t>сообщениями</w:t>
      </w:r>
      <w:r w:rsidR="000111BD">
        <w:t xml:space="preserve"> </w:t>
      </w:r>
      <w:r w:rsidRPr="009E62C1">
        <w:t>между</w:t>
      </w:r>
      <w:r w:rsidR="000111BD">
        <w:t xml:space="preserve"> </w:t>
      </w:r>
      <w:r w:rsidRPr="009E62C1">
        <w:t>программными</w:t>
      </w:r>
      <w:r w:rsidR="000111BD">
        <w:t xml:space="preserve"> </w:t>
      </w:r>
      <w:r w:rsidRPr="009E62C1">
        <w:t>интерфейсами</w:t>
      </w:r>
      <w:r w:rsidR="000111BD">
        <w:t xml:space="preserve"> </w:t>
      </w:r>
      <w:r w:rsidRPr="009E62C1">
        <w:t>ЕМИАС</w:t>
      </w:r>
    </w:p>
    <w:p w14:paraId="297A00BC" w14:textId="60437CA7" w:rsidR="00AB562F" w:rsidRDefault="00AB562F" w:rsidP="00F13EB7">
      <w:pPr>
        <w:pStyle w:val="a3"/>
        <w:numPr>
          <w:ilvl w:val="0"/>
          <w:numId w:val="118"/>
        </w:numPr>
      </w:pPr>
      <w:r>
        <w:t>Журналирование</w:t>
      </w:r>
      <w:r w:rsidR="000111BD">
        <w:t xml:space="preserve"> </w:t>
      </w:r>
      <w:r>
        <w:t>метрик</w:t>
      </w:r>
      <w:r w:rsidR="000111BD">
        <w:t xml:space="preserve"> </w:t>
      </w:r>
      <w:r>
        <w:t>по</w:t>
      </w:r>
      <w:r w:rsidR="000111BD">
        <w:t xml:space="preserve"> </w:t>
      </w:r>
      <w:r>
        <w:t>приему</w:t>
      </w:r>
      <w:r w:rsidR="000111BD">
        <w:t xml:space="preserve"> </w:t>
      </w:r>
      <w:r>
        <w:t>сообщений</w:t>
      </w:r>
      <w:r w:rsidR="000111BD">
        <w:t xml:space="preserve"> </w:t>
      </w:r>
      <w:r>
        <w:t>потребителем.</w:t>
      </w:r>
    </w:p>
    <w:p w14:paraId="487B016A" w14:textId="592822C8" w:rsidR="00AB562F" w:rsidRDefault="00AB562F" w:rsidP="00CD5484">
      <w:pPr>
        <w:pStyle w:val="a3"/>
      </w:pPr>
      <w:r>
        <w:t>Журналирование</w:t>
      </w:r>
      <w:r w:rsidR="000111BD">
        <w:t xml:space="preserve"> </w:t>
      </w:r>
      <w:r>
        <w:t>ошибок</w:t>
      </w:r>
      <w:r w:rsidR="000111BD">
        <w:t xml:space="preserve"> </w:t>
      </w:r>
      <w:r>
        <w:t>у</w:t>
      </w:r>
      <w:r w:rsidR="000111BD">
        <w:t xml:space="preserve"> </w:t>
      </w:r>
      <w:r>
        <w:t>потребителей</w:t>
      </w:r>
      <w:r w:rsidR="000111BD">
        <w:t xml:space="preserve"> </w:t>
      </w:r>
      <w:r>
        <w:t>при</w:t>
      </w:r>
      <w:r w:rsidR="000111BD">
        <w:t xml:space="preserve"> </w:t>
      </w:r>
      <w:r>
        <w:t>обработке</w:t>
      </w:r>
      <w:r w:rsidR="000111BD">
        <w:t xml:space="preserve"> </w:t>
      </w:r>
      <w:r>
        <w:t>сообщений.</w:t>
      </w:r>
    </w:p>
    <w:p w14:paraId="31F22689" w14:textId="4385F942" w:rsidR="00AB562F" w:rsidRDefault="00AB562F" w:rsidP="00CD5484">
      <w:pPr>
        <w:pStyle w:val="a3"/>
      </w:pPr>
      <w:r>
        <w:t>Отправка</w:t>
      </w:r>
      <w:r w:rsidR="000111BD">
        <w:t xml:space="preserve"> </w:t>
      </w:r>
      <w:r>
        <w:t>на</w:t>
      </w:r>
      <w:r w:rsidR="000111BD">
        <w:t xml:space="preserve"> </w:t>
      </w:r>
      <w:r>
        <w:t>повторную</w:t>
      </w:r>
      <w:r w:rsidR="000111BD">
        <w:t xml:space="preserve"> </w:t>
      </w:r>
      <w:r>
        <w:t>обработку</w:t>
      </w:r>
      <w:r w:rsidR="000111BD">
        <w:t xml:space="preserve"> </w:t>
      </w:r>
      <w:r>
        <w:t>сообщений</w:t>
      </w:r>
      <w:r w:rsidR="000111BD">
        <w:t xml:space="preserve"> </w:t>
      </w:r>
      <w:r>
        <w:t>в</w:t>
      </w:r>
      <w:r w:rsidR="000111BD">
        <w:t xml:space="preserve"> </w:t>
      </w:r>
      <w:r>
        <w:t>персональный</w:t>
      </w:r>
      <w:r w:rsidR="000111BD">
        <w:t xml:space="preserve"> </w:t>
      </w:r>
      <w:r>
        <w:t>топик</w:t>
      </w:r>
      <w:r w:rsidR="000111BD">
        <w:t xml:space="preserve"> </w:t>
      </w:r>
      <w:r>
        <w:t>потребителя.</w:t>
      </w:r>
    </w:p>
    <w:p w14:paraId="1AE9D31E" w14:textId="037D1064" w:rsidR="00000CA1" w:rsidRDefault="00AB562F" w:rsidP="00CD5484">
      <w:pPr>
        <w:pStyle w:val="a3"/>
      </w:pPr>
      <w:r>
        <w:t>Создание</w:t>
      </w:r>
      <w:r w:rsidR="000111BD">
        <w:t xml:space="preserve"> </w:t>
      </w:r>
      <w:r>
        <w:t>топика.</w:t>
      </w:r>
    </w:p>
    <w:p w14:paraId="30E59B40" w14:textId="6D2E04E5" w:rsidR="00AB562F" w:rsidRPr="009E62C1" w:rsidRDefault="00CD5484" w:rsidP="009E62C1">
      <w:pPr>
        <w:pStyle w:val="4-4"/>
      </w:pPr>
      <w:bookmarkStart w:id="315" w:name="_Ref66276690"/>
      <w:r w:rsidRPr="009E62C1">
        <w:t>Просмотр</w:t>
      </w:r>
      <w:r w:rsidR="000111BD">
        <w:t xml:space="preserve"> </w:t>
      </w:r>
      <w:r w:rsidRPr="009E62C1">
        <w:t>данных</w:t>
      </w:r>
      <w:r w:rsidR="000111BD">
        <w:t xml:space="preserve"> </w:t>
      </w:r>
      <w:r w:rsidRPr="009E62C1">
        <w:t>об</w:t>
      </w:r>
      <w:r w:rsidR="000111BD">
        <w:t xml:space="preserve"> </w:t>
      </w:r>
      <w:r w:rsidRPr="009E62C1">
        <w:t>ошибках</w:t>
      </w:r>
      <w:r w:rsidR="000111BD">
        <w:t xml:space="preserve"> </w:t>
      </w:r>
      <w:r w:rsidRPr="009E62C1">
        <w:t>потребителей</w:t>
      </w:r>
      <w:r w:rsidR="000111BD">
        <w:t xml:space="preserve"> </w:t>
      </w:r>
      <w:r w:rsidRPr="009E62C1">
        <w:t>при</w:t>
      </w:r>
      <w:r w:rsidR="000111BD">
        <w:t xml:space="preserve"> </w:t>
      </w:r>
      <w:r w:rsidRPr="009E62C1">
        <w:t>обработке</w:t>
      </w:r>
      <w:r w:rsidR="000111BD">
        <w:t xml:space="preserve"> </w:t>
      </w:r>
      <w:r w:rsidRPr="009E62C1">
        <w:t>сообщений</w:t>
      </w:r>
      <w:bookmarkEnd w:id="315"/>
    </w:p>
    <w:p w14:paraId="19D3C12F" w14:textId="44143632" w:rsidR="00AB562F" w:rsidRDefault="00AB562F" w:rsidP="00F13EB7">
      <w:pPr>
        <w:pStyle w:val="a3"/>
        <w:numPr>
          <w:ilvl w:val="0"/>
          <w:numId w:val="119"/>
        </w:numPr>
      </w:pPr>
      <w:r>
        <w:t>Разработка</w:t>
      </w:r>
      <w:r w:rsidR="000111BD">
        <w:t xml:space="preserve"> </w:t>
      </w:r>
      <w:r>
        <w:t>средства</w:t>
      </w:r>
      <w:r w:rsidR="000111BD">
        <w:t xml:space="preserve"> </w:t>
      </w:r>
      <w:r>
        <w:t>для</w:t>
      </w:r>
      <w:r w:rsidR="000111BD">
        <w:t xml:space="preserve"> </w:t>
      </w:r>
      <w:r>
        <w:t>просмотра</w:t>
      </w:r>
      <w:r w:rsidR="000111BD">
        <w:t xml:space="preserve"> </w:t>
      </w:r>
      <w:r>
        <w:t>и</w:t>
      </w:r>
      <w:r w:rsidR="000111BD">
        <w:t xml:space="preserve"> </w:t>
      </w:r>
      <w:r>
        <w:t>поиска</w:t>
      </w:r>
      <w:r w:rsidR="000111BD">
        <w:t xml:space="preserve"> </w:t>
      </w:r>
      <w:r>
        <w:t>данных</w:t>
      </w:r>
      <w:r w:rsidR="000111BD">
        <w:t xml:space="preserve"> </w:t>
      </w:r>
      <w:r>
        <w:t>об</w:t>
      </w:r>
      <w:r w:rsidR="000111BD">
        <w:t xml:space="preserve"> </w:t>
      </w:r>
      <w:r>
        <w:t>ошибках</w:t>
      </w:r>
      <w:r w:rsidR="000111BD">
        <w:t xml:space="preserve"> </w:t>
      </w:r>
      <w:r>
        <w:t>потребителей</w:t>
      </w:r>
      <w:r w:rsidR="000111BD">
        <w:t xml:space="preserve"> </w:t>
      </w:r>
      <w:r>
        <w:t>при</w:t>
      </w:r>
      <w:r w:rsidR="000111BD">
        <w:t xml:space="preserve"> </w:t>
      </w:r>
      <w:r>
        <w:t>обработке</w:t>
      </w:r>
      <w:r w:rsidR="000111BD">
        <w:t xml:space="preserve"> </w:t>
      </w:r>
      <w:r>
        <w:t>сообщений.</w:t>
      </w:r>
    </w:p>
    <w:p w14:paraId="70EFECC6" w14:textId="290EDD5C" w:rsidR="00000CA1" w:rsidRDefault="00AB562F" w:rsidP="00CD5484">
      <w:pPr>
        <w:pStyle w:val="a3"/>
      </w:pPr>
      <w:r>
        <w:t>Разработка</w:t>
      </w:r>
      <w:r w:rsidR="000111BD">
        <w:t xml:space="preserve"> </w:t>
      </w:r>
      <w:r>
        <w:t>интерфейса</w:t>
      </w:r>
      <w:r w:rsidR="000111BD">
        <w:t xml:space="preserve"> </w:t>
      </w:r>
      <w:r>
        <w:t>работы</w:t>
      </w:r>
      <w:r w:rsidR="000111BD">
        <w:t xml:space="preserve"> </w:t>
      </w:r>
      <w:r>
        <w:t>с</w:t>
      </w:r>
      <w:r w:rsidR="000111BD">
        <w:t xml:space="preserve"> </w:t>
      </w:r>
      <w:r>
        <w:t>хранилищем</w:t>
      </w:r>
      <w:r w:rsidR="000111BD">
        <w:t xml:space="preserve"> </w:t>
      </w:r>
      <w:r>
        <w:t>ошибок</w:t>
      </w:r>
      <w:r w:rsidR="000111BD">
        <w:t xml:space="preserve"> </w:t>
      </w:r>
      <w:r>
        <w:t>комплекса</w:t>
      </w:r>
      <w:r w:rsidR="000111BD">
        <w:t xml:space="preserve"> </w:t>
      </w:r>
      <w:r>
        <w:t>программных</w:t>
      </w:r>
      <w:r w:rsidR="000111BD">
        <w:t xml:space="preserve"> </w:t>
      </w:r>
      <w:r>
        <w:t>средств</w:t>
      </w:r>
      <w:r w:rsidR="000111BD">
        <w:t xml:space="preserve"> </w:t>
      </w:r>
      <w:r>
        <w:t>для</w:t>
      </w:r>
      <w:r w:rsidR="000111BD">
        <w:t xml:space="preserve"> </w:t>
      </w:r>
      <w:r>
        <w:t>асинхронного</w:t>
      </w:r>
      <w:r w:rsidR="000111BD">
        <w:t xml:space="preserve"> </w:t>
      </w:r>
      <w:r>
        <w:t>обмена</w:t>
      </w:r>
      <w:r w:rsidR="000111BD">
        <w:t xml:space="preserve"> </w:t>
      </w:r>
      <w:r>
        <w:t>сообщениями</w:t>
      </w:r>
      <w:r w:rsidR="000111BD">
        <w:t xml:space="preserve"> </w:t>
      </w:r>
      <w:r>
        <w:t>между</w:t>
      </w:r>
      <w:r w:rsidR="000111BD">
        <w:t xml:space="preserve"> </w:t>
      </w:r>
      <w:r>
        <w:t>программными</w:t>
      </w:r>
      <w:r w:rsidR="000111BD">
        <w:t xml:space="preserve"> </w:t>
      </w:r>
      <w:r>
        <w:t>интерфейсами</w:t>
      </w:r>
      <w:r w:rsidR="000111BD">
        <w:t xml:space="preserve"> </w:t>
      </w:r>
      <w:r>
        <w:t>ЕМИАС.</w:t>
      </w:r>
    </w:p>
    <w:p w14:paraId="65912B6F" w14:textId="3EB643F3" w:rsidR="00AB562F" w:rsidRPr="009E62C1" w:rsidRDefault="00AB562F" w:rsidP="009E62C1">
      <w:pPr>
        <w:pStyle w:val="3-3"/>
      </w:pPr>
      <w:bookmarkStart w:id="316" w:name="_Toc67910732"/>
      <w:r w:rsidRPr="009E62C1">
        <w:t>Требования</w:t>
      </w:r>
      <w:r w:rsidR="000111BD">
        <w:t xml:space="preserve"> </w:t>
      </w:r>
      <w:r w:rsidRPr="009E62C1">
        <w:t>к</w:t>
      </w:r>
      <w:r w:rsidR="000111BD">
        <w:t xml:space="preserve"> </w:t>
      </w:r>
      <w:r w:rsidRPr="009E62C1">
        <w:t>работам</w:t>
      </w:r>
      <w:r w:rsidR="000111BD">
        <w:t xml:space="preserve"> </w:t>
      </w:r>
      <w:r w:rsidRPr="009E62C1">
        <w:t>по</w:t>
      </w:r>
      <w:r w:rsidR="000111BD">
        <w:t xml:space="preserve"> </w:t>
      </w:r>
      <w:r w:rsidRPr="009E62C1">
        <w:t>разработке</w:t>
      </w:r>
      <w:r w:rsidR="000111BD">
        <w:t xml:space="preserve"> </w:t>
      </w:r>
      <w:r w:rsidRPr="009E62C1">
        <w:t>комплекса</w:t>
      </w:r>
      <w:r w:rsidR="000111BD">
        <w:t xml:space="preserve"> </w:t>
      </w:r>
      <w:r w:rsidRPr="009E62C1">
        <w:t>программных</w:t>
      </w:r>
      <w:r w:rsidR="000111BD">
        <w:t xml:space="preserve"> </w:t>
      </w:r>
      <w:r w:rsidRPr="009E62C1">
        <w:t>средств</w:t>
      </w:r>
      <w:r w:rsidR="000111BD">
        <w:t xml:space="preserve"> </w:t>
      </w:r>
      <w:r w:rsidRPr="009E62C1">
        <w:t>для</w:t>
      </w:r>
      <w:r w:rsidR="000111BD">
        <w:t xml:space="preserve"> </w:t>
      </w:r>
      <w:r w:rsidRPr="009E62C1">
        <w:t>асинхронного</w:t>
      </w:r>
      <w:r w:rsidR="000111BD">
        <w:t xml:space="preserve"> </w:t>
      </w:r>
      <w:r w:rsidRPr="009E62C1">
        <w:t>обмена</w:t>
      </w:r>
      <w:r w:rsidR="000111BD">
        <w:t xml:space="preserve"> </w:t>
      </w:r>
      <w:r w:rsidRPr="009E62C1">
        <w:t>сообщениями</w:t>
      </w:r>
      <w:r w:rsidR="000111BD">
        <w:t xml:space="preserve"> </w:t>
      </w:r>
      <w:r w:rsidRPr="009E62C1">
        <w:t>между</w:t>
      </w:r>
      <w:r w:rsidR="000111BD">
        <w:t xml:space="preserve"> </w:t>
      </w:r>
      <w:r w:rsidRPr="009E62C1">
        <w:t>программными</w:t>
      </w:r>
      <w:r w:rsidR="000111BD">
        <w:t xml:space="preserve"> </w:t>
      </w:r>
      <w:r w:rsidRPr="009E62C1">
        <w:t>интерфейсами</w:t>
      </w:r>
      <w:r w:rsidR="000111BD">
        <w:t xml:space="preserve"> </w:t>
      </w:r>
      <w:r w:rsidRPr="009E62C1">
        <w:t>ЕМИАС</w:t>
      </w:r>
      <w:r w:rsidR="000111BD">
        <w:t xml:space="preserve"> </w:t>
      </w:r>
      <w:r w:rsidRPr="009E62C1">
        <w:t>и</w:t>
      </w:r>
      <w:r w:rsidR="000111BD">
        <w:t xml:space="preserve"> </w:t>
      </w:r>
      <w:r w:rsidRPr="009E62C1">
        <w:t>внешними</w:t>
      </w:r>
      <w:r w:rsidR="000111BD">
        <w:t xml:space="preserve"> </w:t>
      </w:r>
      <w:r w:rsidRPr="009E62C1">
        <w:t>системами</w:t>
      </w:r>
      <w:bookmarkEnd w:id="316"/>
    </w:p>
    <w:p w14:paraId="7B438BD0" w14:textId="4F11ACAE" w:rsidR="00AB562F" w:rsidRDefault="00AB562F" w:rsidP="00AB562F">
      <w:r>
        <w:t>Н</w:t>
      </w:r>
      <w:r w:rsidRPr="007F4644">
        <w:t>аименование</w:t>
      </w:r>
      <w:r w:rsidR="000111BD">
        <w:t xml:space="preserve"> </w:t>
      </w:r>
      <w:r w:rsidRPr="007F4644">
        <w:t>работы</w:t>
      </w:r>
      <w:r>
        <w:t>:</w:t>
      </w:r>
      <w:r w:rsidR="000111BD">
        <w:t xml:space="preserve"> </w:t>
      </w:r>
      <w:r>
        <w:rPr>
          <w:rFonts w:eastAsia="Times New Roman"/>
        </w:rPr>
        <w:t>разработка</w:t>
      </w:r>
      <w:r w:rsidR="000111BD">
        <w:rPr>
          <w:rFonts w:eastAsia="Times New Roman"/>
        </w:rPr>
        <w:t xml:space="preserve"> </w:t>
      </w:r>
      <w:r w:rsidRPr="2B245FD7">
        <w:rPr>
          <w:rFonts w:eastAsia="Times New Roman"/>
        </w:rPr>
        <w:t>комплекса</w:t>
      </w:r>
      <w:r w:rsidR="000111BD">
        <w:rPr>
          <w:rFonts w:eastAsia="Times New Roman"/>
        </w:rPr>
        <w:t xml:space="preserve"> </w:t>
      </w:r>
      <w:r w:rsidRPr="2B245FD7">
        <w:rPr>
          <w:rFonts w:eastAsia="Times New Roman"/>
        </w:rPr>
        <w:t>программных</w:t>
      </w:r>
      <w:r w:rsidR="000111BD">
        <w:rPr>
          <w:rFonts w:eastAsia="Times New Roman"/>
        </w:rPr>
        <w:t xml:space="preserve"> </w:t>
      </w:r>
      <w:r w:rsidRPr="2B245FD7">
        <w:rPr>
          <w:rFonts w:eastAsia="Times New Roman"/>
        </w:rPr>
        <w:t>средств</w:t>
      </w:r>
      <w:r w:rsidR="000111BD">
        <w:rPr>
          <w:rFonts w:eastAsia="Times New Roman"/>
        </w:rPr>
        <w:t xml:space="preserve"> </w:t>
      </w:r>
      <w:r>
        <w:rPr>
          <w:rFonts w:eastAsia="Times New Roman"/>
        </w:rPr>
        <w:t>для</w:t>
      </w:r>
      <w:r w:rsidR="000111BD">
        <w:rPr>
          <w:rFonts w:eastAsia="Times New Roman"/>
        </w:rPr>
        <w:t xml:space="preserve"> </w:t>
      </w:r>
      <w:r w:rsidRPr="004C17BB">
        <w:rPr>
          <w:rFonts w:eastAsia="Times New Roman"/>
        </w:rPr>
        <w:t>асинхронного</w:t>
      </w:r>
      <w:r w:rsidR="000111BD">
        <w:rPr>
          <w:rFonts w:eastAsia="Times New Roman"/>
        </w:rPr>
        <w:t xml:space="preserve"> </w:t>
      </w:r>
      <w:r w:rsidRPr="004C17BB">
        <w:rPr>
          <w:rFonts w:eastAsia="Times New Roman"/>
        </w:rPr>
        <w:t>обмена</w:t>
      </w:r>
      <w:r w:rsidR="000111BD">
        <w:rPr>
          <w:rFonts w:eastAsia="Times New Roman"/>
        </w:rPr>
        <w:t xml:space="preserve"> </w:t>
      </w:r>
      <w:r w:rsidRPr="004C17BB">
        <w:rPr>
          <w:rFonts w:eastAsia="Times New Roman"/>
        </w:rPr>
        <w:t>сообщениями</w:t>
      </w:r>
      <w:r w:rsidR="000111BD">
        <w:rPr>
          <w:rFonts w:eastAsia="Times New Roman"/>
        </w:rPr>
        <w:t xml:space="preserve"> </w:t>
      </w:r>
      <w:r w:rsidRPr="004C17BB">
        <w:rPr>
          <w:rFonts w:eastAsia="Times New Roman"/>
        </w:rPr>
        <w:t>между</w:t>
      </w:r>
      <w:r w:rsidR="000111BD">
        <w:rPr>
          <w:rFonts w:eastAsia="Times New Roman"/>
        </w:rPr>
        <w:t xml:space="preserve"> </w:t>
      </w:r>
      <w:r w:rsidRPr="004C17BB">
        <w:rPr>
          <w:rFonts w:eastAsia="Times New Roman"/>
        </w:rPr>
        <w:t>программными</w:t>
      </w:r>
      <w:r w:rsidR="000111BD">
        <w:rPr>
          <w:rFonts w:eastAsia="Times New Roman"/>
        </w:rPr>
        <w:t xml:space="preserve"> </w:t>
      </w:r>
      <w:r w:rsidRPr="004C17BB">
        <w:rPr>
          <w:rFonts w:eastAsia="Times New Roman"/>
        </w:rPr>
        <w:t>интерфейсами</w:t>
      </w:r>
      <w:r w:rsidR="000111BD">
        <w:rPr>
          <w:rFonts w:eastAsia="Times New Roman"/>
        </w:rPr>
        <w:t xml:space="preserve"> </w:t>
      </w:r>
      <w:r w:rsidRPr="004C17BB">
        <w:rPr>
          <w:rFonts w:eastAsia="Times New Roman"/>
        </w:rPr>
        <w:t>ЕМИАС</w:t>
      </w:r>
      <w:r w:rsidR="000111BD">
        <w:rPr>
          <w:rFonts w:eastAsia="Times New Roman"/>
        </w:rPr>
        <w:t xml:space="preserve"> </w:t>
      </w:r>
      <w:r w:rsidRPr="004C17BB">
        <w:rPr>
          <w:rFonts w:eastAsia="Times New Roman"/>
        </w:rPr>
        <w:t>и</w:t>
      </w:r>
      <w:r w:rsidR="000111BD">
        <w:rPr>
          <w:rFonts w:eastAsia="Times New Roman"/>
        </w:rPr>
        <w:t xml:space="preserve"> </w:t>
      </w:r>
      <w:r w:rsidRPr="004C17BB">
        <w:rPr>
          <w:rFonts w:eastAsia="Times New Roman"/>
        </w:rPr>
        <w:t>внешними</w:t>
      </w:r>
      <w:r w:rsidR="000111BD">
        <w:rPr>
          <w:rFonts w:eastAsia="Times New Roman"/>
        </w:rPr>
        <w:t xml:space="preserve"> </w:t>
      </w:r>
      <w:r w:rsidRPr="004C17BB">
        <w:rPr>
          <w:rFonts w:eastAsia="Times New Roman"/>
        </w:rPr>
        <w:t>системами</w:t>
      </w:r>
      <w:r>
        <w:t>.</w:t>
      </w:r>
    </w:p>
    <w:p w14:paraId="6957AB96" w14:textId="749B9EF6" w:rsidR="00AB562F" w:rsidRDefault="00AB562F" w:rsidP="00AB562F">
      <w:r>
        <w:t>Наименование</w:t>
      </w:r>
      <w:r w:rsidR="000111BD">
        <w:t xml:space="preserve"> </w:t>
      </w:r>
      <w:r>
        <w:t>компонента</w:t>
      </w:r>
      <w:r w:rsidR="000111BD">
        <w:t xml:space="preserve"> </w:t>
      </w:r>
      <w:r>
        <w:t>Подсистемы,</w:t>
      </w:r>
      <w:r w:rsidR="000111BD">
        <w:t xml:space="preserve"> </w:t>
      </w:r>
      <w:r>
        <w:t>в</w:t>
      </w:r>
      <w:r w:rsidR="000111BD">
        <w:t xml:space="preserve"> </w:t>
      </w:r>
      <w:r>
        <w:t>отношении</w:t>
      </w:r>
      <w:r w:rsidR="000111BD">
        <w:t xml:space="preserve"> </w:t>
      </w:r>
      <w:r>
        <w:t>которого</w:t>
      </w:r>
      <w:r w:rsidR="000111BD">
        <w:t xml:space="preserve"> </w:t>
      </w:r>
      <w:r>
        <w:t>должна</w:t>
      </w:r>
      <w:r w:rsidR="000111BD">
        <w:t xml:space="preserve"> </w:t>
      </w:r>
      <w:r>
        <w:t>быть</w:t>
      </w:r>
      <w:r w:rsidR="000111BD">
        <w:t xml:space="preserve"> </w:t>
      </w:r>
      <w:r>
        <w:t>выполнена</w:t>
      </w:r>
      <w:r w:rsidR="000111BD">
        <w:t xml:space="preserve"> </w:t>
      </w:r>
      <w:r>
        <w:t>работа:</w:t>
      </w:r>
      <w:r w:rsidR="000111BD">
        <w:t xml:space="preserve"> </w:t>
      </w:r>
      <w:r>
        <w:rPr>
          <w:rFonts w:eastAsia="Times New Roman"/>
        </w:rPr>
        <w:t>К</w:t>
      </w:r>
      <w:r w:rsidRPr="2B245FD7">
        <w:rPr>
          <w:rFonts w:eastAsia="Times New Roman"/>
        </w:rPr>
        <w:t>омплекс</w:t>
      </w:r>
      <w:r w:rsidR="000111BD">
        <w:rPr>
          <w:rFonts w:eastAsia="Times New Roman"/>
        </w:rPr>
        <w:t xml:space="preserve"> </w:t>
      </w:r>
      <w:r w:rsidRPr="2B245FD7">
        <w:rPr>
          <w:rFonts w:eastAsia="Times New Roman"/>
        </w:rPr>
        <w:t>программных</w:t>
      </w:r>
      <w:r w:rsidR="000111BD">
        <w:rPr>
          <w:rFonts w:eastAsia="Times New Roman"/>
        </w:rPr>
        <w:t xml:space="preserve"> </w:t>
      </w:r>
      <w:r w:rsidRPr="2B245FD7">
        <w:rPr>
          <w:rFonts w:eastAsia="Times New Roman"/>
        </w:rPr>
        <w:t>средств</w:t>
      </w:r>
      <w:r w:rsidR="000111BD">
        <w:rPr>
          <w:rFonts w:eastAsia="Times New Roman"/>
        </w:rPr>
        <w:t xml:space="preserve"> </w:t>
      </w:r>
      <w:r>
        <w:rPr>
          <w:rFonts w:eastAsia="Times New Roman"/>
        </w:rPr>
        <w:t>для</w:t>
      </w:r>
      <w:r w:rsidR="000111BD">
        <w:rPr>
          <w:rFonts w:eastAsia="Times New Roman"/>
        </w:rPr>
        <w:t xml:space="preserve"> </w:t>
      </w:r>
      <w:r w:rsidRPr="004C17BB">
        <w:rPr>
          <w:rFonts w:eastAsia="Times New Roman"/>
        </w:rPr>
        <w:t>асинхронного</w:t>
      </w:r>
      <w:r w:rsidR="000111BD">
        <w:rPr>
          <w:rFonts w:eastAsia="Times New Roman"/>
        </w:rPr>
        <w:t xml:space="preserve"> </w:t>
      </w:r>
      <w:r w:rsidRPr="004C17BB">
        <w:rPr>
          <w:rFonts w:eastAsia="Times New Roman"/>
        </w:rPr>
        <w:t>обмена</w:t>
      </w:r>
      <w:r w:rsidR="000111BD">
        <w:rPr>
          <w:rFonts w:eastAsia="Times New Roman"/>
        </w:rPr>
        <w:t xml:space="preserve"> </w:t>
      </w:r>
      <w:r w:rsidRPr="004C17BB">
        <w:rPr>
          <w:rFonts w:eastAsia="Times New Roman"/>
        </w:rPr>
        <w:t>сообщениями</w:t>
      </w:r>
      <w:r w:rsidR="000111BD">
        <w:rPr>
          <w:rFonts w:eastAsia="Times New Roman"/>
        </w:rPr>
        <w:t xml:space="preserve"> </w:t>
      </w:r>
      <w:r w:rsidRPr="004C17BB">
        <w:rPr>
          <w:rFonts w:eastAsia="Times New Roman"/>
        </w:rPr>
        <w:t>между</w:t>
      </w:r>
      <w:r w:rsidR="000111BD">
        <w:rPr>
          <w:rFonts w:eastAsia="Times New Roman"/>
        </w:rPr>
        <w:t xml:space="preserve"> </w:t>
      </w:r>
      <w:r w:rsidRPr="004C17BB">
        <w:rPr>
          <w:rFonts w:eastAsia="Times New Roman"/>
        </w:rPr>
        <w:t>программными</w:t>
      </w:r>
      <w:r w:rsidR="000111BD">
        <w:rPr>
          <w:rFonts w:eastAsia="Times New Roman"/>
        </w:rPr>
        <w:t xml:space="preserve"> </w:t>
      </w:r>
      <w:r w:rsidRPr="004C17BB">
        <w:rPr>
          <w:rFonts w:eastAsia="Times New Roman"/>
        </w:rPr>
        <w:t>интерфейсами</w:t>
      </w:r>
      <w:r w:rsidR="000111BD">
        <w:rPr>
          <w:rFonts w:eastAsia="Times New Roman"/>
        </w:rPr>
        <w:t xml:space="preserve"> </w:t>
      </w:r>
      <w:r w:rsidRPr="004C17BB">
        <w:rPr>
          <w:rFonts w:eastAsia="Times New Roman"/>
        </w:rPr>
        <w:t>ЕМИАС</w:t>
      </w:r>
      <w:r w:rsidR="000111BD">
        <w:rPr>
          <w:rFonts w:eastAsia="Times New Roman"/>
        </w:rPr>
        <w:t xml:space="preserve"> </w:t>
      </w:r>
      <w:r w:rsidRPr="004C17BB">
        <w:rPr>
          <w:rFonts w:eastAsia="Times New Roman"/>
        </w:rPr>
        <w:t>и</w:t>
      </w:r>
      <w:r w:rsidR="000111BD">
        <w:rPr>
          <w:rFonts w:eastAsia="Times New Roman"/>
        </w:rPr>
        <w:t xml:space="preserve"> </w:t>
      </w:r>
      <w:r w:rsidRPr="004C17BB">
        <w:rPr>
          <w:rFonts w:eastAsia="Times New Roman"/>
        </w:rPr>
        <w:t>внешними</w:t>
      </w:r>
      <w:r w:rsidR="000111BD">
        <w:rPr>
          <w:rFonts w:eastAsia="Times New Roman"/>
        </w:rPr>
        <w:t xml:space="preserve"> </w:t>
      </w:r>
      <w:r w:rsidRPr="004C17BB">
        <w:rPr>
          <w:rFonts w:eastAsia="Times New Roman"/>
        </w:rPr>
        <w:t>системами</w:t>
      </w:r>
      <w:r>
        <w:t>.</w:t>
      </w:r>
    </w:p>
    <w:p w14:paraId="635E919A" w14:textId="5A303E52" w:rsidR="00AB562F" w:rsidRDefault="00AB562F" w:rsidP="00AB562F">
      <w:r>
        <w:t>З</w:t>
      </w:r>
      <w:r w:rsidRPr="00BA47EA">
        <w:t>адачи,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решены</w:t>
      </w:r>
      <w:r w:rsidR="000111BD">
        <w:t xml:space="preserve"> </w:t>
      </w:r>
      <w:r w:rsidRPr="00BA47EA">
        <w:t>в</w:t>
      </w:r>
      <w:r w:rsidR="000111BD">
        <w:t xml:space="preserve"> </w:t>
      </w:r>
      <w:r w:rsidRPr="00BA47EA">
        <w:t>рамках</w:t>
      </w:r>
      <w:r w:rsidR="000111BD">
        <w:t xml:space="preserve"> </w:t>
      </w:r>
      <w:r w:rsidRPr="00BA47EA">
        <w:t>выполнения</w:t>
      </w:r>
      <w:r w:rsidR="000111BD">
        <w:t xml:space="preserve"> </w:t>
      </w:r>
      <w:r w:rsidRPr="00BA47EA">
        <w:t>работ</w:t>
      </w:r>
      <w:r w:rsidR="000111BD">
        <w:t xml:space="preserve"> </w:t>
      </w:r>
      <w:r w:rsidRPr="00BA47EA">
        <w:t>по</w:t>
      </w:r>
      <w:r w:rsidR="000111BD">
        <w:t xml:space="preserve"> </w:t>
      </w:r>
      <w:r w:rsidRPr="00BA47EA">
        <w:t>Заявке</w:t>
      </w:r>
      <w:r w:rsidR="000111BD">
        <w:t xml:space="preserve"> </w:t>
      </w:r>
      <w:r w:rsidRPr="005418E0">
        <w:t>от</w:t>
      </w:r>
      <w:r w:rsidR="000111BD">
        <w:t xml:space="preserve"> </w:t>
      </w:r>
      <w:r>
        <w:t>1</w:t>
      </w:r>
      <w:r w:rsidR="000111BD">
        <w:t xml:space="preserve"> </w:t>
      </w:r>
      <w:r>
        <w:t>декабря</w:t>
      </w:r>
      <w:r w:rsidR="000111BD">
        <w:t xml:space="preserve"> </w:t>
      </w:r>
      <w:r>
        <w:t>2021</w:t>
      </w:r>
      <w:r w:rsidR="000111BD">
        <w:t xml:space="preserve"> </w:t>
      </w:r>
      <w:r>
        <w:t>г.</w:t>
      </w:r>
      <w:r w:rsidR="000111BD">
        <w:t xml:space="preserve"> </w:t>
      </w:r>
      <w:r w:rsidRPr="008D7B8D">
        <w:t>№</w:t>
      </w:r>
      <w:r w:rsidR="000111BD">
        <w:t xml:space="preserve"> </w:t>
      </w:r>
      <w:r>
        <w:t>2:</w:t>
      </w:r>
    </w:p>
    <w:p w14:paraId="641D051C" w14:textId="6C3820EF" w:rsidR="00AB562F" w:rsidRDefault="00AB562F" w:rsidP="00AB562F">
      <w:pPr>
        <w:pStyle w:val="-1"/>
      </w:pPr>
      <w:r>
        <w:t>Обеспечение</w:t>
      </w:r>
      <w:r w:rsidR="000111BD">
        <w:t xml:space="preserve"> </w:t>
      </w:r>
      <w:r>
        <w:t>возможности</w:t>
      </w:r>
      <w:r w:rsidR="000111BD">
        <w:t xml:space="preserve"> </w:t>
      </w:r>
      <w:r>
        <w:t>чтения</w:t>
      </w:r>
      <w:r w:rsidR="000111BD">
        <w:t xml:space="preserve"> </w:t>
      </w:r>
      <w:r>
        <w:t>и</w:t>
      </w:r>
      <w:r w:rsidR="000111BD">
        <w:t xml:space="preserve"> </w:t>
      </w:r>
      <w:r>
        <w:t>отправки</w:t>
      </w:r>
      <w:r w:rsidR="000111BD">
        <w:t xml:space="preserve"> </w:t>
      </w:r>
      <w:r>
        <w:t>сообщений</w:t>
      </w:r>
      <w:r w:rsidR="000111BD">
        <w:t xml:space="preserve"> </w:t>
      </w:r>
      <w:r>
        <w:t>с</w:t>
      </w:r>
      <w:r w:rsidR="000111BD">
        <w:t xml:space="preserve"> </w:t>
      </w:r>
      <w:r>
        <w:t>помощью</w:t>
      </w:r>
      <w:r w:rsidR="000111BD">
        <w:t xml:space="preserve"> </w:t>
      </w:r>
      <w:r>
        <w:t>клиентской</w:t>
      </w:r>
      <w:r w:rsidR="000111BD">
        <w:t xml:space="preserve"> </w:t>
      </w:r>
      <w:r>
        <w:t>библиотеки</w:t>
      </w:r>
      <w:r w:rsidR="000111BD">
        <w:t xml:space="preserve"> </w:t>
      </w:r>
      <w:r>
        <w:t>версии</w:t>
      </w:r>
      <w:r w:rsidR="000111BD">
        <w:t xml:space="preserve"> </w:t>
      </w:r>
      <w:r>
        <w:t>4.0.1;</w:t>
      </w:r>
    </w:p>
    <w:p w14:paraId="4859FFC7" w14:textId="261A37EF" w:rsidR="00AB562F" w:rsidRDefault="00AB562F" w:rsidP="00AB562F">
      <w:pPr>
        <w:pStyle w:val="-1"/>
      </w:pPr>
      <w:r>
        <w:t>Обеспечение</w:t>
      </w:r>
      <w:r w:rsidR="000111BD">
        <w:t xml:space="preserve"> </w:t>
      </w:r>
      <w:r>
        <w:t>возможности</w:t>
      </w:r>
      <w:r w:rsidR="000111BD">
        <w:t xml:space="preserve"> </w:t>
      </w:r>
      <w:r>
        <w:t>просмотра</w:t>
      </w:r>
      <w:r w:rsidR="000111BD">
        <w:t xml:space="preserve"> </w:t>
      </w:r>
      <w:r>
        <w:t>сведений</w:t>
      </w:r>
      <w:r w:rsidR="000111BD">
        <w:t xml:space="preserve"> </w:t>
      </w:r>
      <w:r>
        <w:t>о</w:t>
      </w:r>
      <w:r w:rsidR="000111BD">
        <w:t xml:space="preserve"> </w:t>
      </w:r>
      <w:r>
        <w:t>топиках</w:t>
      </w:r>
      <w:r w:rsidR="000111BD">
        <w:t xml:space="preserve"> </w:t>
      </w:r>
      <w:r>
        <w:t>с</w:t>
      </w:r>
      <w:r w:rsidR="000111BD">
        <w:t xml:space="preserve"> </w:t>
      </w:r>
      <w:r>
        <w:t>помощью</w:t>
      </w:r>
      <w:r w:rsidR="000111BD">
        <w:t xml:space="preserve"> </w:t>
      </w:r>
      <w:r>
        <w:t>программного</w:t>
      </w:r>
      <w:r w:rsidR="000111BD">
        <w:t xml:space="preserve"> </w:t>
      </w:r>
      <w:r>
        <w:t>средства</w:t>
      </w:r>
      <w:r w:rsidR="000111BD">
        <w:t xml:space="preserve"> </w:t>
      </w:r>
      <w:r>
        <w:t>Kafdrop</w:t>
      </w:r>
      <w:r w:rsidR="000111BD">
        <w:t xml:space="preserve"> </w:t>
      </w:r>
      <w:r>
        <w:t>версии</w:t>
      </w:r>
      <w:r w:rsidR="000111BD">
        <w:t xml:space="preserve"> </w:t>
      </w:r>
      <w:r>
        <w:t>не</w:t>
      </w:r>
      <w:r w:rsidR="000111BD">
        <w:t xml:space="preserve"> </w:t>
      </w:r>
      <w:r>
        <w:t>ниже</w:t>
      </w:r>
      <w:r w:rsidR="000111BD">
        <w:t xml:space="preserve"> </w:t>
      </w:r>
      <w:r>
        <w:t>2.5.2;</w:t>
      </w:r>
    </w:p>
    <w:p w14:paraId="3FB651C1" w14:textId="537D061B" w:rsidR="00AB562F" w:rsidRDefault="00AB562F" w:rsidP="00AB562F">
      <w:pPr>
        <w:pStyle w:val="-1"/>
      </w:pPr>
      <w:r>
        <w:t>Обеспечение</w:t>
      </w:r>
      <w:r w:rsidR="000111BD">
        <w:t xml:space="preserve"> </w:t>
      </w:r>
      <w:r>
        <w:t>доставки</w:t>
      </w:r>
      <w:r w:rsidR="000111BD">
        <w:t xml:space="preserve"> </w:t>
      </w:r>
      <w:r>
        <w:t>сообщений</w:t>
      </w:r>
      <w:r w:rsidR="000111BD">
        <w:t xml:space="preserve"> </w:t>
      </w:r>
      <w:r>
        <w:t>с</w:t>
      </w:r>
      <w:r w:rsidR="000111BD">
        <w:t xml:space="preserve"> </w:t>
      </w:r>
      <w:r>
        <w:t>помощью</w:t>
      </w:r>
      <w:r w:rsidR="000111BD">
        <w:t xml:space="preserve"> </w:t>
      </w:r>
      <w:r>
        <w:t>программного</w:t>
      </w:r>
      <w:r w:rsidR="000111BD">
        <w:t xml:space="preserve"> </w:t>
      </w:r>
      <w:r>
        <w:t>средства</w:t>
      </w:r>
      <w:r w:rsidR="000111BD">
        <w:t xml:space="preserve"> </w:t>
      </w:r>
      <w:r>
        <w:t>Kafka</w:t>
      </w:r>
      <w:r w:rsidR="000111BD">
        <w:t xml:space="preserve"> </w:t>
      </w:r>
      <w:r>
        <w:t>версии</w:t>
      </w:r>
      <w:r w:rsidR="000111BD">
        <w:t xml:space="preserve"> </w:t>
      </w:r>
      <w:r>
        <w:t>2.11-0.11.0.2;</w:t>
      </w:r>
    </w:p>
    <w:p w14:paraId="506B387F" w14:textId="68A560E0" w:rsidR="00AB562F" w:rsidRDefault="00AB562F" w:rsidP="00AB562F">
      <w:pPr>
        <w:pStyle w:val="-1"/>
      </w:pPr>
      <w:r>
        <w:t>Администрирование</w:t>
      </w:r>
      <w:r w:rsidR="000111BD">
        <w:t xml:space="preserve"> </w:t>
      </w:r>
      <w:r>
        <w:t>комплекса</w:t>
      </w:r>
      <w:r w:rsidR="000111BD">
        <w:t xml:space="preserve"> </w:t>
      </w:r>
      <w:r>
        <w:t>программных</w:t>
      </w:r>
      <w:r w:rsidR="000111BD">
        <w:t xml:space="preserve"> </w:t>
      </w:r>
      <w:r>
        <w:t>средств</w:t>
      </w:r>
      <w:r w:rsidR="000111BD">
        <w:t xml:space="preserve"> </w:t>
      </w:r>
      <w:r>
        <w:t>для</w:t>
      </w:r>
      <w:r w:rsidR="000111BD">
        <w:t xml:space="preserve"> </w:t>
      </w:r>
      <w:r>
        <w:t>асинхронного</w:t>
      </w:r>
      <w:r w:rsidR="000111BD">
        <w:t xml:space="preserve"> </w:t>
      </w:r>
      <w:r>
        <w:t>обмена</w:t>
      </w:r>
      <w:r w:rsidR="000111BD">
        <w:t xml:space="preserve"> </w:t>
      </w:r>
      <w:r>
        <w:t>сообщениями</w:t>
      </w:r>
      <w:r w:rsidR="000111BD">
        <w:t xml:space="preserve"> </w:t>
      </w:r>
      <w:r>
        <w:t>между</w:t>
      </w:r>
      <w:r w:rsidR="000111BD">
        <w:t xml:space="preserve"> </w:t>
      </w:r>
      <w:r>
        <w:t>программными</w:t>
      </w:r>
      <w:r w:rsidR="000111BD">
        <w:t xml:space="preserve"> </w:t>
      </w:r>
      <w:r>
        <w:t>интерфейсами</w:t>
      </w:r>
      <w:r w:rsidR="000111BD">
        <w:t xml:space="preserve"> </w:t>
      </w:r>
      <w:r>
        <w:t>ЕМИАС;</w:t>
      </w:r>
    </w:p>
    <w:p w14:paraId="3C6342BE" w14:textId="7F839877" w:rsidR="00AB562F" w:rsidRDefault="00AB562F" w:rsidP="00AB562F">
      <w:pPr>
        <w:pStyle w:val="-1"/>
      </w:pPr>
      <w:r>
        <w:t>Просмотр</w:t>
      </w:r>
      <w:r w:rsidR="000111BD">
        <w:t xml:space="preserve"> </w:t>
      </w:r>
      <w:r>
        <w:t>данных</w:t>
      </w:r>
      <w:r w:rsidR="000111BD">
        <w:t xml:space="preserve"> </w:t>
      </w:r>
      <w:r>
        <w:t>об</w:t>
      </w:r>
      <w:r w:rsidR="000111BD">
        <w:t xml:space="preserve"> </w:t>
      </w:r>
      <w:r>
        <w:t>ошибках</w:t>
      </w:r>
      <w:r w:rsidR="000111BD">
        <w:t xml:space="preserve"> </w:t>
      </w:r>
      <w:r>
        <w:t>потребителей</w:t>
      </w:r>
      <w:r w:rsidR="000111BD">
        <w:t xml:space="preserve"> </w:t>
      </w:r>
      <w:r>
        <w:t>при</w:t>
      </w:r>
      <w:r w:rsidR="000111BD">
        <w:t xml:space="preserve"> </w:t>
      </w:r>
      <w:r>
        <w:t>обработке</w:t>
      </w:r>
      <w:r w:rsidR="000111BD">
        <w:t xml:space="preserve"> </w:t>
      </w:r>
      <w:r>
        <w:t>сообщений</w:t>
      </w:r>
      <w:r w:rsidR="00212368">
        <w:t>.</w:t>
      </w:r>
    </w:p>
    <w:p w14:paraId="6F2C24AE" w14:textId="488F5BD9" w:rsidR="00212368" w:rsidRDefault="00212368" w:rsidP="00212368">
      <w:r w:rsidRPr="009A0B76">
        <w:t xml:space="preserve">В целях обеспечения выполнения </w:t>
      </w:r>
      <w:r w:rsidR="00234A90">
        <w:t>разрабатываемых</w:t>
      </w:r>
      <w:r w:rsidRPr="009A0B76">
        <w:t xml:space="preserve"> функций, указанных в п.п.</w:t>
      </w:r>
      <w:r>
        <w:t> </w:t>
      </w:r>
      <w:r>
        <w:fldChar w:fldCharType="begin"/>
      </w:r>
      <w:r>
        <w:instrText xml:space="preserve"> REF _Ref66276863 \r \h </w:instrText>
      </w:r>
      <w:r>
        <w:fldChar w:fldCharType="separate"/>
      </w:r>
      <w:r>
        <w:t>2.1.14.1</w:t>
      </w:r>
      <w:r>
        <w:fldChar w:fldCharType="end"/>
      </w:r>
      <w:r>
        <w:t xml:space="preserve"> - </w:t>
      </w:r>
      <w:r>
        <w:fldChar w:fldCharType="begin"/>
      </w:r>
      <w:r>
        <w:instrText xml:space="preserve"> REF _Ref66276867 \r \h </w:instrText>
      </w:r>
      <w:r>
        <w:fldChar w:fldCharType="separate"/>
      </w:r>
      <w:r>
        <w:t>2.1.14.5</w:t>
      </w:r>
      <w:r>
        <w:fldChar w:fldCharType="end"/>
      </w:r>
      <w:r>
        <w:t>,</w:t>
      </w:r>
      <w:r w:rsidRPr="009A0B76">
        <w:t xml:space="preserve"> в рамках выполнения работ должна быть проведена </w:t>
      </w:r>
      <w:r w:rsidR="00234A90">
        <w:t>разработка</w:t>
      </w:r>
      <w:r w:rsidRPr="009A0B76">
        <w:t xml:space="preserve"> структуры хранения данных в объеме </w:t>
      </w:r>
      <w:r>
        <w:t>следующих таблиц:</w:t>
      </w:r>
    </w:p>
    <w:p w14:paraId="0B882BEA" w14:textId="77777777" w:rsidR="00212368" w:rsidRDefault="00212368" w:rsidP="00212368">
      <w:pPr>
        <w:pStyle w:val="-1"/>
      </w:pPr>
      <w:r>
        <w:t>Топик;</w:t>
      </w:r>
    </w:p>
    <w:p w14:paraId="02095780" w14:textId="77777777" w:rsidR="00212368" w:rsidRDefault="00212368" w:rsidP="00212368">
      <w:pPr>
        <w:pStyle w:val="-1"/>
      </w:pPr>
      <w:r>
        <w:t>Состояние топика.</w:t>
      </w:r>
    </w:p>
    <w:p w14:paraId="47044E5C" w14:textId="6145340A" w:rsidR="00AB562F" w:rsidRDefault="00AB562F" w:rsidP="00AB562F">
      <w:pPr>
        <w:pStyle w:val="-SAS"/>
      </w:pPr>
      <w:r>
        <w:t>Далее</w:t>
      </w:r>
      <w:r w:rsidR="000111BD">
        <w:t xml:space="preserve"> </w:t>
      </w:r>
      <w:r>
        <w:t>приведены</w:t>
      </w:r>
      <w:r w:rsidR="000111BD">
        <w:t xml:space="preserve"> </w:t>
      </w:r>
      <w:r w:rsidRPr="00BA47EA">
        <w:t>функциональные</w:t>
      </w:r>
      <w:r w:rsidR="000111BD">
        <w:t xml:space="preserve"> </w:t>
      </w:r>
      <w:r w:rsidRPr="00BA47EA">
        <w:t>возможности,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доработаны/разработаны</w:t>
      </w:r>
      <w:r>
        <w:t>.</w:t>
      </w:r>
    </w:p>
    <w:p w14:paraId="25598083" w14:textId="2BF44AC6" w:rsidR="00CD5484" w:rsidRPr="009E62C1" w:rsidRDefault="00CD5484" w:rsidP="009E62C1">
      <w:pPr>
        <w:pStyle w:val="4-4"/>
      </w:pPr>
      <w:bookmarkStart w:id="317" w:name="_Ref66276863"/>
      <w:r w:rsidRPr="009E62C1">
        <w:t>Обеспечение</w:t>
      </w:r>
      <w:r w:rsidR="000111BD">
        <w:t xml:space="preserve"> </w:t>
      </w:r>
      <w:r w:rsidRPr="009E62C1">
        <w:t>возможности</w:t>
      </w:r>
      <w:r w:rsidR="000111BD">
        <w:t xml:space="preserve"> </w:t>
      </w:r>
      <w:r w:rsidRPr="009E62C1">
        <w:t>чтения</w:t>
      </w:r>
      <w:r w:rsidR="000111BD">
        <w:t xml:space="preserve"> </w:t>
      </w:r>
      <w:r w:rsidRPr="009E62C1">
        <w:t>и</w:t>
      </w:r>
      <w:r w:rsidR="000111BD">
        <w:t xml:space="preserve"> </w:t>
      </w:r>
      <w:r w:rsidRPr="009E62C1">
        <w:t>отправки</w:t>
      </w:r>
      <w:r w:rsidR="000111BD">
        <w:t xml:space="preserve"> </w:t>
      </w:r>
      <w:r w:rsidRPr="009E62C1">
        <w:t>сообщений</w:t>
      </w:r>
      <w:r w:rsidR="000111BD">
        <w:t xml:space="preserve"> </w:t>
      </w:r>
      <w:r w:rsidRPr="009E62C1">
        <w:t>с</w:t>
      </w:r>
      <w:r w:rsidR="000111BD">
        <w:t xml:space="preserve"> </w:t>
      </w:r>
      <w:r w:rsidRPr="009E62C1">
        <w:t>помощью</w:t>
      </w:r>
      <w:r w:rsidR="000111BD">
        <w:t xml:space="preserve"> </w:t>
      </w:r>
      <w:r w:rsidRPr="009E62C1">
        <w:t>клиентской</w:t>
      </w:r>
      <w:r w:rsidR="000111BD">
        <w:t xml:space="preserve"> </w:t>
      </w:r>
      <w:r w:rsidRPr="009E62C1">
        <w:t>библиотеки</w:t>
      </w:r>
      <w:r w:rsidR="000111BD">
        <w:t xml:space="preserve"> </w:t>
      </w:r>
      <w:r w:rsidRPr="009E62C1">
        <w:t>версии</w:t>
      </w:r>
      <w:r w:rsidR="000111BD">
        <w:t xml:space="preserve"> </w:t>
      </w:r>
      <w:r w:rsidRPr="009E62C1">
        <w:t>4.0.1</w:t>
      </w:r>
      <w:bookmarkEnd w:id="317"/>
    </w:p>
    <w:p w14:paraId="75A3F74E" w14:textId="16703F52" w:rsidR="00CD5484" w:rsidRDefault="00CD5484" w:rsidP="00F13EB7">
      <w:pPr>
        <w:pStyle w:val="a3"/>
        <w:numPr>
          <w:ilvl w:val="0"/>
          <w:numId w:val="120"/>
        </w:numPr>
      </w:pPr>
      <w:r>
        <w:t>Публикация</w:t>
      </w:r>
      <w:r w:rsidR="000111BD">
        <w:t xml:space="preserve"> </w:t>
      </w:r>
      <w:r>
        <w:t>сообщений</w:t>
      </w:r>
      <w:r w:rsidR="000111BD">
        <w:t xml:space="preserve"> </w:t>
      </w:r>
      <w:r>
        <w:t>от</w:t>
      </w:r>
      <w:r w:rsidR="000111BD">
        <w:t xml:space="preserve"> </w:t>
      </w:r>
      <w:r>
        <w:t>поставщиков</w:t>
      </w:r>
      <w:r w:rsidR="000111BD">
        <w:t xml:space="preserve"> </w:t>
      </w:r>
      <w:r>
        <w:t>в</w:t>
      </w:r>
      <w:r w:rsidR="000111BD">
        <w:t xml:space="preserve"> </w:t>
      </w:r>
      <w:r>
        <w:t>заранее</w:t>
      </w:r>
      <w:r w:rsidR="000111BD">
        <w:t xml:space="preserve"> </w:t>
      </w:r>
      <w:r>
        <w:t>определенный</w:t>
      </w:r>
      <w:r w:rsidR="000111BD">
        <w:t xml:space="preserve"> </w:t>
      </w:r>
      <w:r>
        <w:t>топик.</w:t>
      </w:r>
    </w:p>
    <w:p w14:paraId="2E5363BF" w14:textId="7A15C3F6" w:rsidR="00CD5484" w:rsidRDefault="00CD5484" w:rsidP="00CD5484">
      <w:pPr>
        <w:pStyle w:val="a3"/>
      </w:pPr>
      <w:r>
        <w:t>Прием</w:t>
      </w:r>
      <w:r w:rsidR="000111BD">
        <w:t xml:space="preserve"> </w:t>
      </w:r>
      <w:r>
        <w:t>и</w:t>
      </w:r>
      <w:r w:rsidR="000111BD">
        <w:t xml:space="preserve"> </w:t>
      </w:r>
      <w:r>
        <w:t>обработка</w:t>
      </w:r>
      <w:r w:rsidR="000111BD">
        <w:t xml:space="preserve"> </w:t>
      </w:r>
      <w:r>
        <w:t>сообщений</w:t>
      </w:r>
      <w:r w:rsidR="000111BD">
        <w:t xml:space="preserve"> </w:t>
      </w:r>
      <w:r>
        <w:t>из</w:t>
      </w:r>
      <w:r w:rsidR="000111BD">
        <w:t xml:space="preserve"> </w:t>
      </w:r>
      <w:r>
        <w:t>топика.</w:t>
      </w:r>
    </w:p>
    <w:p w14:paraId="50266C54" w14:textId="0385F2D6" w:rsidR="00CD5484" w:rsidRDefault="00CD5484" w:rsidP="00CD5484">
      <w:pPr>
        <w:pStyle w:val="a3"/>
      </w:pPr>
      <w:r>
        <w:t>Повторная</w:t>
      </w:r>
      <w:r w:rsidR="000111BD">
        <w:t xml:space="preserve"> </w:t>
      </w:r>
      <w:r>
        <w:t>обработка</w:t>
      </w:r>
      <w:r w:rsidR="000111BD">
        <w:t xml:space="preserve"> </w:t>
      </w:r>
      <w:r>
        <w:t>сообщений</w:t>
      </w:r>
      <w:r w:rsidR="000111BD">
        <w:t xml:space="preserve"> </w:t>
      </w:r>
      <w:r>
        <w:t>из</w:t>
      </w:r>
      <w:r w:rsidR="000111BD">
        <w:t xml:space="preserve"> </w:t>
      </w:r>
      <w:r>
        <w:t>общего</w:t>
      </w:r>
      <w:r w:rsidR="000111BD">
        <w:t xml:space="preserve"> </w:t>
      </w:r>
      <w:r>
        <w:t>топика.</w:t>
      </w:r>
    </w:p>
    <w:p w14:paraId="6D16B977" w14:textId="48620488" w:rsidR="00CD5484" w:rsidRDefault="00CD5484" w:rsidP="00CD5484">
      <w:pPr>
        <w:pStyle w:val="a3"/>
      </w:pPr>
      <w:r>
        <w:t>Повторная</w:t>
      </w:r>
      <w:r w:rsidR="000111BD">
        <w:t xml:space="preserve"> </w:t>
      </w:r>
      <w:r>
        <w:t>обработка</w:t>
      </w:r>
      <w:r w:rsidR="000111BD">
        <w:t xml:space="preserve"> </w:t>
      </w:r>
      <w:r>
        <w:t>сообщений</w:t>
      </w:r>
      <w:r w:rsidR="000111BD">
        <w:t xml:space="preserve"> </w:t>
      </w:r>
      <w:r>
        <w:t>из</w:t>
      </w:r>
      <w:r w:rsidR="000111BD">
        <w:t xml:space="preserve"> </w:t>
      </w:r>
      <w:r>
        <w:t>персонального</w:t>
      </w:r>
      <w:r w:rsidR="000111BD">
        <w:t xml:space="preserve"> </w:t>
      </w:r>
      <w:r>
        <w:t>топика.</w:t>
      </w:r>
    </w:p>
    <w:p w14:paraId="1BD5FA1A" w14:textId="23C38D37" w:rsidR="00CD5484" w:rsidRPr="009E62C1" w:rsidRDefault="00CD5484" w:rsidP="009E62C1">
      <w:pPr>
        <w:pStyle w:val="4-4"/>
      </w:pPr>
      <w:r w:rsidRPr="009E62C1">
        <w:t>Обеспечение</w:t>
      </w:r>
      <w:r w:rsidR="000111BD">
        <w:t xml:space="preserve"> </w:t>
      </w:r>
      <w:r w:rsidRPr="009E62C1">
        <w:t>возможности</w:t>
      </w:r>
      <w:r w:rsidR="000111BD">
        <w:t xml:space="preserve"> </w:t>
      </w:r>
      <w:r w:rsidRPr="009E62C1">
        <w:t>просмотра</w:t>
      </w:r>
      <w:r w:rsidR="000111BD">
        <w:t xml:space="preserve"> </w:t>
      </w:r>
      <w:r w:rsidRPr="009E62C1">
        <w:t>сведений</w:t>
      </w:r>
      <w:r w:rsidR="000111BD">
        <w:t xml:space="preserve"> </w:t>
      </w:r>
      <w:r w:rsidRPr="009E62C1">
        <w:t>о</w:t>
      </w:r>
      <w:r w:rsidR="000111BD">
        <w:t xml:space="preserve"> </w:t>
      </w:r>
      <w:r w:rsidRPr="009E62C1">
        <w:t>топиках</w:t>
      </w:r>
      <w:r w:rsidR="000111BD">
        <w:t xml:space="preserve"> </w:t>
      </w:r>
      <w:r w:rsidRPr="009E62C1">
        <w:t>с</w:t>
      </w:r>
      <w:r w:rsidR="000111BD">
        <w:t xml:space="preserve"> </w:t>
      </w:r>
      <w:r w:rsidRPr="009E62C1">
        <w:t>помощью</w:t>
      </w:r>
      <w:r w:rsidR="000111BD">
        <w:t xml:space="preserve"> </w:t>
      </w:r>
      <w:r w:rsidRPr="009E62C1">
        <w:t>программного</w:t>
      </w:r>
      <w:r w:rsidR="000111BD">
        <w:t xml:space="preserve"> </w:t>
      </w:r>
      <w:r w:rsidRPr="009E62C1">
        <w:t>средства</w:t>
      </w:r>
      <w:r w:rsidR="000111BD">
        <w:t xml:space="preserve"> </w:t>
      </w:r>
      <w:r w:rsidRPr="009E62C1">
        <w:t>Kafdrop</w:t>
      </w:r>
      <w:r w:rsidR="000111BD">
        <w:t xml:space="preserve"> </w:t>
      </w:r>
      <w:r w:rsidRPr="009E62C1">
        <w:t>версии</w:t>
      </w:r>
      <w:r w:rsidR="000111BD">
        <w:t xml:space="preserve"> </w:t>
      </w:r>
      <w:r w:rsidRPr="009E62C1">
        <w:t>не</w:t>
      </w:r>
      <w:r w:rsidR="000111BD">
        <w:t xml:space="preserve"> </w:t>
      </w:r>
      <w:r w:rsidRPr="009E62C1">
        <w:t>ниже</w:t>
      </w:r>
      <w:r w:rsidR="000111BD">
        <w:t xml:space="preserve"> </w:t>
      </w:r>
      <w:r w:rsidRPr="009E62C1">
        <w:t>2.5.2</w:t>
      </w:r>
    </w:p>
    <w:p w14:paraId="7AE87243" w14:textId="5A77E51C" w:rsidR="00CD5484" w:rsidRDefault="00CD5484" w:rsidP="00F13EB7">
      <w:pPr>
        <w:pStyle w:val="a3"/>
        <w:numPr>
          <w:ilvl w:val="0"/>
          <w:numId w:val="121"/>
        </w:numPr>
      </w:pPr>
      <w:r>
        <w:t>Просмотр</w:t>
      </w:r>
      <w:r w:rsidR="000111BD">
        <w:t xml:space="preserve"> </w:t>
      </w:r>
      <w:r>
        <w:t>списка</w:t>
      </w:r>
      <w:r w:rsidR="000111BD">
        <w:t xml:space="preserve"> </w:t>
      </w:r>
      <w:r>
        <w:t>топиков</w:t>
      </w:r>
      <w:r w:rsidR="000111BD">
        <w:t xml:space="preserve"> </w:t>
      </w:r>
      <w:r>
        <w:t>и</w:t>
      </w:r>
      <w:r w:rsidR="000111BD">
        <w:t xml:space="preserve"> </w:t>
      </w:r>
      <w:r>
        <w:t>их</w:t>
      </w:r>
      <w:r w:rsidR="000111BD">
        <w:t xml:space="preserve"> </w:t>
      </w:r>
      <w:r>
        <w:t>партиций.</w:t>
      </w:r>
    </w:p>
    <w:p w14:paraId="427464BC" w14:textId="2BDE2CCE" w:rsidR="00CD5484" w:rsidRDefault="00CD5484" w:rsidP="00CD5484">
      <w:pPr>
        <w:pStyle w:val="a3"/>
      </w:pPr>
      <w:r>
        <w:t>Просмотр</w:t>
      </w:r>
      <w:r w:rsidR="000111BD">
        <w:t xml:space="preserve"> </w:t>
      </w:r>
      <w:r>
        <w:t>списка</w:t>
      </w:r>
      <w:r w:rsidR="000111BD">
        <w:t xml:space="preserve"> </w:t>
      </w:r>
      <w:r>
        <w:t>подписчиков</w:t>
      </w:r>
      <w:r w:rsidR="000111BD">
        <w:t xml:space="preserve"> </w:t>
      </w:r>
      <w:r>
        <w:t>топиков.</w:t>
      </w:r>
    </w:p>
    <w:p w14:paraId="06494576" w14:textId="52BB2EC4" w:rsidR="00CD5484" w:rsidRDefault="00CD5484" w:rsidP="00CD5484">
      <w:pPr>
        <w:pStyle w:val="a3"/>
      </w:pPr>
      <w:r>
        <w:t>Просмотр</w:t>
      </w:r>
      <w:r w:rsidR="000111BD">
        <w:t xml:space="preserve"> </w:t>
      </w:r>
      <w:r>
        <w:t>состояния</w:t>
      </w:r>
      <w:r w:rsidR="000111BD">
        <w:t xml:space="preserve"> </w:t>
      </w:r>
      <w:r>
        <w:t>топиков</w:t>
      </w:r>
      <w:r w:rsidR="000111BD">
        <w:t xml:space="preserve"> </w:t>
      </w:r>
      <w:r>
        <w:t>и</w:t>
      </w:r>
      <w:r w:rsidR="000111BD">
        <w:t xml:space="preserve"> </w:t>
      </w:r>
      <w:r>
        <w:t>их</w:t>
      </w:r>
      <w:r w:rsidR="000111BD">
        <w:t xml:space="preserve"> </w:t>
      </w:r>
      <w:r>
        <w:t>партиций</w:t>
      </w:r>
      <w:r w:rsidR="000111BD">
        <w:t xml:space="preserve"> </w:t>
      </w:r>
      <w:r>
        <w:t>(статус</w:t>
      </w:r>
      <w:r w:rsidR="000111BD">
        <w:t xml:space="preserve"> </w:t>
      </w:r>
      <w:r>
        <w:t>репликации,</w:t>
      </w:r>
      <w:r w:rsidR="000111BD">
        <w:t xml:space="preserve"> </w:t>
      </w:r>
      <w:r>
        <w:t>распределение</w:t>
      </w:r>
      <w:r w:rsidR="000111BD">
        <w:t xml:space="preserve"> </w:t>
      </w:r>
      <w:r>
        <w:t>по</w:t>
      </w:r>
      <w:r w:rsidR="000111BD">
        <w:t xml:space="preserve"> </w:t>
      </w:r>
      <w:r>
        <w:t>брокерам).</w:t>
      </w:r>
    </w:p>
    <w:p w14:paraId="43FA6615" w14:textId="60649AB2" w:rsidR="00CD5484" w:rsidRDefault="00CD5484" w:rsidP="00CD5484">
      <w:pPr>
        <w:pStyle w:val="a3"/>
      </w:pPr>
      <w:r>
        <w:t>Просмотр</w:t>
      </w:r>
      <w:r w:rsidR="000111BD">
        <w:t xml:space="preserve"> </w:t>
      </w:r>
      <w:r>
        <w:t>и</w:t>
      </w:r>
      <w:r w:rsidR="000111BD">
        <w:t xml:space="preserve"> </w:t>
      </w:r>
      <w:r>
        <w:t>поиск</w:t>
      </w:r>
      <w:r w:rsidR="000111BD">
        <w:t xml:space="preserve"> </w:t>
      </w:r>
      <w:r>
        <w:t>сообщений</w:t>
      </w:r>
      <w:r w:rsidR="000111BD">
        <w:t xml:space="preserve"> </w:t>
      </w:r>
      <w:r>
        <w:t>в</w:t>
      </w:r>
      <w:r w:rsidR="000111BD">
        <w:t xml:space="preserve"> </w:t>
      </w:r>
      <w:r>
        <w:t>партициях</w:t>
      </w:r>
      <w:r w:rsidR="000111BD">
        <w:t xml:space="preserve"> </w:t>
      </w:r>
      <w:r>
        <w:t>топиков</w:t>
      </w:r>
      <w:r w:rsidR="000111BD">
        <w:t xml:space="preserve"> </w:t>
      </w:r>
      <w:r>
        <w:t>по</w:t>
      </w:r>
      <w:r w:rsidR="000111BD">
        <w:t xml:space="preserve"> </w:t>
      </w:r>
      <w:r>
        <w:t>следующим</w:t>
      </w:r>
      <w:r w:rsidR="000111BD">
        <w:t xml:space="preserve"> </w:t>
      </w:r>
      <w:r>
        <w:t>параметрам:</w:t>
      </w:r>
      <w:r w:rsidR="000111BD">
        <w:t xml:space="preserve"> </w:t>
      </w:r>
      <w:r>
        <w:t>ключ</w:t>
      </w:r>
      <w:r w:rsidR="000111BD">
        <w:t xml:space="preserve"> </w:t>
      </w:r>
      <w:r>
        <w:t>сообщения,</w:t>
      </w:r>
      <w:r w:rsidR="000111BD">
        <w:t xml:space="preserve"> </w:t>
      </w:r>
      <w:r>
        <w:t>позиция</w:t>
      </w:r>
      <w:r w:rsidR="000111BD">
        <w:t xml:space="preserve"> </w:t>
      </w:r>
      <w:r>
        <w:t>текущего</w:t>
      </w:r>
      <w:r w:rsidR="000111BD">
        <w:t xml:space="preserve"> </w:t>
      </w:r>
      <w:r>
        <w:t>клиента.</w:t>
      </w:r>
    </w:p>
    <w:p w14:paraId="782AFF87" w14:textId="109D9914" w:rsidR="00CD5484" w:rsidRPr="009E62C1" w:rsidRDefault="00CD5484" w:rsidP="009E62C1">
      <w:pPr>
        <w:pStyle w:val="4-4"/>
      </w:pPr>
      <w:r w:rsidRPr="009E62C1">
        <w:t>Обеспечение</w:t>
      </w:r>
      <w:r w:rsidR="000111BD">
        <w:t xml:space="preserve"> </w:t>
      </w:r>
      <w:r w:rsidRPr="009E62C1">
        <w:t>доставки</w:t>
      </w:r>
      <w:r w:rsidR="000111BD">
        <w:t xml:space="preserve"> </w:t>
      </w:r>
      <w:r w:rsidRPr="009E62C1">
        <w:t>сообщений</w:t>
      </w:r>
      <w:r w:rsidR="000111BD">
        <w:t xml:space="preserve"> </w:t>
      </w:r>
      <w:r w:rsidRPr="009E62C1">
        <w:t>с</w:t>
      </w:r>
      <w:r w:rsidR="000111BD">
        <w:t xml:space="preserve"> </w:t>
      </w:r>
      <w:r w:rsidRPr="009E62C1">
        <w:t>помощью</w:t>
      </w:r>
      <w:r w:rsidR="000111BD">
        <w:t xml:space="preserve"> </w:t>
      </w:r>
      <w:r w:rsidRPr="009E62C1">
        <w:t>программного</w:t>
      </w:r>
      <w:r w:rsidR="000111BD">
        <w:t xml:space="preserve"> </w:t>
      </w:r>
      <w:r w:rsidRPr="009E62C1">
        <w:t>средства</w:t>
      </w:r>
      <w:r w:rsidR="000111BD">
        <w:t xml:space="preserve"> </w:t>
      </w:r>
      <w:r w:rsidRPr="009E62C1">
        <w:t>Kafka</w:t>
      </w:r>
      <w:r w:rsidR="000111BD">
        <w:t xml:space="preserve"> </w:t>
      </w:r>
      <w:r w:rsidRPr="009E62C1">
        <w:t>версии</w:t>
      </w:r>
      <w:r w:rsidR="000111BD">
        <w:t xml:space="preserve"> </w:t>
      </w:r>
      <w:r w:rsidRPr="009E62C1">
        <w:t>2.11-0.11.0.2</w:t>
      </w:r>
    </w:p>
    <w:p w14:paraId="2499DE52" w14:textId="044E0BFF" w:rsidR="00CD5484" w:rsidRDefault="00CD5484" w:rsidP="00F13EB7">
      <w:pPr>
        <w:pStyle w:val="a3"/>
        <w:numPr>
          <w:ilvl w:val="0"/>
          <w:numId w:val="122"/>
        </w:numPr>
      </w:pPr>
      <w:r>
        <w:t>Исключение</w:t>
      </w:r>
      <w:r w:rsidR="000111BD">
        <w:t xml:space="preserve"> </w:t>
      </w:r>
      <w:r>
        <w:t>дублирования</w:t>
      </w:r>
      <w:r w:rsidR="000111BD">
        <w:t xml:space="preserve"> </w:t>
      </w:r>
      <w:r>
        <w:t>в</w:t>
      </w:r>
      <w:r w:rsidR="000111BD">
        <w:t xml:space="preserve"> </w:t>
      </w:r>
      <w:r>
        <w:t>процессе</w:t>
      </w:r>
      <w:r w:rsidR="000111BD">
        <w:t xml:space="preserve"> </w:t>
      </w:r>
      <w:r>
        <w:t>доставки</w:t>
      </w:r>
      <w:r w:rsidR="000111BD">
        <w:t xml:space="preserve"> </w:t>
      </w:r>
      <w:r>
        <w:t>сообщений.</w:t>
      </w:r>
    </w:p>
    <w:p w14:paraId="3DF2C86E" w14:textId="08971E7B" w:rsidR="00CD5484" w:rsidRDefault="00CD5484" w:rsidP="00CD5484">
      <w:pPr>
        <w:pStyle w:val="a3"/>
      </w:pPr>
      <w:r>
        <w:t>Гарантированная</w:t>
      </w:r>
      <w:r w:rsidR="000111BD">
        <w:t xml:space="preserve"> </w:t>
      </w:r>
      <w:r>
        <w:t>доставка</w:t>
      </w:r>
      <w:r w:rsidR="000111BD">
        <w:t xml:space="preserve"> </w:t>
      </w:r>
      <w:r>
        <w:t>сообщений.</w:t>
      </w:r>
    </w:p>
    <w:p w14:paraId="25FFF93B" w14:textId="3CF71234" w:rsidR="00CD5484" w:rsidRDefault="00CD5484" w:rsidP="00CD5484">
      <w:pPr>
        <w:pStyle w:val="a3"/>
      </w:pPr>
      <w:r>
        <w:t>Балансировка</w:t>
      </w:r>
      <w:r w:rsidR="000111BD">
        <w:t xml:space="preserve"> </w:t>
      </w:r>
      <w:r>
        <w:t>подписчиков</w:t>
      </w:r>
      <w:r w:rsidR="000111BD">
        <w:t xml:space="preserve"> </w:t>
      </w:r>
      <w:r>
        <w:t>партиций</w:t>
      </w:r>
      <w:r w:rsidR="000111BD">
        <w:t xml:space="preserve"> </w:t>
      </w:r>
      <w:r>
        <w:t>топиков,</w:t>
      </w:r>
      <w:r w:rsidR="000111BD">
        <w:t xml:space="preserve"> </w:t>
      </w:r>
      <w:r>
        <w:t>в</w:t>
      </w:r>
      <w:r w:rsidR="000111BD">
        <w:t xml:space="preserve"> </w:t>
      </w:r>
      <w:r>
        <w:t>случае</w:t>
      </w:r>
      <w:r w:rsidR="000111BD">
        <w:t xml:space="preserve"> </w:t>
      </w:r>
      <w:r>
        <w:t>отключения</w:t>
      </w:r>
      <w:r w:rsidR="000111BD">
        <w:t xml:space="preserve"> </w:t>
      </w:r>
      <w:r>
        <w:t>подписчика.</w:t>
      </w:r>
    </w:p>
    <w:p w14:paraId="68091B08" w14:textId="58680D61" w:rsidR="00CD5484" w:rsidRDefault="00CD5484" w:rsidP="00CD5484">
      <w:pPr>
        <w:pStyle w:val="a3"/>
      </w:pPr>
      <w:r>
        <w:t>Соблюдение</w:t>
      </w:r>
      <w:r w:rsidR="000111BD">
        <w:t xml:space="preserve"> </w:t>
      </w:r>
      <w:r>
        <w:t>концепции</w:t>
      </w:r>
      <w:r w:rsidR="000111BD">
        <w:t xml:space="preserve"> </w:t>
      </w:r>
      <w:r>
        <w:t>топиков</w:t>
      </w:r>
      <w:r w:rsidR="000111BD">
        <w:t xml:space="preserve"> </w:t>
      </w:r>
      <w:r>
        <w:t>и</w:t>
      </w:r>
      <w:r w:rsidR="000111BD">
        <w:t xml:space="preserve"> </w:t>
      </w:r>
      <w:r>
        <w:t>их</w:t>
      </w:r>
      <w:r w:rsidR="000111BD">
        <w:t xml:space="preserve"> </w:t>
      </w:r>
      <w:r>
        <w:t>партиций,</w:t>
      </w:r>
      <w:r w:rsidR="000111BD">
        <w:t xml:space="preserve"> </w:t>
      </w:r>
      <w:r>
        <w:t>подписчиков</w:t>
      </w:r>
      <w:r w:rsidR="000111BD">
        <w:t xml:space="preserve"> </w:t>
      </w:r>
      <w:r>
        <w:t>и</w:t>
      </w:r>
      <w:r w:rsidR="000111BD">
        <w:t xml:space="preserve"> </w:t>
      </w:r>
      <w:r>
        <w:t>поставщиков.</w:t>
      </w:r>
    </w:p>
    <w:p w14:paraId="405EF080" w14:textId="6834ED3D" w:rsidR="00CD5484" w:rsidRPr="009E62C1" w:rsidRDefault="00CD5484" w:rsidP="009E62C1">
      <w:pPr>
        <w:pStyle w:val="4-4"/>
      </w:pPr>
      <w:r w:rsidRPr="009E62C1">
        <w:t>Администрирование</w:t>
      </w:r>
      <w:r w:rsidR="000111BD">
        <w:t xml:space="preserve"> </w:t>
      </w:r>
      <w:r w:rsidRPr="009E62C1">
        <w:t>комплекса</w:t>
      </w:r>
      <w:r w:rsidR="000111BD">
        <w:t xml:space="preserve"> </w:t>
      </w:r>
      <w:r w:rsidRPr="009E62C1">
        <w:t>программных</w:t>
      </w:r>
      <w:r w:rsidR="000111BD">
        <w:t xml:space="preserve"> </w:t>
      </w:r>
      <w:r w:rsidRPr="009E62C1">
        <w:t>средств</w:t>
      </w:r>
      <w:r w:rsidR="000111BD">
        <w:t xml:space="preserve"> </w:t>
      </w:r>
      <w:r w:rsidRPr="009E62C1">
        <w:t>для</w:t>
      </w:r>
      <w:r w:rsidR="000111BD">
        <w:t xml:space="preserve"> </w:t>
      </w:r>
      <w:r w:rsidRPr="009E62C1">
        <w:t>асинхронного</w:t>
      </w:r>
      <w:r w:rsidR="000111BD">
        <w:t xml:space="preserve"> </w:t>
      </w:r>
      <w:r w:rsidRPr="009E62C1">
        <w:t>обмена</w:t>
      </w:r>
      <w:r w:rsidR="000111BD">
        <w:t xml:space="preserve"> </w:t>
      </w:r>
      <w:r w:rsidRPr="009E62C1">
        <w:t>сообщениями</w:t>
      </w:r>
      <w:r w:rsidR="000111BD">
        <w:t xml:space="preserve"> </w:t>
      </w:r>
      <w:r w:rsidRPr="009E62C1">
        <w:t>между</w:t>
      </w:r>
      <w:r w:rsidR="000111BD">
        <w:t xml:space="preserve"> </w:t>
      </w:r>
      <w:r w:rsidRPr="009E62C1">
        <w:t>программными</w:t>
      </w:r>
      <w:r w:rsidR="000111BD">
        <w:t xml:space="preserve"> </w:t>
      </w:r>
      <w:r w:rsidRPr="009E62C1">
        <w:t>интерфейсами</w:t>
      </w:r>
      <w:r w:rsidR="000111BD">
        <w:t xml:space="preserve"> </w:t>
      </w:r>
      <w:r w:rsidRPr="009E62C1">
        <w:t>ЕМИАС</w:t>
      </w:r>
    </w:p>
    <w:p w14:paraId="153D3C3D" w14:textId="147D3185" w:rsidR="00CD5484" w:rsidRDefault="00CD5484" w:rsidP="00F13EB7">
      <w:pPr>
        <w:pStyle w:val="a3"/>
        <w:numPr>
          <w:ilvl w:val="0"/>
          <w:numId w:val="123"/>
        </w:numPr>
      </w:pPr>
      <w:r>
        <w:t>Журналирование</w:t>
      </w:r>
      <w:r w:rsidR="000111BD">
        <w:t xml:space="preserve"> </w:t>
      </w:r>
      <w:r>
        <w:t>метрик</w:t>
      </w:r>
      <w:r w:rsidR="000111BD">
        <w:t xml:space="preserve"> </w:t>
      </w:r>
      <w:r>
        <w:t>по</w:t>
      </w:r>
      <w:r w:rsidR="000111BD">
        <w:t xml:space="preserve"> </w:t>
      </w:r>
      <w:r>
        <w:t>приему</w:t>
      </w:r>
      <w:r w:rsidR="000111BD">
        <w:t xml:space="preserve"> </w:t>
      </w:r>
      <w:r>
        <w:t>сообщений</w:t>
      </w:r>
      <w:r w:rsidR="000111BD">
        <w:t xml:space="preserve"> </w:t>
      </w:r>
      <w:r>
        <w:t>потребителем.</w:t>
      </w:r>
    </w:p>
    <w:p w14:paraId="693CAC8D" w14:textId="1A11E753" w:rsidR="00CD5484" w:rsidRDefault="00CD5484" w:rsidP="00CD5484">
      <w:pPr>
        <w:pStyle w:val="a3"/>
      </w:pPr>
      <w:r>
        <w:t>Журналирование</w:t>
      </w:r>
      <w:r w:rsidR="000111BD">
        <w:t xml:space="preserve"> </w:t>
      </w:r>
      <w:r>
        <w:t>ошибок</w:t>
      </w:r>
      <w:r w:rsidR="000111BD">
        <w:t xml:space="preserve"> </w:t>
      </w:r>
      <w:r>
        <w:t>у</w:t>
      </w:r>
      <w:r w:rsidR="000111BD">
        <w:t xml:space="preserve"> </w:t>
      </w:r>
      <w:r>
        <w:t>потребителей</w:t>
      </w:r>
      <w:r w:rsidR="000111BD">
        <w:t xml:space="preserve"> </w:t>
      </w:r>
      <w:r>
        <w:t>при</w:t>
      </w:r>
      <w:r w:rsidR="000111BD">
        <w:t xml:space="preserve"> </w:t>
      </w:r>
      <w:r>
        <w:t>обработке</w:t>
      </w:r>
      <w:r w:rsidR="000111BD">
        <w:t xml:space="preserve"> </w:t>
      </w:r>
      <w:r>
        <w:t>сообщений.</w:t>
      </w:r>
    </w:p>
    <w:p w14:paraId="57B4867F" w14:textId="3D664FD7" w:rsidR="00CD5484" w:rsidRDefault="00CD5484" w:rsidP="00CD5484">
      <w:pPr>
        <w:pStyle w:val="a3"/>
      </w:pPr>
      <w:r>
        <w:t>Отправка</w:t>
      </w:r>
      <w:r w:rsidR="000111BD">
        <w:t xml:space="preserve"> </w:t>
      </w:r>
      <w:r>
        <w:t>на</w:t>
      </w:r>
      <w:r w:rsidR="000111BD">
        <w:t xml:space="preserve"> </w:t>
      </w:r>
      <w:r>
        <w:t>повторную</w:t>
      </w:r>
      <w:r w:rsidR="000111BD">
        <w:t xml:space="preserve"> </w:t>
      </w:r>
      <w:r>
        <w:t>обработку</w:t>
      </w:r>
      <w:r w:rsidR="000111BD">
        <w:t xml:space="preserve"> </w:t>
      </w:r>
      <w:r>
        <w:t>сообщений</w:t>
      </w:r>
      <w:r w:rsidR="000111BD">
        <w:t xml:space="preserve"> </w:t>
      </w:r>
      <w:r>
        <w:t>в</w:t>
      </w:r>
      <w:r w:rsidR="000111BD">
        <w:t xml:space="preserve"> </w:t>
      </w:r>
      <w:r>
        <w:t>персональный</w:t>
      </w:r>
      <w:r w:rsidR="000111BD">
        <w:t xml:space="preserve"> </w:t>
      </w:r>
      <w:r>
        <w:t>топик</w:t>
      </w:r>
      <w:r w:rsidR="000111BD">
        <w:t xml:space="preserve"> </w:t>
      </w:r>
      <w:r>
        <w:t>потребителя.</w:t>
      </w:r>
    </w:p>
    <w:p w14:paraId="439897D8" w14:textId="59500E80" w:rsidR="00CD5484" w:rsidRDefault="00CD5484" w:rsidP="00CD5484">
      <w:pPr>
        <w:pStyle w:val="a3"/>
      </w:pPr>
      <w:r>
        <w:t>Создание</w:t>
      </w:r>
      <w:r w:rsidR="000111BD">
        <w:t xml:space="preserve"> </w:t>
      </w:r>
      <w:r>
        <w:t>топика.</w:t>
      </w:r>
    </w:p>
    <w:p w14:paraId="50060DEA" w14:textId="1D2E859B" w:rsidR="00CD5484" w:rsidRPr="009E62C1" w:rsidRDefault="00CD5484" w:rsidP="009E62C1">
      <w:pPr>
        <w:pStyle w:val="4-4"/>
      </w:pPr>
      <w:bookmarkStart w:id="318" w:name="_Ref66276867"/>
      <w:r w:rsidRPr="009E62C1">
        <w:t>Просмотр</w:t>
      </w:r>
      <w:r w:rsidR="000111BD">
        <w:t xml:space="preserve"> </w:t>
      </w:r>
      <w:r w:rsidRPr="009E62C1">
        <w:t>данных</w:t>
      </w:r>
      <w:r w:rsidR="000111BD">
        <w:t xml:space="preserve"> </w:t>
      </w:r>
      <w:r w:rsidRPr="009E62C1">
        <w:t>об</w:t>
      </w:r>
      <w:r w:rsidR="000111BD">
        <w:t xml:space="preserve"> </w:t>
      </w:r>
      <w:r w:rsidRPr="009E62C1">
        <w:t>ошибках</w:t>
      </w:r>
      <w:r w:rsidR="000111BD">
        <w:t xml:space="preserve"> </w:t>
      </w:r>
      <w:r w:rsidRPr="009E62C1">
        <w:t>потребителей</w:t>
      </w:r>
      <w:r w:rsidR="000111BD">
        <w:t xml:space="preserve"> </w:t>
      </w:r>
      <w:r w:rsidRPr="009E62C1">
        <w:t>при</w:t>
      </w:r>
      <w:r w:rsidR="000111BD">
        <w:t xml:space="preserve"> </w:t>
      </w:r>
      <w:r w:rsidRPr="009E62C1">
        <w:t>обработке</w:t>
      </w:r>
      <w:r w:rsidR="000111BD">
        <w:t xml:space="preserve"> </w:t>
      </w:r>
      <w:r w:rsidRPr="009E62C1">
        <w:t>сообщений</w:t>
      </w:r>
      <w:bookmarkEnd w:id="318"/>
    </w:p>
    <w:p w14:paraId="135098B0" w14:textId="23B1C6D3" w:rsidR="00CD5484" w:rsidRDefault="00CD5484" w:rsidP="00F13EB7">
      <w:pPr>
        <w:pStyle w:val="a3"/>
        <w:numPr>
          <w:ilvl w:val="0"/>
          <w:numId w:val="124"/>
        </w:numPr>
      </w:pPr>
      <w:r>
        <w:t>Разработка</w:t>
      </w:r>
      <w:r w:rsidR="000111BD">
        <w:t xml:space="preserve"> </w:t>
      </w:r>
      <w:r>
        <w:t>средства</w:t>
      </w:r>
      <w:r w:rsidR="000111BD">
        <w:t xml:space="preserve"> </w:t>
      </w:r>
      <w:r>
        <w:t>для</w:t>
      </w:r>
      <w:r w:rsidR="000111BD">
        <w:t xml:space="preserve"> </w:t>
      </w:r>
      <w:r>
        <w:t>просмотра</w:t>
      </w:r>
      <w:r w:rsidR="000111BD">
        <w:t xml:space="preserve"> </w:t>
      </w:r>
      <w:r>
        <w:t>и</w:t>
      </w:r>
      <w:r w:rsidR="000111BD">
        <w:t xml:space="preserve"> </w:t>
      </w:r>
      <w:r>
        <w:t>поиска</w:t>
      </w:r>
      <w:r w:rsidR="000111BD">
        <w:t xml:space="preserve"> </w:t>
      </w:r>
      <w:r>
        <w:t>данных</w:t>
      </w:r>
      <w:r w:rsidR="000111BD">
        <w:t xml:space="preserve"> </w:t>
      </w:r>
      <w:r>
        <w:t>об</w:t>
      </w:r>
      <w:r w:rsidR="000111BD">
        <w:t xml:space="preserve"> </w:t>
      </w:r>
      <w:r>
        <w:t>ошибках</w:t>
      </w:r>
      <w:r w:rsidR="000111BD">
        <w:t xml:space="preserve"> </w:t>
      </w:r>
      <w:r>
        <w:t>потребителей</w:t>
      </w:r>
      <w:r w:rsidR="000111BD">
        <w:t xml:space="preserve"> </w:t>
      </w:r>
      <w:r>
        <w:t>при</w:t>
      </w:r>
      <w:r w:rsidR="000111BD">
        <w:t xml:space="preserve"> </w:t>
      </w:r>
      <w:r>
        <w:t>обработке</w:t>
      </w:r>
      <w:r w:rsidR="000111BD">
        <w:t xml:space="preserve"> </w:t>
      </w:r>
      <w:r>
        <w:t>сообщений.</w:t>
      </w:r>
    </w:p>
    <w:p w14:paraId="15FE40C7" w14:textId="6B1EC76B" w:rsidR="00CD5484" w:rsidRDefault="00CD5484" w:rsidP="00CD5484">
      <w:pPr>
        <w:pStyle w:val="a3"/>
      </w:pPr>
      <w:r>
        <w:t>Разработка</w:t>
      </w:r>
      <w:r w:rsidR="000111BD">
        <w:t xml:space="preserve"> </w:t>
      </w:r>
      <w:r>
        <w:t>интерфейса</w:t>
      </w:r>
      <w:r w:rsidR="000111BD">
        <w:t xml:space="preserve"> </w:t>
      </w:r>
      <w:r>
        <w:t>работы</w:t>
      </w:r>
      <w:r w:rsidR="000111BD">
        <w:t xml:space="preserve"> </w:t>
      </w:r>
      <w:r>
        <w:t>с</w:t>
      </w:r>
      <w:r w:rsidR="000111BD">
        <w:t xml:space="preserve"> </w:t>
      </w:r>
      <w:r>
        <w:t>хранилищем</w:t>
      </w:r>
      <w:r w:rsidR="000111BD">
        <w:t xml:space="preserve"> </w:t>
      </w:r>
      <w:r>
        <w:t>ошибок</w:t>
      </w:r>
      <w:r w:rsidR="000111BD">
        <w:t xml:space="preserve"> </w:t>
      </w:r>
      <w:r>
        <w:t>комплекса</w:t>
      </w:r>
      <w:r w:rsidR="000111BD">
        <w:t xml:space="preserve"> </w:t>
      </w:r>
      <w:r>
        <w:t>программных</w:t>
      </w:r>
      <w:r w:rsidR="000111BD">
        <w:t xml:space="preserve"> </w:t>
      </w:r>
      <w:r>
        <w:t>средств</w:t>
      </w:r>
      <w:r w:rsidR="000111BD">
        <w:t xml:space="preserve"> </w:t>
      </w:r>
      <w:r>
        <w:t>для</w:t>
      </w:r>
      <w:r w:rsidR="000111BD">
        <w:t xml:space="preserve"> </w:t>
      </w:r>
      <w:r>
        <w:t>асинхронного</w:t>
      </w:r>
      <w:r w:rsidR="000111BD">
        <w:t xml:space="preserve"> </w:t>
      </w:r>
      <w:r>
        <w:t>обмена</w:t>
      </w:r>
      <w:r w:rsidR="000111BD">
        <w:t xml:space="preserve"> </w:t>
      </w:r>
      <w:r>
        <w:t>сообщениями</w:t>
      </w:r>
      <w:r w:rsidR="000111BD">
        <w:t xml:space="preserve"> </w:t>
      </w:r>
      <w:r>
        <w:t>между</w:t>
      </w:r>
      <w:r w:rsidR="000111BD">
        <w:t xml:space="preserve"> </w:t>
      </w:r>
      <w:r>
        <w:t>программными</w:t>
      </w:r>
      <w:r w:rsidR="000111BD">
        <w:t xml:space="preserve"> </w:t>
      </w:r>
      <w:r>
        <w:t>интерфейсами</w:t>
      </w:r>
      <w:r w:rsidR="000111BD">
        <w:t xml:space="preserve"> </w:t>
      </w:r>
      <w:r>
        <w:t>ЕМИАС.</w:t>
      </w:r>
    </w:p>
    <w:p w14:paraId="4731E42A" w14:textId="6970D643" w:rsidR="00AB562F" w:rsidRPr="009E62C1" w:rsidRDefault="00AB562F" w:rsidP="009E62C1">
      <w:pPr>
        <w:pStyle w:val="3-3"/>
      </w:pPr>
      <w:bookmarkStart w:id="319" w:name="_Toc67910733"/>
      <w:r w:rsidRPr="009E62C1">
        <w:t>Требования</w:t>
      </w:r>
      <w:r w:rsidR="000111BD">
        <w:t xml:space="preserve"> </w:t>
      </w:r>
      <w:r w:rsidRPr="009E62C1">
        <w:t>к</w:t>
      </w:r>
      <w:r w:rsidR="000111BD">
        <w:t xml:space="preserve"> </w:t>
      </w:r>
      <w:r w:rsidRPr="009E62C1">
        <w:t>работам</w:t>
      </w:r>
      <w:r w:rsidR="000111BD">
        <w:t xml:space="preserve"> </w:t>
      </w:r>
      <w:r w:rsidRPr="009E62C1">
        <w:t>по</w:t>
      </w:r>
      <w:r w:rsidR="000111BD">
        <w:t xml:space="preserve"> </w:t>
      </w:r>
      <w:r w:rsidRPr="009E62C1">
        <w:t>разработке</w:t>
      </w:r>
      <w:r w:rsidR="000111BD">
        <w:t xml:space="preserve"> </w:t>
      </w:r>
      <w:r w:rsidRPr="009E62C1">
        <w:t>Сервиса</w:t>
      </w:r>
      <w:r w:rsidR="000111BD">
        <w:t xml:space="preserve"> </w:t>
      </w:r>
      <w:r w:rsidRPr="009E62C1">
        <w:t>управления</w:t>
      </w:r>
      <w:r w:rsidR="000111BD">
        <w:t xml:space="preserve"> </w:t>
      </w:r>
      <w:r w:rsidRPr="009E62C1">
        <w:t>доступом</w:t>
      </w:r>
      <w:r w:rsidR="000111BD">
        <w:t xml:space="preserve"> </w:t>
      </w:r>
      <w:r w:rsidRPr="009E62C1">
        <w:t>к</w:t>
      </w:r>
      <w:r w:rsidR="000111BD">
        <w:t xml:space="preserve"> </w:t>
      </w:r>
      <w:r w:rsidRPr="009E62C1">
        <w:t>функциям</w:t>
      </w:r>
      <w:r w:rsidR="000111BD">
        <w:t xml:space="preserve"> </w:t>
      </w:r>
      <w:r w:rsidRPr="009E62C1">
        <w:t>ЕМИАС</w:t>
      </w:r>
      <w:bookmarkEnd w:id="319"/>
    </w:p>
    <w:p w14:paraId="600AFC9E" w14:textId="685C545B" w:rsidR="00AB562F" w:rsidRDefault="00AB562F" w:rsidP="00AB562F">
      <w:r>
        <w:t>Н</w:t>
      </w:r>
      <w:r w:rsidRPr="007F4644">
        <w:t>аименование</w:t>
      </w:r>
      <w:r w:rsidR="000111BD">
        <w:t xml:space="preserve"> </w:t>
      </w:r>
      <w:r w:rsidRPr="007F4644">
        <w:t>работы</w:t>
      </w:r>
      <w:r>
        <w:t>:</w:t>
      </w:r>
      <w:r w:rsidR="000111BD">
        <w:t xml:space="preserve"> </w:t>
      </w:r>
      <w:r>
        <w:rPr>
          <w:rFonts w:eastAsia="Times New Roman"/>
        </w:rPr>
        <w:t>разработка</w:t>
      </w:r>
      <w:r w:rsidR="000111BD">
        <w:rPr>
          <w:rFonts w:eastAsia="Times New Roman"/>
        </w:rPr>
        <w:t xml:space="preserve"> </w:t>
      </w:r>
      <w:r w:rsidR="007D7802">
        <w:rPr>
          <w:rFonts w:eastAsia="Times New Roman"/>
        </w:rPr>
        <w:t>С</w:t>
      </w:r>
      <w:r w:rsidR="007D7802" w:rsidRPr="00FB08BB">
        <w:rPr>
          <w:rFonts w:eastAsia="Times New Roman"/>
        </w:rPr>
        <w:t>ервис</w:t>
      </w:r>
      <w:r w:rsidR="007D7802">
        <w:rPr>
          <w:rFonts w:eastAsia="Times New Roman"/>
        </w:rPr>
        <w:t>а</w:t>
      </w:r>
      <w:r w:rsidR="000111BD">
        <w:rPr>
          <w:rFonts w:eastAsia="Times New Roman"/>
        </w:rPr>
        <w:t xml:space="preserve"> </w:t>
      </w:r>
      <w:r w:rsidR="007D7802" w:rsidRPr="00FB08BB">
        <w:rPr>
          <w:rFonts w:eastAsia="Times New Roman"/>
        </w:rPr>
        <w:t>управления</w:t>
      </w:r>
      <w:r w:rsidR="000111BD">
        <w:rPr>
          <w:rFonts w:eastAsia="Times New Roman"/>
        </w:rPr>
        <w:t xml:space="preserve"> </w:t>
      </w:r>
      <w:r w:rsidR="007D7802" w:rsidRPr="00FB08BB">
        <w:rPr>
          <w:rFonts w:eastAsia="Times New Roman"/>
        </w:rPr>
        <w:t>доступом</w:t>
      </w:r>
      <w:r w:rsidR="000111BD">
        <w:rPr>
          <w:rFonts w:eastAsia="Times New Roman"/>
        </w:rPr>
        <w:t xml:space="preserve"> </w:t>
      </w:r>
      <w:r w:rsidR="007D7802" w:rsidRPr="00FB08BB">
        <w:rPr>
          <w:rFonts w:eastAsia="Times New Roman"/>
        </w:rPr>
        <w:t>к</w:t>
      </w:r>
      <w:r w:rsidR="000111BD">
        <w:rPr>
          <w:rFonts w:eastAsia="Times New Roman"/>
        </w:rPr>
        <w:t xml:space="preserve"> </w:t>
      </w:r>
      <w:r w:rsidR="007D7802" w:rsidRPr="00FB08BB">
        <w:rPr>
          <w:rFonts w:eastAsia="Times New Roman"/>
        </w:rPr>
        <w:t>функциям</w:t>
      </w:r>
      <w:r w:rsidR="000111BD">
        <w:rPr>
          <w:rFonts w:eastAsia="Times New Roman"/>
        </w:rPr>
        <w:t xml:space="preserve"> </w:t>
      </w:r>
      <w:r w:rsidR="007D7802" w:rsidRPr="00FB08BB">
        <w:rPr>
          <w:rFonts w:eastAsia="Times New Roman"/>
        </w:rPr>
        <w:t>ЕМИАС</w:t>
      </w:r>
      <w:r>
        <w:t>.</w:t>
      </w:r>
    </w:p>
    <w:p w14:paraId="208A1FAE" w14:textId="0E8D576D" w:rsidR="00AB562F" w:rsidRDefault="00AB562F" w:rsidP="00AB562F">
      <w:r>
        <w:t>Наименование</w:t>
      </w:r>
      <w:r w:rsidR="000111BD">
        <w:t xml:space="preserve"> </w:t>
      </w:r>
      <w:r>
        <w:t>компонента</w:t>
      </w:r>
      <w:r w:rsidR="000111BD">
        <w:t xml:space="preserve"> </w:t>
      </w:r>
      <w:r>
        <w:t>Подсистемы,</w:t>
      </w:r>
      <w:r w:rsidR="000111BD">
        <w:t xml:space="preserve"> </w:t>
      </w:r>
      <w:r>
        <w:t>в</w:t>
      </w:r>
      <w:r w:rsidR="000111BD">
        <w:t xml:space="preserve"> </w:t>
      </w:r>
      <w:r>
        <w:t>отношении</w:t>
      </w:r>
      <w:r w:rsidR="000111BD">
        <w:t xml:space="preserve"> </w:t>
      </w:r>
      <w:r>
        <w:t>которого</w:t>
      </w:r>
      <w:r w:rsidR="000111BD">
        <w:t xml:space="preserve"> </w:t>
      </w:r>
      <w:r>
        <w:t>должна</w:t>
      </w:r>
      <w:r w:rsidR="000111BD">
        <w:t xml:space="preserve"> </w:t>
      </w:r>
      <w:r>
        <w:t>быть</w:t>
      </w:r>
      <w:r w:rsidR="000111BD">
        <w:t xml:space="preserve"> </w:t>
      </w:r>
      <w:r>
        <w:t>выполнена</w:t>
      </w:r>
      <w:r w:rsidR="000111BD">
        <w:t xml:space="preserve"> </w:t>
      </w:r>
      <w:r>
        <w:t>работа:</w:t>
      </w:r>
      <w:r w:rsidR="000111BD">
        <w:t xml:space="preserve"> </w:t>
      </w:r>
      <w:r w:rsidR="007D7802" w:rsidRPr="00FB08BB">
        <w:rPr>
          <w:rFonts w:eastAsia="Times New Roman"/>
        </w:rPr>
        <w:t>Сервис</w:t>
      </w:r>
      <w:r w:rsidR="000111BD">
        <w:rPr>
          <w:rFonts w:eastAsia="Times New Roman"/>
        </w:rPr>
        <w:t xml:space="preserve"> </w:t>
      </w:r>
      <w:r w:rsidR="007D7802" w:rsidRPr="00FB08BB">
        <w:rPr>
          <w:rFonts w:eastAsia="Times New Roman"/>
        </w:rPr>
        <w:t>управления</w:t>
      </w:r>
      <w:r w:rsidR="000111BD">
        <w:rPr>
          <w:rFonts w:eastAsia="Times New Roman"/>
        </w:rPr>
        <w:t xml:space="preserve"> </w:t>
      </w:r>
      <w:r w:rsidR="007D7802" w:rsidRPr="00FB08BB">
        <w:rPr>
          <w:rFonts w:eastAsia="Times New Roman"/>
        </w:rPr>
        <w:t>доступом</w:t>
      </w:r>
      <w:r w:rsidR="000111BD">
        <w:rPr>
          <w:rFonts w:eastAsia="Times New Roman"/>
        </w:rPr>
        <w:t xml:space="preserve"> </w:t>
      </w:r>
      <w:r w:rsidR="007D7802" w:rsidRPr="00FB08BB">
        <w:rPr>
          <w:rFonts w:eastAsia="Times New Roman"/>
        </w:rPr>
        <w:t>к</w:t>
      </w:r>
      <w:r w:rsidR="000111BD">
        <w:rPr>
          <w:rFonts w:eastAsia="Times New Roman"/>
        </w:rPr>
        <w:t xml:space="preserve"> </w:t>
      </w:r>
      <w:r w:rsidR="007D7802" w:rsidRPr="00FB08BB">
        <w:rPr>
          <w:rFonts w:eastAsia="Times New Roman"/>
        </w:rPr>
        <w:t>функциям</w:t>
      </w:r>
      <w:r w:rsidR="000111BD">
        <w:rPr>
          <w:rFonts w:eastAsia="Times New Roman"/>
        </w:rPr>
        <w:t xml:space="preserve"> </w:t>
      </w:r>
      <w:r w:rsidR="007D7802" w:rsidRPr="00FB08BB">
        <w:rPr>
          <w:rFonts w:eastAsia="Times New Roman"/>
        </w:rPr>
        <w:t>ЕМИАС</w:t>
      </w:r>
      <w:r w:rsidR="000111BD">
        <w:rPr>
          <w:rFonts w:eastAsia="Times New Roman"/>
        </w:rPr>
        <w:t xml:space="preserve"> </w:t>
      </w:r>
      <w:r>
        <w:rPr>
          <w:rFonts w:eastAsia="Times New Roman"/>
        </w:rPr>
        <w:t>(далее</w:t>
      </w:r>
      <w:r w:rsidR="000111BD">
        <w:rPr>
          <w:rFonts w:eastAsia="Times New Roman"/>
        </w:rPr>
        <w:t xml:space="preserve"> </w:t>
      </w:r>
      <w:r>
        <w:rPr>
          <w:rFonts w:eastAsia="Times New Roman"/>
        </w:rPr>
        <w:t>–</w:t>
      </w:r>
      <w:r w:rsidR="000111BD">
        <w:rPr>
          <w:rFonts w:eastAsia="Times New Roman"/>
        </w:rPr>
        <w:t xml:space="preserve"> </w:t>
      </w:r>
      <w:r>
        <w:rPr>
          <w:rFonts w:eastAsia="Times New Roman"/>
        </w:rPr>
        <w:t>Сервис</w:t>
      </w:r>
      <w:r w:rsidR="000111BD">
        <w:rPr>
          <w:rFonts w:eastAsia="Times New Roman"/>
        </w:rPr>
        <w:t xml:space="preserve"> </w:t>
      </w:r>
      <w:r w:rsidR="007D7802">
        <w:rPr>
          <w:rFonts w:eastAsia="Times New Roman"/>
        </w:rPr>
        <w:t>ЕТД2</w:t>
      </w:r>
      <w:r>
        <w:rPr>
          <w:rFonts w:eastAsia="Times New Roman"/>
        </w:rPr>
        <w:t>)</w:t>
      </w:r>
      <w:r>
        <w:t>.</w:t>
      </w:r>
    </w:p>
    <w:p w14:paraId="6DEE075D" w14:textId="45B154F9" w:rsidR="00AB562F" w:rsidRDefault="00AB562F" w:rsidP="00AB562F">
      <w:r>
        <w:t>З</w:t>
      </w:r>
      <w:r w:rsidRPr="00BA47EA">
        <w:t>адачи,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решены</w:t>
      </w:r>
      <w:r w:rsidR="000111BD">
        <w:t xml:space="preserve"> </w:t>
      </w:r>
      <w:r w:rsidRPr="00BA47EA">
        <w:t>в</w:t>
      </w:r>
      <w:r w:rsidR="000111BD">
        <w:t xml:space="preserve"> </w:t>
      </w:r>
      <w:r w:rsidRPr="00BA47EA">
        <w:t>рамках</w:t>
      </w:r>
      <w:r w:rsidR="000111BD">
        <w:t xml:space="preserve"> </w:t>
      </w:r>
      <w:r w:rsidRPr="00BA47EA">
        <w:t>выполнения</w:t>
      </w:r>
      <w:r w:rsidR="000111BD">
        <w:t xml:space="preserve"> </w:t>
      </w:r>
      <w:r w:rsidRPr="00BA47EA">
        <w:t>работ</w:t>
      </w:r>
      <w:r w:rsidR="000111BD">
        <w:t xml:space="preserve"> </w:t>
      </w:r>
      <w:r w:rsidRPr="00BA47EA">
        <w:t>по</w:t>
      </w:r>
      <w:r w:rsidR="000111BD">
        <w:t xml:space="preserve"> </w:t>
      </w:r>
      <w:r w:rsidRPr="00BA47EA">
        <w:t>Заявке</w:t>
      </w:r>
      <w:r w:rsidR="000111BD">
        <w:t xml:space="preserve"> </w:t>
      </w:r>
      <w:r w:rsidRPr="005418E0">
        <w:t>от</w:t>
      </w:r>
      <w:r w:rsidR="000111BD">
        <w:t xml:space="preserve"> </w:t>
      </w:r>
      <w:r>
        <w:t>1</w:t>
      </w:r>
      <w:r w:rsidR="000111BD">
        <w:t xml:space="preserve"> </w:t>
      </w:r>
      <w:r>
        <w:t>декабря</w:t>
      </w:r>
      <w:r w:rsidR="000111BD">
        <w:t xml:space="preserve"> </w:t>
      </w:r>
      <w:r>
        <w:t>2021</w:t>
      </w:r>
      <w:r w:rsidR="000111BD">
        <w:t xml:space="preserve"> </w:t>
      </w:r>
      <w:r>
        <w:t>г.</w:t>
      </w:r>
      <w:r w:rsidR="000111BD">
        <w:t xml:space="preserve"> </w:t>
      </w:r>
      <w:r w:rsidRPr="008D7B8D">
        <w:t>№</w:t>
      </w:r>
      <w:r w:rsidR="000111BD">
        <w:t xml:space="preserve"> </w:t>
      </w:r>
      <w:r>
        <w:t>2:</w:t>
      </w:r>
    </w:p>
    <w:p w14:paraId="19BE1840" w14:textId="66ADE246" w:rsidR="007D7802" w:rsidRDefault="007D7802" w:rsidP="007D7802">
      <w:pPr>
        <w:pStyle w:val="-1"/>
      </w:pPr>
      <w:r>
        <w:t>Обеспечение</w:t>
      </w:r>
      <w:r w:rsidR="000111BD">
        <w:t xml:space="preserve"> </w:t>
      </w:r>
      <w:r>
        <w:t>возможности</w:t>
      </w:r>
      <w:r w:rsidR="000111BD">
        <w:t xml:space="preserve"> </w:t>
      </w:r>
      <w:r>
        <w:t>аутентификации</w:t>
      </w:r>
      <w:r w:rsidR="000111BD">
        <w:t xml:space="preserve"> </w:t>
      </w:r>
      <w:r>
        <w:t>и</w:t>
      </w:r>
      <w:r w:rsidR="000111BD">
        <w:t xml:space="preserve"> </w:t>
      </w:r>
      <w:r>
        <w:t>авторизации</w:t>
      </w:r>
      <w:r w:rsidR="000111BD">
        <w:t xml:space="preserve"> </w:t>
      </w:r>
      <w:r>
        <w:t>пользователей</w:t>
      </w:r>
      <w:r w:rsidR="000111BD">
        <w:t xml:space="preserve"> </w:t>
      </w:r>
      <w:r>
        <w:t>с</w:t>
      </w:r>
      <w:r w:rsidR="000111BD">
        <w:t xml:space="preserve"> </w:t>
      </w:r>
      <w:r>
        <w:t>последующей</w:t>
      </w:r>
      <w:r w:rsidR="000111BD">
        <w:t xml:space="preserve"> </w:t>
      </w:r>
      <w:r>
        <w:t>маршрутизацией</w:t>
      </w:r>
      <w:r w:rsidR="000111BD">
        <w:t xml:space="preserve"> </w:t>
      </w:r>
      <w:r>
        <w:t>к</w:t>
      </w:r>
      <w:r w:rsidR="000111BD">
        <w:t xml:space="preserve"> </w:t>
      </w:r>
      <w:r>
        <w:t>программным</w:t>
      </w:r>
      <w:r w:rsidR="000111BD">
        <w:t xml:space="preserve"> </w:t>
      </w:r>
      <w:r>
        <w:t>интерфейсам</w:t>
      </w:r>
      <w:r w:rsidR="000111BD">
        <w:t xml:space="preserve"> </w:t>
      </w:r>
      <w:r>
        <w:t>ЕМИАС;</w:t>
      </w:r>
    </w:p>
    <w:p w14:paraId="4FCB7396" w14:textId="18827B3C" w:rsidR="007D7802" w:rsidRDefault="007D7802" w:rsidP="007D7802">
      <w:pPr>
        <w:pStyle w:val="-1"/>
      </w:pPr>
      <w:r>
        <w:t>Обеспечение</w:t>
      </w:r>
      <w:r w:rsidR="000111BD">
        <w:t xml:space="preserve"> </w:t>
      </w:r>
      <w:r>
        <w:t>возможности</w:t>
      </w:r>
      <w:r w:rsidR="000111BD">
        <w:t xml:space="preserve"> </w:t>
      </w:r>
      <w:r>
        <w:t>администрирования</w:t>
      </w:r>
      <w:r w:rsidR="000111BD">
        <w:t xml:space="preserve"> </w:t>
      </w:r>
      <w:r>
        <w:t>пользовательскими</w:t>
      </w:r>
      <w:r w:rsidR="000111BD">
        <w:t xml:space="preserve"> </w:t>
      </w:r>
      <w:r>
        <w:t>учетными</w:t>
      </w:r>
      <w:r w:rsidR="000111BD">
        <w:t xml:space="preserve"> </w:t>
      </w:r>
      <w:r>
        <w:t>данными.</w:t>
      </w:r>
    </w:p>
    <w:p w14:paraId="1A782158" w14:textId="47EB2C2E" w:rsidR="00212368" w:rsidRDefault="00212368" w:rsidP="00234A90">
      <w:r w:rsidRPr="009A0B76">
        <w:t xml:space="preserve">В целях обеспечения выполнения </w:t>
      </w:r>
      <w:r w:rsidR="00234A90">
        <w:t>разрабатываемых</w:t>
      </w:r>
      <w:r w:rsidRPr="009A0B76">
        <w:t xml:space="preserve"> функций, указанных в п.п</w:t>
      </w:r>
      <w:r w:rsidR="00234A90">
        <w:t xml:space="preserve"> </w:t>
      </w:r>
      <w:r w:rsidR="00234A90">
        <w:fldChar w:fldCharType="begin"/>
      </w:r>
      <w:r w:rsidR="00234A90">
        <w:instrText xml:space="preserve"> REF _Ref66276914 \r \h </w:instrText>
      </w:r>
      <w:r w:rsidR="00234A90">
        <w:fldChar w:fldCharType="separate"/>
      </w:r>
      <w:r w:rsidR="00234A90">
        <w:t>2.1.15.1</w:t>
      </w:r>
      <w:r w:rsidR="00234A90">
        <w:fldChar w:fldCharType="end"/>
      </w:r>
      <w:r w:rsidR="00234A90">
        <w:t xml:space="preserve">, </w:t>
      </w:r>
      <w:r w:rsidR="00234A90">
        <w:fldChar w:fldCharType="begin"/>
      </w:r>
      <w:r w:rsidR="00234A90">
        <w:instrText xml:space="preserve"> REF _Ref66276918 \r \h </w:instrText>
      </w:r>
      <w:r w:rsidR="00234A90">
        <w:fldChar w:fldCharType="separate"/>
      </w:r>
      <w:r w:rsidR="00234A90">
        <w:t>2.1.15.2</w:t>
      </w:r>
      <w:r w:rsidR="00234A90">
        <w:fldChar w:fldCharType="end"/>
      </w:r>
      <w:r>
        <w:t>,</w:t>
      </w:r>
      <w:r w:rsidRPr="009A0B76">
        <w:t xml:space="preserve"> в рамках выполнения работ должна быть проведена </w:t>
      </w:r>
      <w:r w:rsidR="00234A90">
        <w:t>разработка</w:t>
      </w:r>
      <w:r w:rsidRPr="009A0B76">
        <w:t xml:space="preserve"> структуры хранения данных в объеме </w:t>
      </w:r>
      <w:r>
        <w:t>следующих таблиц:</w:t>
      </w:r>
    </w:p>
    <w:p w14:paraId="225C0939" w14:textId="104AE0AB" w:rsidR="00234A90" w:rsidRDefault="00234A90" w:rsidP="00234A90">
      <w:pPr>
        <w:pStyle w:val="-1"/>
      </w:pPr>
      <w:r>
        <w:t>Адрес маршрутизации;</w:t>
      </w:r>
    </w:p>
    <w:p w14:paraId="3FDA8EB9" w14:textId="2399AD01" w:rsidR="00234A90" w:rsidRDefault="00234A90" w:rsidP="00234A90">
      <w:pPr>
        <w:pStyle w:val="-1"/>
      </w:pPr>
      <w:r>
        <w:t>Правило маршрутизации;</w:t>
      </w:r>
    </w:p>
    <w:p w14:paraId="60BE7986" w14:textId="598ED1A2" w:rsidR="00212368" w:rsidRDefault="00234A90" w:rsidP="00234A90">
      <w:pPr>
        <w:pStyle w:val="-1"/>
      </w:pPr>
      <w:r>
        <w:t>Условие срабатывания правила;</w:t>
      </w:r>
    </w:p>
    <w:p w14:paraId="7A097DBA" w14:textId="570D1EA0" w:rsidR="00234A90" w:rsidRDefault="00234A90" w:rsidP="00234A90">
      <w:pPr>
        <w:pStyle w:val="-1"/>
      </w:pPr>
      <w:r>
        <w:t>Информация о пользователе;</w:t>
      </w:r>
    </w:p>
    <w:p w14:paraId="59294FF7" w14:textId="58687523" w:rsidR="00234A90" w:rsidRDefault="00234A90" w:rsidP="00234A90">
      <w:pPr>
        <w:pStyle w:val="-1"/>
      </w:pPr>
      <w:r>
        <w:t>Информация о роли;</w:t>
      </w:r>
    </w:p>
    <w:p w14:paraId="20ED9943" w14:textId="3A6295E2" w:rsidR="00234A90" w:rsidRDefault="00234A90" w:rsidP="00234A90">
      <w:pPr>
        <w:pStyle w:val="-1"/>
      </w:pPr>
      <w:r>
        <w:t>Информация о полномочии;</w:t>
      </w:r>
    </w:p>
    <w:p w14:paraId="561D73B5" w14:textId="731CD498" w:rsidR="00234A90" w:rsidRDefault="00234A90" w:rsidP="00234A90">
      <w:pPr>
        <w:pStyle w:val="-1"/>
      </w:pPr>
      <w:r>
        <w:t>Информация о роли пользователя;</w:t>
      </w:r>
    </w:p>
    <w:p w14:paraId="76A1D895" w14:textId="7A92948B" w:rsidR="00234A90" w:rsidRDefault="00234A90" w:rsidP="00234A90">
      <w:pPr>
        <w:pStyle w:val="-1"/>
      </w:pPr>
      <w:r>
        <w:t>Информация о полномочиях пользователя.</w:t>
      </w:r>
    </w:p>
    <w:p w14:paraId="377E8D04" w14:textId="43335E59" w:rsidR="00AB562F" w:rsidRDefault="00AB562F" w:rsidP="00AB562F">
      <w:pPr>
        <w:pStyle w:val="-SAS"/>
      </w:pPr>
      <w:r>
        <w:t>Далее</w:t>
      </w:r>
      <w:r w:rsidR="000111BD">
        <w:t xml:space="preserve"> </w:t>
      </w:r>
      <w:r>
        <w:t>приведены</w:t>
      </w:r>
      <w:r w:rsidR="000111BD">
        <w:t xml:space="preserve"> </w:t>
      </w:r>
      <w:r w:rsidRPr="00BA47EA">
        <w:t>функциональные</w:t>
      </w:r>
      <w:r w:rsidR="000111BD">
        <w:t xml:space="preserve"> </w:t>
      </w:r>
      <w:r w:rsidRPr="00BA47EA">
        <w:t>возможности,</w:t>
      </w:r>
      <w:r w:rsidR="000111BD">
        <w:t xml:space="preserve"> </w:t>
      </w:r>
      <w:r w:rsidRPr="00BA47EA">
        <w:t>которые</w:t>
      </w:r>
      <w:r w:rsidR="000111BD">
        <w:t xml:space="preserve"> </w:t>
      </w:r>
      <w:r w:rsidRPr="00BA47EA">
        <w:t>должны</w:t>
      </w:r>
      <w:r w:rsidR="000111BD">
        <w:t xml:space="preserve"> </w:t>
      </w:r>
      <w:r w:rsidRPr="00BA47EA">
        <w:t>быть</w:t>
      </w:r>
      <w:r w:rsidR="000111BD">
        <w:t xml:space="preserve"> </w:t>
      </w:r>
      <w:r w:rsidRPr="00BA47EA">
        <w:t>доработаны/разработаны</w:t>
      </w:r>
      <w:r>
        <w:t>.</w:t>
      </w:r>
    </w:p>
    <w:p w14:paraId="60082EB3" w14:textId="75E5EEC9" w:rsidR="007D7802" w:rsidRPr="009E62C1" w:rsidRDefault="00CD5484" w:rsidP="009E62C1">
      <w:pPr>
        <w:pStyle w:val="4-4"/>
      </w:pPr>
      <w:bookmarkStart w:id="320" w:name="_Ref66276914"/>
      <w:r w:rsidRPr="009E62C1">
        <w:t>Обеспечение</w:t>
      </w:r>
      <w:r w:rsidR="000111BD">
        <w:t xml:space="preserve"> </w:t>
      </w:r>
      <w:r w:rsidRPr="009E62C1">
        <w:t>возможности</w:t>
      </w:r>
      <w:r w:rsidR="000111BD">
        <w:t xml:space="preserve"> </w:t>
      </w:r>
      <w:r w:rsidRPr="009E62C1">
        <w:t>аутентификации</w:t>
      </w:r>
      <w:r w:rsidR="000111BD">
        <w:t xml:space="preserve"> </w:t>
      </w:r>
      <w:r w:rsidRPr="009E62C1">
        <w:t>и</w:t>
      </w:r>
      <w:r w:rsidR="000111BD">
        <w:t xml:space="preserve"> </w:t>
      </w:r>
      <w:r w:rsidRPr="009E62C1">
        <w:t>авторизации</w:t>
      </w:r>
      <w:r w:rsidR="000111BD">
        <w:t xml:space="preserve"> </w:t>
      </w:r>
      <w:r w:rsidRPr="009E62C1">
        <w:t>пользователей</w:t>
      </w:r>
      <w:r w:rsidR="000111BD">
        <w:t xml:space="preserve"> </w:t>
      </w:r>
      <w:r w:rsidRPr="009E62C1">
        <w:t>с</w:t>
      </w:r>
      <w:r w:rsidR="000111BD">
        <w:t xml:space="preserve"> </w:t>
      </w:r>
      <w:r w:rsidRPr="009E62C1">
        <w:t>последующей</w:t>
      </w:r>
      <w:r w:rsidR="000111BD">
        <w:t xml:space="preserve"> </w:t>
      </w:r>
      <w:r w:rsidRPr="009E62C1">
        <w:t>маршрутизацией</w:t>
      </w:r>
      <w:r w:rsidR="000111BD">
        <w:t xml:space="preserve"> </w:t>
      </w:r>
      <w:r w:rsidRPr="009E62C1">
        <w:t>к</w:t>
      </w:r>
      <w:r w:rsidR="000111BD">
        <w:t xml:space="preserve"> </w:t>
      </w:r>
      <w:r w:rsidRPr="009E62C1">
        <w:t>программным</w:t>
      </w:r>
      <w:r w:rsidR="000111BD">
        <w:t xml:space="preserve"> </w:t>
      </w:r>
      <w:r w:rsidRPr="009E62C1">
        <w:t>интерфейсам</w:t>
      </w:r>
      <w:r w:rsidR="000111BD">
        <w:t xml:space="preserve"> </w:t>
      </w:r>
      <w:r w:rsidRPr="009E62C1">
        <w:t>ЕМИАС</w:t>
      </w:r>
      <w:bookmarkEnd w:id="320"/>
    </w:p>
    <w:p w14:paraId="77FBFF45" w14:textId="725729E3" w:rsidR="007D7802" w:rsidRDefault="007D7802" w:rsidP="00F13EB7">
      <w:pPr>
        <w:pStyle w:val="a3"/>
        <w:numPr>
          <w:ilvl w:val="0"/>
          <w:numId w:val="125"/>
        </w:numPr>
      </w:pPr>
      <w:r>
        <w:t>Предоставление</w:t>
      </w:r>
      <w:r w:rsidR="000111BD">
        <w:t xml:space="preserve"> </w:t>
      </w:r>
      <w:r>
        <w:t>информации</w:t>
      </w:r>
      <w:r w:rsidR="000111BD">
        <w:t xml:space="preserve"> </w:t>
      </w:r>
      <w:r>
        <w:t>о</w:t>
      </w:r>
      <w:r w:rsidR="000111BD">
        <w:t xml:space="preserve"> </w:t>
      </w:r>
      <w:r>
        <w:t>правилах</w:t>
      </w:r>
      <w:r w:rsidR="000111BD">
        <w:t xml:space="preserve"> </w:t>
      </w:r>
      <w:r>
        <w:t>маршрутизации</w:t>
      </w:r>
      <w:r w:rsidR="000111BD">
        <w:t xml:space="preserve"> </w:t>
      </w:r>
      <w:r>
        <w:t>к</w:t>
      </w:r>
      <w:r w:rsidR="000111BD">
        <w:t xml:space="preserve"> </w:t>
      </w:r>
      <w:r>
        <w:t>программным</w:t>
      </w:r>
      <w:r w:rsidR="000111BD">
        <w:t xml:space="preserve"> </w:t>
      </w:r>
      <w:r>
        <w:t>интерфейсам</w:t>
      </w:r>
      <w:r w:rsidR="000111BD">
        <w:t xml:space="preserve"> </w:t>
      </w:r>
      <w:r>
        <w:t>ЕМИАС,</w:t>
      </w:r>
      <w:r w:rsidR="000111BD">
        <w:t xml:space="preserve"> </w:t>
      </w:r>
      <w:r>
        <w:t>согласно</w:t>
      </w:r>
      <w:r w:rsidR="000111BD">
        <w:t xml:space="preserve"> </w:t>
      </w:r>
      <w:r>
        <w:t>указанным</w:t>
      </w:r>
      <w:r w:rsidR="000111BD">
        <w:t xml:space="preserve"> </w:t>
      </w:r>
      <w:r>
        <w:t>входным</w:t>
      </w:r>
      <w:r w:rsidR="000111BD">
        <w:t xml:space="preserve"> </w:t>
      </w:r>
      <w:r>
        <w:t>параметрам.</w:t>
      </w:r>
    </w:p>
    <w:p w14:paraId="20A013A6" w14:textId="53A313E1" w:rsidR="000B737E" w:rsidRDefault="000B737E" w:rsidP="000B737E">
      <w:r w:rsidRPr="006F0D11">
        <w:t>Функция</w:t>
      </w:r>
      <w:r w:rsidR="000111BD">
        <w:t xml:space="preserve"> </w:t>
      </w:r>
      <w:r w:rsidRPr="006F0D11">
        <w:t>должна</w:t>
      </w:r>
      <w:r w:rsidR="000111BD">
        <w:t xml:space="preserve"> </w:t>
      </w:r>
      <w:r w:rsidRPr="006F0D11">
        <w:t>обеспечивать</w:t>
      </w:r>
      <w:r w:rsidR="000111BD">
        <w:t xml:space="preserve"> </w:t>
      </w:r>
      <w:r w:rsidRPr="006F0D11">
        <w:t>возможность</w:t>
      </w:r>
      <w:r w:rsidR="000111BD">
        <w:t xml:space="preserve"> </w:t>
      </w:r>
      <w:r w:rsidRPr="006F0D11">
        <w:t>получения</w:t>
      </w:r>
      <w:r w:rsidR="000111BD">
        <w:t xml:space="preserve"> </w:t>
      </w:r>
      <w:r w:rsidRPr="006F0D11">
        <w:t>(поиска)</w:t>
      </w:r>
      <w:r w:rsidR="000111BD">
        <w:t xml:space="preserve"> </w:t>
      </w:r>
      <w:r>
        <w:t>информации</w:t>
      </w:r>
      <w:r w:rsidR="000111BD">
        <w:t xml:space="preserve"> </w:t>
      </w:r>
      <w:r>
        <w:t>о</w:t>
      </w:r>
      <w:r w:rsidR="000111BD">
        <w:t xml:space="preserve"> </w:t>
      </w:r>
      <w:r>
        <w:t>правилах</w:t>
      </w:r>
      <w:r w:rsidR="000111BD">
        <w:t xml:space="preserve"> </w:t>
      </w:r>
      <w:r>
        <w:t>маршрутизации</w:t>
      </w:r>
      <w:r w:rsidR="000111BD">
        <w:t xml:space="preserve"> </w:t>
      </w:r>
      <w:r>
        <w:t>к</w:t>
      </w:r>
      <w:r w:rsidR="000111BD">
        <w:t xml:space="preserve"> </w:t>
      </w:r>
      <w:r>
        <w:t>программным</w:t>
      </w:r>
      <w:r w:rsidR="000111BD">
        <w:t xml:space="preserve"> </w:t>
      </w:r>
      <w:r>
        <w:t>интерфейсам</w:t>
      </w:r>
      <w:r w:rsidR="000111BD">
        <w:t xml:space="preserve"> </w:t>
      </w:r>
      <w:r>
        <w:t>ЕМИАС</w:t>
      </w:r>
      <w:r w:rsidR="000111BD">
        <w:t xml:space="preserve"> </w:t>
      </w:r>
      <w:r>
        <w:t>на</w:t>
      </w:r>
      <w:r w:rsidR="000111BD">
        <w:t xml:space="preserve"> </w:t>
      </w:r>
      <w:r>
        <w:t>основе</w:t>
      </w:r>
      <w:r w:rsidR="000111BD">
        <w:t xml:space="preserve"> </w:t>
      </w:r>
      <w:r>
        <w:t>следующих</w:t>
      </w:r>
      <w:r w:rsidR="000111BD">
        <w:t xml:space="preserve"> </w:t>
      </w:r>
      <w:r>
        <w:t>входных</w:t>
      </w:r>
      <w:r w:rsidR="000111BD">
        <w:t xml:space="preserve"> </w:t>
      </w:r>
      <w:r w:rsidR="00DC1420">
        <w:rPr>
          <w:shd w:val="clear" w:color="auto" w:fill="FFFFFF"/>
        </w:rPr>
        <w:t>параметров</w:t>
      </w:r>
      <w:r>
        <w:t>:</w:t>
      </w:r>
    </w:p>
    <w:p w14:paraId="6CF595A5" w14:textId="20C46187" w:rsidR="00C535AC" w:rsidRDefault="00C535AC" w:rsidP="00C535AC">
      <w:pPr>
        <w:pStyle w:val="-1"/>
      </w:pPr>
      <w:r>
        <w:t>Идентификатор</w:t>
      </w:r>
      <w:r w:rsidR="000111BD">
        <w:t xml:space="preserve"> </w:t>
      </w:r>
      <w:r>
        <w:t>правила;</w:t>
      </w:r>
    </w:p>
    <w:p w14:paraId="58BF618C" w14:textId="7054C6AC" w:rsidR="000B737E" w:rsidRDefault="000B737E" w:rsidP="000B737E">
      <w:pPr>
        <w:pStyle w:val="-1"/>
      </w:pPr>
      <w:r>
        <w:t>Наименование</w:t>
      </w:r>
      <w:r w:rsidR="000111BD">
        <w:t xml:space="preserve"> </w:t>
      </w:r>
      <w:r>
        <w:t>правила</w:t>
      </w:r>
      <w:r w:rsidR="00F412C8">
        <w:t>;</w:t>
      </w:r>
    </w:p>
    <w:p w14:paraId="410E2FBF" w14:textId="3B2DE365" w:rsidR="000B737E" w:rsidRDefault="000B737E" w:rsidP="000B737E">
      <w:pPr>
        <w:pStyle w:val="-1"/>
      </w:pPr>
      <w:r>
        <w:t>Номер</w:t>
      </w:r>
      <w:r w:rsidR="000111BD">
        <w:t xml:space="preserve"> </w:t>
      </w:r>
      <w:r>
        <w:t>заявки</w:t>
      </w:r>
      <w:r w:rsidR="00F412C8">
        <w:t>;</w:t>
      </w:r>
    </w:p>
    <w:p w14:paraId="584A7DD7" w14:textId="4DC8574E" w:rsidR="000B737E" w:rsidRDefault="000B737E" w:rsidP="00F412C8">
      <w:pPr>
        <w:pStyle w:val="-1"/>
      </w:pPr>
      <w:r>
        <w:t>Группа</w:t>
      </w:r>
      <w:r w:rsidR="000111BD">
        <w:t xml:space="preserve"> </w:t>
      </w:r>
      <w:r>
        <w:t>правил</w:t>
      </w:r>
      <w:r w:rsidR="00F412C8">
        <w:t>;</w:t>
      </w:r>
    </w:p>
    <w:p w14:paraId="3CCA7793" w14:textId="7C87EF6E" w:rsidR="000B737E" w:rsidRDefault="00F412C8" w:rsidP="00F412C8">
      <w:pPr>
        <w:pStyle w:val="-1"/>
      </w:pPr>
      <w:r>
        <w:t>Идентификатор</w:t>
      </w:r>
      <w:r w:rsidR="000111BD">
        <w:t xml:space="preserve"> </w:t>
      </w:r>
      <w:r w:rsidR="000B737E">
        <w:t>МУ</w:t>
      </w:r>
      <w:r>
        <w:t>;</w:t>
      </w:r>
    </w:p>
    <w:p w14:paraId="1FC121CE" w14:textId="46FD60D5" w:rsidR="000B737E" w:rsidRDefault="000B737E" w:rsidP="00F412C8">
      <w:pPr>
        <w:pStyle w:val="-1"/>
      </w:pPr>
      <w:r>
        <w:t>Код</w:t>
      </w:r>
      <w:r w:rsidR="000111BD">
        <w:t xml:space="preserve"> </w:t>
      </w:r>
      <w:r>
        <w:t>роли</w:t>
      </w:r>
      <w:r w:rsidR="000111BD">
        <w:t xml:space="preserve"> </w:t>
      </w:r>
      <w:r>
        <w:t>(список)</w:t>
      </w:r>
      <w:r w:rsidR="00F412C8">
        <w:t>;</w:t>
      </w:r>
    </w:p>
    <w:p w14:paraId="161430AB" w14:textId="56B9F029" w:rsidR="000B737E" w:rsidRDefault="00F412C8" w:rsidP="00F412C8">
      <w:pPr>
        <w:pStyle w:val="-1"/>
      </w:pPr>
      <w:r>
        <w:t>Идентификатор</w:t>
      </w:r>
      <w:r w:rsidR="000111BD">
        <w:t xml:space="preserve"> </w:t>
      </w:r>
      <w:r w:rsidR="000B737E">
        <w:t>доступного</w:t>
      </w:r>
      <w:r w:rsidR="000111BD">
        <w:t xml:space="preserve"> </w:t>
      </w:r>
      <w:r w:rsidR="000B737E">
        <w:t>ресурса</w:t>
      </w:r>
      <w:r>
        <w:t>;</w:t>
      </w:r>
    </w:p>
    <w:p w14:paraId="3491E2EE" w14:textId="5E78407F" w:rsidR="000B737E" w:rsidRDefault="00F412C8" w:rsidP="00F412C8">
      <w:pPr>
        <w:pStyle w:val="-1"/>
      </w:pPr>
      <w:r>
        <w:t>Идентификатор</w:t>
      </w:r>
      <w:r w:rsidR="000111BD">
        <w:t xml:space="preserve"> </w:t>
      </w:r>
      <w:r w:rsidR="000B737E">
        <w:t>комплексного</w:t>
      </w:r>
      <w:r w:rsidR="000111BD">
        <w:t xml:space="preserve"> </w:t>
      </w:r>
      <w:r w:rsidR="000B737E">
        <w:t>ресурса</w:t>
      </w:r>
      <w:r>
        <w:t>;</w:t>
      </w:r>
    </w:p>
    <w:p w14:paraId="44EBE1B8" w14:textId="118EF181" w:rsidR="000B737E" w:rsidRDefault="00F412C8" w:rsidP="00F412C8">
      <w:pPr>
        <w:pStyle w:val="-1"/>
      </w:pPr>
      <w:r>
        <w:t>Идентификатор</w:t>
      </w:r>
      <w:r w:rsidR="000111BD">
        <w:t xml:space="preserve"> </w:t>
      </w:r>
      <w:r w:rsidR="000B737E">
        <w:t>исполнения</w:t>
      </w:r>
      <w:r w:rsidR="000111BD">
        <w:t xml:space="preserve"> </w:t>
      </w:r>
      <w:r w:rsidR="000B737E">
        <w:t>должности</w:t>
      </w:r>
      <w:r>
        <w:t>;</w:t>
      </w:r>
    </w:p>
    <w:p w14:paraId="180CC8D2" w14:textId="5B0A0E27" w:rsidR="000B737E" w:rsidRDefault="000B737E" w:rsidP="00F412C8">
      <w:pPr>
        <w:pStyle w:val="-1"/>
      </w:pPr>
      <w:r>
        <w:t>Коды</w:t>
      </w:r>
      <w:r w:rsidR="000111BD">
        <w:t xml:space="preserve"> </w:t>
      </w:r>
      <w:r>
        <w:t>медицинских</w:t>
      </w:r>
      <w:r w:rsidR="000111BD">
        <w:t xml:space="preserve"> </w:t>
      </w:r>
      <w:r>
        <w:t>специальностей</w:t>
      </w:r>
      <w:r w:rsidR="00F412C8">
        <w:t>;</w:t>
      </w:r>
    </w:p>
    <w:p w14:paraId="6FAAE775" w14:textId="3254B065" w:rsidR="000B737E" w:rsidRDefault="00F412C8" w:rsidP="00F412C8">
      <w:pPr>
        <w:pStyle w:val="-1"/>
      </w:pPr>
      <w:r>
        <w:t>Идентификатор</w:t>
      </w:r>
      <w:r w:rsidR="000111BD">
        <w:t xml:space="preserve"> </w:t>
      </w:r>
      <w:r w:rsidR="000B737E">
        <w:t>адреса</w:t>
      </w:r>
      <w:r w:rsidR="000111BD">
        <w:t xml:space="preserve"> </w:t>
      </w:r>
      <w:r w:rsidR="000B737E">
        <w:t>маршрутизации</w:t>
      </w:r>
      <w:r>
        <w:t>;</w:t>
      </w:r>
    </w:p>
    <w:p w14:paraId="0A7E67CC" w14:textId="76B7685A" w:rsidR="000B737E" w:rsidRDefault="000B737E" w:rsidP="00F412C8">
      <w:pPr>
        <w:pStyle w:val="-1"/>
      </w:pPr>
      <w:r>
        <w:t>Возможные</w:t>
      </w:r>
      <w:r w:rsidR="000111BD">
        <w:t xml:space="preserve"> </w:t>
      </w:r>
      <w:r>
        <w:t>значения:</w:t>
      </w:r>
    </w:p>
    <w:p w14:paraId="2E60ACFD" w14:textId="1495249F" w:rsidR="000B737E" w:rsidRDefault="000B737E" w:rsidP="00F412C8">
      <w:pPr>
        <w:pStyle w:val="a9"/>
      </w:pPr>
      <w:r>
        <w:t>активные</w:t>
      </w:r>
      <w:r w:rsidR="000111BD">
        <w:t xml:space="preserve"> </w:t>
      </w:r>
      <w:r>
        <w:t>правила</w:t>
      </w:r>
      <w:r w:rsidR="00F412C8">
        <w:t>;</w:t>
      </w:r>
    </w:p>
    <w:p w14:paraId="4DD9425F" w14:textId="03155037" w:rsidR="000B737E" w:rsidRDefault="000B737E" w:rsidP="00F412C8">
      <w:pPr>
        <w:pStyle w:val="a9"/>
      </w:pPr>
      <w:r>
        <w:t>неактивные</w:t>
      </w:r>
      <w:r w:rsidR="000111BD">
        <w:t xml:space="preserve"> </w:t>
      </w:r>
      <w:r>
        <w:t>правила</w:t>
      </w:r>
      <w:r w:rsidR="00F412C8">
        <w:t>;</w:t>
      </w:r>
    </w:p>
    <w:p w14:paraId="22D415E6" w14:textId="307A594C" w:rsidR="000B737E" w:rsidRDefault="000B737E" w:rsidP="00F412C8">
      <w:pPr>
        <w:pStyle w:val="a9"/>
      </w:pPr>
      <w:r>
        <w:t>правила</w:t>
      </w:r>
      <w:r w:rsidR="000111BD">
        <w:t xml:space="preserve"> </w:t>
      </w:r>
      <w:r>
        <w:t>независимо</w:t>
      </w:r>
      <w:r w:rsidR="000111BD">
        <w:t xml:space="preserve"> </w:t>
      </w:r>
      <w:r>
        <w:t>от</w:t>
      </w:r>
      <w:r w:rsidR="000111BD">
        <w:t xml:space="preserve"> </w:t>
      </w:r>
      <w:r>
        <w:t>статуса</w:t>
      </w:r>
      <w:r w:rsidR="00F412C8">
        <w:t>;</w:t>
      </w:r>
    </w:p>
    <w:p w14:paraId="3D58D4CC" w14:textId="4E67A88C" w:rsidR="000B737E" w:rsidRDefault="000B737E" w:rsidP="00F412C8">
      <w:pPr>
        <w:pStyle w:val="-1"/>
      </w:pPr>
      <w:r>
        <w:t>Параметры</w:t>
      </w:r>
      <w:r w:rsidR="000111BD">
        <w:t xml:space="preserve"> </w:t>
      </w:r>
      <w:r>
        <w:t>сортировки</w:t>
      </w:r>
      <w:r w:rsidR="000111BD">
        <w:t xml:space="preserve"> </w:t>
      </w:r>
      <w:r>
        <w:t>результата</w:t>
      </w:r>
      <w:r w:rsidR="00F412C8">
        <w:t>;</w:t>
      </w:r>
    </w:p>
    <w:p w14:paraId="2A934C77" w14:textId="46D018A7" w:rsidR="000B737E" w:rsidRDefault="000B737E" w:rsidP="00F412C8">
      <w:pPr>
        <w:pStyle w:val="-1"/>
      </w:pPr>
      <w:r>
        <w:t>Поле,</w:t>
      </w:r>
      <w:r w:rsidR="000111BD">
        <w:t xml:space="preserve"> </w:t>
      </w:r>
      <w:r>
        <w:t>по</w:t>
      </w:r>
      <w:r w:rsidR="000111BD">
        <w:t xml:space="preserve"> </w:t>
      </w:r>
      <w:r>
        <w:t>которому</w:t>
      </w:r>
      <w:r w:rsidR="000111BD">
        <w:t xml:space="preserve"> </w:t>
      </w:r>
      <w:r>
        <w:t>следует</w:t>
      </w:r>
      <w:r w:rsidR="000111BD">
        <w:t xml:space="preserve"> </w:t>
      </w:r>
      <w:r>
        <w:t>сортировать</w:t>
      </w:r>
      <w:r w:rsidR="000111BD">
        <w:t xml:space="preserve"> </w:t>
      </w:r>
      <w:r>
        <w:t>полученные</w:t>
      </w:r>
      <w:r w:rsidR="000111BD">
        <w:t xml:space="preserve"> </w:t>
      </w:r>
      <w:r>
        <w:t>данные</w:t>
      </w:r>
      <w:r w:rsidR="00F412C8">
        <w:t>;</w:t>
      </w:r>
    </w:p>
    <w:p w14:paraId="7846DBE0" w14:textId="39A52BC1" w:rsidR="000B737E" w:rsidRDefault="000B737E" w:rsidP="00F412C8">
      <w:pPr>
        <w:pStyle w:val="-1"/>
      </w:pPr>
      <w:r>
        <w:t>Направление</w:t>
      </w:r>
      <w:r w:rsidR="000111BD">
        <w:t xml:space="preserve"> </w:t>
      </w:r>
      <w:r>
        <w:t>сортировки</w:t>
      </w:r>
      <w:r w:rsidR="00F412C8">
        <w:t>;</w:t>
      </w:r>
    </w:p>
    <w:p w14:paraId="516E0813" w14:textId="634EC376" w:rsidR="000B737E" w:rsidRDefault="000B737E" w:rsidP="00F412C8">
      <w:pPr>
        <w:pStyle w:val="-1"/>
      </w:pPr>
      <w:r>
        <w:t>Максимальный</w:t>
      </w:r>
      <w:r w:rsidR="000111BD">
        <w:t xml:space="preserve"> </w:t>
      </w:r>
      <w:r>
        <w:t>размер</w:t>
      </w:r>
      <w:r w:rsidR="000111BD">
        <w:t xml:space="preserve"> </w:t>
      </w:r>
      <w:r>
        <w:t>страницы</w:t>
      </w:r>
      <w:r w:rsidR="00F412C8">
        <w:t>.</w:t>
      </w:r>
    </w:p>
    <w:p w14:paraId="197CE943" w14:textId="6E51397E" w:rsidR="007D7802" w:rsidRDefault="007D7802" w:rsidP="00CD5484">
      <w:pPr>
        <w:pStyle w:val="a3"/>
      </w:pPr>
      <w:r>
        <w:t>Создание</w:t>
      </w:r>
      <w:r w:rsidR="000111BD">
        <w:t xml:space="preserve"> </w:t>
      </w:r>
      <w:r>
        <w:t>правила</w:t>
      </w:r>
      <w:r w:rsidR="000111BD">
        <w:t xml:space="preserve"> </w:t>
      </w:r>
      <w:r>
        <w:t>маршрутизации</w:t>
      </w:r>
      <w:r w:rsidR="000111BD">
        <w:t xml:space="preserve"> </w:t>
      </w:r>
      <w:r>
        <w:t>к</w:t>
      </w:r>
      <w:r w:rsidR="000111BD">
        <w:t xml:space="preserve"> </w:t>
      </w:r>
      <w:r>
        <w:t>программным</w:t>
      </w:r>
      <w:r w:rsidR="000111BD">
        <w:t xml:space="preserve"> </w:t>
      </w:r>
      <w:r>
        <w:t>интерфейсам</w:t>
      </w:r>
      <w:r w:rsidR="000111BD">
        <w:t xml:space="preserve"> </w:t>
      </w:r>
      <w:r>
        <w:t>ЕМИАС.</w:t>
      </w:r>
    </w:p>
    <w:p w14:paraId="2B387D67" w14:textId="59506846" w:rsidR="00F412C8" w:rsidRDefault="00C535AC" w:rsidP="00C535AC">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создавать</w:t>
      </w:r>
      <w:r w:rsidR="000111BD">
        <w:t xml:space="preserve"> </w:t>
      </w:r>
      <w:r>
        <w:t>правила</w:t>
      </w:r>
      <w:r w:rsidR="000111BD">
        <w:t xml:space="preserve"> </w:t>
      </w:r>
      <w:r>
        <w:t>маршрутизации</w:t>
      </w:r>
      <w:r w:rsidR="000111BD">
        <w:t xml:space="preserve"> </w:t>
      </w:r>
      <w:r>
        <w:t>к</w:t>
      </w:r>
      <w:r w:rsidR="000111BD">
        <w:t xml:space="preserve"> </w:t>
      </w:r>
      <w:r>
        <w:t>программным</w:t>
      </w:r>
      <w:r w:rsidR="000111BD">
        <w:t xml:space="preserve"> </w:t>
      </w:r>
      <w:r>
        <w:t>интерфейсам</w:t>
      </w:r>
      <w:r w:rsidR="000111BD">
        <w:t xml:space="preserve"> </w:t>
      </w:r>
      <w:r>
        <w:t>ЕМИАС</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0A4ACD15" w14:textId="508C8222" w:rsidR="00C535AC" w:rsidRDefault="00C535AC" w:rsidP="00C535AC">
      <w:pPr>
        <w:pStyle w:val="-1"/>
      </w:pPr>
      <w:r>
        <w:t>Наименование;</w:t>
      </w:r>
    </w:p>
    <w:p w14:paraId="54D6F938" w14:textId="01312B8A" w:rsidR="00C535AC" w:rsidRDefault="00C535AC" w:rsidP="00C535AC">
      <w:pPr>
        <w:pStyle w:val="-1"/>
      </w:pPr>
      <w:r>
        <w:t>Группа</w:t>
      </w:r>
      <w:r w:rsidR="000111BD">
        <w:t xml:space="preserve"> </w:t>
      </w:r>
      <w:r>
        <w:t>правил;</w:t>
      </w:r>
    </w:p>
    <w:p w14:paraId="5623C1A5" w14:textId="3D68A24F" w:rsidR="00C535AC" w:rsidRDefault="00C535AC" w:rsidP="00C535AC">
      <w:pPr>
        <w:pStyle w:val="-1"/>
      </w:pPr>
      <w:r>
        <w:t>Возможные</w:t>
      </w:r>
      <w:r w:rsidR="000111BD">
        <w:t xml:space="preserve"> </w:t>
      </w:r>
      <w:r>
        <w:t>значения:</w:t>
      </w:r>
    </w:p>
    <w:p w14:paraId="34C8AACA" w14:textId="71C9C400" w:rsidR="00C535AC" w:rsidRPr="00C535AC" w:rsidRDefault="00C535AC" w:rsidP="00C535AC">
      <w:pPr>
        <w:pStyle w:val="a9"/>
      </w:pPr>
      <w:r>
        <w:t>активное</w:t>
      </w:r>
      <w:r w:rsidR="000111BD">
        <w:t xml:space="preserve"> </w:t>
      </w:r>
      <w:r>
        <w:t>правило;</w:t>
      </w:r>
    </w:p>
    <w:p w14:paraId="114CC4AD" w14:textId="64DE4CCB" w:rsidR="00C535AC" w:rsidRPr="00C535AC" w:rsidRDefault="00C535AC" w:rsidP="00C535AC">
      <w:pPr>
        <w:pStyle w:val="a9"/>
      </w:pPr>
      <w:r>
        <w:t>неактивное</w:t>
      </w:r>
      <w:r w:rsidR="000111BD">
        <w:t xml:space="preserve"> </w:t>
      </w:r>
      <w:r>
        <w:t>правило;</w:t>
      </w:r>
    </w:p>
    <w:p w14:paraId="4921EAA7" w14:textId="1CEBBF76" w:rsidR="00C535AC" w:rsidRPr="00C535AC" w:rsidRDefault="00C535AC" w:rsidP="00C535AC">
      <w:pPr>
        <w:pStyle w:val="-1"/>
        <w:rPr>
          <w:lang w:val="en-US"/>
        </w:rPr>
      </w:pPr>
      <w:r>
        <w:t>ИД</w:t>
      </w:r>
      <w:r w:rsidR="000111BD">
        <w:rPr>
          <w:lang w:val="en-US"/>
        </w:rPr>
        <w:t xml:space="preserve"> </w:t>
      </w:r>
      <w:r>
        <w:t>адреса</w:t>
      </w:r>
      <w:r w:rsidR="000111BD">
        <w:rPr>
          <w:lang w:val="en-US"/>
        </w:rPr>
        <w:t xml:space="preserve"> </w:t>
      </w:r>
      <w:r>
        <w:t>маршрутизации;</w:t>
      </w:r>
    </w:p>
    <w:p w14:paraId="764E5968" w14:textId="648931E9" w:rsidR="00C535AC" w:rsidRDefault="00C535AC" w:rsidP="00C535AC">
      <w:pPr>
        <w:pStyle w:val="-1"/>
      </w:pPr>
      <w:r>
        <w:t>Условие</w:t>
      </w:r>
      <w:r w:rsidR="000111BD">
        <w:t xml:space="preserve"> </w:t>
      </w:r>
      <w:r>
        <w:t>срабатывания</w:t>
      </w:r>
      <w:r w:rsidR="000111BD">
        <w:t xml:space="preserve"> </w:t>
      </w:r>
      <w:r>
        <w:t>правила.</w:t>
      </w:r>
    </w:p>
    <w:p w14:paraId="680D7818" w14:textId="50D5336A" w:rsidR="007D7802" w:rsidRDefault="007D7802" w:rsidP="00CD5484">
      <w:pPr>
        <w:pStyle w:val="a3"/>
      </w:pPr>
      <w:r>
        <w:t>Изменение</w:t>
      </w:r>
      <w:r w:rsidR="000111BD">
        <w:t xml:space="preserve"> </w:t>
      </w:r>
      <w:r>
        <w:t>правила</w:t>
      </w:r>
      <w:r w:rsidR="000111BD">
        <w:t xml:space="preserve"> </w:t>
      </w:r>
      <w:r>
        <w:t>маршрутизации</w:t>
      </w:r>
      <w:r w:rsidR="000111BD">
        <w:t xml:space="preserve"> </w:t>
      </w:r>
      <w:r>
        <w:t>к</w:t>
      </w:r>
      <w:r w:rsidR="000111BD">
        <w:t xml:space="preserve"> </w:t>
      </w:r>
      <w:r>
        <w:t>программным</w:t>
      </w:r>
      <w:r w:rsidR="000111BD">
        <w:t xml:space="preserve"> </w:t>
      </w:r>
      <w:r>
        <w:t>интерфейсам</w:t>
      </w:r>
      <w:r w:rsidR="000111BD">
        <w:t xml:space="preserve"> </w:t>
      </w:r>
      <w:r>
        <w:t>ЕМИАС.</w:t>
      </w:r>
    </w:p>
    <w:p w14:paraId="2AE12D7B" w14:textId="6C8DB2C2" w:rsidR="00C535AC" w:rsidRDefault="00C535AC" w:rsidP="00C535AC">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изменять</w:t>
      </w:r>
      <w:r w:rsidR="000111BD">
        <w:t xml:space="preserve"> </w:t>
      </w:r>
      <w:r>
        <w:t>правила</w:t>
      </w:r>
      <w:r w:rsidR="000111BD">
        <w:t xml:space="preserve"> </w:t>
      </w:r>
      <w:r>
        <w:t>маршрутизации</w:t>
      </w:r>
      <w:r w:rsidR="000111BD">
        <w:t xml:space="preserve"> </w:t>
      </w:r>
      <w:r>
        <w:t>к</w:t>
      </w:r>
      <w:r w:rsidR="000111BD">
        <w:t xml:space="preserve"> </w:t>
      </w:r>
      <w:r>
        <w:t>программным</w:t>
      </w:r>
      <w:r w:rsidR="000111BD">
        <w:t xml:space="preserve"> </w:t>
      </w:r>
      <w:r>
        <w:t>интерфейсам</w:t>
      </w:r>
      <w:r w:rsidR="000111BD">
        <w:t xml:space="preserve"> </w:t>
      </w:r>
      <w:r>
        <w:t>ЕМИАС</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3988284D" w14:textId="77777777" w:rsidR="00C535AC" w:rsidRDefault="00C535AC" w:rsidP="00C535AC">
      <w:pPr>
        <w:pStyle w:val="-1"/>
      </w:pPr>
      <w:r>
        <w:t>Наименование;</w:t>
      </w:r>
    </w:p>
    <w:p w14:paraId="377EEF42" w14:textId="5DAC5232" w:rsidR="00C535AC" w:rsidRDefault="00C535AC" w:rsidP="00C535AC">
      <w:pPr>
        <w:pStyle w:val="-1"/>
      </w:pPr>
      <w:r>
        <w:t>Группа</w:t>
      </w:r>
      <w:r w:rsidR="000111BD">
        <w:t xml:space="preserve"> </w:t>
      </w:r>
      <w:r>
        <w:t>правил;</w:t>
      </w:r>
    </w:p>
    <w:p w14:paraId="1BAD964A" w14:textId="6B2BDCF4" w:rsidR="00C535AC" w:rsidRDefault="00C535AC" w:rsidP="00C535AC">
      <w:pPr>
        <w:pStyle w:val="-1"/>
      </w:pPr>
      <w:r>
        <w:t>Возможные</w:t>
      </w:r>
      <w:r w:rsidR="000111BD">
        <w:t xml:space="preserve"> </w:t>
      </w:r>
      <w:r>
        <w:t>значения:</w:t>
      </w:r>
    </w:p>
    <w:p w14:paraId="6D6B4A28" w14:textId="7F6ABEAB" w:rsidR="00C535AC" w:rsidRPr="00C535AC" w:rsidRDefault="00C535AC" w:rsidP="00C535AC">
      <w:pPr>
        <w:pStyle w:val="a9"/>
      </w:pPr>
      <w:r>
        <w:t>активное</w:t>
      </w:r>
      <w:r w:rsidR="000111BD">
        <w:t xml:space="preserve"> </w:t>
      </w:r>
      <w:r>
        <w:t>правило;</w:t>
      </w:r>
    </w:p>
    <w:p w14:paraId="4808BFFD" w14:textId="4D10C5D4" w:rsidR="00C535AC" w:rsidRPr="00C535AC" w:rsidRDefault="00C535AC" w:rsidP="00C535AC">
      <w:pPr>
        <w:pStyle w:val="a9"/>
      </w:pPr>
      <w:r>
        <w:t>неактивное</w:t>
      </w:r>
      <w:r w:rsidR="000111BD">
        <w:t xml:space="preserve"> </w:t>
      </w:r>
      <w:r>
        <w:t>правило;</w:t>
      </w:r>
    </w:p>
    <w:p w14:paraId="12BA36A3" w14:textId="0CD16766" w:rsidR="00C535AC" w:rsidRPr="00C535AC" w:rsidRDefault="00C535AC" w:rsidP="00C535AC">
      <w:pPr>
        <w:pStyle w:val="-1"/>
        <w:rPr>
          <w:lang w:val="en-US"/>
        </w:rPr>
      </w:pPr>
      <w:r>
        <w:t>ИД</w:t>
      </w:r>
      <w:r w:rsidR="000111BD">
        <w:rPr>
          <w:lang w:val="en-US"/>
        </w:rPr>
        <w:t xml:space="preserve"> </w:t>
      </w:r>
      <w:r>
        <w:t>адреса</w:t>
      </w:r>
      <w:r w:rsidR="000111BD">
        <w:rPr>
          <w:lang w:val="en-US"/>
        </w:rPr>
        <w:t xml:space="preserve"> </w:t>
      </w:r>
      <w:r>
        <w:t>маршрутизации;</w:t>
      </w:r>
    </w:p>
    <w:p w14:paraId="0CCECA02" w14:textId="690AF2A8" w:rsidR="00C535AC" w:rsidRDefault="00C535AC" w:rsidP="00C535AC">
      <w:pPr>
        <w:pStyle w:val="-1"/>
      </w:pPr>
      <w:r>
        <w:t>Условие</w:t>
      </w:r>
      <w:r w:rsidR="000111BD">
        <w:t xml:space="preserve"> </w:t>
      </w:r>
      <w:r>
        <w:t>срабатывания</w:t>
      </w:r>
      <w:r w:rsidR="000111BD">
        <w:t xml:space="preserve"> </w:t>
      </w:r>
      <w:r>
        <w:t>правила.</w:t>
      </w:r>
    </w:p>
    <w:p w14:paraId="67C518DE" w14:textId="696D63A9" w:rsidR="007D7802" w:rsidRDefault="007D7802" w:rsidP="00CD5484">
      <w:pPr>
        <w:pStyle w:val="a3"/>
      </w:pPr>
      <w:r>
        <w:t>Удаление</w:t>
      </w:r>
      <w:r w:rsidR="000111BD">
        <w:t xml:space="preserve"> </w:t>
      </w:r>
      <w:r>
        <w:t>правила</w:t>
      </w:r>
      <w:r w:rsidR="000111BD">
        <w:t xml:space="preserve"> </w:t>
      </w:r>
      <w:r>
        <w:t>маршрутизации</w:t>
      </w:r>
      <w:r w:rsidR="000111BD">
        <w:t xml:space="preserve"> </w:t>
      </w:r>
      <w:r>
        <w:t>к</w:t>
      </w:r>
      <w:r w:rsidR="000111BD">
        <w:t xml:space="preserve"> </w:t>
      </w:r>
      <w:r>
        <w:t>программным</w:t>
      </w:r>
      <w:r w:rsidR="000111BD">
        <w:t xml:space="preserve"> </w:t>
      </w:r>
      <w:r>
        <w:t>интерфейсам</w:t>
      </w:r>
      <w:r w:rsidR="000111BD">
        <w:t xml:space="preserve"> </w:t>
      </w:r>
      <w:r>
        <w:t>ЕМИАС.</w:t>
      </w:r>
    </w:p>
    <w:p w14:paraId="4D886856" w14:textId="3ED57819" w:rsidR="00C535AC" w:rsidRDefault="00503DB1" w:rsidP="00C535AC">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удалени</w:t>
      </w:r>
      <w:r w:rsidR="00820F79">
        <w:t>я</w:t>
      </w:r>
      <w:r w:rsidR="000111BD">
        <w:t xml:space="preserve"> </w:t>
      </w:r>
      <w:r>
        <w:t>правила</w:t>
      </w:r>
      <w:r w:rsidR="000111BD">
        <w:t xml:space="preserve"> </w:t>
      </w:r>
      <w:r>
        <w:t>маршрутизации</w:t>
      </w:r>
      <w:r w:rsidR="000111BD">
        <w:t xml:space="preserve"> </w:t>
      </w:r>
      <w:r>
        <w:t>к</w:t>
      </w:r>
      <w:r w:rsidR="000111BD">
        <w:t xml:space="preserve"> </w:t>
      </w:r>
      <w:r>
        <w:t>программным</w:t>
      </w:r>
      <w:r w:rsidR="000111BD">
        <w:t xml:space="preserve"> </w:t>
      </w:r>
      <w:r>
        <w:t>интерфейсам</w:t>
      </w:r>
      <w:r w:rsidR="000111BD">
        <w:t xml:space="preserve"> </w:t>
      </w:r>
      <w:r>
        <w:t>ЕМИАС</w:t>
      </w:r>
      <w:r w:rsidR="000111BD">
        <w:t xml:space="preserve"> </w:t>
      </w:r>
      <w:r>
        <w:t>на</w:t>
      </w:r>
      <w:r w:rsidR="000111BD">
        <w:t xml:space="preserve"> </w:t>
      </w:r>
      <w:r>
        <w:t>основании</w:t>
      </w:r>
      <w:r w:rsidR="000111BD">
        <w:t xml:space="preserve"> </w:t>
      </w:r>
      <w:r>
        <w:t>входного</w:t>
      </w:r>
      <w:r w:rsidR="000111BD">
        <w:t xml:space="preserve"> </w:t>
      </w:r>
      <w:r>
        <w:t>параметра</w:t>
      </w:r>
      <w:r w:rsidR="000111BD">
        <w:t xml:space="preserve"> </w:t>
      </w:r>
      <w:r>
        <w:t>«Идентификатор</w:t>
      </w:r>
      <w:r w:rsidR="000111BD">
        <w:t xml:space="preserve"> </w:t>
      </w:r>
      <w:r>
        <w:t>правила</w:t>
      </w:r>
      <w:r w:rsidR="000111BD">
        <w:t xml:space="preserve"> </w:t>
      </w:r>
      <w:r>
        <w:t>маршрутизации».</w:t>
      </w:r>
    </w:p>
    <w:p w14:paraId="0F57E8EC" w14:textId="04F1CFBF" w:rsidR="007D7802" w:rsidRDefault="007D7802" w:rsidP="00CD5484">
      <w:pPr>
        <w:pStyle w:val="a3"/>
      </w:pPr>
      <w:r>
        <w:t>Предоставление</w:t>
      </w:r>
      <w:r w:rsidR="000111BD">
        <w:t xml:space="preserve"> </w:t>
      </w:r>
      <w:r>
        <w:t>информации</w:t>
      </w:r>
      <w:r w:rsidR="000111BD">
        <w:t xml:space="preserve"> </w:t>
      </w:r>
      <w:r>
        <w:t>об</w:t>
      </w:r>
      <w:r w:rsidR="000111BD">
        <w:t xml:space="preserve"> </w:t>
      </w:r>
      <w:r>
        <w:t>адресах</w:t>
      </w:r>
      <w:r w:rsidR="000111BD">
        <w:t xml:space="preserve"> </w:t>
      </w:r>
      <w:r>
        <w:t>маршрутизации</w:t>
      </w:r>
      <w:r w:rsidR="000111BD">
        <w:t xml:space="preserve"> </w:t>
      </w:r>
      <w:r>
        <w:t>к</w:t>
      </w:r>
      <w:r w:rsidR="000111BD">
        <w:t xml:space="preserve"> </w:t>
      </w:r>
      <w:r>
        <w:t>программным</w:t>
      </w:r>
      <w:r w:rsidR="000111BD">
        <w:t xml:space="preserve"> </w:t>
      </w:r>
      <w:r>
        <w:t>интерфейсам</w:t>
      </w:r>
      <w:r w:rsidR="000111BD">
        <w:t xml:space="preserve"> </w:t>
      </w:r>
      <w:r>
        <w:t>ЕМИАС.</w:t>
      </w:r>
    </w:p>
    <w:p w14:paraId="32D46E0B" w14:textId="7EC91DBE" w:rsidR="00503DB1" w:rsidRDefault="00503DB1" w:rsidP="00503DB1">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rsidRPr="006F0D11">
        <w:t>получения</w:t>
      </w:r>
      <w:r w:rsidR="000111BD">
        <w:t xml:space="preserve"> </w:t>
      </w:r>
      <w:r w:rsidRPr="006F0D11">
        <w:t>(поиска)</w:t>
      </w:r>
      <w:r w:rsidR="000111BD">
        <w:t xml:space="preserve"> </w:t>
      </w:r>
      <w:r>
        <w:t>информации</w:t>
      </w:r>
      <w:r w:rsidR="000111BD">
        <w:t xml:space="preserve"> </w:t>
      </w:r>
      <w:r>
        <w:t>об</w:t>
      </w:r>
      <w:r w:rsidR="000111BD">
        <w:t xml:space="preserve"> </w:t>
      </w:r>
      <w:r>
        <w:t>адресах</w:t>
      </w:r>
      <w:r w:rsidR="000111BD">
        <w:t xml:space="preserve"> </w:t>
      </w:r>
      <w:r>
        <w:t>маршрутизации</w:t>
      </w:r>
      <w:r w:rsidR="000111BD">
        <w:t xml:space="preserve"> </w:t>
      </w:r>
      <w:r>
        <w:t>к</w:t>
      </w:r>
      <w:r w:rsidR="000111BD">
        <w:t xml:space="preserve"> </w:t>
      </w:r>
      <w:r>
        <w:t>программным</w:t>
      </w:r>
      <w:r w:rsidR="000111BD">
        <w:t xml:space="preserve"> </w:t>
      </w:r>
      <w:r>
        <w:t>интерфейсам</w:t>
      </w:r>
      <w:r w:rsidR="000111BD">
        <w:t xml:space="preserve"> </w:t>
      </w:r>
      <w:r>
        <w:t>ЕМИАС</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2F11BA70" w14:textId="474B40D3" w:rsidR="00503DB1" w:rsidRDefault="00503DB1" w:rsidP="00503DB1">
      <w:pPr>
        <w:pStyle w:val="-1"/>
      </w:pPr>
      <w:r>
        <w:t>Идентификатор</w:t>
      </w:r>
      <w:r w:rsidR="000111BD">
        <w:t xml:space="preserve"> </w:t>
      </w:r>
      <w:r>
        <w:t>адреса;</w:t>
      </w:r>
    </w:p>
    <w:p w14:paraId="562A2145" w14:textId="5C302E29" w:rsidR="00503DB1" w:rsidRDefault="00503DB1" w:rsidP="00503DB1">
      <w:pPr>
        <w:pStyle w:val="-1"/>
      </w:pPr>
      <w:r>
        <w:t>Наименование</w:t>
      </w:r>
      <w:r w:rsidR="000111BD">
        <w:t xml:space="preserve"> </w:t>
      </w:r>
      <w:r>
        <w:t>адреса;</w:t>
      </w:r>
    </w:p>
    <w:p w14:paraId="294B31F4" w14:textId="7B9DCC9D" w:rsidR="00503DB1" w:rsidRDefault="00503DB1" w:rsidP="00503DB1">
      <w:pPr>
        <w:pStyle w:val="-1"/>
      </w:pPr>
      <w:r>
        <w:t>Параметры</w:t>
      </w:r>
      <w:r w:rsidR="000111BD">
        <w:t xml:space="preserve"> </w:t>
      </w:r>
      <w:r>
        <w:t>сортировки</w:t>
      </w:r>
      <w:r w:rsidR="000111BD">
        <w:t xml:space="preserve"> </w:t>
      </w:r>
      <w:r>
        <w:t>результата;</w:t>
      </w:r>
    </w:p>
    <w:p w14:paraId="2EEDF1BC" w14:textId="4F974330" w:rsidR="00503DB1" w:rsidRDefault="00503DB1" w:rsidP="00503DB1">
      <w:pPr>
        <w:pStyle w:val="-1"/>
      </w:pPr>
      <w:r>
        <w:t>Поле,</w:t>
      </w:r>
      <w:r w:rsidR="000111BD">
        <w:t xml:space="preserve"> </w:t>
      </w:r>
      <w:r>
        <w:t>по</w:t>
      </w:r>
      <w:r w:rsidR="000111BD">
        <w:t xml:space="preserve"> </w:t>
      </w:r>
      <w:r>
        <w:t>которому</w:t>
      </w:r>
      <w:r w:rsidR="000111BD">
        <w:t xml:space="preserve"> </w:t>
      </w:r>
      <w:r>
        <w:t>следует</w:t>
      </w:r>
      <w:r w:rsidR="000111BD">
        <w:t xml:space="preserve"> </w:t>
      </w:r>
      <w:r>
        <w:t>сортировать</w:t>
      </w:r>
      <w:r w:rsidR="000111BD">
        <w:t xml:space="preserve"> </w:t>
      </w:r>
      <w:r>
        <w:t>полученные</w:t>
      </w:r>
      <w:r w:rsidR="000111BD">
        <w:t xml:space="preserve"> </w:t>
      </w:r>
      <w:r>
        <w:t>данные;</w:t>
      </w:r>
    </w:p>
    <w:p w14:paraId="064EDC91" w14:textId="12251081" w:rsidR="00503DB1" w:rsidRDefault="00503DB1" w:rsidP="00503DB1">
      <w:pPr>
        <w:pStyle w:val="-1"/>
      </w:pPr>
      <w:r>
        <w:t>Направление</w:t>
      </w:r>
      <w:r w:rsidR="000111BD">
        <w:t xml:space="preserve"> </w:t>
      </w:r>
      <w:r>
        <w:t>сортировки;</w:t>
      </w:r>
    </w:p>
    <w:p w14:paraId="59241E18" w14:textId="17109DE4" w:rsidR="00503DB1" w:rsidRDefault="00503DB1" w:rsidP="00503DB1">
      <w:pPr>
        <w:pStyle w:val="-1"/>
      </w:pPr>
      <w:r>
        <w:t>Максимальный</w:t>
      </w:r>
      <w:r w:rsidR="000111BD">
        <w:t xml:space="preserve"> </w:t>
      </w:r>
      <w:r>
        <w:t>размер</w:t>
      </w:r>
      <w:r w:rsidR="000111BD">
        <w:t xml:space="preserve"> </w:t>
      </w:r>
      <w:r>
        <w:t>страницы.</w:t>
      </w:r>
    </w:p>
    <w:p w14:paraId="3A8F6B45" w14:textId="39E4C55C" w:rsidR="007D7802" w:rsidRDefault="007D7802" w:rsidP="00CD5484">
      <w:pPr>
        <w:pStyle w:val="a3"/>
      </w:pPr>
      <w:r>
        <w:t>Создание</w:t>
      </w:r>
      <w:r w:rsidR="000111BD">
        <w:t xml:space="preserve"> </w:t>
      </w:r>
      <w:r>
        <w:t>адреса</w:t>
      </w:r>
      <w:r w:rsidR="000111BD">
        <w:t xml:space="preserve"> </w:t>
      </w:r>
      <w:r>
        <w:t>маршрутизации</w:t>
      </w:r>
      <w:r w:rsidR="000111BD">
        <w:t xml:space="preserve"> </w:t>
      </w:r>
      <w:r>
        <w:t>к</w:t>
      </w:r>
      <w:r w:rsidR="000111BD">
        <w:t xml:space="preserve"> </w:t>
      </w:r>
      <w:r>
        <w:t>программным</w:t>
      </w:r>
      <w:r w:rsidR="000111BD">
        <w:t xml:space="preserve"> </w:t>
      </w:r>
      <w:r>
        <w:t>интерфейсам</w:t>
      </w:r>
      <w:r w:rsidR="000111BD">
        <w:t xml:space="preserve"> </w:t>
      </w:r>
      <w:r>
        <w:t>ЕМИАС.</w:t>
      </w:r>
    </w:p>
    <w:p w14:paraId="075F55FC" w14:textId="7D0B6AAF" w:rsidR="00503DB1" w:rsidRDefault="00503DB1" w:rsidP="00503DB1">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создавать</w:t>
      </w:r>
      <w:r w:rsidR="000111BD">
        <w:t xml:space="preserve"> </w:t>
      </w:r>
      <w:r>
        <w:t>адреса</w:t>
      </w:r>
      <w:r w:rsidR="000111BD">
        <w:t xml:space="preserve"> </w:t>
      </w:r>
      <w:r>
        <w:t>маршрутизации</w:t>
      </w:r>
      <w:r w:rsidR="000111BD">
        <w:t xml:space="preserve"> </w:t>
      </w:r>
      <w:r>
        <w:t>к</w:t>
      </w:r>
      <w:r w:rsidR="000111BD">
        <w:t xml:space="preserve"> </w:t>
      </w:r>
      <w:r>
        <w:t>программным</w:t>
      </w:r>
      <w:r w:rsidR="000111BD">
        <w:t xml:space="preserve"> </w:t>
      </w:r>
      <w:r>
        <w:t>интерфейсам</w:t>
      </w:r>
      <w:r w:rsidR="000111BD">
        <w:t xml:space="preserve"> </w:t>
      </w:r>
      <w:r>
        <w:t>ЕМИАС</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148366AE" w14:textId="5397BEE7" w:rsidR="00503DB1" w:rsidRDefault="00820F79" w:rsidP="00820F79">
      <w:pPr>
        <w:pStyle w:val="-1"/>
      </w:pPr>
      <w:r>
        <w:t>Наименование;</w:t>
      </w:r>
    </w:p>
    <w:p w14:paraId="7F8391AF" w14:textId="7B637B1C" w:rsidR="00820F79" w:rsidRDefault="00820F79" w:rsidP="00820F79">
      <w:pPr>
        <w:pStyle w:val="-1"/>
      </w:pPr>
      <w:r>
        <w:t>Шаблон</w:t>
      </w:r>
      <w:r w:rsidR="000111BD">
        <w:t xml:space="preserve"> </w:t>
      </w:r>
      <w:r>
        <w:t>адреса.</w:t>
      </w:r>
    </w:p>
    <w:p w14:paraId="2B12FF20" w14:textId="1A444395" w:rsidR="007D7802" w:rsidRDefault="007D7802" w:rsidP="00CD5484">
      <w:pPr>
        <w:pStyle w:val="a3"/>
      </w:pPr>
      <w:r>
        <w:t>Изменение</w:t>
      </w:r>
      <w:r w:rsidR="000111BD">
        <w:t xml:space="preserve"> </w:t>
      </w:r>
      <w:r>
        <w:t>адреса</w:t>
      </w:r>
      <w:r w:rsidR="000111BD">
        <w:t xml:space="preserve"> </w:t>
      </w:r>
      <w:r>
        <w:t>маршрутизации</w:t>
      </w:r>
      <w:r w:rsidR="000111BD">
        <w:t xml:space="preserve"> </w:t>
      </w:r>
      <w:r>
        <w:t>к</w:t>
      </w:r>
      <w:r w:rsidR="000111BD">
        <w:t xml:space="preserve"> </w:t>
      </w:r>
      <w:r>
        <w:t>программным</w:t>
      </w:r>
      <w:r w:rsidR="000111BD">
        <w:t xml:space="preserve"> </w:t>
      </w:r>
      <w:r>
        <w:t>интерфейсам</w:t>
      </w:r>
      <w:r w:rsidR="000111BD">
        <w:t xml:space="preserve"> </w:t>
      </w:r>
      <w:r>
        <w:t>ЕМИАС.</w:t>
      </w:r>
    </w:p>
    <w:p w14:paraId="03296D27" w14:textId="5380E9AB" w:rsidR="00820F79" w:rsidRDefault="00820F79" w:rsidP="00820F79">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изменять</w:t>
      </w:r>
      <w:r w:rsidR="000111BD">
        <w:t xml:space="preserve"> </w:t>
      </w:r>
      <w:r>
        <w:t>адреса</w:t>
      </w:r>
      <w:r w:rsidR="000111BD">
        <w:t xml:space="preserve"> </w:t>
      </w:r>
      <w:r>
        <w:t>маршрутизации</w:t>
      </w:r>
      <w:r w:rsidR="000111BD">
        <w:t xml:space="preserve"> </w:t>
      </w:r>
      <w:r>
        <w:t>к</w:t>
      </w:r>
      <w:r w:rsidR="000111BD">
        <w:t xml:space="preserve"> </w:t>
      </w:r>
      <w:r>
        <w:t>программным</w:t>
      </w:r>
      <w:r w:rsidR="000111BD">
        <w:t xml:space="preserve"> </w:t>
      </w:r>
      <w:r>
        <w:t>интерфейсам</w:t>
      </w:r>
      <w:r w:rsidR="000111BD">
        <w:t xml:space="preserve"> </w:t>
      </w:r>
      <w:r>
        <w:t>ЕМИАС</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674D11AF" w14:textId="7FE2239A" w:rsidR="00820F79" w:rsidRPr="00820F79" w:rsidRDefault="00820F79" w:rsidP="00820F79">
      <w:pPr>
        <w:pStyle w:val="-1"/>
      </w:pPr>
      <w:r>
        <w:t>Идентификатор</w:t>
      </w:r>
      <w:r w:rsidR="000111BD">
        <w:t xml:space="preserve"> </w:t>
      </w:r>
      <w:r w:rsidRPr="00820F79">
        <w:t>адреса</w:t>
      </w:r>
      <w:r w:rsidR="000111BD">
        <w:t xml:space="preserve"> </w:t>
      </w:r>
      <w:r w:rsidRPr="00820F79">
        <w:t>маршрутизации;</w:t>
      </w:r>
    </w:p>
    <w:p w14:paraId="12AC6057" w14:textId="79CE4BC8" w:rsidR="00820F79" w:rsidRPr="00820F79" w:rsidRDefault="00820F79" w:rsidP="00820F79">
      <w:pPr>
        <w:pStyle w:val="-1"/>
      </w:pPr>
      <w:r w:rsidRPr="00820F79">
        <w:t>Наименование;</w:t>
      </w:r>
    </w:p>
    <w:p w14:paraId="79F89416" w14:textId="482BE959" w:rsidR="00820F79" w:rsidRDefault="00820F79" w:rsidP="00820F79">
      <w:pPr>
        <w:pStyle w:val="-1"/>
      </w:pPr>
      <w:r>
        <w:t>Шаблон</w:t>
      </w:r>
      <w:r w:rsidR="000111BD">
        <w:t xml:space="preserve"> </w:t>
      </w:r>
      <w:r>
        <w:t>адреса.</w:t>
      </w:r>
    </w:p>
    <w:p w14:paraId="12D225ED" w14:textId="4016CF32" w:rsidR="007D7802" w:rsidRDefault="007D7802" w:rsidP="00CD5484">
      <w:pPr>
        <w:pStyle w:val="a3"/>
      </w:pPr>
      <w:r>
        <w:t>Удаление</w:t>
      </w:r>
      <w:r w:rsidR="000111BD">
        <w:t xml:space="preserve"> </w:t>
      </w:r>
      <w:r>
        <w:t>адреса</w:t>
      </w:r>
      <w:r w:rsidR="000111BD">
        <w:t xml:space="preserve"> </w:t>
      </w:r>
      <w:r>
        <w:t>маршрутизации</w:t>
      </w:r>
      <w:r w:rsidR="000111BD">
        <w:t xml:space="preserve"> </w:t>
      </w:r>
      <w:r>
        <w:t>к</w:t>
      </w:r>
      <w:r w:rsidR="000111BD">
        <w:t xml:space="preserve"> </w:t>
      </w:r>
      <w:r>
        <w:t>программным</w:t>
      </w:r>
      <w:r w:rsidR="000111BD">
        <w:t xml:space="preserve"> </w:t>
      </w:r>
      <w:r>
        <w:t>интерфейсам</w:t>
      </w:r>
      <w:r w:rsidR="000111BD">
        <w:t xml:space="preserve"> </w:t>
      </w:r>
      <w:r>
        <w:t>ЕМИАС.</w:t>
      </w:r>
    </w:p>
    <w:p w14:paraId="063203B8" w14:textId="4291235E" w:rsidR="00820F79" w:rsidRDefault="00820F79" w:rsidP="00820F79">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удаления</w:t>
      </w:r>
      <w:r w:rsidR="000111BD">
        <w:t xml:space="preserve"> </w:t>
      </w:r>
      <w:r>
        <w:t>адреса</w:t>
      </w:r>
      <w:r w:rsidR="000111BD">
        <w:t xml:space="preserve"> </w:t>
      </w:r>
      <w:r>
        <w:t>маршрутизации</w:t>
      </w:r>
      <w:r w:rsidR="000111BD">
        <w:t xml:space="preserve"> </w:t>
      </w:r>
      <w:r>
        <w:t>к</w:t>
      </w:r>
      <w:r w:rsidR="000111BD">
        <w:t xml:space="preserve"> </w:t>
      </w:r>
      <w:r>
        <w:t>программным</w:t>
      </w:r>
      <w:r w:rsidR="000111BD">
        <w:t xml:space="preserve"> </w:t>
      </w:r>
      <w:r>
        <w:t>интерфейсам</w:t>
      </w:r>
      <w:r w:rsidR="000111BD">
        <w:t xml:space="preserve"> </w:t>
      </w:r>
      <w:r>
        <w:t>ЕМИАС</w:t>
      </w:r>
      <w:r w:rsidR="000111BD">
        <w:t xml:space="preserve"> </w:t>
      </w:r>
      <w:r>
        <w:t>на</w:t>
      </w:r>
      <w:r w:rsidR="000111BD">
        <w:t xml:space="preserve"> </w:t>
      </w:r>
      <w:r>
        <w:t>основании</w:t>
      </w:r>
      <w:r w:rsidR="000111BD">
        <w:t xml:space="preserve"> </w:t>
      </w:r>
      <w:r>
        <w:t>входного</w:t>
      </w:r>
      <w:r w:rsidR="000111BD">
        <w:t xml:space="preserve"> </w:t>
      </w:r>
      <w:r>
        <w:t>параметра</w:t>
      </w:r>
      <w:r w:rsidR="000111BD">
        <w:t xml:space="preserve"> </w:t>
      </w:r>
      <w:r>
        <w:t>«Идентификатор</w:t>
      </w:r>
      <w:r w:rsidR="000111BD">
        <w:t xml:space="preserve"> </w:t>
      </w:r>
      <w:r>
        <w:t>адреса</w:t>
      </w:r>
      <w:r w:rsidR="000111BD">
        <w:t xml:space="preserve"> </w:t>
      </w:r>
      <w:r>
        <w:t>маршрутизации».</w:t>
      </w:r>
    </w:p>
    <w:p w14:paraId="77EECFDC" w14:textId="10B96E3B" w:rsidR="00000CA1" w:rsidRDefault="007D7802" w:rsidP="00CD5484">
      <w:pPr>
        <w:pStyle w:val="a3"/>
      </w:pPr>
      <w:r>
        <w:t>Предоставление</w:t>
      </w:r>
      <w:r w:rsidR="000111BD">
        <w:t xml:space="preserve"> </w:t>
      </w:r>
      <w:r>
        <w:t>списка</w:t>
      </w:r>
      <w:r w:rsidR="000111BD">
        <w:t xml:space="preserve"> </w:t>
      </w:r>
      <w:r>
        <w:t>групп</w:t>
      </w:r>
      <w:r w:rsidR="000111BD">
        <w:t xml:space="preserve"> </w:t>
      </w:r>
      <w:r>
        <w:t>правил</w:t>
      </w:r>
      <w:r w:rsidR="000111BD">
        <w:t xml:space="preserve"> </w:t>
      </w:r>
      <w:r>
        <w:t>маршрутизации</w:t>
      </w:r>
      <w:r w:rsidR="000111BD">
        <w:t xml:space="preserve"> </w:t>
      </w:r>
      <w:r>
        <w:t>к</w:t>
      </w:r>
      <w:r w:rsidR="000111BD">
        <w:t xml:space="preserve"> </w:t>
      </w:r>
      <w:r>
        <w:t>программным</w:t>
      </w:r>
      <w:r w:rsidR="000111BD">
        <w:t xml:space="preserve"> </w:t>
      </w:r>
      <w:r>
        <w:t>интерфейсам</w:t>
      </w:r>
      <w:r w:rsidR="000111BD">
        <w:t xml:space="preserve"> </w:t>
      </w:r>
      <w:r>
        <w:t>ЕМИАС.</w:t>
      </w:r>
    </w:p>
    <w:p w14:paraId="025399A0" w14:textId="7CFBEF0F" w:rsidR="00820F79" w:rsidRDefault="00820F79" w:rsidP="00820F79">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rsidRPr="006F0D11">
        <w:t>получения</w:t>
      </w:r>
      <w:r w:rsidR="000111BD">
        <w:t xml:space="preserve"> </w:t>
      </w:r>
      <w:r w:rsidRPr="006F0D11">
        <w:t>(поиска)</w:t>
      </w:r>
      <w:r w:rsidR="000111BD">
        <w:t xml:space="preserve"> </w:t>
      </w:r>
      <w:r>
        <w:t>списка</w:t>
      </w:r>
      <w:r w:rsidR="000111BD">
        <w:t xml:space="preserve"> </w:t>
      </w:r>
      <w:r>
        <w:t>групп</w:t>
      </w:r>
      <w:r w:rsidR="000111BD">
        <w:t xml:space="preserve"> </w:t>
      </w:r>
      <w:r>
        <w:t>правил</w:t>
      </w:r>
      <w:r w:rsidR="000111BD">
        <w:t xml:space="preserve"> </w:t>
      </w:r>
      <w:r>
        <w:t>маршрутизации</w:t>
      </w:r>
      <w:r w:rsidR="000111BD">
        <w:t xml:space="preserve"> </w:t>
      </w:r>
      <w:r>
        <w:t>к</w:t>
      </w:r>
      <w:r w:rsidR="000111BD">
        <w:t xml:space="preserve"> </w:t>
      </w:r>
      <w:r>
        <w:t>программным</w:t>
      </w:r>
      <w:r w:rsidR="000111BD">
        <w:t xml:space="preserve"> </w:t>
      </w:r>
      <w:r>
        <w:t>интерфейсам</w:t>
      </w:r>
      <w:r w:rsidR="000111BD">
        <w:t xml:space="preserve"> </w:t>
      </w:r>
      <w:r>
        <w:t>ЕМИАС</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1D9A019A" w14:textId="1E4D812B" w:rsidR="00820F79" w:rsidRDefault="00820F79" w:rsidP="00820F79">
      <w:pPr>
        <w:pStyle w:val="-1"/>
        <w:rPr>
          <w:shd w:val="clear" w:color="auto" w:fill="FFFFFF"/>
        </w:rPr>
      </w:pPr>
      <w:r>
        <w:rPr>
          <w:shd w:val="clear" w:color="auto" w:fill="FFFFFF"/>
        </w:rPr>
        <w:t>Параметры</w:t>
      </w:r>
      <w:r w:rsidR="000111BD">
        <w:rPr>
          <w:shd w:val="clear" w:color="auto" w:fill="FFFFFF"/>
        </w:rPr>
        <w:t xml:space="preserve"> </w:t>
      </w:r>
      <w:r>
        <w:rPr>
          <w:shd w:val="clear" w:color="auto" w:fill="FFFFFF"/>
        </w:rPr>
        <w:t>сортировки</w:t>
      </w:r>
      <w:r w:rsidR="000111BD">
        <w:rPr>
          <w:shd w:val="clear" w:color="auto" w:fill="FFFFFF"/>
        </w:rPr>
        <w:t xml:space="preserve"> </w:t>
      </w:r>
      <w:r>
        <w:rPr>
          <w:shd w:val="clear" w:color="auto" w:fill="FFFFFF"/>
        </w:rPr>
        <w:t>результата;</w:t>
      </w:r>
    </w:p>
    <w:p w14:paraId="37761971" w14:textId="4AAAC38B" w:rsidR="00820F79" w:rsidRDefault="00820F79" w:rsidP="00820F79">
      <w:pPr>
        <w:pStyle w:val="-1"/>
        <w:rPr>
          <w:shd w:val="clear" w:color="auto" w:fill="FFFFFF"/>
        </w:rPr>
      </w:pPr>
      <w:r>
        <w:rPr>
          <w:shd w:val="clear" w:color="auto" w:fill="FFFFFF"/>
        </w:rPr>
        <w:t>Поле,</w:t>
      </w:r>
      <w:r w:rsidR="000111BD">
        <w:rPr>
          <w:shd w:val="clear" w:color="auto" w:fill="FFFFFF"/>
        </w:rPr>
        <w:t xml:space="preserve"> </w:t>
      </w:r>
      <w:r>
        <w:rPr>
          <w:shd w:val="clear" w:color="auto" w:fill="FFFFFF"/>
        </w:rPr>
        <w:t>по</w:t>
      </w:r>
      <w:r w:rsidR="000111BD">
        <w:rPr>
          <w:shd w:val="clear" w:color="auto" w:fill="FFFFFF"/>
        </w:rPr>
        <w:t xml:space="preserve"> </w:t>
      </w:r>
      <w:r>
        <w:rPr>
          <w:shd w:val="clear" w:color="auto" w:fill="FFFFFF"/>
        </w:rPr>
        <w:t>которому</w:t>
      </w:r>
      <w:r w:rsidR="000111BD">
        <w:rPr>
          <w:shd w:val="clear" w:color="auto" w:fill="FFFFFF"/>
        </w:rPr>
        <w:t xml:space="preserve"> </w:t>
      </w:r>
      <w:r>
        <w:rPr>
          <w:shd w:val="clear" w:color="auto" w:fill="FFFFFF"/>
        </w:rPr>
        <w:t>следует</w:t>
      </w:r>
      <w:r w:rsidR="000111BD">
        <w:rPr>
          <w:shd w:val="clear" w:color="auto" w:fill="FFFFFF"/>
        </w:rPr>
        <w:t xml:space="preserve"> </w:t>
      </w:r>
      <w:r>
        <w:rPr>
          <w:shd w:val="clear" w:color="auto" w:fill="FFFFFF"/>
        </w:rPr>
        <w:t>сортировать</w:t>
      </w:r>
      <w:r w:rsidR="000111BD">
        <w:rPr>
          <w:shd w:val="clear" w:color="auto" w:fill="FFFFFF"/>
        </w:rPr>
        <w:t xml:space="preserve"> </w:t>
      </w:r>
      <w:r>
        <w:rPr>
          <w:shd w:val="clear" w:color="auto" w:fill="FFFFFF"/>
        </w:rPr>
        <w:t>полученные</w:t>
      </w:r>
      <w:r w:rsidR="000111BD">
        <w:rPr>
          <w:shd w:val="clear" w:color="auto" w:fill="FFFFFF"/>
        </w:rPr>
        <w:t xml:space="preserve"> </w:t>
      </w:r>
      <w:r>
        <w:rPr>
          <w:shd w:val="clear" w:color="auto" w:fill="FFFFFF"/>
        </w:rPr>
        <w:t>данные;</w:t>
      </w:r>
    </w:p>
    <w:p w14:paraId="41DE791B" w14:textId="2559643C" w:rsidR="00820F79" w:rsidRDefault="00820F79" w:rsidP="00820F79">
      <w:pPr>
        <w:pStyle w:val="-1"/>
        <w:rPr>
          <w:shd w:val="clear" w:color="auto" w:fill="FFFFFF"/>
        </w:rPr>
      </w:pPr>
      <w:r>
        <w:rPr>
          <w:shd w:val="clear" w:color="auto" w:fill="FFFFFF"/>
        </w:rPr>
        <w:t>Направление</w:t>
      </w:r>
      <w:r w:rsidR="000111BD">
        <w:rPr>
          <w:shd w:val="clear" w:color="auto" w:fill="FFFFFF"/>
        </w:rPr>
        <w:t xml:space="preserve"> </w:t>
      </w:r>
      <w:r>
        <w:rPr>
          <w:shd w:val="clear" w:color="auto" w:fill="FFFFFF"/>
        </w:rPr>
        <w:t>сортировки;</w:t>
      </w:r>
    </w:p>
    <w:p w14:paraId="5A0058FB" w14:textId="1156D348" w:rsidR="00820F79" w:rsidRDefault="00820F79" w:rsidP="00820F79">
      <w:pPr>
        <w:pStyle w:val="-1"/>
      </w:pPr>
      <w:r>
        <w:rPr>
          <w:shd w:val="clear" w:color="auto" w:fill="FFFFFF"/>
        </w:rPr>
        <w:t>Максимальный</w:t>
      </w:r>
      <w:r w:rsidR="000111BD">
        <w:rPr>
          <w:shd w:val="clear" w:color="auto" w:fill="FFFFFF"/>
        </w:rPr>
        <w:t xml:space="preserve"> </w:t>
      </w:r>
      <w:r>
        <w:rPr>
          <w:shd w:val="clear" w:color="auto" w:fill="FFFFFF"/>
        </w:rPr>
        <w:t>размер</w:t>
      </w:r>
      <w:r w:rsidR="000111BD">
        <w:rPr>
          <w:shd w:val="clear" w:color="auto" w:fill="FFFFFF"/>
        </w:rPr>
        <w:t xml:space="preserve"> </w:t>
      </w:r>
      <w:r>
        <w:rPr>
          <w:shd w:val="clear" w:color="auto" w:fill="FFFFFF"/>
        </w:rPr>
        <w:t>страницы.</w:t>
      </w:r>
    </w:p>
    <w:p w14:paraId="4AD70F29" w14:textId="271908CA" w:rsidR="007D7802" w:rsidRPr="009E62C1" w:rsidRDefault="00CD5484" w:rsidP="009E62C1">
      <w:pPr>
        <w:pStyle w:val="4-4"/>
      </w:pPr>
      <w:bookmarkStart w:id="321" w:name="_Ref66276918"/>
      <w:r w:rsidRPr="009E62C1">
        <w:t>Обеспечение</w:t>
      </w:r>
      <w:r w:rsidR="000111BD">
        <w:t xml:space="preserve"> </w:t>
      </w:r>
      <w:r w:rsidRPr="009E62C1">
        <w:t>возможности</w:t>
      </w:r>
      <w:r w:rsidR="000111BD">
        <w:t xml:space="preserve"> </w:t>
      </w:r>
      <w:r w:rsidRPr="009E62C1">
        <w:t>администрирования</w:t>
      </w:r>
      <w:r w:rsidR="000111BD">
        <w:t xml:space="preserve"> </w:t>
      </w:r>
      <w:r w:rsidRPr="009E62C1">
        <w:t>пользовательскими</w:t>
      </w:r>
      <w:r w:rsidR="000111BD">
        <w:t xml:space="preserve"> </w:t>
      </w:r>
      <w:r w:rsidRPr="009E62C1">
        <w:t>учетными</w:t>
      </w:r>
      <w:r w:rsidR="000111BD">
        <w:t xml:space="preserve"> </w:t>
      </w:r>
      <w:r w:rsidRPr="009E62C1">
        <w:t>данными</w:t>
      </w:r>
      <w:bookmarkEnd w:id="321"/>
    </w:p>
    <w:p w14:paraId="0F549D0F" w14:textId="52DC1619" w:rsidR="007D7802" w:rsidRDefault="007D7802" w:rsidP="00F13EB7">
      <w:pPr>
        <w:pStyle w:val="a3"/>
        <w:numPr>
          <w:ilvl w:val="0"/>
          <w:numId w:val="126"/>
        </w:numPr>
      </w:pPr>
      <w:r>
        <w:t>Предоставление</w:t>
      </w:r>
      <w:r w:rsidR="000111BD">
        <w:t xml:space="preserve"> </w:t>
      </w:r>
      <w:r>
        <w:t>информации</w:t>
      </w:r>
      <w:r w:rsidR="000111BD">
        <w:t xml:space="preserve"> </w:t>
      </w:r>
      <w:r>
        <w:t>о</w:t>
      </w:r>
      <w:r w:rsidR="000111BD">
        <w:t xml:space="preserve"> </w:t>
      </w:r>
      <w:r>
        <w:t>пользователях,</w:t>
      </w:r>
      <w:r w:rsidR="000111BD">
        <w:t xml:space="preserve"> </w:t>
      </w:r>
      <w:r>
        <w:t>подходящих</w:t>
      </w:r>
      <w:r w:rsidR="000111BD">
        <w:t xml:space="preserve"> </w:t>
      </w:r>
      <w:r>
        <w:t>под</w:t>
      </w:r>
      <w:r w:rsidR="000111BD">
        <w:t xml:space="preserve"> </w:t>
      </w:r>
      <w:r>
        <w:t>условия</w:t>
      </w:r>
      <w:r w:rsidR="000111BD">
        <w:t xml:space="preserve"> </w:t>
      </w:r>
      <w:r>
        <w:t>поиска.</w:t>
      </w:r>
    </w:p>
    <w:p w14:paraId="30AE2DBE" w14:textId="6EC172B1" w:rsidR="00B6016B" w:rsidRDefault="00971FB8" w:rsidP="00B6016B">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rsidRPr="006F0D11">
        <w:t>получения</w:t>
      </w:r>
      <w:r w:rsidR="000111BD">
        <w:t xml:space="preserve"> </w:t>
      </w:r>
      <w:r w:rsidRPr="006F0D11">
        <w:t>(поиска)</w:t>
      </w:r>
      <w:r w:rsidR="000111BD">
        <w:t xml:space="preserve"> </w:t>
      </w:r>
      <w:r>
        <w:t>информации</w:t>
      </w:r>
      <w:r w:rsidR="000111BD">
        <w:t xml:space="preserve"> </w:t>
      </w:r>
      <w:r>
        <w:t>о</w:t>
      </w:r>
      <w:r w:rsidR="000111BD">
        <w:t xml:space="preserve"> </w:t>
      </w:r>
      <w:r>
        <w:t>пользователях,</w:t>
      </w:r>
      <w:r w:rsidR="000111BD">
        <w:t xml:space="preserve"> </w:t>
      </w:r>
      <w:r>
        <w:t>подходящих</w:t>
      </w:r>
      <w:r w:rsidR="000111BD">
        <w:t xml:space="preserve"> </w:t>
      </w:r>
      <w:r>
        <w:t>под</w:t>
      </w:r>
      <w:r w:rsidR="000111BD">
        <w:t xml:space="preserve"> </w:t>
      </w:r>
      <w:r>
        <w:t>условия</w:t>
      </w:r>
      <w:r w:rsidR="000111BD">
        <w:t xml:space="preserve"> </w:t>
      </w:r>
      <w:r>
        <w:t>поиска,</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78EB18BE" w14:textId="50F4242C" w:rsidR="00971FB8" w:rsidRDefault="00BB064F" w:rsidP="00BB064F">
      <w:pPr>
        <w:pStyle w:val="-1"/>
      </w:pPr>
      <w:r>
        <w:t>Идентификатор</w:t>
      </w:r>
      <w:r w:rsidR="000111BD">
        <w:t xml:space="preserve"> </w:t>
      </w:r>
      <w:r w:rsidR="00971FB8">
        <w:t>пользователя</w:t>
      </w:r>
      <w:r w:rsidR="000111BD">
        <w:t xml:space="preserve"> </w:t>
      </w:r>
      <w:r w:rsidR="00971FB8">
        <w:t>в</w:t>
      </w:r>
      <w:r w:rsidR="000111BD">
        <w:t xml:space="preserve"> </w:t>
      </w:r>
      <w:r w:rsidR="00971FB8">
        <w:t>ЕМИАС</w:t>
      </w:r>
      <w:r>
        <w:t>;</w:t>
      </w:r>
    </w:p>
    <w:p w14:paraId="6E212CE1" w14:textId="00DEC374" w:rsidR="00971FB8" w:rsidRDefault="00971FB8" w:rsidP="00BB064F">
      <w:pPr>
        <w:pStyle w:val="-1"/>
      </w:pPr>
      <w:r>
        <w:t>Логин</w:t>
      </w:r>
      <w:r w:rsidR="000111BD">
        <w:t xml:space="preserve"> </w:t>
      </w:r>
      <w:r>
        <w:t>пользователя</w:t>
      </w:r>
      <w:r w:rsidR="00BB064F">
        <w:t>;</w:t>
      </w:r>
    </w:p>
    <w:p w14:paraId="09C39752" w14:textId="0F0E0F91" w:rsidR="00971FB8" w:rsidRDefault="00971FB8" w:rsidP="00BB064F">
      <w:pPr>
        <w:pStyle w:val="-1"/>
      </w:pPr>
      <w:r>
        <w:t>Фамилия</w:t>
      </w:r>
      <w:r w:rsidR="000111BD">
        <w:t xml:space="preserve"> </w:t>
      </w:r>
      <w:r>
        <w:t>пользователя</w:t>
      </w:r>
      <w:r w:rsidR="00BB064F">
        <w:t>;</w:t>
      </w:r>
    </w:p>
    <w:p w14:paraId="2F90E7B4" w14:textId="7578B8AF" w:rsidR="00971FB8" w:rsidRDefault="00971FB8" w:rsidP="00BB064F">
      <w:pPr>
        <w:pStyle w:val="-1"/>
      </w:pPr>
      <w:r>
        <w:t>Имя</w:t>
      </w:r>
      <w:r w:rsidR="000111BD">
        <w:t xml:space="preserve"> </w:t>
      </w:r>
      <w:r>
        <w:t>пользователя</w:t>
      </w:r>
      <w:r w:rsidR="00BB064F">
        <w:t>;</w:t>
      </w:r>
    </w:p>
    <w:p w14:paraId="65159FBB" w14:textId="6D6CDD74" w:rsidR="00971FB8" w:rsidRDefault="00971FB8" w:rsidP="00BB064F">
      <w:pPr>
        <w:pStyle w:val="-1"/>
      </w:pPr>
      <w:r>
        <w:t>Отчество</w:t>
      </w:r>
      <w:r w:rsidR="000111BD">
        <w:t xml:space="preserve"> </w:t>
      </w:r>
      <w:r>
        <w:t>пользователя</w:t>
      </w:r>
      <w:r w:rsidR="00BB064F">
        <w:t>;</w:t>
      </w:r>
    </w:p>
    <w:p w14:paraId="099DC3BF" w14:textId="081DA202" w:rsidR="00971FB8" w:rsidRDefault="00971FB8" w:rsidP="00BB064F">
      <w:pPr>
        <w:pStyle w:val="-1"/>
      </w:pPr>
      <w:r>
        <w:t>Строка</w:t>
      </w:r>
      <w:r w:rsidR="000111BD">
        <w:t xml:space="preserve"> </w:t>
      </w:r>
      <w:r>
        <w:t>цифр</w:t>
      </w:r>
      <w:r w:rsidR="000111BD">
        <w:t xml:space="preserve"> </w:t>
      </w:r>
      <w:r>
        <w:t>без</w:t>
      </w:r>
      <w:r w:rsidR="000111BD">
        <w:t xml:space="preserve"> </w:t>
      </w:r>
      <w:r>
        <w:t>пробелов</w:t>
      </w:r>
      <w:r w:rsidR="00BB064F">
        <w:t>;</w:t>
      </w:r>
    </w:p>
    <w:p w14:paraId="046B1EB4" w14:textId="0BC44035" w:rsidR="00971FB8" w:rsidRDefault="00971FB8" w:rsidP="00BB064F">
      <w:pPr>
        <w:pStyle w:val="-1"/>
      </w:pPr>
      <w:r>
        <w:t>Список</w:t>
      </w:r>
      <w:r w:rsidR="000111BD">
        <w:t xml:space="preserve"> </w:t>
      </w:r>
      <w:r w:rsidR="00BB064F">
        <w:t>идентификаторов</w:t>
      </w:r>
      <w:r w:rsidR="000111BD">
        <w:t xml:space="preserve"> </w:t>
      </w:r>
      <w:r>
        <w:t>МУ</w:t>
      </w:r>
      <w:r w:rsidR="00BB064F">
        <w:t>;</w:t>
      </w:r>
    </w:p>
    <w:p w14:paraId="1C85883B" w14:textId="41BF1543" w:rsidR="00971FB8" w:rsidRDefault="00971FB8" w:rsidP="00BB064F">
      <w:pPr>
        <w:pStyle w:val="-1"/>
      </w:pPr>
      <w:r>
        <w:t>Список</w:t>
      </w:r>
      <w:r w:rsidR="000111BD">
        <w:t xml:space="preserve"> </w:t>
      </w:r>
      <w:r>
        <w:t>кодов</w:t>
      </w:r>
      <w:r w:rsidR="000111BD">
        <w:t xml:space="preserve"> </w:t>
      </w:r>
      <w:r>
        <w:t>ролей</w:t>
      </w:r>
      <w:r w:rsidR="00BB064F">
        <w:t>;</w:t>
      </w:r>
    </w:p>
    <w:p w14:paraId="49C7F2AF" w14:textId="03845407" w:rsidR="00971FB8" w:rsidRDefault="00BB064F" w:rsidP="00BB064F">
      <w:pPr>
        <w:pStyle w:val="-1"/>
      </w:pPr>
      <w:r>
        <w:t>Идентификатор</w:t>
      </w:r>
      <w:r w:rsidR="000111BD">
        <w:t xml:space="preserve"> </w:t>
      </w:r>
      <w:r w:rsidR="00971FB8">
        <w:t>медицинской</w:t>
      </w:r>
      <w:r w:rsidR="000111BD">
        <w:t xml:space="preserve"> </w:t>
      </w:r>
      <w:r w:rsidR="00971FB8">
        <w:t>специальности</w:t>
      </w:r>
      <w:r>
        <w:t>;</w:t>
      </w:r>
    </w:p>
    <w:p w14:paraId="16B606B5" w14:textId="6D2E7AF1" w:rsidR="00971FB8" w:rsidRDefault="00971FB8" w:rsidP="00BB064F">
      <w:pPr>
        <w:pStyle w:val="-1"/>
      </w:pPr>
      <w:r>
        <w:t>Параметры</w:t>
      </w:r>
      <w:r w:rsidR="000111BD">
        <w:t xml:space="preserve"> </w:t>
      </w:r>
      <w:r>
        <w:t>сортировки</w:t>
      </w:r>
      <w:r w:rsidR="000111BD">
        <w:t xml:space="preserve"> </w:t>
      </w:r>
      <w:r>
        <w:t>результата</w:t>
      </w:r>
      <w:r w:rsidR="00BB064F">
        <w:t>;</w:t>
      </w:r>
    </w:p>
    <w:p w14:paraId="7F9DFAE5" w14:textId="4A9BA276" w:rsidR="00971FB8" w:rsidRDefault="00971FB8" w:rsidP="00BB064F">
      <w:pPr>
        <w:pStyle w:val="-1"/>
      </w:pPr>
      <w:r>
        <w:t>Поле,</w:t>
      </w:r>
      <w:r w:rsidR="000111BD">
        <w:t xml:space="preserve"> </w:t>
      </w:r>
      <w:r>
        <w:t>по</w:t>
      </w:r>
      <w:r w:rsidR="000111BD">
        <w:t xml:space="preserve"> </w:t>
      </w:r>
      <w:r>
        <w:t>которому</w:t>
      </w:r>
      <w:r w:rsidR="000111BD">
        <w:t xml:space="preserve"> </w:t>
      </w:r>
      <w:r>
        <w:t>следует</w:t>
      </w:r>
      <w:r w:rsidR="000111BD">
        <w:t xml:space="preserve"> </w:t>
      </w:r>
      <w:r>
        <w:t>сортировать</w:t>
      </w:r>
      <w:r w:rsidR="000111BD">
        <w:t xml:space="preserve"> </w:t>
      </w:r>
      <w:r>
        <w:t>полученные</w:t>
      </w:r>
      <w:r w:rsidR="000111BD">
        <w:t xml:space="preserve"> </w:t>
      </w:r>
      <w:r>
        <w:t>данные</w:t>
      </w:r>
      <w:r w:rsidR="00BB064F">
        <w:t>;</w:t>
      </w:r>
    </w:p>
    <w:p w14:paraId="45956C88" w14:textId="5591F30E" w:rsidR="00971FB8" w:rsidRDefault="00971FB8" w:rsidP="00BB064F">
      <w:pPr>
        <w:pStyle w:val="-1"/>
      </w:pPr>
      <w:r>
        <w:t>Направление</w:t>
      </w:r>
      <w:r w:rsidR="000111BD">
        <w:t xml:space="preserve"> </w:t>
      </w:r>
      <w:r>
        <w:t>сортировки</w:t>
      </w:r>
      <w:r w:rsidR="00BB064F">
        <w:t>;</w:t>
      </w:r>
    </w:p>
    <w:p w14:paraId="10717899" w14:textId="7C4CD716" w:rsidR="00971FB8" w:rsidRDefault="00971FB8" w:rsidP="00BB064F">
      <w:pPr>
        <w:pStyle w:val="-1"/>
      </w:pPr>
      <w:r>
        <w:t>Максимальный</w:t>
      </w:r>
      <w:r w:rsidR="000111BD">
        <w:t xml:space="preserve"> </w:t>
      </w:r>
      <w:r>
        <w:t>размер</w:t>
      </w:r>
      <w:r w:rsidR="000111BD">
        <w:t xml:space="preserve"> </w:t>
      </w:r>
      <w:r>
        <w:t>страницы</w:t>
      </w:r>
      <w:r w:rsidR="00BB064F">
        <w:t>.</w:t>
      </w:r>
    </w:p>
    <w:p w14:paraId="3C1A05E4" w14:textId="0D39A110" w:rsidR="007D7802" w:rsidRDefault="007D7802" w:rsidP="00CD5484">
      <w:pPr>
        <w:pStyle w:val="a3"/>
      </w:pPr>
      <w:r>
        <w:t>Предоставление</w:t>
      </w:r>
      <w:r w:rsidR="000111BD">
        <w:t xml:space="preserve"> </w:t>
      </w:r>
      <w:r>
        <w:t>информации</w:t>
      </w:r>
      <w:r w:rsidR="000111BD">
        <w:t xml:space="preserve"> </w:t>
      </w:r>
      <w:r>
        <w:t>о</w:t>
      </w:r>
      <w:r w:rsidR="000111BD">
        <w:t xml:space="preserve"> </w:t>
      </w:r>
      <w:r>
        <w:t>полномочиях</w:t>
      </w:r>
      <w:r w:rsidR="000111BD">
        <w:t xml:space="preserve"> </w:t>
      </w:r>
      <w:r>
        <w:t>пользователя</w:t>
      </w:r>
      <w:r w:rsidR="000111BD">
        <w:t xml:space="preserve"> </w:t>
      </w:r>
      <w:r>
        <w:t>в</w:t>
      </w:r>
      <w:r w:rsidR="000111BD">
        <w:t xml:space="preserve"> </w:t>
      </w:r>
      <w:r>
        <w:t>указанной</w:t>
      </w:r>
      <w:r w:rsidR="000111BD">
        <w:t xml:space="preserve"> </w:t>
      </w:r>
      <w:r>
        <w:t>роли</w:t>
      </w:r>
      <w:r w:rsidR="000111BD">
        <w:t xml:space="preserve"> </w:t>
      </w:r>
      <w:r>
        <w:t>и</w:t>
      </w:r>
      <w:r w:rsidR="000111BD">
        <w:t xml:space="preserve"> </w:t>
      </w:r>
      <w:r>
        <w:t>указанном</w:t>
      </w:r>
      <w:r w:rsidR="000111BD">
        <w:t xml:space="preserve"> </w:t>
      </w:r>
      <w:r>
        <w:t>МУ.</w:t>
      </w:r>
    </w:p>
    <w:p w14:paraId="3AC63BC6" w14:textId="2BA77032" w:rsidR="00BB064F" w:rsidRDefault="00BB064F" w:rsidP="00FC28AF">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rsidRPr="006F0D11">
        <w:t>получения</w:t>
      </w:r>
      <w:r w:rsidR="000111BD">
        <w:t xml:space="preserve"> </w:t>
      </w:r>
      <w:r w:rsidRPr="006F0D11">
        <w:t>(поиска)</w:t>
      </w:r>
      <w:r w:rsidR="000111BD">
        <w:t xml:space="preserve"> </w:t>
      </w:r>
      <w:r>
        <w:t>информации</w:t>
      </w:r>
      <w:r w:rsidR="000111BD">
        <w:t xml:space="preserve"> </w:t>
      </w:r>
      <w:r>
        <w:t>о</w:t>
      </w:r>
      <w:r w:rsidR="000111BD">
        <w:t xml:space="preserve"> </w:t>
      </w:r>
      <w:r>
        <w:t>полномочиях</w:t>
      </w:r>
      <w:r w:rsidR="000111BD">
        <w:t xml:space="preserve"> </w:t>
      </w:r>
      <w:r>
        <w:t>пользователя</w:t>
      </w:r>
      <w:r w:rsidR="000111BD">
        <w:t xml:space="preserve"> </w:t>
      </w:r>
      <w:r>
        <w:t>в</w:t>
      </w:r>
      <w:r w:rsidR="000111BD">
        <w:t xml:space="preserve"> </w:t>
      </w:r>
      <w:r>
        <w:t>указанной</w:t>
      </w:r>
      <w:r w:rsidR="000111BD">
        <w:t xml:space="preserve"> </w:t>
      </w:r>
      <w:r>
        <w:t>роли</w:t>
      </w:r>
      <w:r w:rsidR="000111BD">
        <w:t xml:space="preserve"> </w:t>
      </w:r>
      <w:r>
        <w:t>и</w:t>
      </w:r>
      <w:r w:rsidR="000111BD">
        <w:t xml:space="preserve"> </w:t>
      </w:r>
      <w:r>
        <w:t>указанном</w:t>
      </w:r>
      <w:r w:rsidR="000111BD">
        <w:t xml:space="preserve"> </w:t>
      </w:r>
      <w:r>
        <w:t>МУ</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339FDCEA" w14:textId="68724684" w:rsidR="00FC28AF" w:rsidRDefault="00FC28AF" w:rsidP="00FC28AF">
      <w:pPr>
        <w:pStyle w:val="-1"/>
      </w:pPr>
      <w:r>
        <w:t>ИД</w:t>
      </w:r>
      <w:r w:rsidR="000111BD">
        <w:t xml:space="preserve"> </w:t>
      </w:r>
      <w:r>
        <w:t>пользователя</w:t>
      </w:r>
      <w:r w:rsidR="000111BD">
        <w:t xml:space="preserve"> </w:t>
      </w:r>
      <w:r>
        <w:t>в</w:t>
      </w:r>
      <w:r w:rsidR="000111BD">
        <w:t xml:space="preserve"> </w:t>
      </w:r>
      <w:r>
        <w:t>ЕМИАС;</w:t>
      </w:r>
    </w:p>
    <w:p w14:paraId="16EADC78" w14:textId="6B15A517" w:rsidR="00FC28AF" w:rsidRDefault="00FC28AF" w:rsidP="00FC28AF">
      <w:pPr>
        <w:pStyle w:val="-1"/>
      </w:pPr>
      <w:r>
        <w:t>Код</w:t>
      </w:r>
      <w:r w:rsidR="000111BD">
        <w:t xml:space="preserve"> </w:t>
      </w:r>
      <w:r>
        <w:t>роли;</w:t>
      </w:r>
    </w:p>
    <w:p w14:paraId="4B18AACE" w14:textId="0ADA2D93" w:rsidR="00FC28AF" w:rsidRDefault="00FC28AF" w:rsidP="00FC28AF">
      <w:pPr>
        <w:pStyle w:val="-1"/>
      </w:pPr>
      <w:r>
        <w:t>Идентификатор</w:t>
      </w:r>
      <w:r w:rsidR="000111BD">
        <w:t xml:space="preserve"> </w:t>
      </w:r>
      <w:r>
        <w:t>МУ;</w:t>
      </w:r>
    </w:p>
    <w:p w14:paraId="0C5D780E" w14:textId="320264D2" w:rsidR="00FC28AF" w:rsidRDefault="00FC28AF" w:rsidP="00FC28AF">
      <w:pPr>
        <w:pStyle w:val="-1"/>
      </w:pPr>
      <w:r>
        <w:t>Параметры</w:t>
      </w:r>
      <w:r w:rsidR="000111BD">
        <w:t xml:space="preserve"> </w:t>
      </w:r>
      <w:r>
        <w:t>сортировки</w:t>
      </w:r>
      <w:r w:rsidR="000111BD">
        <w:t xml:space="preserve"> </w:t>
      </w:r>
      <w:r>
        <w:t>результата;</w:t>
      </w:r>
    </w:p>
    <w:p w14:paraId="3B254139" w14:textId="0E7A5D64" w:rsidR="00FC28AF" w:rsidRDefault="00FC28AF" w:rsidP="00FC28AF">
      <w:pPr>
        <w:pStyle w:val="-1"/>
      </w:pPr>
      <w:r>
        <w:t>Поле,</w:t>
      </w:r>
      <w:r w:rsidR="000111BD">
        <w:t xml:space="preserve"> </w:t>
      </w:r>
      <w:r>
        <w:t>по</w:t>
      </w:r>
      <w:r w:rsidR="000111BD">
        <w:t xml:space="preserve"> </w:t>
      </w:r>
      <w:r>
        <w:t>которому</w:t>
      </w:r>
      <w:r w:rsidR="000111BD">
        <w:t xml:space="preserve"> </w:t>
      </w:r>
      <w:r>
        <w:t>следует</w:t>
      </w:r>
      <w:r w:rsidR="000111BD">
        <w:t xml:space="preserve"> </w:t>
      </w:r>
      <w:r>
        <w:t>сортировать</w:t>
      </w:r>
      <w:r w:rsidR="000111BD">
        <w:t xml:space="preserve"> </w:t>
      </w:r>
      <w:r>
        <w:t>полученные</w:t>
      </w:r>
      <w:r w:rsidR="000111BD">
        <w:t xml:space="preserve"> </w:t>
      </w:r>
      <w:r>
        <w:t>данные;</w:t>
      </w:r>
    </w:p>
    <w:p w14:paraId="13E57ED2" w14:textId="265DDA9E" w:rsidR="00FC28AF" w:rsidRDefault="00FC28AF" w:rsidP="00FC28AF">
      <w:pPr>
        <w:pStyle w:val="-1"/>
      </w:pPr>
      <w:r>
        <w:t>Направление</w:t>
      </w:r>
      <w:r w:rsidR="000111BD">
        <w:t xml:space="preserve"> </w:t>
      </w:r>
      <w:r>
        <w:t>сортировки;</w:t>
      </w:r>
    </w:p>
    <w:p w14:paraId="663F016C" w14:textId="25B37CE4" w:rsidR="00FC28AF" w:rsidRDefault="00FC28AF" w:rsidP="00FC28AF">
      <w:pPr>
        <w:pStyle w:val="-1"/>
      </w:pPr>
      <w:r>
        <w:t>Максимальный</w:t>
      </w:r>
      <w:r w:rsidR="000111BD">
        <w:t xml:space="preserve"> </w:t>
      </w:r>
      <w:r>
        <w:t>размер</w:t>
      </w:r>
      <w:r w:rsidR="000111BD">
        <w:t xml:space="preserve"> </w:t>
      </w:r>
      <w:r>
        <w:t>страницы.</w:t>
      </w:r>
    </w:p>
    <w:p w14:paraId="4D60D392" w14:textId="5A0AFF38" w:rsidR="007D7802" w:rsidRDefault="007D7802" w:rsidP="00CD5484">
      <w:pPr>
        <w:pStyle w:val="a3"/>
      </w:pPr>
      <w:r>
        <w:t>Добавление</w:t>
      </w:r>
      <w:r w:rsidR="000111BD">
        <w:t xml:space="preserve"> </w:t>
      </w:r>
      <w:r>
        <w:t>пользователю</w:t>
      </w:r>
      <w:r w:rsidR="000111BD">
        <w:t xml:space="preserve"> </w:t>
      </w:r>
      <w:r>
        <w:t>в</w:t>
      </w:r>
      <w:r w:rsidR="000111BD">
        <w:t xml:space="preserve"> </w:t>
      </w:r>
      <w:r>
        <w:t>указанном</w:t>
      </w:r>
      <w:r w:rsidR="000111BD">
        <w:t xml:space="preserve"> </w:t>
      </w:r>
      <w:r>
        <w:t>МУ</w:t>
      </w:r>
      <w:r w:rsidR="000111BD">
        <w:t xml:space="preserve"> </w:t>
      </w:r>
      <w:r>
        <w:t>дополнительную</w:t>
      </w:r>
      <w:r w:rsidR="000111BD">
        <w:t xml:space="preserve"> </w:t>
      </w:r>
      <w:r>
        <w:t>роль.</w:t>
      </w:r>
    </w:p>
    <w:p w14:paraId="395EF0FE" w14:textId="66332640" w:rsidR="00FC28AF" w:rsidRDefault="00FC28AF" w:rsidP="00FC28AF">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добавления</w:t>
      </w:r>
      <w:r w:rsidR="000111BD">
        <w:t xml:space="preserve"> </w:t>
      </w:r>
      <w:r>
        <w:t>пользователю</w:t>
      </w:r>
      <w:r w:rsidR="000111BD">
        <w:t xml:space="preserve"> </w:t>
      </w:r>
      <w:r>
        <w:t>в</w:t>
      </w:r>
      <w:r w:rsidR="000111BD">
        <w:t xml:space="preserve"> </w:t>
      </w:r>
      <w:r>
        <w:t>указанном</w:t>
      </w:r>
      <w:r w:rsidR="000111BD">
        <w:t xml:space="preserve"> </w:t>
      </w:r>
      <w:r>
        <w:t>МУ</w:t>
      </w:r>
      <w:r w:rsidR="000111BD">
        <w:t xml:space="preserve"> </w:t>
      </w:r>
      <w:r>
        <w:t>дополнительную</w:t>
      </w:r>
      <w:r w:rsidR="000111BD">
        <w:t xml:space="preserve"> </w:t>
      </w:r>
      <w:r>
        <w:t>роль</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64EAC415" w14:textId="337689E7" w:rsidR="00FC28AF" w:rsidRDefault="007F69FA" w:rsidP="00FC28AF">
      <w:pPr>
        <w:pStyle w:val="-1"/>
      </w:pPr>
      <w:r>
        <w:t>Идентификатор</w:t>
      </w:r>
      <w:r w:rsidR="000111BD">
        <w:t xml:space="preserve"> </w:t>
      </w:r>
      <w:r w:rsidR="00FC28AF">
        <w:t>пользователя</w:t>
      </w:r>
      <w:r w:rsidR="000111BD">
        <w:t xml:space="preserve"> </w:t>
      </w:r>
      <w:r w:rsidR="00FC28AF">
        <w:t>в</w:t>
      </w:r>
      <w:r w:rsidR="000111BD">
        <w:t xml:space="preserve"> </w:t>
      </w:r>
      <w:r w:rsidR="00FC28AF">
        <w:t>ЕМИАС;</w:t>
      </w:r>
    </w:p>
    <w:p w14:paraId="1D7155CA" w14:textId="264932AE" w:rsidR="00FC28AF" w:rsidRDefault="007F69FA" w:rsidP="00FC28AF">
      <w:pPr>
        <w:pStyle w:val="-1"/>
      </w:pPr>
      <w:r>
        <w:t>Идентификатор</w:t>
      </w:r>
      <w:r w:rsidR="000111BD">
        <w:t xml:space="preserve"> </w:t>
      </w:r>
      <w:r w:rsidR="00FC28AF">
        <w:t>роли;</w:t>
      </w:r>
    </w:p>
    <w:p w14:paraId="1FF4D909" w14:textId="5C1BA8D1" w:rsidR="00FC28AF" w:rsidRDefault="007F69FA" w:rsidP="00FC28AF">
      <w:pPr>
        <w:pStyle w:val="-1"/>
      </w:pPr>
      <w:r>
        <w:t>Идентификатор</w:t>
      </w:r>
      <w:r w:rsidR="000111BD">
        <w:t xml:space="preserve"> </w:t>
      </w:r>
      <w:r w:rsidR="00FC28AF">
        <w:t>МУ,</w:t>
      </w:r>
      <w:r w:rsidR="000111BD">
        <w:t xml:space="preserve"> </w:t>
      </w:r>
      <w:r w:rsidR="00FC28AF">
        <w:t>не</w:t>
      </w:r>
      <w:r w:rsidR="000111BD">
        <w:t xml:space="preserve"> </w:t>
      </w:r>
      <w:r w:rsidR="00FC28AF">
        <w:t>заполняется</w:t>
      </w:r>
      <w:r w:rsidR="000111BD">
        <w:t xml:space="preserve"> </w:t>
      </w:r>
      <w:r w:rsidR="00FC28AF">
        <w:t>при</w:t>
      </w:r>
      <w:r w:rsidR="000111BD">
        <w:t xml:space="preserve"> </w:t>
      </w:r>
      <w:r w:rsidR="00FC28AF">
        <w:t>добавлении</w:t>
      </w:r>
      <w:r w:rsidR="000111BD">
        <w:t xml:space="preserve"> </w:t>
      </w:r>
      <w:r w:rsidR="00FC28AF">
        <w:t>общесистемной</w:t>
      </w:r>
      <w:r w:rsidR="000111BD">
        <w:t xml:space="preserve"> </w:t>
      </w:r>
      <w:r w:rsidR="00FC28AF">
        <w:t>роли;</w:t>
      </w:r>
    </w:p>
    <w:p w14:paraId="653866AB" w14:textId="67613CF0" w:rsidR="00FC28AF" w:rsidRDefault="00FC28AF" w:rsidP="00FC28AF">
      <w:pPr>
        <w:pStyle w:val="-1"/>
      </w:pPr>
      <w:r>
        <w:t>Дополнительные</w:t>
      </w:r>
      <w:r w:rsidR="000111BD">
        <w:t xml:space="preserve"> </w:t>
      </w:r>
      <w:r>
        <w:t>параметры</w:t>
      </w:r>
      <w:r w:rsidR="000111BD">
        <w:t xml:space="preserve"> </w:t>
      </w:r>
      <w:r>
        <w:t>вызова</w:t>
      </w:r>
      <w:r w:rsidR="000111BD">
        <w:t xml:space="preserve"> </w:t>
      </w:r>
      <w:r>
        <w:t>операции.</w:t>
      </w:r>
    </w:p>
    <w:p w14:paraId="16A1566B" w14:textId="704C8161" w:rsidR="007D7802" w:rsidRDefault="007D7802" w:rsidP="00CD5484">
      <w:pPr>
        <w:pStyle w:val="a3"/>
      </w:pPr>
      <w:r>
        <w:t>Исключение</w:t>
      </w:r>
      <w:r w:rsidR="000111BD">
        <w:t xml:space="preserve"> </w:t>
      </w:r>
      <w:r>
        <w:t>пользователя</w:t>
      </w:r>
      <w:r w:rsidR="000111BD">
        <w:t xml:space="preserve"> </w:t>
      </w:r>
      <w:r>
        <w:t>из</w:t>
      </w:r>
      <w:r w:rsidR="000111BD">
        <w:t xml:space="preserve"> </w:t>
      </w:r>
      <w:r>
        <w:t>указанной</w:t>
      </w:r>
      <w:r w:rsidR="000111BD">
        <w:t xml:space="preserve"> </w:t>
      </w:r>
      <w:r>
        <w:t>роли.</w:t>
      </w:r>
    </w:p>
    <w:p w14:paraId="61D39D1D" w14:textId="6EBAE5A3" w:rsidR="00FC28AF" w:rsidRDefault="007F69FA" w:rsidP="00FC28AF">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исключения</w:t>
      </w:r>
      <w:r w:rsidR="000111BD">
        <w:t xml:space="preserve"> </w:t>
      </w:r>
      <w:r>
        <w:t>пользователя</w:t>
      </w:r>
      <w:r w:rsidR="000111BD">
        <w:t xml:space="preserve"> </w:t>
      </w:r>
      <w:r>
        <w:t>из</w:t>
      </w:r>
      <w:r w:rsidR="000111BD">
        <w:t xml:space="preserve"> </w:t>
      </w:r>
      <w:r>
        <w:t>указанной</w:t>
      </w:r>
      <w:r w:rsidR="000111BD">
        <w:t xml:space="preserve"> </w:t>
      </w:r>
      <w:r>
        <w:t>роли</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2C670A9A" w14:textId="6255DB65" w:rsidR="007F69FA" w:rsidRPr="007F69FA" w:rsidRDefault="007F69FA" w:rsidP="007F69FA">
      <w:pPr>
        <w:pStyle w:val="-1"/>
      </w:pPr>
      <w:r>
        <w:t>Идентификатор</w:t>
      </w:r>
      <w:r w:rsidR="000111BD">
        <w:t xml:space="preserve"> </w:t>
      </w:r>
      <w:r w:rsidRPr="007F69FA">
        <w:t>пользователя</w:t>
      </w:r>
      <w:r w:rsidR="000111BD">
        <w:t xml:space="preserve"> </w:t>
      </w:r>
      <w:r w:rsidRPr="007F69FA">
        <w:t>в</w:t>
      </w:r>
      <w:r w:rsidR="000111BD">
        <w:t xml:space="preserve"> </w:t>
      </w:r>
      <w:r w:rsidRPr="007F69FA">
        <w:t>ЕМИАС;</w:t>
      </w:r>
    </w:p>
    <w:p w14:paraId="080E8479" w14:textId="1A5B401B" w:rsidR="007F69FA" w:rsidRPr="007F69FA" w:rsidRDefault="007F69FA" w:rsidP="007F69FA">
      <w:pPr>
        <w:pStyle w:val="-1"/>
      </w:pPr>
      <w:r>
        <w:t>Идентификатор</w:t>
      </w:r>
      <w:r w:rsidR="000111BD">
        <w:t xml:space="preserve"> </w:t>
      </w:r>
      <w:r w:rsidRPr="007F69FA">
        <w:t>роли;</w:t>
      </w:r>
    </w:p>
    <w:p w14:paraId="2FFCD739" w14:textId="3CBFC171" w:rsidR="007F69FA" w:rsidRPr="007F69FA" w:rsidRDefault="007F69FA" w:rsidP="007F69FA">
      <w:pPr>
        <w:pStyle w:val="-1"/>
      </w:pPr>
      <w:r>
        <w:t>Идентификатор</w:t>
      </w:r>
      <w:r w:rsidR="000111BD">
        <w:t xml:space="preserve"> </w:t>
      </w:r>
      <w:r w:rsidRPr="007F69FA">
        <w:t>МУ.</w:t>
      </w:r>
    </w:p>
    <w:p w14:paraId="467CFA32" w14:textId="65013C50" w:rsidR="007D7802" w:rsidRDefault="007D7802" w:rsidP="00CD5484">
      <w:pPr>
        <w:pStyle w:val="a3"/>
      </w:pPr>
      <w:r>
        <w:t>Предоставление</w:t>
      </w:r>
      <w:r w:rsidR="000111BD">
        <w:t xml:space="preserve"> </w:t>
      </w:r>
      <w:r>
        <w:t>списка</w:t>
      </w:r>
      <w:r w:rsidR="000111BD">
        <w:t xml:space="preserve"> </w:t>
      </w:r>
      <w:r>
        <w:t>зарегистрированных</w:t>
      </w:r>
      <w:r w:rsidR="000111BD">
        <w:t xml:space="preserve"> </w:t>
      </w:r>
      <w:r>
        <w:t>ролей.</w:t>
      </w:r>
    </w:p>
    <w:p w14:paraId="3C8E4D6F" w14:textId="30613B03" w:rsidR="007F69FA" w:rsidRDefault="007F69FA" w:rsidP="007F69FA">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rsidRPr="006F0D11">
        <w:t>получения</w:t>
      </w:r>
      <w:r w:rsidR="000111BD">
        <w:t xml:space="preserve"> </w:t>
      </w:r>
      <w:r w:rsidRPr="006F0D11">
        <w:t>(поиска)</w:t>
      </w:r>
      <w:r w:rsidR="000111BD">
        <w:t xml:space="preserve"> </w:t>
      </w:r>
      <w:r>
        <w:t>списка</w:t>
      </w:r>
      <w:r w:rsidR="000111BD">
        <w:t xml:space="preserve"> </w:t>
      </w:r>
      <w:r>
        <w:t>зарегистрированных</w:t>
      </w:r>
      <w:r w:rsidR="000111BD">
        <w:t xml:space="preserve"> </w:t>
      </w:r>
      <w:r>
        <w:t>ролей</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7A26101B" w14:textId="2E9B9485" w:rsidR="007F69FA" w:rsidRDefault="007F69FA" w:rsidP="002B3635">
      <w:pPr>
        <w:pStyle w:val="-1"/>
      </w:pPr>
      <w:r>
        <w:t>Код</w:t>
      </w:r>
      <w:r w:rsidR="000111BD">
        <w:t xml:space="preserve"> </w:t>
      </w:r>
      <w:r>
        <w:t>роли</w:t>
      </w:r>
      <w:r w:rsidR="002B3635">
        <w:t>;</w:t>
      </w:r>
    </w:p>
    <w:p w14:paraId="2144CF5A" w14:textId="458A1648" w:rsidR="007F69FA" w:rsidRDefault="007F69FA" w:rsidP="002B3635">
      <w:pPr>
        <w:pStyle w:val="-1"/>
      </w:pPr>
      <w:r>
        <w:t>Часть</w:t>
      </w:r>
      <w:r w:rsidR="000111BD">
        <w:t xml:space="preserve"> </w:t>
      </w:r>
      <w:r>
        <w:t>названия</w:t>
      </w:r>
      <w:r w:rsidR="000111BD">
        <w:t xml:space="preserve"> </w:t>
      </w:r>
      <w:r>
        <w:t>роли</w:t>
      </w:r>
      <w:r w:rsidR="002B3635">
        <w:t>;</w:t>
      </w:r>
    </w:p>
    <w:p w14:paraId="67D366C4" w14:textId="6820A247" w:rsidR="007F69FA" w:rsidRDefault="002B3635" w:rsidP="002B3635">
      <w:pPr>
        <w:pStyle w:val="-1"/>
      </w:pPr>
      <w:r>
        <w:t>Идентификатор</w:t>
      </w:r>
      <w:r w:rsidR="000111BD">
        <w:t xml:space="preserve"> </w:t>
      </w:r>
      <w:r w:rsidR="007F69FA">
        <w:t>полномочия</w:t>
      </w:r>
      <w:r>
        <w:t>;</w:t>
      </w:r>
    </w:p>
    <w:p w14:paraId="341A5A73" w14:textId="15E1A70A" w:rsidR="007F69FA" w:rsidRDefault="007F69FA" w:rsidP="002B3635">
      <w:pPr>
        <w:pStyle w:val="-1"/>
      </w:pPr>
      <w:r>
        <w:t>Параметры</w:t>
      </w:r>
      <w:r w:rsidR="000111BD">
        <w:t xml:space="preserve"> </w:t>
      </w:r>
      <w:r>
        <w:t>сортировки</w:t>
      </w:r>
      <w:r w:rsidR="000111BD">
        <w:t xml:space="preserve"> </w:t>
      </w:r>
      <w:r>
        <w:t>результата</w:t>
      </w:r>
      <w:r w:rsidR="002B3635">
        <w:t>;</w:t>
      </w:r>
    </w:p>
    <w:p w14:paraId="5FF7A052" w14:textId="344F8D0B" w:rsidR="007F69FA" w:rsidRDefault="007F69FA" w:rsidP="002B3635">
      <w:pPr>
        <w:pStyle w:val="-1"/>
      </w:pPr>
      <w:r>
        <w:t>Поле,</w:t>
      </w:r>
      <w:r w:rsidR="000111BD">
        <w:t xml:space="preserve"> </w:t>
      </w:r>
      <w:r>
        <w:t>по</w:t>
      </w:r>
      <w:r w:rsidR="000111BD">
        <w:t xml:space="preserve"> </w:t>
      </w:r>
      <w:r>
        <w:t>которому</w:t>
      </w:r>
      <w:r w:rsidR="000111BD">
        <w:t xml:space="preserve"> </w:t>
      </w:r>
      <w:r>
        <w:t>следует</w:t>
      </w:r>
      <w:r w:rsidR="000111BD">
        <w:t xml:space="preserve"> </w:t>
      </w:r>
      <w:r>
        <w:t>сортировать</w:t>
      </w:r>
      <w:r w:rsidR="000111BD">
        <w:t xml:space="preserve"> </w:t>
      </w:r>
      <w:r>
        <w:t>полученные</w:t>
      </w:r>
      <w:r w:rsidR="000111BD">
        <w:t xml:space="preserve"> </w:t>
      </w:r>
      <w:r>
        <w:t>данные</w:t>
      </w:r>
      <w:r w:rsidR="002B3635">
        <w:t>;</w:t>
      </w:r>
    </w:p>
    <w:p w14:paraId="11A0AF2A" w14:textId="153BCE0A" w:rsidR="007F69FA" w:rsidRDefault="007F69FA" w:rsidP="002B3635">
      <w:pPr>
        <w:pStyle w:val="-1"/>
      </w:pPr>
      <w:r>
        <w:t>Направление</w:t>
      </w:r>
      <w:r w:rsidR="000111BD">
        <w:t xml:space="preserve"> </w:t>
      </w:r>
      <w:r>
        <w:t>сортировки</w:t>
      </w:r>
      <w:r w:rsidR="002B3635">
        <w:t>;</w:t>
      </w:r>
    </w:p>
    <w:p w14:paraId="5C6C8BF6" w14:textId="15853901" w:rsidR="007F69FA" w:rsidRDefault="007F69FA" w:rsidP="002B3635">
      <w:pPr>
        <w:pStyle w:val="-1"/>
      </w:pPr>
      <w:r>
        <w:t>Максимальный</w:t>
      </w:r>
      <w:r w:rsidR="000111BD">
        <w:t xml:space="preserve"> </w:t>
      </w:r>
      <w:r>
        <w:t>размер</w:t>
      </w:r>
      <w:r w:rsidR="000111BD">
        <w:t xml:space="preserve"> </w:t>
      </w:r>
      <w:r>
        <w:t>страницы</w:t>
      </w:r>
      <w:r w:rsidR="002B3635">
        <w:t>.</w:t>
      </w:r>
    </w:p>
    <w:p w14:paraId="43973A43" w14:textId="749D6F58" w:rsidR="007D7802" w:rsidRDefault="007D7802" w:rsidP="00CD5484">
      <w:pPr>
        <w:pStyle w:val="a3"/>
      </w:pPr>
      <w:r>
        <w:t>Создание</w:t>
      </w:r>
      <w:r w:rsidR="000111BD">
        <w:t xml:space="preserve"> </w:t>
      </w:r>
      <w:r>
        <w:t>роли</w:t>
      </w:r>
      <w:r w:rsidR="000111BD">
        <w:t xml:space="preserve"> </w:t>
      </w:r>
      <w:r>
        <w:t>с</w:t>
      </w:r>
      <w:r w:rsidR="000111BD">
        <w:t xml:space="preserve"> </w:t>
      </w:r>
      <w:r>
        <w:t>указанными</w:t>
      </w:r>
      <w:r w:rsidR="000111BD">
        <w:t xml:space="preserve"> </w:t>
      </w:r>
      <w:r>
        <w:t>параметрами.</w:t>
      </w:r>
    </w:p>
    <w:p w14:paraId="08440004" w14:textId="5A8C08CF" w:rsidR="002B3635" w:rsidRDefault="002B3635" w:rsidP="002B3635">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создания</w:t>
      </w:r>
      <w:r w:rsidR="000111BD">
        <w:t xml:space="preserve"> </w:t>
      </w:r>
      <w:r>
        <w:t>роли</w:t>
      </w:r>
      <w:r w:rsidR="000111BD">
        <w:t xml:space="preserve"> </w:t>
      </w:r>
      <w:r>
        <w:t>с</w:t>
      </w:r>
      <w:r w:rsidR="000111BD">
        <w:t xml:space="preserve"> </w:t>
      </w:r>
      <w:r>
        <w:t>указанными</w:t>
      </w:r>
      <w:r w:rsidR="000111BD">
        <w:t xml:space="preserve"> </w:t>
      </w:r>
      <w:r>
        <w:t>параметрами</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529E0691" w14:textId="70120F5F" w:rsidR="002B3635" w:rsidRDefault="002B3635" w:rsidP="002B3635">
      <w:pPr>
        <w:pStyle w:val="-1"/>
      </w:pPr>
      <w:r>
        <w:t>Код</w:t>
      </w:r>
      <w:r w:rsidR="000111BD">
        <w:t xml:space="preserve"> </w:t>
      </w:r>
      <w:r>
        <w:t>роли;</w:t>
      </w:r>
    </w:p>
    <w:p w14:paraId="136ED6E6" w14:textId="7EE04325" w:rsidR="002B3635" w:rsidRDefault="002B3635" w:rsidP="002B3635">
      <w:pPr>
        <w:pStyle w:val="-1"/>
      </w:pPr>
      <w:r>
        <w:t>Название</w:t>
      </w:r>
      <w:r w:rsidR="000111BD">
        <w:t xml:space="preserve"> </w:t>
      </w:r>
      <w:r>
        <w:t>роли;</w:t>
      </w:r>
    </w:p>
    <w:p w14:paraId="1E36F073" w14:textId="34317EBC" w:rsidR="002B3635" w:rsidRDefault="002B3635" w:rsidP="002B3635">
      <w:pPr>
        <w:pStyle w:val="-1"/>
      </w:pPr>
      <w:r>
        <w:t>Является</w:t>
      </w:r>
      <w:r w:rsidR="000111BD">
        <w:t xml:space="preserve"> </w:t>
      </w:r>
      <w:r>
        <w:t>ли</w:t>
      </w:r>
      <w:r w:rsidR="000111BD">
        <w:t xml:space="preserve"> </w:t>
      </w:r>
      <w:r>
        <w:t>роль</w:t>
      </w:r>
      <w:r w:rsidR="000111BD">
        <w:t xml:space="preserve"> </w:t>
      </w:r>
      <w:r>
        <w:t>общесистемной;</w:t>
      </w:r>
    </w:p>
    <w:p w14:paraId="3CB33CC6" w14:textId="2932F872" w:rsidR="002B3635" w:rsidRDefault="002B3635" w:rsidP="002B3635">
      <w:pPr>
        <w:pStyle w:val="-1"/>
      </w:pPr>
      <w:r>
        <w:t>Может</w:t>
      </w:r>
      <w:r w:rsidR="000111BD">
        <w:t xml:space="preserve"> </w:t>
      </w:r>
      <w:r>
        <w:t>ли</w:t>
      </w:r>
      <w:r w:rsidR="000111BD">
        <w:t xml:space="preserve"> </w:t>
      </w:r>
      <w:r>
        <w:t>роль</w:t>
      </w:r>
      <w:r w:rsidR="000111BD">
        <w:t xml:space="preserve"> </w:t>
      </w:r>
      <w:r>
        <w:t>быть</w:t>
      </w:r>
      <w:r w:rsidR="000111BD">
        <w:t xml:space="preserve"> </w:t>
      </w:r>
      <w:r>
        <w:t>заблокирована;</w:t>
      </w:r>
    </w:p>
    <w:p w14:paraId="432F5F55" w14:textId="5290527E" w:rsidR="002B3635" w:rsidRDefault="002B3635" w:rsidP="002B3635">
      <w:pPr>
        <w:pStyle w:val="-1"/>
      </w:pPr>
      <w:r>
        <w:t>Необходимо</w:t>
      </w:r>
      <w:r w:rsidR="000111BD">
        <w:t xml:space="preserve"> </w:t>
      </w:r>
      <w:r>
        <w:t>ли</w:t>
      </w:r>
      <w:r w:rsidR="000111BD">
        <w:t xml:space="preserve"> </w:t>
      </w:r>
      <w:r>
        <w:t>указывать</w:t>
      </w:r>
      <w:r w:rsidR="000111BD">
        <w:t xml:space="preserve"> </w:t>
      </w:r>
      <w:r>
        <w:t>ДР</w:t>
      </w:r>
      <w:r w:rsidR="000111BD">
        <w:t xml:space="preserve"> </w:t>
      </w:r>
      <w:r>
        <w:t>при</w:t>
      </w:r>
      <w:r w:rsidR="000111BD">
        <w:t xml:space="preserve"> </w:t>
      </w:r>
      <w:r>
        <w:t>выборе</w:t>
      </w:r>
      <w:r w:rsidR="000111BD">
        <w:t xml:space="preserve"> </w:t>
      </w:r>
      <w:r>
        <w:t>пользователем</w:t>
      </w:r>
      <w:r w:rsidR="000111BD">
        <w:t xml:space="preserve"> </w:t>
      </w:r>
      <w:r>
        <w:t>данной</w:t>
      </w:r>
      <w:r w:rsidR="000111BD">
        <w:t xml:space="preserve"> </w:t>
      </w:r>
      <w:r>
        <w:t>роли</w:t>
      </w:r>
      <w:r w:rsidR="000111BD">
        <w:t xml:space="preserve"> </w:t>
      </w:r>
      <w:r>
        <w:t>на</w:t>
      </w:r>
      <w:r w:rsidR="000111BD">
        <w:t xml:space="preserve"> </w:t>
      </w:r>
      <w:r>
        <w:t>странице</w:t>
      </w:r>
      <w:r w:rsidR="000111BD">
        <w:t xml:space="preserve"> </w:t>
      </w:r>
      <w:r>
        <w:t>выбора</w:t>
      </w:r>
      <w:r w:rsidR="000111BD">
        <w:t xml:space="preserve"> </w:t>
      </w:r>
      <w:r>
        <w:t>контекста</w:t>
      </w:r>
      <w:r w:rsidR="000111BD">
        <w:t xml:space="preserve"> </w:t>
      </w:r>
      <w:r>
        <w:t>пользователя;</w:t>
      </w:r>
    </w:p>
    <w:p w14:paraId="0B690CD5" w14:textId="525B8EAB" w:rsidR="002B3635" w:rsidRDefault="002B3635" w:rsidP="002B3635">
      <w:pPr>
        <w:pStyle w:val="-1"/>
      </w:pPr>
      <w:r>
        <w:t>Необходимо</w:t>
      </w:r>
      <w:r w:rsidR="000111BD">
        <w:t xml:space="preserve"> </w:t>
      </w:r>
      <w:r>
        <w:t>ли</w:t>
      </w:r>
      <w:r w:rsidR="000111BD">
        <w:t xml:space="preserve"> </w:t>
      </w:r>
      <w:r>
        <w:t>указывать</w:t>
      </w:r>
      <w:r w:rsidR="000111BD">
        <w:t xml:space="preserve"> </w:t>
      </w:r>
      <w:r>
        <w:t>СДР</w:t>
      </w:r>
      <w:r w:rsidR="000111BD">
        <w:t xml:space="preserve"> </w:t>
      </w:r>
      <w:r>
        <w:t>при</w:t>
      </w:r>
      <w:r w:rsidR="000111BD">
        <w:t xml:space="preserve"> </w:t>
      </w:r>
      <w:r>
        <w:t>выборе</w:t>
      </w:r>
      <w:r w:rsidR="000111BD">
        <w:t xml:space="preserve"> </w:t>
      </w:r>
      <w:r>
        <w:t>пользователем</w:t>
      </w:r>
      <w:r w:rsidR="000111BD">
        <w:t xml:space="preserve"> </w:t>
      </w:r>
      <w:r>
        <w:t>данной</w:t>
      </w:r>
      <w:r w:rsidR="000111BD">
        <w:t xml:space="preserve"> </w:t>
      </w:r>
      <w:r>
        <w:t>роли</w:t>
      </w:r>
      <w:r w:rsidR="000111BD">
        <w:t xml:space="preserve"> </w:t>
      </w:r>
      <w:r>
        <w:t>на</w:t>
      </w:r>
      <w:r w:rsidR="000111BD">
        <w:t xml:space="preserve"> </w:t>
      </w:r>
      <w:r>
        <w:t>странице</w:t>
      </w:r>
      <w:r w:rsidR="000111BD">
        <w:t xml:space="preserve"> </w:t>
      </w:r>
      <w:r>
        <w:t>выбора</w:t>
      </w:r>
      <w:r w:rsidR="000111BD">
        <w:t xml:space="preserve"> </w:t>
      </w:r>
      <w:r>
        <w:t>контекста</w:t>
      </w:r>
      <w:r w:rsidR="000111BD">
        <w:t xml:space="preserve"> </w:t>
      </w:r>
      <w:r>
        <w:t>пользователя.</w:t>
      </w:r>
    </w:p>
    <w:p w14:paraId="1BA2FDF9" w14:textId="393A2698" w:rsidR="007D7802" w:rsidRDefault="007D7802" w:rsidP="00CD5484">
      <w:pPr>
        <w:pStyle w:val="a3"/>
      </w:pPr>
      <w:r>
        <w:t>Изменение</w:t>
      </w:r>
      <w:r w:rsidR="000111BD">
        <w:t xml:space="preserve"> </w:t>
      </w:r>
      <w:r>
        <w:t>роли</w:t>
      </w:r>
      <w:r w:rsidR="000111BD">
        <w:t xml:space="preserve"> </w:t>
      </w:r>
      <w:r>
        <w:t>с</w:t>
      </w:r>
      <w:r w:rsidR="000111BD">
        <w:t xml:space="preserve"> </w:t>
      </w:r>
      <w:r>
        <w:t>указанными</w:t>
      </w:r>
      <w:r w:rsidR="000111BD">
        <w:t xml:space="preserve"> </w:t>
      </w:r>
      <w:r>
        <w:t>параметрами.</w:t>
      </w:r>
    </w:p>
    <w:p w14:paraId="1980C9BA" w14:textId="077DE427" w:rsidR="002B3635" w:rsidRDefault="003156B7" w:rsidP="002B3635">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изменения</w:t>
      </w:r>
      <w:r w:rsidR="000111BD">
        <w:t xml:space="preserve"> </w:t>
      </w:r>
      <w:r>
        <w:t>роли</w:t>
      </w:r>
      <w:r w:rsidR="000111BD">
        <w:t xml:space="preserve"> </w:t>
      </w:r>
      <w:r>
        <w:t>с</w:t>
      </w:r>
      <w:r w:rsidR="000111BD">
        <w:t xml:space="preserve"> </w:t>
      </w:r>
      <w:r>
        <w:t>указанными</w:t>
      </w:r>
      <w:r w:rsidR="000111BD">
        <w:t xml:space="preserve"> </w:t>
      </w:r>
      <w:r>
        <w:t>параметрами</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4B8CF846" w14:textId="22DDB587" w:rsidR="003156B7" w:rsidRDefault="003156B7" w:rsidP="003156B7">
      <w:pPr>
        <w:pStyle w:val="-1"/>
      </w:pPr>
      <w:r>
        <w:t>Идентификатор</w:t>
      </w:r>
      <w:r w:rsidR="000111BD">
        <w:t xml:space="preserve"> </w:t>
      </w:r>
      <w:r>
        <w:t>роли;</w:t>
      </w:r>
    </w:p>
    <w:p w14:paraId="7A1D7B07" w14:textId="09FF3014" w:rsidR="003156B7" w:rsidRDefault="003156B7" w:rsidP="003156B7">
      <w:pPr>
        <w:pStyle w:val="-1"/>
      </w:pPr>
      <w:r>
        <w:t>Новый</w:t>
      </w:r>
      <w:r w:rsidR="000111BD">
        <w:t xml:space="preserve"> </w:t>
      </w:r>
      <w:r>
        <w:t>код</w:t>
      </w:r>
      <w:r w:rsidR="000111BD">
        <w:t xml:space="preserve"> </w:t>
      </w:r>
      <w:r>
        <w:t>роли,</w:t>
      </w:r>
      <w:r w:rsidR="000111BD">
        <w:t xml:space="preserve"> </w:t>
      </w:r>
      <w:r>
        <w:t>заполняется</w:t>
      </w:r>
      <w:r w:rsidR="000111BD">
        <w:t xml:space="preserve"> </w:t>
      </w:r>
      <w:r>
        <w:t>только</w:t>
      </w:r>
      <w:r w:rsidR="000111BD">
        <w:t xml:space="preserve"> </w:t>
      </w:r>
      <w:r>
        <w:t>в</w:t>
      </w:r>
      <w:r w:rsidR="000111BD">
        <w:t xml:space="preserve"> </w:t>
      </w:r>
      <w:r>
        <w:t>случае</w:t>
      </w:r>
      <w:r w:rsidR="000111BD">
        <w:t xml:space="preserve"> </w:t>
      </w:r>
      <w:r>
        <w:t>необходимости</w:t>
      </w:r>
      <w:r w:rsidR="000111BD">
        <w:t xml:space="preserve"> </w:t>
      </w:r>
      <w:r>
        <w:t>изменения</w:t>
      </w:r>
      <w:r w:rsidR="000111BD">
        <w:t xml:space="preserve"> </w:t>
      </w:r>
      <w:r>
        <w:t>кода</w:t>
      </w:r>
      <w:r w:rsidR="000111BD">
        <w:t xml:space="preserve"> </w:t>
      </w:r>
      <w:r>
        <w:t>роли;</w:t>
      </w:r>
    </w:p>
    <w:p w14:paraId="70C0CBF5" w14:textId="56D30524" w:rsidR="003156B7" w:rsidRDefault="003156B7" w:rsidP="003156B7">
      <w:pPr>
        <w:pStyle w:val="-1"/>
      </w:pPr>
      <w:r>
        <w:t>Название</w:t>
      </w:r>
      <w:r w:rsidR="000111BD">
        <w:t xml:space="preserve"> </w:t>
      </w:r>
      <w:r>
        <w:t>роли;</w:t>
      </w:r>
    </w:p>
    <w:p w14:paraId="2F5D5FA7" w14:textId="0C507A4F" w:rsidR="003156B7" w:rsidRDefault="003156B7" w:rsidP="003156B7">
      <w:pPr>
        <w:pStyle w:val="-1"/>
      </w:pPr>
      <w:r>
        <w:t>Является</w:t>
      </w:r>
      <w:r w:rsidR="000111BD">
        <w:t xml:space="preserve"> </w:t>
      </w:r>
      <w:r>
        <w:t>ли</w:t>
      </w:r>
      <w:r w:rsidR="000111BD">
        <w:t xml:space="preserve"> </w:t>
      </w:r>
      <w:r>
        <w:t>роль</w:t>
      </w:r>
      <w:r w:rsidR="000111BD">
        <w:t xml:space="preserve"> </w:t>
      </w:r>
      <w:r>
        <w:t>общесистемной;</w:t>
      </w:r>
    </w:p>
    <w:p w14:paraId="2C2B6801" w14:textId="50A1DD38" w:rsidR="003156B7" w:rsidRDefault="003156B7" w:rsidP="003156B7">
      <w:pPr>
        <w:pStyle w:val="-1"/>
      </w:pPr>
      <w:r>
        <w:t>Может</w:t>
      </w:r>
      <w:r w:rsidR="000111BD">
        <w:t xml:space="preserve"> </w:t>
      </w:r>
      <w:r>
        <w:t>ли</w:t>
      </w:r>
      <w:r w:rsidR="000111BD">
        <w:t xml:space="preserve"> </w:t>
      </w:r>
      <w:r>
        <w:t>роль</w:t>
      </w:r>
      <w:r w:rsidR="000111BD">
        <w:t xml:space="preserve"> </w:t>
      </w:r>
      <w:r>
        <w:t>быть</w:t>
      </w:r>
      <w:r w:rsidR="000111BD">
        <w:t xml:space="preserve"> </w:t>
      </w:r>
      <w:r>
        <w:t>заблокирована;</w:t>
      </w:r>
    </w:p>
    <w:p w14:paraId="1841BC24" w14:textId="64F2CE17" w:rsidR="003156B7" w:rsidRDefault="003156B7" w:rsidP="003156B7">
      <w:pPr>
        <w:pStyle w:val="-1"/>
      </w:pPr>
      <w:r>
        <w:t>Необходимо</w:t>
      </w:r>
      <w:r w:rsidR="000111BD">
        <w:t xml:space="preserve"> </w:t>
      </w:r>
      <w:r>
        <w:t>ли</w:t>
      </w:r>
      <w:r w:rsidR="000111BD">
        <w:t xml:space="preserve"> </w:t>
      </w:r>
      <w:r>
        <w:t>указывать</w:t>
      </w:r>
      <w:r w:rsidR="000111BD">
        <w:t xml:space="preserve"> </w:t>
      </w:r>
      <w:r>
        <w:t>ДР</w:t>
      </w:r>
      <w:r w:rsidR="000111BD">
        <w:t xml:space="preserve"> </w:t>
      </w:r>
      <w:r>
        <w:t>при</w:t>
      </w:r>
      <w:r w:rsidR="000111BD">
        <w:t xml:space="preserve"> </w:t>
      </w:r>
      <w:r>
        <w:t>выборе</w:t>
      </w:r>
      <w:r w:rsidR="000111BD">
        <w:t xml:space="preserve"> </w:t>
      </w:r>
      <w:r>
        <w:t>пользователем</w:t>
      </w:r>
      <w:r w:rsidR="000111BD">
        <w:t xml:space="preserve"> </w:t>
      </w:r>
      <w:r>
        <w:t>данной</w:t>
      </w:r>
      <w:r w:rsidR="000111BD">
        <w:t xml:space="preserve"> </w:t>
      </w:r>
      <w:r>
        <w:t>роли</w:t>
      </w:r>
      <w:r w:rsidR="000111BD">
        <w:t xml:space="preserve"> </w:t>
      </w:r>
      <w:r>
        <w:t>на</w:t>
      </w:r>
      <w:r w:rsidR="000111BD">
        <w:t xml:space="preserve"> </w:t>
      </w:r>
      <w:r>
        <w:t>странице</w:t>
      </w:r>
      <w:r w:rsidR="000111BD">
        <w:t xml:space="preserve"> </w:t>
      </w:r>
      <w:r>
        <w:t>выбора</w:t>
      </w:r>
      <w:r w:rsidR="000111BD">
        <w:t xml:space="preserve"> </w:t>
      </w:r>
      <w:r>
        <w:t>контекста</w:t>
      </w:r>
      <w:r w:rsidR="000111BD">
        <w:t xml:space="preserve"> </w:t>
      </w:r>
      <w:r>
        <w:t>пользователя;</w:t>
      </w:r>
    </w:p>
    <w:p w14:paraId="2CDB7963" w14:textId="41624B43" w:rsidR="003156B7" w:rsidRDefault="003156B7" w:rsidP="003156B7">
      <w:pPr>
        <w:pStyle w:val="-1"/>
      </w:pPr>
      <w:r>
        <w:t>Необходимо</w:t>
      </w:r>
      <w:r w:rsidR="000111BD">
        <w:t xml:space="preserve"> </w:t>
      </w:r>
      <w:r>
        <w:t>ли</w:t>
      </w:r>
      <w:r w:rsidR="000111BD">
        <w:t xml:space="preserve"> </w:t>
      </w:r>
      <w:r>
        <w:t>указывать</w:t>
      </w:r>
      <w:r w:rsidR="000111BD">
        <w:t xml:space="preserve"> </w:t>
      </w:r>
      <w:r>
        <w:t>СДР</w:t>
      </w:r>
      <w:r w:rsidR="000111BD">
        <w:t xml:space="preserve"> </w:t>
      </w:r>
      <w:r>
        <w:t>при</w:t>
      </w:r>
      <w:r w:rsidR="000111BD">
        <w:t xml:space="preserve"> </w:t>
      </w:r>
      <w:r>
        <w:t>выборе</w:t>
      </w:r>
      <w:r w:rsidR="000111BD">
        <w:t xml:space="preserve"> </w:t>
      </w:r>
      <w:r>
        <w:t>пользователем</w:t>
      </w:r>
      <w:r w:rsidR="000111BD">
        <w:t xml:space="preserve"> </w:t>
      </w:r>
      <w:r>
        <w:t>данной</w:t>
      </w:r>
      <w:r w:rsidR="000111BD">
        <w:t xml:space="preserve"> </w:t>
      </w:r>
      <w:r>
        <w:t>роли</w:t>
      </w:r>
      <w:r w:rsidR="000111BD">
        <w:t xml:space="preserve"> </w:t>
      </w:r>
      <w:r>
        <w:t>на</w:t>
      </w:r>
      <w:r w:rsidR="000111BD">
        <w:t xml:space="preserve"> </w:t>
      </w:r>
      <w:r>
        <w:t>странице</w:t>
      </w:r>
      <w:r w:rsidR="000111BD">
        <w:t xml:space="preserve"> </w:t>
      </w:r>
      <w:r>
        <w:t>выбора</w:t>
      </w:r>
      <w:r w:rsidR="000111BD">
        <w:t xml:space="preserve"> </w:t>
      </w:r>
      <w:r>
        <w:t>контекста</w:t>
      </w:r>
      <w:r w:rsidR="000111BD">
        <w:t xml:space="preserve"> </w:t>
      </w:r>
      <w:r>
        <w:t>пользователя.</w:t>
      </w:r>
    </w:p>
    <w:p w14:paraId="56F606EF" w14:textId="6E038D9E" w:rsidR="007D7802" w:rsidRDefault="007D7802" w:rsidP="00CD5484">
      <w:pPr>
        <w:pStyle w:val="a3"/>
      </w:pPr>
      <w:r>
        <w:t>Удаление</w:t>
      </w:r>
      <w:r w:rsidR="000111BD">
        <w:t xml:space="preserve"> </w:t>
      </w:r>
      <w:r>
        <w:t>роли</w:t>
      </w:r>
      <w:r w:rsidR="000111BD">
        <w:t xml:space="preserve"> </w:t>
      </w:r>
      <w:r>
        <w:t>с</w:t>
      </w:r>
      <w:r w:rsidR="000111BD">
        <w:t xml:space="preserve"> </w:t>
      </w:r>
      <w:r>
        <w:t>указанными</w:t>
      </w:r>
      <w:r w:rsidR="000111BD">
        <w:t xml:space="preserve"> </w:t>
      </w:r>
      <w:r>
        <w:t>параметрами.</w:t>
      </w:r>
    </w:p>
    <w:p w14:paraId="21E6E6BF" w14:textId="3194A71D" w:rsidR="003156B7" w:rsidRDefault="003156B7" w:rsidP="003156B7">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удаления</w:t>
      </w:r>
      <w:r w:rsidR="000111BD">
        <w:t xml:space="preserve"> </w:t>
      </w:r>
      <w:r>
        <w:t>роли</w:t>
      </w:r>
      <w:r w:rsidR="000111BD">
        <w:t xml:space="preserve"> </w:t>
      </w:r>
      <w:r>
        <w:t>с</w:t>
      </w:r>
      <w:r w:rsidR="000111BD">
        <w:t xml:space="preserve"> </w:t>
      </w:r>
      <w:r>
        <w:t>указанными</w:t>
      </w:r>
      <w:r w:rsidR="000111BD">
        <w:t xml:space="preserve"> </w:t>
      </w:r>
      <w:r>
        <w:t>параметрами</w:t>
      </w:r>
      <w:r w:rsidR="000111BD">
        <w:t xml:space="preserve"> </w:t>
      </w:r>
      <w:r>
        <w:t>на</w:t>
      </w:r>
      <w:r w:rsidR="000111BD">
        <w:t xml:space="preserve"> </w:t>
      </w:r>
      <w:r>
        <w:t>основании</w:t>
      </w:r>
      <w:r w:rsidR="000111BD">
        <w:t xml:space="preserve"> </w:t>
      </w:r>
      <w:r>
        <w:t>входного</w:t>
      </w:r>
      <w:r w:rsidR="000111BD">
        <w:t xml:space="preserve"> </w:t>
      </w:r>
      <w:r>
        <w:t>параметра</w:t>
      </w:r>
      <w:r w:rsidR="000111BD">
        <w:t xml:space="preserve"> </w:t>
      </w:r>
      <w:r>
        <w:t>«Идентификатор</w:t>
      </w:r>
      <w:r w:rsidR="000111BD">
        <w:t xml:space="preserve"> </w:t>
      </w:r>
      <w:r>
        <w:t>роли».</w:t>
      </w:r>
    </w:p>
    <w:p w14:paraId="3774D19F" w14:textId="78388468" w:rsidR="007D7802" w:rsidRDefault="007D7802" w:rsidP="00CD5484">
      <w:pPr>
        <w:pStyle w:val="a3"/>
      </w:pPr>
      <w:r>
        <w:t>Добавление</w:t>
      </w:r>
      <w:r w:rsidR="000111BD">
        <w:t xml:space="preserve"> </w:t>
      </w:r>
      <w:r>
        <w:t>связи</w:t>
      </w:r>
      <w:r w:rsidR="000111BD">
        <w:t xml:space="preserve"> </w:t>
      </w:r>
      <w:r>
        <w:t>между</w:t>
      </w:r>
      <w:r w:rsidR="000111BD">
        <w:t xml:space="preserve"> </w:t>
      </w:r>
      <w:r>
        <w:t>ролью</w:t>
      </w:r>
      <w:r w:rsidR="000111BD">
        <w:t xml:space="preserve"> </w:t>
      </w:r>
      <w:r>
        <w:t>и</w:t>
      </w:r>
      <w:r w:rsidR="000111BD">
        <w:t xml:space="preserve"> </w:t>
      </w:r>
      <w:r>
        <w:t>указанными</w:t>
      </w:r>
      <w:r w:rsidR="000111BD">
        <w:t xml:space="preserve"> </w:t>
      </w:r>
      <w:r>
        <w:t>полномочиями.</w:t>
      </w:r>
    </w:p>
    <w:p w14:paraId="1E8D6F8A" w14:textId="3AEA800A" w:rsidR="003156B7" w:rsidRDefault="003156B7" w:rsidP="003156B7">
      <w:pPr>
        <w:pStyle w:val="afc"/>
      </w:pPr>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добавления</w:t>
      </w:r>
      <w:r w:rsidR="000111BD">
        <w:t xml:space="preserve"> </w:t>
      </w:r>
      <w:r>
        <w:t>связи</w:t>
      </w:r>
      <w:r w:rsidR="000111BD">
        <w:t xml:space="preserve"> </w:t>
      </w:r>
      <w:r>
        <w:t>между</w:t>
      </w:r>
      <w:r w:rsidR="000111BD">
        <w:t xml:space="preserve"> </w:t>
      </w:r>
      <w:r>
        <w:t>ролью</w:t>
      </w:r>
      <w:r w:rsidR="000111BD">
        <w:t xml:space="preserve"> </w:t>
      </w:r>
      <w:r>
        <w:t>и</w:t>
      </w:r>
      <w:r w:rsidR="000111BD">
        <w:t xml:space="preserve"> </w:t>
      </w:r>
      <w:r>
        <w:t>указанными</w:t>
      </w:r>
      <w:r w:rsidR="000111BD">
        <w:t xml:space="preserve"> </w:t>
      </w:r>
      <w:r>
        <w:t>полномочиями</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11BD19A4" w14:textId="736625E9" w:rsidR="003156B7" w:rsidRPr="00A32B26" w:rsidRDefault="003156B7" w:rsidP="00A32B26">
      <w:pPr>
        <w:pStyle w:val="-1"/>
      </w:pPr>
      <w:r w:rsidRPr="00A32B26">
        <w:t>Идентификатор</w:t>
      </w:r>
      <w:r w:rsidR="000111BD">
        <w:t xml:space="preserve"> </w:t>
      </w:r>
      <w:r w:rsidRPr="00A32B26">
        <w:t>роли;</w:t>
      </w:r>
    </w:p>
    <w:p w14:paraId="33AC3A20" w14:textId="2F758156" w:rsidR="003156B7" w:rsidRPr="00A32B26" w:rsidRDefault="00A32B26" w:rsidP="00A32B26">
      <w:pPr>
        <w:pStyle w:val="-1"/>
      </w:pPr>
      <w:r w:rsidRPr="00A32B26">
        <w:t>Идентификатор</w:t>
      </w:r>
      <w:r w:rsidR="000111BD">
        <w:t xml:space="preserve"> </w:t>
      </w:r>
      <w:r w:rsidRPr="00A32B26">
        <w:t>полномочий,</w:t>
      </w:r>
      <w:r w:rsidR="000111BD">
        <w:t xml:space="preserve"> </w:t>
      </w:r>
      <w:r w:rsidRPr="00A32B26">
        <w:t>с</w:t>
      </w:r>
      <w:r w:rsidR="000111BD">
        <w:t xml:space="preserve"> </w:t>
      </w:r>
      <w:r w:rsidRPr="00A32B26">
        <w:t>которыми</w:t>
      </w:r>
      <w:r w:rsidR="000111BD">
        <w:t xml:space="preserve"> </w:t>
      </w:r>
      <w:r w:rsidRPr="00A32B26">
        <w:t>необходимо</w:t>
      </w:r>
      <w:r w:rsidR="000111BD">
        <w:t xml:space="preserve"> </w:t>
      </w:r>
      <w:r w:rsidRPr="00A32B26">
        <w:t>связать</w:t>
      </w:r>
      <w:r w:rsidR="000111BD">
        <w:t xml:space="preserve"> </w:t>
      </w:r>
      <w:r w:rsidRPr="00A32B26">
        <w:t>созданную</w:t>
      </w:r>
      <w:r w:rsidR="000111BD">
        <w:t xml:space="preserve"> </w:t>
      </w:r>
      <w:r w:rsidRPr="00A32B26">
        <w:t>роль.</w:t>
      </w:r>
    </w:p>
    <w:p w14:paraId="179A8F97" w14:textId="4B8FFC8D" w:rsidR="007D7802" w:rsidRDefault="007D7802" w:rsidP="00CD5484">
      <w:pPr>
        <w:pStyle w:val="a3"/>
      </w:pPr>
      <w:r>
        <w:t>Удаление</w:t>
      </w:r>
      <w:r w:rsidR="000111BD">
        <w:t xml:space="preserve"> </w:t>
      </w:r>
      <w:r>
        <w:t>связи</w:t>
      </w:r>
      <w:r w:rsidR="000111BD">
        <w:t xml:space="preserve"> </w:t>
      </w:r>
      <w:r>
        <w:t>между</w:t>
      </w:r>
      <w:r w:rsidR="000111BD">
        <w:t xml:space="preserve"> </w:t>
      </w:r>
      <w:r>
        <w:t>ролью</w:t>
      </w:r>
      <w:r w:rsidR="000111BD">
        <w:t xml:space="preserve"> </w:t>
      </w:r>
      <w:r>
        <w:t>и</w:t>
      </w:r>
      <w:r w:rsidR="000111BD">
        <w:t xml:space="preserve"> </w:t>
      </w:r>
      <w:r>
        <w:t>указанными</w:t>
      </w:r>
      <w:r w:rsidR="000111BD">
        <w:t xml:space="preserve"> </w:t>
      </w:r>
      <w:r>
        <w:t>полномочиями.</w:t>
      </w:r>
    </w:p>
    <w:p w14:paraId="7FCE2CB6" w14:textId="1BB95FE8" w:rsidR="00A32B26" w:rsidRDefault="00A32B26" w:rsidP="00A32B26">
      <w:pPr>
        <w:pStyle w:val="afc"/>
      </w:pPr>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удаления</w:t>
      </w:r>
      <w:r w:rsidR="000111BD">
        <w:t xml:space="preserve"> </w:t>
      </w:r>
      <w:r>
        <w:t>связи</w:t>
      </w:r>
      <w:r w:rsidR="000111BD">
        <w:t xml:space="preserve"> </w:t>
      </w:r>
      <w:r>
        <w:t>между</w:t>
      </w:r>
      <w:r w:rsidR="000111BD">
        <w:t xml:space="preserve"> </w:t>
      </w:r>
      <w:r>
        <w:t>ролью</w:t>
      </w:r>
      <w:r w:rsidR="000111BD">
        <w:t xml:space="preserve"> </w:t>
      </w:r>
      <w:r>
        <w:t>и</w:t>
      </w:r>
      <w:r w:rsidR="000111BD">
        <w:t xml:space="preserve"> </w:t>
      </w:r>
      <w:r>
        <w:t>указанными</w:t>
      </w:r>
      <w:r w:rsidR="000111BD">
        <w:t xml:space="preserve"> </w:t>
      </w:r>
      <w:r>
        <w:t>полномочиями</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23964C10" w14:textId="0944C4B1" w:rsidR="00A32B26" w:rsidRPr="00A32B26" w:rsidRDefault="00A32B26" w:rsidP="00A32B26">
      <w:pPr>
        <w:pStyle w:val="-1"/>
      </w:pPr>
      <w:r w:rsidRPr="00A32B26">
        <w:t>Идентификатор</w:t>
      </w:r>
      <w:r w:rsidR="000111BD">
        <w:t xml:space="preserve"> </w:t>
      </w:r>
      <w:r w:rsidRPr="00A32B26">
        <w:t>роли;</w:t>
      </w:r>
    </w:p>
    <w:p w14:paraId="57F0C4B9" w14:textId="0933B8CD" w:rsidR="00A32B26" w:rsidRPr="00A32B26" w:rsidRDefault="00A32B26" w:rsidP="00A32B26">
      <w:pPr>
        <w:pStyle w:val="-1"/>
      </w:pPr>
      <w:r w:rsidRPr="00A32B26">
        <w:t>Идентификатор</w:t>
      </w:r>
      <w:r w:rsidR="000111BD">
        <w:t xml:space="preserve"> </w:t>
      </w:r>
      <w:r w:rsidRPr="00A32B26">
        <w:t>полномочий,</w:t>
      </w:r>
      <w:r w:rsidR="000111BD">
        <w:t xml:space="preserve"> </w:t>
      </w:r>
      <w:r w:rsidRPr="00A32B26">
        <w:t>с</w:t>
      </w:r>
      <w:r w:rsidR="000111BD">
        <w:t xml:space="preserve"> </w:t>
      </w:r>
      <w:r w:rsidRPr="00A32B26">
        <w:t>которыми</w:t>
      </w:r>
      <w:r w:rsidR="000111BD">
        <w:t xml:space="preserve"> </w:t>
      </w:r>
      <w:r w:rsidRPr="00A32B26">
        <w:t>необходимо</w:t>
      </w:r>
      <w:r w:rsidR="000111BD">
        <w:t xml:space="preserve"> </w:t>
      </w:r>
      <w:r w:rsidRPr="00A32B26">
        <w:t>связать</w:t>
      </w:r>
      <w:r w:rsidR="000111BD">
        <w:t xml:space="preserve"> </w:t>
      </w:r>
      <w:r w:rsidRPr="00A32B26">
        <w:t>созданную</w:t>
      </w:r>
      <w:r w:rsidR="000111BD">
        <w:t xml:space="preserve"> </w:t>
      </w:r>
      <w:r w:rsidRPr="00A32B26">
        <w:t>роль.</w:t>
      </w:r>
    </w:p>
    <w:p w14:paraId="1F834AA1" w14:textId="073675E2" w:rsidR="007D7802" w:rsidRDefault="007D7802" w:rsidP="00CD5484">
      <w:pPr>
        <w:pStyle w:val="a3"/>
      </w:pPr>
      <w:r>
        <w:t>Предоставление</w:t>
      </w:r>
      <w:r w:rsidR="000111BD">
        <w:t xml:space="preserve"> </w:t>
      </w:r>
      <w:r>
        <w:t>информации</w:t>
      </w:r>
      <w:r w:rsidR="000111BD">
        <w:t xml:space="preserve"> </w:t>
      </w:r>
      <w:r>
        <w:t>о</w:t>
      </w:r>
      <w:r w:rsidR="000111BD">
        <w:t xml:space="preserve"> </w:t>
      </w:r>
      <w:r>
        <w:t>полномочиях</w:t>
      </w:r>
      <w:r w:rsidR="000111BD">
        <w:t xml:space="preserve"> </w:t>
      </w:r>
      <w:r>
        <w:t>для</w:t>
      </w:r>
      <w:r w:rsidR="000111BD">
        <w:t xml:space="preserve"> </w:t>
      </w:r>
      <w:r>
        <w:t>указанной</w:t>
      </w:r>
      <w:r w:rsidR="000111BD">
        <w:t xml:space="preserve"> </w:t>
      </w:r>
      <w:r>
        <w:t>роли.</w:t>
      </w:r>
    </w:p>
    <w:p w14:paraId="1D3469A5" w14:textId="18FDC65F" w:rsidR="003156B7" w:rsidRDefault="00A32B26" w:rsidP="003156B7">
      <w:pPr>
        <w:pStyle w:val="afc"/>
      </w:pPr>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rsidRPr="006F0D11">
        <w:t>получения</w:t>
      </w:r>
      <w:r w:rsidR="000111BD">
        <w:t xml:space="preserve"> </w:t>
      </w:r>
      <w:r w:rsidRPr="006F0D11">
        <w:t>(поиска)</w:t>
      </w:r>
      <w:r w:rsidR="000111BD">
        <w:t xml:space="preserve"> </w:t>
      </w:r>
      <w:r>
        <w:t>информации</w:t>
      </w:r>
      <w:r w:rsidR="000111BD">
        <w:t xml:space="preserve"> </w:t>
      </w:r>
      <w:r>
        <w:t>о</w:t>
      </w:r>
      <w:r w:rsidR="000111BD">
        <w:t xml:space="preserve"> </w:t>
      </w:r>
      <w:r>
        <w:t>полномочиях</w:t>
      </w:r>
      <w:r w:rsidR="000111BD">
        <w:t xml:space="preserve"> </w:t>
      </w:r>
      <w:r>
        <w:t>для</w:t>
      </w:r>
      <w:r w:rsidR="000111BD">
        <w:t xml:space="preserve"> </w:t>
      </w:r>
      <w:r>
        <w:t>указанной</w:t>
      </w:r>
      <w:r w:rsidR="000111BD">
        <w:t xml:space="preserve"> </w:t>
      </w:r>
      <w:r>
        <w:t>роли</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00E8167A" w14:textId="2A50E8A6" w:rsidR="00A32B26" w:rsidRDefault="00A32B26" w:rsidP="00A32B26">
      <w:pPr>
        <w:pStyle w:val="-1"/>
      </w:pPr>
      <w:r>
        <w:t>Код</w:t>
      </w:r>
      <w:r w:rsidR="000111BD">
        <w:t xml:space="preserve"> </w:t>
      </w:r>
      <w:r>
        <w:t>полномочия;</w:t>
      </w:r>
    </w:p>
    <w:p w14:paraId="62B2F42D" w14:textId="2E70B805" w:rsidR="00A32B26" w:rsidRDefault="00A32B26" w:rsidP="00A32B26">
      <w:pPr>
        <w:pStyle w:val="-1"/>
      </w:pPr>
      <w:r>
        <w:t>Часть</w:t>
      </w:r>
      <w:r w:rsidR="000111BD">
        <w:t xml:space="preserve"> </w:t>
      </w:r>
      <w:r>
        <w:t>названия</w:t>
      </w:r>
      <w:r w:rsidR="000111BD">
        <w:t xml:space="preserve"> </w:t>
      </w:r>
      <w:r>
        <w:t>полномочия;</w:t>
      </w:r>
    </w:p>
    <w:p w14:paraId="064E427C" w14:textId="689E1D4A" w:rsidR="00A32B26" w:rsidRDefault="00A32B26" w:rsidP="00A32B26">
      <w:pPr>
        <w:pStyle w:val="-1"/>
      </w:pPr>
      <w:r>
        <w:t>ИД</w:t>
      </w:r>
      <w:r w:rsidR="000111BD">
        <w:t xml:space="preserve"> </w:t>
      </w:r>
      <w:r>
        <w:t>роли;</w:t>
      </w:r>
    </w:p>
    <w:p w14:paraId="03594FB7" w14:textId="3E290243" w:rsidR="00A32B26" w:rsidRDefault="00A32B26" w:rsidP="00A32B26">
      <w:pPr>
        <w:pStyle w:val="-1"/>
      </w:pPr>
      <w:r>
        <w:t>Параметры</w:t>
      </w:r>
      <w:r w:rsidR="000111BD">
        <w:t xml:space="preserve"> </w:t>
      </w:r>
      <w:r>
        <w:t>сортировки</w:t>
      </w:r>
      <w:r w:rsidR="000111BD">
        <w:t xml:space="preserve"> </w:t>
      </w:r>
      <w:r>
        <w:t>результата;</w:t>
      </w:r>
    </w:p>
    <w:p w14:paraId="7B7982AA" w14:textId="6A5E25E9" w:rsidR="00A32B26" w:rsidRDefault="00A32B26" w:rsidP="00A32B26">
      <w:pPr>
        <w:pStyle w:val="-1"/>
      </w:pPr>
      <w:r>
        <w:t>Поле,</w:t>
      </w:r>
      <w:r w:rsidR="000111BD">
        <w:t xml:space="preserve"> </w:t>
      </w:r>
      <w:r>
        <w:t>по</w:t>
      </w:r>
      <w:r w:rsidR="000111BD">
        <w:t xml:space="preserve"> </w:t>
      </w:r>
      <w:r>
        <w:t>которому</w:t>
      </w:r>
      <w:r w:rsidR="000111BD">
        <w:t xml:space="preserve"> </w:t>
      </w:r>
      <w:r>
        <w:t>следует</w:t>
      </w:r>
      <w:r w:rsidR="000111BD">
        <w:t xml:space="preserve"> </w:t>
      </w:r>
      <w:r>
        <w:t>сортировать</w:t>
      </w:r>
      <w:r w:rsidR="000111BD">
        <w:t xml:space="preserve"> </w:t>
      </w:r>
      <w:r>
        <w:t>полученные</w:t>
      </w:r>
      <w:r w:rsidR="000111BD">
        <w:t xml:space="preserve"> </w:t>
      </w:r>
      <w:r>
        <w:t>данные;</w:t>
      </w:r>
    </w:p>
    <w:p w14:paraId="14305401" w14:textId="36A79B5C" w:rsidR="00A32B26" w:rsidRDefault="00A32B26" w:rsidP="00A32B26">
      <w:pPr>
        <w:pStyle w:val="-1"/>
      </w:pPr>
      <w:r>
        <w:t>Направление</w:t>
      </w:r>
      <w:r w:rsidR="000111BD">
        <w:t xml:space="preserve"> </w:t>
      </w:r>
      <w:r>
        <w:t>сортировки;</w:t>
      </w:r>
    </w:p>
    <w:p w14:paraId="1D135945" w14:textId="406D2DB6" w:rsidR="00A32B26" w:rsidRDefault="00A32B26" w:rsidP="00A32B26">
      <w:pPr>
        <w:pStyle w:val="-1"/>
      </w:pPr>
      <w:r>
        <w:t>Максимальный</w:t>
      </w:r>
      <w:r w:rsidR="000111BD">
        <w:t xml:space="preserve"> </w:t>
      </w:r>
      <w:r>
        <w:t>размер</w:t>
      </w:r>
      <w:r w:rsidR="000111BD">
        <w:t xml:space="preserve"> </w:t>
      </w:r>
      <w:r>
        <w:t>страницы.</w:t>
      </w:r>
    </w:p>
    <w:p w14:paraId="0AD2D3DD" w14:textId="35606066" w:rsidR="007D7802" w:rsidRDefault="007D7802" w:rsidP="00CD5484">
      <w:pPr>
        <w:pStyle w:val="a3"/>
      </w:pPr>
      <w:r>
        <w:t>Создание</w:t>
      </w:r>
      <w:r w:rsidR="000111BD">
        <w:t xml:space="preserve"> </w:t>
      </w:r>
      <w:r>
        <w:t>полномочия</w:t>
      </w:r>
      <w:r w:rsidR="000111BD">
        <w:t xml:space="preserve"> </w:t>
      </w:r>
      <w:r>
        <w:t>с</w:t>
      </w:r>
      <w:r w:rsidR="000111BD">
        <w:t xml:space="preserve"> </w:t>
      </w:r>
      <w:r>
        <w:t>указанными</w:t>
      </w:r>
      <w:r w:rsidR="000111BD">
        <w:t xml:space="preserve"> </w:t>
      </w:r>
      <w:r>
        <w:t>параметрами.</w:t>
      </w:r>
    </w:p>
    <w:p w14:paraId="7BDCAC8F" w14:textId="04CFDC59" w:rsidR="003156B7" w:rsidRDefault="00A32B26" w:rsidP="003156B7">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rsidR="00BC11CD">
        <w:t>создания</w:t>
      </w:r>
      <w:r w:rsidR="000111BD">
        <w:t xml:space="preserve"> </w:t>
      </w:r>
      <w:r w:rsidR="00BC11CD">
        <w:t>полномочия</w:t>
      </w:r>
      <w:r w:rsidR="000111BD">
        <w:t xml:space="preserve"> </w:t>
      </w:r>
      <w:r w:rsidR="00BC11CD">
        <w:t>с</w:t>
      </w:r>
      <w:r w:rsidR="000111BD">
        <w:t xml:space="preserve"> </w:t>
      </w:r>
      <w:r w:rsidR="00BC11CD">
        <w:t>указанными</w:t>
      </w:r>
      <w:r w:rsidR="000111BD">
        <w:t xml:space="preserve"> </w:t>
      </w:r>
      <w:r w:rsidR="00BC11CD">
        <w:t>параметрами</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577176F9" w14:textId="32884D02" w:rsidR="00A32B26" w:rsidRDefault="00BC11CD" w:rsidP="00BC11CD">
      <w:pPr>
        <w:pStyle w:val="-1"/>
      </w:pPr>
      <w:r>
        <w:t>Код</w:t>
      </w:r>
      <w:r w:rsidR="000111BD">
        <w:t xml:space="preserve"> </w:t>
      </w:r>
      <w:r>
        <w:t>полномочия;</w:t>
      </w:r>
    </w:p>
    <w:p w14:paraId="119825C3" w14:textId="233711AD" w:rsidR="00BC11CD" w:rsidRDefault="00BC11CD" w:rsidP="00BC11CD">
      <w:pPr>
        <w:pStyle w:val="-1"/>
      </w:pPr>
      <w:r>
        <w:t>Название</w:t>
      </w:r>
      <w:r w:rsidR="000111BD">
        <w:t xml:space="preserve"> </w:t>
      </w:r>
      <w:r>
        <w:t>полномочия.</w:t>
      </w:r>
    </w:p>
    <w:p w14:paraId="551682CD" w14:textId="5DF575EB" w:rsidR="007D7802" w:rsidRDefault="007D7802" w:rsidP="00CD5484">
      <w:pPr>
        <w:pStyle w:val="a3"/>
      </w:pPr>
      <w:r>
        <w:t>Изменение</w:t>
      </w:r>
      <w:r w:rsidR="000111BD">
        <w:t xml:space="preserve"> </w:t>
      </w:r>
      <w:r>
        <w:t>полномочия</w:t>
      </w:r>
      <w:r w:rsidR="000111BD">
        <w:t xml:space="preserve"> </w:t>
      </w:r>
      <w:r>
        <w:t>с</w:t>
      </w:r>
      <w:r w:rsidR="000111BD">
        <w:t xml:space="preserve"> </w:t>
      </w:r>
      <w:r>
        <w:t>указанными</w:t>
      </w:r>
      <w:r w:rsidR="000111BD">
        <w:t xml:space="preserve"> </w:t>
      </w:r>
      <w:r>
        <w:t>параметрами.</w:t>
      </w:r>
    </w:p>
    <w:p w14:paraId="3B02B8ED" w14:textId="18496008" w:rsidR="00155543" w:rsidRDefault="00155543" w:rsidP="00155543">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изменения</w:t>
      </w:r>
      <w:r w:rsidR="000111BD">
        <w:t xml:space="preserve"> </w:t>
      </w:r>
      <w:r>
        <w:t>полномочия</w:t>
      </w:r>
      <w:r w:rsidR="000111BD">
        <w:t xml:space="preserve"> </w:t>
      </w:r>
      <w:r>
        <w:t>с</w:t>
      </w:r>
      <w:r w:rsidR="000111BD">
        <w:t xml:space="preserve"> </w:t>
      </w:r>
      <w:r>
        <w:t>указанными</w:t>
      </w:r>
      <w:r w:rsidR="000111BD">
        <w:t xml:space="preserve"> </w:t>
      </w:r>
      <w:r>
        <w:t>параметрами</w:t>
      </w:r>
      <w:r w:rsidR="000111BD">
        <w:t xml:space="preserve"> </w:t>
      </w:r>
      <w:r>
        <w:t>на</w:t>
      </w:r>
      <w:r w:rsidR="000111BD">
        <w:t xml:space="preserve"> </w:t>
      </w:r>
      <w:r>
        <w:t>основании</w:t>
      </w:r>
      <w:r w:rsidR="000111BD">
        <w:t xml:space="preserve"> </w:t>
      </w:r>
      <w:r>
        <w:t>следующих</w:t>
      </w:r>
      <w:r w:rsidR="000111BD">
        <w:t xml:space="preserve"> </w:t>
      </w:r>
      <w:r>
        <w:t>входных</w:t>
      </w:r>
      <w:r w:rsidR="000111BD">
        <w:t xml:space="preserve"> </w:t>
      </w:r>
      <w:r>
        <w:t>параметров:</w:t>
      </w:r>
    </w:p>
    <w:p w14:paraId="727D358F" w14:textId="5FED4B0F" w:rsidR="00155543" w:rsidRDefault="00155543" w:rsidP="00155543">
      <w:pPr>
        <w:pStyle w:val="-1"/>
      </w:pPr>
      <w:r>
        <w:t>Код</w:t>
      </w:r>
      <w:r w:rsidR="000111BD">
        <w:t xml:space="preserve"> </w:t>
      </w:r>
      <w:r>
        <w:t>полномочия;</w:t>
      </w:r>
    </w:p>
    <w:p w14:paraId="487CAA81" w14:textId="2934644A" w:rsidR="00155543" w:rsidRDefault="00155543" w:rsidP="00155543">
      <w:pPr>
        <w:pStyle w:val="-1"/>
      </w:pPr>
      <w:r>
        <w:t>Название</w:t>
      </w:r>
      <w:r w:rsidR="000111BD">
        <w:t xml:space="preserve"> </w:t>
      </w:r>
      <w:r>
        <w:t>полномочия.</w:t>
      </w:r>
    </w:p>
    <w:p w14:paraId="3124324F" w14:textId="68BDDB48" w:rsidR="00000CA1" w:rsidRDefault="007D7802" w:rsidP="00CD5484">
      <w:pPr>
        <w:pStyle w:val="a3"/>
      </w:pPr>
      <w:r>
        <w:t>Удаление</w:t>
      </w:r>
      <w:r w:rsidR="000111BD">
        <w:t xml:space="preserve"> </w:t>
      </w:r>
      <w:r>
        <w:t>полномочия</w:t>
      </w:r>
      <w:r w:rsidR="000111BD">
        <w:t xml:space="preserve"> </w:t>
      </w:r>
      <w:r>
        <w:t>с</w:t>
      </w:r>
      <w:r w:rsidR="000111BD">
        <w:t xml:space="preserve"> </w:t>
      </w:r>
      <w:r>
        <w:t>удалением</w:t>
      </w:r>
      <w:r w:rsidR="000111BD">
        <w:t xml:space="preserve"> </w:t>
      </w:r>
      <w:r>
        <w:t>связи</w:t>
      </w:r>
      <w:r w:rsidR="000111BD">
        <w:t xml:space="preserve"> </w:t>
      </w:r>
      <w:r>
        <w:t>между</w:t>
      </w:r>
      <w:r w:rsidR="000111BD">
        <w:t xml:space="preserve"> </w:t>
      </w:r>
      <w:r>
        <w:t>полномочием</w:t>
      </w:r>
      <w:r w:rsidR="000111BD">
        <w:t xml:space="preserve"> </w:t>
      </w:r>
      <w:r>
        <w:t>и</w:t>
      </w:r>
      <w:r w:rsidR="000111BD">
        <w:t xml:space="preserve"> </w:t>
      </w:r>
      <w:r>
        <w:t>ролями.</w:t>
      </w:r>
    </w:p>
    <w:p w14:paraId="2DD9F1F2" w14:textId="5EFCCA65" w:rsidR="003156B7" w:rsidRDefault="00155543" w:rsidP="003156B7">
      <w:r>
        <w:t>Функция</w:t>
      </w:r>
      <w:r w:rsidR="000111BD">
        <w:t xml:space="preserve"> </w:t>
      </w:r>
      <w:r>
        <w:t>должна</w:t>
      </w:r>
      <w:r w:rsidR="000111BD">
        <w:t xml:space="preserve"> </w:t>
      </w:r>
      <w:r>
        <w:t>обеспечивать</w:t>
      </w:r>
      <w:r w:rsidR="000111BD">
        <w:t xml:space="preserve"> </w:t>
      </w:r>
      <w:r>
        <w:t>возможность</w:t>
      </w:r>
      <w:r w:rsidR="000111BD">
        <w:t xml:space="preserve"> </w:t>
      </w:r>
      <w:r>
        <w:t>удаления</w:t>
      </w:r>
      <w:r w:rsidR="000111BD">
        <w:t xml:space="preserve"> </w:t>
      </w:r>
      <w:r>
        <w:t>связи</w:t>
      </w:r>
      <w:r w:rsidR="000111BD">
        <w:t xml:space="preserve"> </w:t>
      </w:r>
      <w:r>
        <w:t>между</w:t>
      </w:r>
      <w:r w:rsidR="000111BD">
        <w:t xml:space="preserve"> </w:t>
      </w:r>
      <w:r>
        <w:t>полномочием</w:t>
      </w:r>
      <w:r w:rsidR="000111BD">
        <w:t xml:space="preserve"> </w:t>
      </w:r>
      <w:r>
        <w:t>и</w:t>
      </w:r>
      <w:r w:rsidR="000111BD">
        <w:t xml:space="preserve"> </w:t>
      </w:r>
      <w:r>
        <w:t>ролями</w:t>
      </w:r>
      <w:r w:rsidR="000111BD">
        <w:t xml:space="preserve"> </w:t>
      </w:r>
      <w:r>
        <w:t>на</w:t>
      </w:r>
      <w:r w:rsidR="000111BD">
        <w:t xml:space="preserve"> </w:t>
      </w:r>
      <w:r>
        <w:t>основании</w:t>
      </w:r>
      <w:r w:rsidR="000111BD">
        <w:t xml:space="preserve"> </w:t>
      </w:r>
      <w:r>
        <w:t>входного</w:t>
      </w:r>
      <w:r w:rsidR="000111BD">
        <w:t xml:space="preserve"> </w:t>
      </w:r>
      <w:r>
        <w:t>параметра</w:t>
      </w:r>
      <w:r w:rsidR="000111BD">
        <w:t xml:space="preserve"> </w:t>
      </w:r>
      <w:r>
        <w:t>«Идентификатор</w:t>
      </w:r>
      <w:r w:rsidR="000111BD">
        <w:t xml:space="preserve"> </w:t>
      </w:r>
      <w:r>
        <w:t>полномочия».</w:t>
      </w:r>
    </w:p>
    <w:bookmarkEnd w:id="128"/>
    <w:bookmarkEnd w:id="129"/>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14:paraId="30CDE5B0" w14:textId="42F969C4" w:rsidR="00392A14" w:rsidRPr="009A0B76" w:rsidRDefault="00392A14" w:rsidP="00A73293">
      <w:pPr>
        <w:pStyle w:val="-1"/>
        <w:numPr>
          <w:ilvl w:val="0"/>
          <w:numId w:val="0"/>
        </w:numPr>
      </w:pPr>
    </w:p>
    <w:p w14:paraId="660AE4F3" w14:textId="77777777" w:rsidR="000821A6" w:rsidRPr="00E23117" w:rsidRDefault="000821A6" w:rsidP="00222CDF">
      <w:pPr>
        <w:sectPr w:rsidR="000821A6" w:rsidRPr="00E23117" w:rsidSect="00CE32B0">
          <w:pgSz w:w="11906" w:h="16838"/>
          <w:pgMar w:top="1134" w:right="850" w:bottom="1134" w:left="1701" w:header="567" w:footer="397" w:gutter="0"/>
          <w:cols w:space="708"/>
          <w:docGrid w:linePitch="360"/>
        </w:sectPr>
      </w:pPr>
    </w:p>
    <w:p w14:paraId="1BE30B2D" w14:textId="0F288421" w:rsidR="00B011F6" w:rsidRPr="00E23117" w:rsidRDefault="00EE642C" w:rsidP="0084158C">
      <w:pPr>
        <w:pStyle w:val="1-1"/>
      </w:pPr>
      <w:bookmarkStart w:id="322" w:name="_Ref33557741"/>
      <w:bookmarkStart w:id="323" w:name="_Ref33557748"/>
      <w:bookmarkStart w:id="324" w:name="_Ref33558012"/>
      <w:bookmarkStart w:id="325" w:name="_Toc34438090"/>
      <w:bookmarkStart w:id="326" w:name="_Toc67910734"/>
      <w:r w:rsidRPr="00E23117">
        <w:t>К</w:t>
      </w:r>
      <w:r w:rsidR="00B011F6" w:rsidRPr="00E23117">
        <w:t>алендарный</w:t>
      </w:r>
      <w:r w:rsidR="000111BD">
        <w:t xml:space="preserve"> </w:t>
      </w:r>
      <w:r w:rsidR="00B011F6" w:rsidRPr="00E23117">
        <w:t>план</w:t>
      </w:r>
      <w:r w:rsidR="000111BD">
        <w:t xml:space="preserve"> </w:t>
      </w:r>
      <w:r w:rsidR="00B011F6" w:rsidRPr="00E23117">
        <w:t>выполнения</w:t>
      </w:r>
      <w:r w:rsidR="000111BD">
        <w:t xml:space="preserve"> </w:t>
      </w:r>
      <w:r w:rsidR="00B011F6" w:rsidRPr="00E23117">
        <w:t>работ</w:t>
      </w:r>
      <w:r w:rsidR="000111BD">
        <w:t xml:space="preserve"> </w:t>
      </w:r>
      <w:r w:rsidR="00AA63CD" w:rsidRPr="00E23117">
        <w:t>по</w:t>
      </w:r>
      <w:r w:rsidR="000111BD">
        <w:t xml:space="preserve"> </w:t>
      </w:r>
      <w:r w:rsidR="00CD2E2A" w:rsidRPr="00272EA9">
        <w:t>Заявке</w:t>
      </w:r>
      <w:r w:rsidR="000111BD" w:rsidRPr="00272EA9">
        <w:t xml:space="preserve"> </w:t>
      </w:r>
      <w:r w:rsidR="00AA63CD" w:rsidRPr="00272EA9">
        <w:t>№</w:t>
      </w:r>
      <w:r w:rsidR="000111BD" w:rsidRPr="00272EA9">
        <w:t xml:space="preserve"> </w:t>
      </w:r>
      <w:bookmarkEnd w:id="322"/>
      <w:bookmarkEnd w:id="323"/>
      <w:bookmarkEnd w:id="324"/>
      <w:bookmarkEnd w:id="325"/>
      <w:r w:rsidR="00272EA9" w:rsidRPr="00272EA9">
        <w:t>2</w:t>
      </w:r>
      <w:bookmarkEnd w:id="326"/>
    </w:p>
    <w:p w14:paraId="1CD4DF6E" w14:textId="14DBB07D" w:rsidR="00130E7D" w:rsidRPr="00A70C66" w:rsidRDefault="00130E7D" w:rsidP="004C1910">
      <w:r w:rsidRPr="00A70C66">
        <w:t>К</w:t>
      </w:r>
      <w:r w:rsidRPr="00AE591F">
        <w:t>алендарный</w:t>
      </w:r>
      <w:r w:rsidR="000111BD">
        <w:t xml:space="preserve"> </w:t>
      </w:r>
      <w:r w:rsidRPr="00AE591F">
        <w:t>план</w:t>
      </w:r>
      <w:r w:rsidR="000111BD">
        <w:t xml:space="preserve"> </w:t>
      </w:r>
      <w:r w:rsidRPr="00AE591F">
        <w:t>выполнения</w:t>
      </w:r>
      <w:r w:rsidR="000111BD">
        <w:t xml:space="preserve"> </w:t>
      </w:r>
      <w:r w:rsidRPr="00AE591F">
        <w:t>работ</w:t>
      </w:r>
      <w:r w:rsidR="000111BD">
        <w:t xml:space="preserve"> </w:t>
      </w:r>
      <w:r w:rsidRPr="00AE591F">
        <w:t>по</w:t>
      </w:r>
      <w:r w:rsidR="000111BD">
        <w:t xml:space="preserve"> </w:t>
      </w:r>
      <w:r w:rsidRPr="00AE591F">
        <w:t>Заявке</w:t>
      </w:r>
      <w:r w:rsidR="000111BD">
        <w:t xml:space="preserve"> </w:t>
      </w:r>
      <w:r w:rsidR="00FA08D6" w:rsidRPr="00AE591F">
        <w:t>о</w:t>
      </w:r>
      <w:r w:rsidR="00A70C66" w:rsidRPr="00AE591F">
        <w:t>т</w:t>
      </w:r>
      <w:r w:rsidR="000111BD">
        <w:t xml:space="preserve"> </w:t>
      </w:r>
      <w:r w:rsidR="00A70C66" w:rsidRPr="00AE591F">
        <w:t>1</w:t>
      </w:r>
      <w:r w:rsidR="000111BD">
        <w:t xml:space="preserve"> </w:t>
      </w:r>
      <w:r w:rsidR="00A70C66" w:rsidRPr="00AE591F">
        <w:t>декабря</w:t>
      </w:r>
      <w:r w:rsidR="000111BD">
        <w:t xml:space="preserve"> </w:t>
      </w:r>
      <w:r w:rsidR="00A70C66" w:rsidRPr="00AE591F">
        <w:t>2020</w:t>
      </w:r>
      <w:r w:rsidR="000111BD">
        <w:t xml:space="preserve"> </w:t>
      </w:r>
      <w:r w:rsidR="00A70C66" w:rsidRPr="00AE591F">
        <w:t>г.</w:t>
      </w:r>
      <w:r w:rsidR="000111BD">
        <w:t xml:space="preserve"> </w:t>
      </w:r>
      <w:r w:rsidR="00FA08D6" w:rsidRPr="00AE591F">
        <w:t>№</w:t>
      </w:r>
      <w:r w:rsidR="000111BD">
        <w:t xml:space="preserve"> </w:t>
      </w:r>
      <w:r w:rsidR="00F753C7">
        <w:t>2</w:t>
      </w:r>
      <w:r w:rsidR="000111BD">
        <w:t xml:space="preserve"> </w:t>
      </w:r>
      <w:r w:rsidRPr="00AE591F">
        <w:t>представлен</w:t>
      </w:r>
      <w:r w:rsidR="000111BD">
        <w:t xml:space="preserve"> </w:t>
      </w:r>
      <w:r w:rsidRPr="00AE591F">
        <w:t>ниже</w:t>
      </w:r>
      <w:r w:rsidR="000111BD">
        <w:t xml:space="preserve"> </w:t>
      </w:r>
      <w:r w:rsidRPr="00AE591F">
        <w:t>(</w:t>
      </w:r>
      <w:r w:rsidR="00386138" w:rsidRPr="00AE591F">
        <w:fldChar w:fldCharType="begin"/>
      </w:r>
      <w:r w:rsidR="00386138" w:rsidRPr="00AE591F">
        <w:instrText xml:space="preserve"> REF _Ref33555435 \h </w:instrText>
      </w:r>
      <w:r w:rsidR="00684DFA" w:rsidRPr="00AE591F">
        <w:instrText xml:space="preserve"> \* MERGEFORMAT </w:instrText>
      </w:r>
      <w:r w:rsidR="00386138" w:rsidRPr="00AE591F">
        <w:fldChar w:fldCharType="separate"/>
      </w:r>
      <w:r w:rsidR="000C6067" w:rsidRPr="00A70C66">
        <w:t>Таблица</w:t>
      </w:r>
      <w:r w:rsidR="000111BD">
        <w:t xml:space="preserve"> </w:t>
      </w:r>
      <w:r w:rsidR="000C6067">
        <w:rPr>
          <w:noProof/>
        </w:rPr>
        <w:t>2</w:t>
      </w:r>
      <w:r w:rsidR="00386138" w:rsidRPr="00AE591F">
        <w:fldChar w:fldCharType="end"/>
      </w:r>
      <w:r w:rsidRPr="00AE591F">
        <w:t>).</w:t>
      </w:r>
      <w:r w:rsidR="000111BD">
        <w:t xml:space="preserve"> </w:t>
      </w:r>
      <w:r w:rsidR="00AA63CD" w:rsidRPr="00AE591F">
        <w:t>Срок</w:t>
      </w:r>
      <w:r w:rsidR="000111BD">
        <w:t xml:space="preserve"> </w:t>
      </w:r>
      <w:r w:rsidR="00AA63CD" w:rsidRPr="00AE591F">
        <w:t>выполнения</w:t>
      </w:r>
      <w:r w:rsidR="000111BD">
        <w:t xml:space="preserve"> </w:t>
      </w:r>
      <w:r w:rsidR="00AA63CD" w:rsidRPr="00AE591F">
        <w:t>работ</w:t>
      </w:r>
      <w:r w:rsidR="000111BD">
        <w:t xml:space="preserve"> </w:t>
      </w:r>
      <w:r w:rsidR="00AA63CD" w:rsidRPr="00AE591F">
        <w:t>по</w:t>
      </w:r>
      <w:r w:rsidR="000111BD">
        <w:t xml:space="preserve"> </w:t>
      </w:r>
      <w:r w:rsidR="00AA63CD" w:rsidRPr="00AE591F">
        <w:t>Заявке</w:t>
      </w:r>
      <w:r w:rsidR="000111BD">
        <w:t xml:space="preserve"> </w:t>
      </w:r>
      <w:r w:rsidR="00A70C66" w:rsidRPr="00AE591F">
        <w:t>от</w:t>
      </w:r>
      <w:r w:rsidR="000111BD">
        <w:t xml:space="preserve"> </w:t>
      </w:r>
      <w:r w:rsidR="00A70C66" w:rsidRPr="00AE591F">
        <w:t>1</w:t>
      </w:r>
      <w:r w:rsidR="000111BD">
        <w:t xml:space="preserve"> </w:t>
      </w:r>
      <w:r w:rsidR="00A70C66" w:rsidRPr="00AE591F">
        <w:t>декабря</w:t>
      </w:r>
      <w:r w:rsidR="000111BD">
        <w:t xml:space="preserve"> </w:t>
      </w:r>
      <w:r w:rsidR="00A70C66" w:rsidRPr="00AE591F">
        <w:t>2020</w:t>
      </w:r>
      <w:r w:rsidR="000111BD">
        <w:t xml:space="preserve"> </w:t>
      </w:r>
      <w:r w:rsidR="00A70C66" w:rsidRPr="00AE591F">
        <w:t>г.</w:t>
      </w:r>
      <w:r w:rsidR="000111BD">
        <w:t xml:space="preserve"> </w:t>
      </w:r>
      <w:r w:rsidR="00A70C66" w:rsidRPr="00A70C66">
        <w:t>№</w:t>
      </w:r>
      <w:r w:rsidR="00F753C7">
        <w:t>2</w:t>
      </w:r>
      <w:r w:rsidR="000111BD">
        <w:t xml:space="preserve"> </w:t>
      </w:r>
      <w:r w:rsidR="00386138" w:rsidRPr="00AE591F">
        <w:t>–</w:t>
      </w:r>
      <w:r w:rsidR="000111BD">
        <w:t xml:space="preserve"> </w:t>
      </w:r>
      <w:r w:rsidR="00386138" w:rsidRPr="00A70C66">
        <w:t>не</w:t>
      </w:r>
      <w:r w:rsidR="000111BD">
        <w:t xml:space="preserve"> </w:t>
      </w:r>
      <w:r w:rsidR="00386138" w:rsidRPr="00A70C66">
        <w:t>позднее</w:t>
      </w:r>
      <w:r w:rsidR="000111BD">
        <w:t xml:space="preserve"> </w:t>
      </w:r>
      <w:r w:rsidR="00A06564" w:rsidRPr="00A70C66">
        <w:t>31</w:t>
      </w:r>
      <w:r w:rsidR="000111BD">
        <w:t xml:space="preserve"> </w:t>
      </w:r>
      <w:r w:rsidR="1A84E4DE" w:rsidRPr="00A70C66">
        <w:t>янва</w:t>
      </w:r>
      <w:r w:rsidR="00A06564" w:rsidRPr="00A70C66">
        <w:t>ря</w:t>
      </w:r>
      <w:r w:rsidR="000111BD">
        <w:t xml:space="preserve"> </w:t>
      </w:r>
      <w:r w:rsidR="005C6EA2" w:rsidRPr="00A70C66">
        <w:t>202</w:t>
      </w:r>
      <w:r w:rsidR="000C6067">
        <w:t>1</w:t>
      </w:r>
      <w:r w:rsidR="000111BD">
        <w:t xml:space="preserve"> </w:t>
      </w:r>
      <w:r w:rsidR="005C6EA2" w:rsidRPr="00A70C66">
        <w:t>г.</w:t>
      </w:r>
    </w:p>
    <w:p w14:paraId="6B06A028" w14:textId="005E0786" w:rsidR="002F13CC" w:rsidRPr="00E23117" w:rsidRDefault="00386138" w:rsidP="00386138">
      <w:pPr>
        <w:pStyle w:val="afff1"/>
      </w:pPr>
      <w:bookmarkStart w:id="327" w:name="_Ref33555435"/>
      <w:r w:rsidRPr="00A70C66">
        <w:t>Таблица</w:t>
      </w:r>
      <w:r w:rsidR="000111BD">
        <w:t xml:space="preserve"> </w:t>
      </w:r>
      <w:r w:rsidR="00F82C0A" w:rsidRPr="00AE591F">
        <w:fldChar w:fldCharType="begin"/>
      </w:r>
      <w:r w:rsidR="00F82C0A" w:rsidRPr="00A70C66">
        <w:instrText xml:space="preserve"> SEQ Таблица \* ARABIC </w:instrText>
      </w:r>
      <w:r w:rsidR="00F82C0A" w:rsidRPr="00AE591F">
        <w:fldChar w:fldCharType="separate"/>
      </w:r>
      <w:r w:rsidR="000C6067">
        <w:rPr>
          <w:noProof/>
        </w:rPr>
        <w:t>2</w:t>
      </w:r>
      <w:r w:rsidR="00F82C0A" w:rsidRPr="00AE591F">
        <w:fldChar w:fldCharType="end"/>
      </w:r>
      <w:bookmarkEnd w:id="327"/>
      <w:r w:rsidR="000111BD">
        <w:t xml:space="preserve"> </w:t>
      </w:r>
      <w:r w:rsidR="00130E7D" w:rsidRPr="00A70C66">
        <w:t>–</w:t>
      </w:r>
      <w:r w:rsidR="000111BD">
        <w:t xml:space="preserve"> </w:t>
      </w:r>
      <w:r w:rsidR="00130E7D" w:rsidRPr="00A70C66">
        <w:t>Календарный</w:t>
      </w:r>
      <w:r w:rsidR="000111BD">
        <w:t xml:space="preserve"> </w:t>
      </w:r>
      <w:r w:rsidR="00130E7D" w:rsidRPr="00A70C66">
        <w:t>план</w:t>
      </w:r>
      <w:r w:rsidR="000111BD">
        <w:t xml:space="preserve"> </w:t>
      </w:r>
      <w:r w:rsidR="00130E7D" w:rsidRPr="00A70C66">
        <w:t>выполнения</w:t>
      </w:r>
      <w:r w:rsidR="000111BD">
        <w:t xml:space="preserve"> </w:t>
      </w:r>
      <w:r w:rsidR="00130E7D" w:rsidRPr="00A70C66">
        <w:t>работ</w:t>
      </w:r>
      <w:r w:rsidR="000111BD">
        <w:t xml:space="preserve"> </w:t>
      </w:r>
      <w:r w:rsidR="00AA63CD" w:rsidRPr="00A70C66">
        <w:t>по</w:t>
      </w:r>
      <w:r w:rsidR="000111BD">
        <w:t xml:space="preserve"> </w:t>
      </w:r>
      <w:r w:rsidR="00AA63CD" w:rsidRPr="00A70C66">
        <w:t>Заявке</w:t>
      </w:r>
      <w:r w:rsidR="000111BD">
        <w:t xml:space="preserve"> </w:t>
      </w:r>
      <w:r w:rsidR="1A84E4DE" w:rsidRPr="00A70C66">
        <w:t>от</w:t>
      </w:r>
      <w:r w:rsidR="000111BD">
        <w:t xml:space="preserve"> </w:t>
      </w:r>
      <w:r w:rsidR="00A70C66" w:rsidRPr="00AE591F">
        <w:t>1</w:t>
      </w:r>
      <w:r w:rsidR="000111BD">
        <w:t xml:space="preserve"> </w:t>
      </w:r>
      <w:r w:rsidR="00A70C66" w:rsidRPr="00AE591F">
        <w:t>декабря</w:t>
      </w:r>
      <w:r w:rsidR="000111BD">
        <w:t xml:space="preserve"> </w:t>
      </w:r>
      <w:r w:rsidR="00A70C66" w:rsidRPr="00AE591F">
        <w:t>2020</w:t>
      </w:r>
      <w:r w:rsidR="000111BD">
        <w:t xml:space="preserve"> </w:t>
      </w:r>
      <w:r w:rsidR="00A70C66" w:rsidRPr="00AE591F">
        <w:t>г.</w:t>
      </w:r>
      <w:r w:rsidR="000111BD">
        <w:t xml:space="preserve"> </w:t>
      </w:r>
      <w:r w:rsidR="00AA63CD" w:rsidRPr="00AE591F">
        <w:t>№</w:t>
      </w:r>
      <w:r w:rsidR="000111BD">
        <w:t xml:space="preserve"> </w:t>
      </w:r>
      <w:r w:rsidR="00F753C7">
        <w:t>2</w:t>
      </w:r>
    </w:p>
    <w:tbl>
      <w:tblPr>
        <w:tblStyle w:val="aff9"/>
        <w:tblW w:w="5000" w:type="pct"/>
        <w:tblLook w:val="04A0" w:firstRow="1" w:lastRow="0" w:firstColumn="1" w:lastColumn="0" w:noHBand="0" w:noVBand="1"/>
      </w:tblPr>
      <w:tblGrid>
        <w:gridCol w:w="2612"/>
        <w:gridCol w:w="2152"/>
        <w:gridCol w:w="2152"/>
        <w:gridCol w:w="7644"/>
      </w:tblGrid>
      <w:tr w:rsidR="002A7DAF" w:rsidRPr="00577DFA" w14:paraId="1E4E8BC7" w14:textId="77777777" w:rsidTr="00C02A6C">
        <w:trPr>
          <w:trHeight w:val="20"/>
          <w:tblHeader/>
        </w:trPr>
        <w:tc>
          <w:tcPr>
            <w:tcW w:w="897" w:type="pct"/>
            <w:vMerge w:val="restart"/>
            <w:tcBorders>
              <w:top w:val="single" w:sz="4" w:space="0" w:color="auto"/>
              <w:left w:val="single" w:sz="4" w:space="0" w:color="auto"/>
              <w:bottom w:val="single" w:sz="4" w:space="0" w:color="auto"/>
              <w:right w:val="single" w:sz="4" w:space="0" w:color="auto"/>
            </w:tcBorders>
            <w:vAlign w:val="center"/>
          </w:tcPr>
          <w:p w14:paraId="7ECDC0A6" w14:textId="77777777" w:rsidR="002A7DAF" w:rsidRPr="008E18C1" w:rsidRDefault="002A7DAF" w:rsidP="00C02A6C">
            <w:pPr>
              <w:widowControl w:val="0"/>
              <w:spacing w:after="0" w:line="240" w:lineRule="auto"/>
              <w:ind w:firstLine="0"/>
              <w:jc w:val="center"/>
              <w:rPr>
                <w:b/>
                <w:bCs/>
                <w:szCs w:val="24"/>
              </w:rPr>
            </w:pPr>
            <w:r w:rsidRPr="008E18C1">
              <w:rPr>
                <w:b/>
                <w:bCs/>
                <w:szCs w:val="24"/>
              </w:rPr>
              <w:t>Наименование и содержание выполняемых работ</w:t>
            </w:r>
          </w:p>
        </w:tc>
        <w:tc>
          <w:tcPr>
            <w:tcW w:w="1478" w:type="pct"/>
            <w:gridSpan w:val="2"/>
            <w:tcBorders>
              <w:top w:val="single" w:sz="4" w:space="0" w:color="auto"/>
              <w:left w:val="single" w:sz="4" w:space="0" w:color="auto"/>
              <w:bottom w:val="single" w:sz="4" w:space="0" w:color="auto"/>
              <w:right w:val="single" w:sz="4" w:space="0" w:color="auto"/>
            </w:tcBorders>
            <w:vAlign w:val="center"/>
          </w:tcPr>
          <w:p w14:paraId="3664A2AE" w14:textId="77777777" w:rsidR="002A7DAF" w:rsidRPr="008E18C1" w:rsidRDefault="002A7DAF" w:rsidP="00C02A6C">
            <w:pPr>
              <w:widowControl w:val="0"/>
              <w:spacing w:after="0" w:line="240" w:lineRule="auto"/>
              <w:ind w:firstLine="0"/>
              <w:jc w:val="center"/>
              <w:rPr>
                <w:b/>
                <w:bCs/>
                <w:szCs w:val="24"/>
              </w:rPr>
            </w:pPr>
            <w:r w:rsidRPr="008E18C1">
              <w:rPr>
                <w:b/>
                <w:bCs/>
                <w:szCs w:val="24"/>
              </w:rPr>
              <w:t>Сроки выполнения работ</w:t>
            </w:r>
          </w:p>
        </w:tc>
        <w:tc>
          <w:tcPr>
            <w:tcW w:w="2625" w:type="pct"/>
            <w:vMerge w:val="restart"/>
            <w:tcBorders>
              <w:top w:val="single" w:sz="4" w:space="0" w:color="auto"/>
              <w:left w:val="single" w:sz="4" w:space="0" w:color="auto"/>
              <w:bottom w:val="single" w:sz="4" w:space="0" w:color="auto"/>
              <w:right w:val="single" w:sz="4" w:space="0" w:color="auto"/>
            </w:tcBorders>
            <w:vAlign w:val="center"/>
          </w:tcPr>
          <w:p w14:paraId="4DC1C926" w14:textId="77777777" w:rsidR="002A7DAF" w:rsidRPr="008E18C1" w:rsidRDefault="002A7DAF" w:rsidP="00C02A6C">
            <w:pPr>
              <w:widowControl w:val="0"/>
              <w:spacing w:after="0" w:line="240" w:lineRule="auto"/>
              <w:ind w:firstLine="0"/>
              <w:jc w:val="center"/>
              <w:rPr>
                <w:b/>
                <w:bCs/>
                <w:szCs w:val="24"/>
              </w:rPr>
            </w:pPr>
            <w:r w:rsidRPr="008E18C1">
              <w:rPr>
                <w:b/>
                <w:bCs/>
                <w:szCs w:val="24"/>
              </w:rPr>
              <w:t>Отчетная документация</w:t>
            </w:r>
          </w:p>
        </w:tc>
      </w:tr>
      <w:tr w:rsidR="002A7DAF" w:rsidRPr="00577DFA" w14:paraId="71800CFD" w14:textId="77777777" w:rsidTr="00C02A6C">
        <w:trPr>
          <w:trHeight w:val="20"/>
          <w:tblHeader/>
        </w:trPr>
        <w:tc>
          <w:tcPr>
            <w:tcW w:w="897" w:type="pct"/>
            <w:vMerge/>
            <w:tcBorders>
              <w:top w:val="single" w:sz="4" w:space="0" w:color="auto"/>
            </w:tcBorders>
          </w:tcPr>
          <w:p w14:paraId="46550405" w14:textId="77777777" w:rsidR="002A7DAF" w:rsidRPr="008E18C1" w:rsidRDefault="002A7DAF" w:rsidP="00C02A6C">
            <w:pPr>
              <w:widowControl w:val="0"/>
              <w:spacing w:after="0" w:line="240" w:lineRule="auto"/>
              <w:ind w:firstLine="0"/>
              <w:jc w:val="left"/>
              <w:rPr>
                <w:b/>
                <w:bCs/>
                <w:szCs w:val="24"/>
              </w:rPr>
            </w:pPr>
          </w:p>
        </w:tc>
        <w:tc>
          <w:tcPr>
            <w:tcW w:w="739" w:type="pct"/>
            <w:tcBorders>
              <w:top w:val="single" w:sz="4" w:space="0" w:color="auto"/>
            </w:tcBorders>
            <w:vAlign w:val="center"/>
          </w:tcPr>
          <w:p w14:paraId="46880C88" w14:textId="77777777" w:rsidR="002A7DAF" w:rsidRPr="008E18C1" w:rsidRDefault="002A7DAF" w:rsidP="00C02A6C">
            <w:pPr>
              <w:widowControl w:val="0"/>
              <w:spacing w:after="0" w:line="240" w:lineRule="auto"/>
              <w:ind w:firstLine="0"/>
              <w:jc w:val="center"/>
              <w:rPr>
                <w:b/>
                <w:bCs/>
                <w:szCs w:val="24"/>
              </w:rPr>
            </w:pPr>
            <w:r w:rsidRPr="008E18C1">
              <w:rPr>
                <w:b/>
                <w:bCs/>
                <w:szCs w:val="24"/>
              </w:rPr>
              <w:t>Начало</w:t>
            </w:r>
          </w:p>
        </w:tc>
        <w:tc>
          <w:tcPr>
            <w:tcW w:w="739" w:type="pct"/>
            <w:tcBorders>
              <w:top w:val="single" w:sz="4" w:space="0" w:color="auto"/>
              <w:right w:val="single" w:sz="4" w:space="0" w:color="auto"/>
            </w:tcBorders>
            <w:vAlign w:val="center"/>
          </w:tcPr>
          <w:p w14:paraId="6C5599A4" w14:textId="77777777" w:rsidR="002A7DAF" w:rsidRPr="008E18C1" w:rsidRDefault="002A7DAF" w:rsidP="00C02A6C">
            <w:pPr>
              <w:widowControl w:val="0"/>
              <w:spacing w:after="0" w:line="240" w:lineRule="auto"/>
              <w:ind w:firstLine="0"/>
              <w:jc w:val="center"/>
              <w:rPr>
                <w:b/>
                <w:bCs/>
                <w:szCs w:val="24"/>
              </w:rPr>
            </w:pPr>
            <w:r w:rsidRPr="008E18C1">
              <w:rPr>
                <w:b/>
                <w:bCs/>
                <w:szCs w:val="24"/>
              </w:rPr>
              <w:t>Окончание</w:t>
            </w:r>
          </w:p>
        </w:tc>
        <w:tc>
          <w:tcPr>
            <w:tcW w:w="2625" w:type="pct"/>
            <w:vMerge/>
            <w:tcBorders>
              <w:top w:val="single" w:sz="4" w:space="0" w:color="auto"/>
              <w:left w:val="single" w:sz="4" w:space="0" w:color="auto"/>
              <w:bottom w:val="single" w:sz="4" w:space="0" w:color="auto"/>
              <w:right w:val="single" w:sz="4" w:space="0" w:color="auto"/>
            </w:tcBorders>
          </w:tcPr>
          <w:p w14:paraId="2AF4196C" w14:textId="77777777" w:rsidR="002A7DAF" w:rsidRPr="008E18C1" w:rsidRDefault="002A7DAF" w:rsidP="00C02A6C">
            <w:pPr>
              <w:widowControl w:val="0"/>
              <w:spacing w:after="0" w:line="240" w:lineRule="auto"/>
              <w:ind w:firstLine="0"/>
              <w:jc w:val="center"/>
              <w:rPr>
                <w:b/>
                <w:bCs/>
                <w:szCs w:val="24"/>
              </w:rPr>
            </w:pPr>
          </w:p>
        </w:tc>
      </w:tr>
      <w:tr w:rsidR="002A7DAF" w:rsidRPr="00577DFA" w14:paraId="6E058CC6" w14:textId="77777777" w:rsidTr="00C02A6C">
        <w:trPr>
          <w:trHeight w:val="2068"/>
        </w:trPr>
        <w:tc>
          <w:tcPr>
            <w:tcW w:w="897" w:type="pct"/>
          </w:tcPr>
          <w:p w14:paraId="587F2E0F" w14:textId="77777777" w:rsidR="002A7DAF" w:rsidRPr="008E18C1" w:rsidRDefault="002A7DAF" w:rsidP="00C02A6C">
            <w:pPr>
              <w:widowControl w:val="0"/>
              <w:spacing w:after="0" w:line="240" w:lineRule="auto"/>
              <w:ind w:firstLine="0"/>
              <w:jc w:val="left"/>
              <w:rPr>
                <w:bCs/>
                <w:szCs w:val="24"/>
              </w:rPr>
            </w:pPr>
            <w:r w:rsidRPr="008E18C1">
              <w:rPr>
                <w:bCs/>
                <w:szCs w:val="24"/>
              </w:rPr>
              <w:t>Разработка ЧТЗ и Расч</w:t>
            </w:r>
            <w:r>
              <w:rPr>
                <w:bCs/>
                <w:szCs w:val="24"/>
              </w:rPr>
              <w:t>е</w:t>
            </w:r>
            <w:r w:rsidRPr="008E18C1">
              <w:rPr>
                <w:bCs/>
                <w:szCs w:val="24"/>
              </w:rPr>
              <w:t>та стоимости выполнения работ</w:t>
            </w:r>
            <w:r w:rsidRPr="008E18C1">
              <w:rPr>
                <w:rStyle w:val="aff6"/>
                <w:bCs/>
                <w:szCs w:val="24"/>
              </w:rPr>
              <w:footnoteReference w:id="2"/>
            </w:r>
          </w:p>
        </w:tc>
        <w:tc>
          <w:tcPr>
            <w:tcW w:w="739" w:type="pct"/>
          </w:tcPr>
          <w:p w14:paraId="2216E1DF" w14:textId="77777777" w:rsidR="002A7DAF" w:rsidRPr="008E18C1" w:rsidRDefault="002A7DAF" w:rsidP="00C02A6C">
            <w:pPr>
              <w:widowControl w:val="0"/>
              <w:spacing w:after="0" w:line="240" w:lineRule="auto"/>
              <w:ind w:firstLine="0"/>
              <w:jc w:val="left"/>
              <w:rPr>
                <w:bCs/>
                <w:szCs w:val="24"/>
              </w:rPr>
            </w:pPr>
            <w:r w:rsidRPr="008E18C1">
              <w:rPr>
                <w:bCs/>
                <w:szCs w:val="24"/>
              </w:rPr>
              <w:t>Дата направления Заказчиком Заявки Подрядчику</w:t>
            </w:r>
          </w:p>
        </w:tc>
        <w:tc>
          <w:tcPr>
            <w:tcW w:w="739" w:type="pct"/>
          </w:tcPr>
          <w:p w14:paraId="62E3FB7B" w14:textId="77777777" w:rsidR="002A7DAF" w:rsidRPr="008E18C1" w:rsidRDefault="002A7DAF" w:rsidP="00C02A6C">
            <w:pPr>
              <w:widowControl w:val="0"/>
              <w:spacing w:after="0" w:line="240" w:lineRule="auto"/>
              <w:ind w:firstLine="0"/>
              <w:jc w:val="left"/>
              <w:rPr>
                <w:bCs/>
                <w:szCs w:val="24"/>
                <w:highlight w:val="yellow"/>
              </w:rPr>
            </w:pPr>
            <w:r w:rsidRPr="008E18C1">
              <w:rPr>
                <w:bCs/>
                <w:szCs w:val="24"/>
              </w:rPr>
              <w:t>Не позднее 20 (двадцати) календарных дней с даты направления Заказчиком Заявки Подрядчику</w:t>
            </w:r>
          </w:p>
        </w:tc>
        <w:tc>
          <w:tcPr>
            <w:tcW w:w="2625" w:type="pct"/>
            <w:tcBorders>
              <w:top w:val="single" w:sz="4" w:space="0" w:color="auto"/>
            </w:tcBorders>
          </w:tcPr>
          <w:p w14:paraId="5F3384DC" w14:textId="77777777" w:rsidR="002A7DAF" w:rsidRPr="008E18C1" w:rsidRDefault="002A7DAF" w:rsidP="002A7DAF">
            <w:pPr>
              <w:pStyle w:val="-9"/>
              <w:numPr>
                <w:ilvl w:val="0"/>
                <w:numId w:val="127"/>
              </w:numPr>
              <w:ind w:left="206" w:hanging="142"/>
            </w:pPr>
            <w:r w:rsidRPr="008E18C1">
              <w:t>Расчет стоимости выполнения работ;</w:t>
            </w:r>
          </w:p>
          <w:p w14:paraId="567CCA55" w14:textId="270077E5" w:rsidR="002A7DAF" w:rsidRPr="008E18C1" w:rsidRDefault="002A7DAF" w:rsidP="002A7DAF">
            <w:pPr>
              <w:pStyle w:val="-9"/>
              <w:numPr>
                <w:ilvl w:val="0"/>
                <w:numId w:val="127"/>
              </w:numPr>
              <w:ind w:left="206" w:hanging="142"/>
            </w:pPr>
            <w:r>
              <w:t>Частное техническое задание</w:t>
            </w:r>
            <w:r w:rsidRPr="008E18C1">
              <w:t xml:space="preserve"> </w:t>
            </w:r>
            <w:r>
              <w:t>(</w:t>
            </w:r>
            <w:r w:rsidRPr="001F592F">
              <w:rPr>
                <w:szCs w:val="28"/>
              </w:rPr>
              <w:t>40407059.МР</w:t>
            </w:r>
            <w:r>
              <w:rPr>
                <w:szCs w:val="28"/>
              </w:rPr>
              <w:t xml:space="preserve"> </w:t>
            </w:r>
            <w:r w:rsidRPr="001F592F">
              <w:rPr>
                <w:szCs w:val="28"/>
              </w:rPr>
              <w:t>ПИ</w:t>
            </w:r>
            <w:r>
              <w:rPr>
                <w:szCs w:val="28"/>
              </w:rPr>
              <w:t xml:space="preserve"> </w:t>
            </w:r>
            <w:r w:rsidRPr="001F592F">
              <w:rPr>
                <w:szCs w:val="28"/>
              </w:rPr>
              <w:t>ЕМИАС 20-22.249.</w:t>
            </w:r>
            <w:r>
              <w:rPr>
                <w:szCs w:val="28"/>
              </w:rPr>
              <w:t>ЧТЗ.02</w:t>
            </w:r>
            <w:r>
              <w:t>);</w:t>
            </w:r>
          </w:p>
          <w:p w14:paraId="0C6AF3A0" w14:textId="38E29413" w:rsidR="002A7DAF" w:rsidRPr="008E18C1" w:rsidRDefault="002A7DAF" w:rsidP="002A7DAF">
            <w:pPr>
              <w:pStyle w:val="-9"/>
              <w:numPr>
                <w:ilvl w:val="0"/>
                <w:numId w:val="127"/>
              </w:numPr>
              <w:ind w:left="206" w:hanging="142"/>
            </w:pPr>
            <w:r w:rsidRPr="008E18C1">
              <w:t xml:space="preserve">Отчетная документация на машинном носителе </w:t>
            </w:r>
            <w:r>
              <w:t>(</w:t>
            </w:r>
            <w:r w:rsidRPr="001F592F">
              <w:rPr>
                <w:szCs w:val="28"/>
              </w:rPr>
              <w:t>40407059.</w:t>
            </w:r>
            <w:r>
              <w:rPr>
                <w:szCs w:val="28"/>
              </w:rPr>
              <w:t xml:space="preserve">МР ПИ </w:t>
            </w:r>
            <w:r w:rsidRPr="001F592F">
              <w:rPr>
                <w:szCs w:val="28"/>
              </w:rPr>
              <w:t>ЕМИАС 20-22.249.</w:t>
            </w:r>
            <w:r>
              <w:rPr>
                <w:szCs w:val="28"/>
              </w:rPr>
              <w:t>90.02.1</w:t>
            </w:r>
            <w:r>
              <w:t>);</w:t>
            </w:r>
          </w:p>
          <w:p w14:paraId="7E11054E" w14:textId="4C3A80D7" w:rsidR="002A7DAF" w:rsidRPr="008E18C1" w:rsidRDefault="002A7DAF" w:rsidP="002A7DAF">
            <w:pPr>
              <w:pStyle w:val="-9"/>
              <w:numPr>
                <w:ilvl w:val="0"/>
                <w:numId w:val="127"/>
              </w:numPr>
              <w:ind w:left="206" w:hanging="142"/>
            </w:pPr>
            <w:r w:rsidRPr="008E18C1">
              <w:t>Акт №</w:t>
            </w:r>
            <w:r>
              <w:t xml:space="preserve"> 2</w:t>
            </w:r>
            <w:r w:rsidRPr="008E18C1">
              <w:t>.1</w:t>
            </w:r>
            <w:r>
              <w:t xml:space="preserve"> </w:t>
            </w:r>
            <w:r w:rsidRPr="008E18C1">
              <w:t>приема-передачи отчетных материалов</w:t>
            </w:r>
            <w:r>
              <w:t>;</w:t>
            </w:r>
            <w:r w:rsidRPr="008E18C1">
              <w:t xml:space="preserve"> </w:t>
            </w:r>
          </w:p>
        </w:tc>
      </w:tr>
      <w:tr w:rsidR="002A7DAF" w:rsidRPr="00577DFA" w14:paraId="0FBA402E" w14:textId="77777777" w:rsidTr="00C02A6C">
        <w:trPr>
          <w:trHeight w:val="20"/>
        </w:trPr>
        <w:tc>
          <w:tcPr>
            <w:tcW w:w="897" w:type="pct"/>
          </w:tcPr>
          <w:p w14:paraId="65F6897B" w14:textId="77777777" w:rsidR="002A7DAF" w:rsidRPr="008E18C1" w:rsidRDefault="002A7DAF" w:rsidP="00C02A6C">
            <w:pPr>
              <w:widowControl w:val="0"/>
              <w:spacing w:after="0" w:line="240" w:lineRule="auto"/>
              <w:ind w:firstLine="0"/>
              <w:jc w:val="left"/>
              <w:rPr>
                <w:b/>
                <w:bCs/>
                <w:szCs w:val="24"/>
              </w:rPr>
            </w:pPr>
            <w:r w:rsidRPr="008E18C1">
              <w:rPr>
                <w:bCs/>
                <w:szCs w:val="24"/>
              </w:rPr>
              <w:t xml:space="preserve">Технорабочее проектирование, </w:t>
            </w:r>
          </w:p>
          <w:p w14:paraId="3E050FC5" w14:textId="77777777" w:rsidR="002A7DAF" w:rsidRPr="008E18C1" w:rsidRDefault="002A7DAF" w:rsidP="00C02A6C">
            <w:pPr>
              <w:widowControl w:val="0"/>
              <w:spacing w:after="0" w:line="240" w:lineRule="auto"/>
              <w:ind w:firstLine="0"/>
              <w:jc w:val="left"/>
              <w:rPr>
                <w:b/>
                <w:bCs/>
                <w:szCs w:val="24"/>
              </w:rPr>
            </w:pPr>
            <w:r w:rsidRPr="008E18C1">
              <w:rPr>
                <w:bCs/>
                <w:szCs w:val="24"/>
              </w:rPr>
              <w:t>разработка программного обеспечения</w:t>
            </w:r>
          </w:p>
        </w:tc>
        <w:tc>
          <w:tcPr>
            <w:tcW w:w="739" w:type="pct"/>
          </w:tcPr>
          <w:p w14:paraId="633ADB78" w14:textId="77777777" w:rsidR="002A7DAF" w:rsidRPr="008E18C1" w:rsidRDefault="002A7DAF" w:rsidP="00C02A6C">
            <w:pPr>
              <w:widowControl w:val="0"/>
              <w:spacing w:after="0" w:line="240" w:lineRule="auto"/>
              <w:ind w:firstLine="0"/>
              <w:jc w:val="left"/>
              <w:rPr>
                <w:b/>
                <w:bCs/>
                <w:szCs w:val="24"/>
              </w:rPr>
            </w:pPr>
            <w:r w:rsidRPr="008E18C1">
              <w:rPr>
                <w:bCs/>
                <w:szCs w:val="24"/>
              </w:rPr>
              <w:t>С даты утверждения ЧТЗ</w:t>
            </w:r>
          </w:p>
        </w:tc>
        <w:tc>
          <w:tcPr>
            <w:tcW w:w="739" w:type="pct"/>
            <w:vMerge w:val="restart"/>
          </w:tcPr>
          <w:p w14:paraId="640281CE" w14:textId="77777777" w:rsidR="002A7DAF" w:rsidRPr="008E18C1" w:rsidRDefault="002A7DAF" w:rsidP="00C02A6C">
            <w:pPr>
              <w:widowControl w:val="0"/>
              <w:spacing w:after="0" w:line="240" w:lineRule="auto"/>
              <w:ind w:firstLine="0"/>
              <w:jc w:val="left"/>
              <w:rPr>
                <w:b/>
                <w:bCs/>
                <w:szCs w:val="24"/>
              </w:rPr>
            </w:pPr>
            <w:r w:rsidRPr="00AB6C17">
              <w:rPr>
                <w:bCs/>
                <w:szCs w:val="24"/>
              </w:rPr>
              <w:t xml:space="preserve">Не позднее </w:t>
            </w:r>
            <w:r w:rsidRPr="00364EC7">
              <w:rPr>
                <w:bCs/>
                <w:szCs w:val="24"/>
              </w:rPr>
              <w:t>07 мая 2021 г.</w:t>
            </w:r>
          </w:p>
        </w:tc>
        <w:tc>
          <w:tcPr>
            <w:tcW w:w="2625" w:type="pct"/>
            <w:tcBorders>
              <w:top w:val="single" w:sz="4" w:space="0" w:color="auto"/>
            </w:tcBorders>
          </w:tcPr>
          <w:p w14:paraId="4F3A954D" w14:textId="205C553E" w:rsidR="002A7DAF" w:rsidRPr="002A11FA" w:rsidRDefault="002A7DAF" w:rsidP="002A7DAF">
            <w:pPr>
              <w:pStyle w:val="-9"/>
              <w:numPr>
                <w:ilvl w:val="0"/>
                <w:numId w:val="127"/>
              </w:numPr>
              <w:ind w:left="206" w:hanging="142"/>
            </w:pPr>
            <w:r w:rsidRPr="002A11FA">
              <w:t>Описание программных интерфейсов компонентов Решения</w:t>
            </w:r>
            <w:r>
              <w:t xml:space="preserve"> (</w:t>
            </w:r>
            <w:r w:rsidRPr="001F592F">
              <w:rPr>
                <w:szCs w:val="28"/>
              </w:rPr>
              <w:t>40407059.</w:t>
            </w:r>
            <w:r>
              <w:rPr>
                <w:szCs w:val="28"/>
              </w:rPr>
              <w:t xml:space="preserve">МР ПИ </w:t>
            </w:r>
            <w:r w:rsidRPr="001F592F">
              <w:rPr>
                <w:szCs w:val="28"/>
              </w:rPr>
              <w:t>ЕМИАС 20-22.249.</w:t>
            </w:r>
            <w:r>
              <w:rPr>
                <w:szCs w:val="28"/>
              </w:rPr>
              <w:t>211.02</w:t>
            </w:r>
            <w:r>
              <w:t>)</w:t>
            </w:r>
          </w:p>
          <w:p w14:paraId="157E802B" w14:textId="365699A5" w:rsidR="002A7DAF" w:rsidRPr="008E18C1" w:rsidRDefault="002A7DAF" w:rsidP="002A7DAF">
            <w:pPr>
              <w:pStyle w:val="-9"/>
              <w:numPr>
                <w:ilvl w:val="0"/>
                <w:numId w:val="127"/>
              </w:numPr>
              <w:ind w:left="206" w:hanging="142"/>
            </w:pPr>
            <w:r w:rsidRPr="002A11FA">
              <w:t>Описание архитектуры компонентов Решения</w:t>
            </w:r>
            <w:r w:rsidRPr="008E18C1">
              <w:t xml:space="preserve"> </w:t>
            </w:r>
            <w:r>
              <w:t>(</w:t>
            </w:r>
            <w:r w:rsidRPr="001F592F">
              <w:rPr>
                <w:szCs w:val="28"/>
              </w:rPr>
              <w:t>40407059.</w:t>
            </w:r>
            <w:r>
              <w:rPr>
                <w:szCs w:val="28"/>
              </w:rPr>
              <w:t xml:space="preserve">МР ПИ </w:t>
            </w:r>
            <w:r w:rsidRPr="001F592F">
              <w:rPr>
                <w:szCs w:val="28"/>
              </w:rPr>
              <w:t>ЕМИАС 20-22.249.</w:t>
            </w:r>
            <w:r>
              <w:rPr>
                <w:szCs w:val="28"/>
              </w:rPr>
              <w:t>220.02</w:t>
            </w:r>
            <w:r>
              <w:t>);</w:t>
            </w:r>
          </w:p>
          <w:p w14:paraId="3107B941" w14:textId="48ED10FA" w:rsidR="002A7DAF" w:rsidRPr="008E18C1" w:rsidRDefault="002A7DAF" w:rsidP="002A7DAF">
            <w:pPr>
              <w:pStyle w:val="-9"/>
              <w:numPr>
                <w:ilvl w:val="0"/>
                <w:numId w:val="127"/>
              </w:numPr>
              <w:ind w:left="206" w:hanging="142"/>
            </w:pPr>
            <w:r w:rsidRPr="002A11FA">
              <w:t>Описание реализации функций Решения</w:t>
            </w:r>
            <w:r>
              <w:t xml:space="preserve"> (</w:t>
            </w:r>
            <w:r w:rsidRPr="001F592F">
              <w:rPr>
                <w:szCs w:val="28"/>
              </w:rPr>
              <w:t>40407059.</w:t>
            </w:r>
            <w:r>
              <w:rPr>
                <w:szCs w:val="28"/>
              </w:rPr>
              <w:t xml:space="preserve">МР ПИ </w:t>
            </w:r>
            <w:r w:rsidRPr="001F592F">
              <w:rPr>
                <w:szCs w:val="28"/>
              </w:rPr>
              <w:t>ЕМИАС 20-22.249.</w:t>
            </w:r>
            <w:r>
              <w:rPr>
                <w:szCs w:val="28"/>
              </w:rPr>
              <w:t>230.02</w:t>
            </w:r>
            <w:r>
              <w:t>);</w:t>
            </w:r>
          </w:p>
          <w:p w14:paraId="105ABEF8" w14:textId="2DD10774" w:rsidR="002A7DAF" w:rsidRPr="008E18C1" w:rsidRDefault="002A7DAF" w:rsidP="002A7DAF">
            <w:pPr>
              <w:pStyle w:val="-9"/>
              <w:numPr>
                <w:ilvl w:val="0"/>
                <w:numId w:val="127"/>
              </w:numPr>
              <w:ind w:left="206" w:hanging="142"/>
            </w:pPr>
            <w:r w:rsidRPr="002A11FA">
              <w:t>Описание комплекса технических средств компонентов Решения</w:t>
            </w:r>
            <w:r>
              <w:t xml:space="preserve"> (</w:t>
            </w:r>
            <w:r w:rsidRPr="001F592F">
              <w:rPr>
                <w:szCs w:val="28"/>
              </w:rPr>
              <w:t>40407059.</w:t>
            </w:r>
            <w:r>
              <w:rPr>
                <w:szCs w:val="28"/>
              </w:rPr>
              <w:t xml:space="preserve">МР ПИ </w:t>
            </w:r>
            <w:r w:rsidRPr="001F592F">
              <w:rPr>
                <w:szCs w:val="28"/>
              </w:rPr>
              <w:t>ЕМИАС 20-22.249.</w:t>
            </w:r>
            <w:r>
              <w:rPr>
                <w:szCs w:val="28"/>
              </w:rPr>
              <w:t>320.02</w:t>
            </w:r>
            <w:r>
              <w:t>)</w:t>
            </w:r>
          </w:p>
          <w:p w14:paraId="045CE718" w14:textId="72B5A555" w:rsidR="002A7DAF" w:rsidRPr="002A11FA" w:rsidRDefault="002A7DAF" w:rsidP="002A7DAF">
            <w:pPr>
              <w:pStyle w:val="-9"/>
              <w:numPr>
                <w:ilvl w:val="0"/>
                <w:numId w:val="127"/>
              </w:numPr>
              <w:ind w:left="206" w:hanging="142"/>
            </w:pPr>
            <w:r w:rsidRPr="002A11FA">
              <w:t>Инструкция по сборке и развертыванию компонентов Решения</w:t>
            </w:r>
            <w:r>
              <w:t xml:space="preserve"> (</w:t>
            </w:r>
            <w:r w:rsidRPr="001F592F">
              <w:rPr>
                <w:szCs w:val="28"/>
              </w:rPr>
              <w:t>40407059.</w:t>
            </w:r>
            <w:r>
              <w:rPr>
                <w:szCs w:val="28"/>
              </w:rPr>
              <w:t xml:space="preserve">МР ПИ </w:t>
            </w:r>
            <w:r w:rsidRPr="001F592F">
              <w:rPr>
                <w:szCs w:val="28"/>
              </w:rPr>
              <w:t>ЕМИАС 20-22.249.</w:t>
            </w:r>
            <w:r>
              <w:rPr>
                <w:szCs w:val="28"/>
              </w:rPr>
              <w:t>325.02</w:t>
            </w:r>
            <w:r>
              <w:t>)</w:t>
            </w:r>
          </w:p>
          <w:p w14:paraId="7B1A43A1" w14:textId="09AB270A" w:rsidR="002A7DAF" w:rsidRPr="002A11FA" w:rsidRDefault="002A7DAF" w:rsidP="002A7DAF">
            <w:pPr>
              <w:pStyle w:val="-9"/>
              <w:numPr>
                <w:ilvl w:val="0"/>
                <w:numId w:val="127"/>
              </w:numPr>
              <w:ind w:left="206" w:hanging="142"/>
            </w:pPr>
            <w:r w:rsidRPr="002A11FA">
              <w:t>Руководство администратора</w:t>
            </w:r>
            <w:r>
              <w:t xml:space="preserve"> (</w:t>
            </w:r>
            <w:r w:rsidRPr="001F592F">
              <w:rPr>
                <w:szCs w:val="28"/>
              </w:rPr>
              <w:t>40407059.</w:t>
            </w:r>
            <w:r>
              <w:rPr>
                <w:szCs w:val="28"/>
              </w:rPr>
              <w:t xml:space="preserve">МР ПИ </w:t>
            </w:r>
            <w:r w:rsidRPr="001F592F">
              <w:rPr>
                <w:szCs w:val="28"/>
              </w:rPr>
              <w:t>ЕМИАС 20-22.249.</w:t>
            </w:r>
            <w:r>
              <w:rPr>
                <w:szCs w:val="28"/>
              </w:rPr>
              <w:t>ИЗ.02</w:t>
            </w:r>
            <w:r>
              <w:t>)</w:t>
            </w:r>
          </w:p>
          <w:p w14:paraId="39A1755E" w14:textId="68FC2140" w:rsidR="002A7DAF" w:rsidRPr="002A11FA" w:rsidRDefault="002A7DAF" w:rsidP="002A7DAF">
            <w:pPr>
              <w:pStyle w:val="-9"/>
              <w:numPr>
                <w:ilvl w:val="0"/>
                <w:numId w:val="127"/>
              </w:numPr>
              <w:ind w:left="206" w:hanging="142"/>
            </w:pPr>
            <w:r w:rsidRPr="002A11FA">
              <w:t>План - программа подготовки персонала</w:t>
            </w:r>
            <w:r w:rsidRPr="008E18C1">
              <w:t xml:space="preserve"> </w:t>
            </w:r>
            <w:r>
              <w:t>(</w:t>
            </w:r>
            <w:r w:rsidRPr="001F592F">
              <w:rPr>
                <w:szCs w:val="28"/>
              </w:rPr>
              <w:t>40407059.</w:t>
            </w:r>
            <w:r>
              <w:rPr>
                <w:szCs w:val="28"/>
              </w:rPr>
              <w:t xml:space="preserve">МР ПИ </w:t>
            </w:r>
            <w:r w:rsidRPr="001F592F">
              <w:rPr>
                <w:szCs w:val="28"/>
              </w:rPr>
              <w:t>ЕМИАС 20-22.249.</w:t>
            </w:r>
            <w:r>
              <w:rPr>
                <w:szCs w:val="28"/>
              </w:rPr>
              <w:t>ПП.03</w:t>
            </w:r>
            <w:r>
              <w:t>)</w:t>
            </w:r>
            <w:r w:rsidRPr="002A11FA">
              <w:t>;</w:t>
            </w:r>
          </w:p>
          <w:p w14:paraId="022076FC" w14:textId="6FA08810" w:rsidR="002A7DAF" w:rsidRPr="002A11FA" w:rsidRDefault="002A7DAF" w:rsidP="002A7DAF">
            <w:pPr>
              <w:pStyle w:val="-9"/>
              <w:numPr>
                <w:ilvl w:val="0"/>
                <w:numId w:val="127"/>
              </w:numPr>
              <w:ind w:left="206" w:hanging="142"/>
            </w:pPr>
            <w:r w:rsidRPr="002A11FA">
              <w:t>Модель угроз и нарушителя (актуализированная</w:t>
            </w:r>
            <w:r w:rsidRPr="00D558D9">
              <w:t>) (40407059.МР ПИ ЕМИАС 20-22.249.</w:t>
            </w:r>
            <w:r>
              <w:t>МН</w:t>
            </w:r>
            <w:r w:rsidRPr="00D558D9">
              <w:t>.0</w:t>
            </w:r>
            <w:r>
              <w:t>2</w:t>
            </w:r>
            <w:r w:rsidRPr="002A11FA">
              <w:t>);</w:t>
            </w:r>
          </w:p>
          <w:p w14:paraId="3281613D" w14:textId="572B8494" w:rsidR="002A7DAF" w:rsidRPr="002A11FA" w:rsidRDefault="002A7DAF" w:rsidP="002A7DAF">
            <w:pPr>
              <w:pStyle w:val="-9"/>
              <w:numPr>
                <w:ilvl w:val="0"/>
                <w:numId w:val="127"/>
              </w:numPr>
              <w:ind w:left="206" w:hanging="142"/>
            </w:pPr>
            <w:r w:rsidRPr="002A11FA">
              <w:t>Акт классификации (проект)</w:t>
            </w:r>
            <w:r>
              <w:t xml:space="preserve"> (</w:t>
            </w:r>
            <w:r w:rsidRPr="00D558D9">
              <w:t>40407059.МР ПИ ЕМИАС 20-22.249.</w:t>
            </w:r>
            <w:r>
              <w:t>АК.02);</w:t>
            </w:r>
          </w:p>
          <w:p w14:paraId="287C23C7" w14:textId="3B6E8DFA" w:rsidR="002A7DAF" w:rsidRDefault="002A7DAF" w:rsidP="002A7DAF">
            <w:pPr>
              <w:pStyle w:val="-9"/>
              <w:numPr>
                <w:ilvl w:val="0"/>
                <w:numId w:val="127"/>
              </w:numPr>
              <w:ind w:left="206" w:hanging="142"/>
            </w:pPr>
            <w:r w:rsidRPr="002A11FA">
              <w:t>Комплект организационно-распорядительных документов</w:t>
            </w:r>
            <w:r>
              <w:t xml:space="preserve"> (</w:t>
            </w:r>
            <w:r w:rsidRPr="001F592F">
              <w:rPr>
                <w:szCs w:val="28"/>
              </w:rPr>
              <w:t>40407059.</w:t>
            </w:r>
            <w:r>
              <w:rPr>
                <w:szCs w:val="28"/>
              </w:rPr>
              <w:t xml:space="preserve">МР ПИ </w:t>
            </w:r>
            <w:r w:rsidRPr="001F592F">
              <w:rPr>
                <w:szCs w:val="28"/>
              </w:rPr>
              <w:t>ЕМИАС 20-22.249.</w:t>
            </w:r>
            <w:r>
              <w:rPr>
                <w:szCs w:val="28"/>
              </w:rPr>
              <w:t>ОРД.02</w:t>
            </w:r>
            <w:r>
              <w:t>);</w:t>
            </w:r>
            <w:r w:rsidRPr="002A11FA">
              <w:t xml:space="preserve"> </w:t>
            </w:r>
          </w:p>
          <w:p w14:paraId="3D753FC4" w14:textId="6CEE4430" w:rsidR="002A7DAF" w:rsidRPr="002A11FA" w:rsidRDefault="002A7DAF" w:rsidP="002A7DAF">
            <w:pPr>
              <w:pStyle w:val="-9"/>
              <w:numPr>
                <w:ilvl w:val="0"/>
                <w:numId w:val="127"/>
              </w:numPr>
              <w:ind w:left="206" w:hanging="142"/>
            </w:pPr>
            <w:r w:rsidRPr="002A11FA">
              <w:t>Отчетная документация и программное обеспечение на машинном носителе</w:t>
            </w:r>
            <w:r>
              <w:t xml:space="preserve"> (</w:t>
            </w:r>
            <w:r w:rsidRPr="001F592F">
              <w:rPr>
                <w:szCs w:val="28"/>
              </w:rPr>
              <w:t>40407059.</w:t>
            </w:r>
            <w:r>
              <w:rPr>
                <w:szCs w:val="28"/>
              </w:rPr>
              <w:t xml:space="preserve">МР ПИ </w:t>
            </w:r>
            <w:r w:rsidRPr="001F592F">
              <w:rPr>
                <w:szCs w:val="28"/>
              </w:rPr>
              <w:t>ЕМИАС 20-22.249.</w:t>
            </w:r>
            <w:r>
              <w:rPr>
                <w:szCs w:val="28"/>
              </w:rPr>
              <w:t>90.02.2</w:t>
            </w:r>
            <w:r>
              <w:t>);</w:t>
            </w:r>
          </w:p>
          <w:p w14:paraId="561C1E10" w14:textId="6C3F1CA3" w:rsidR="002A7DAF" w:rsidRPr="002A11FA" w:rsidRDefault="002A7DAF" w:rsidP="002A7DAF">
            <w:pPr>
              <w:pStyle w:val="-9"/>
              <w:numPr>
                <w:ilvl w:val="0"/>
                <w:numId w:val="127"/>
              </w:numPr>
              <w:ind w:left="206" w:hanging="142"/>
            </w:pPr>
            <w:r w:rsidRPr="002A11FA">
              <w:t>Акт №</w:t>
            </w:r>
            <w:r>
              <w:t xml:space="preserve"> 2</w:t>
            </w:r>
            <w:r w:rsidRPr="002A11FA">
              <w:t>.2</w:t>
            </w:r>
            <w:r>
              <w:t xml:space="preserve"> </w:t>
            </w:r>
            <w:r w:rsidRPr="002A11FA">
              <w:t>приема-передачи отчетных материалов</w:t>
            </w:r>
          </w:p>
        </w:tc>
      </w:tr>
      <w:tr w:rsidR="002A7DAF" w:rsidRPr="00577DFA" w14:paraId="016E057F" w14:textId="77777777" w:rsidTr="00C02A6C">
        <w:trPr>
          <w:trHeight w:val="20"/>
        </w:trPr>
        <w:tc>
          <w:tcPr>
            <w:tcW w:w="897" w:type="pct"/>
          </w:tcPr>
          <w:p w14:paraId="773CDB8E" w14:textId="77777777" w:rsidR="002A7DAF" w:rsidRPr="008E18C1" w:rsidRDefault="002A7DAF" w:rsidP="00C02A6C">
            <w:pPr>
              <w:widowControl w:val="0"/>
              <w:spacing w:after="0" w:line="240" w:lineRule="auto"/>
              <w:ind w:firstLine="0"/>
              <w:jc w:val="left"/>
              <w:rPr>
                <w:bCs/>
                <w:szCs w:val="24"/>
              </w:rPr>
            </w:pPr>
            <w:r w:rsidRPr="008E18C1">
              <w:rPr>
                <w:bCs/>
                <w:szCs w:val="24"/>
              </w:rPr>
              <w:t xml:space="preserve">Пуско-наладочные работы, подготовка пользователей </w:t>
            </w:r>
          </w:p>
        </w:tc>
        <w:tc>
          <w:tcPr>
            <w:tcW w:w="739" w:type="pct"/>
            <w:shd w:val="clear" w:color="auto" w:fill="auto"/>
          </w:tcPr>
          <w:p w14:paraId="74BFD549" w14:textId="77777777" w:rsidR="002A7DAF" w:rsidRPr="008E18C1" w:rsidRDefault="002A7DAF" w:rsidP="00C02A6C">
            <w:pPr>
              <w:widowControl w:val="0"/>
              <w:spacing w:after="0" w:line="240" w:lineRule="auto"/>
              <w:ind w:firstLine="0"/>
              <w:jc w:val="left"/>
              <w:rPr>
                <w:szCs w:val="24"/>
              </w:rPr>
            </w:pPr>
            <w:r w:rsidRPr="008E18C1">
              <w:rPr>
                <w:szCs w:val="24"/>
              </w:rPr>
              <w:t xml:space="preserve">Дата, согласованная Заказчиком после утверждения результатов работ по технорабочему проектированию, </w:t>
            </w:r>
          </w:p>
          <w:p w14:paraId="7E6657B6" w14:textId="77777777" w:rsidR="002A7DAF" w:rsidRPr="008E18C1" w:rsidRDefault="002A7DAF" w:rsidP="00C02A6C">
            <w:pPr>
              <w:widowControl w:val="0"/>
              <w:spacing w:after="0" w:line="240" w:lineRule="auto"/>
              <w:ind w:firstLine="0"/>
              <w:jc w:val="left"/>
              <w:rPr>
                <w:bCs/>
                <w:szCs w:val="24"/>
              </w:rPr>
            </w:pPr>
            <w:r w:rsidRPr="008E18C1">
              <w:rPr>
                <w:szCs w:val="24"/>
              </w:rPr>
              <w:t>разработке программного обеспечения</w:t>
            </w:r>
            <w:r w:rsidRPr="008E18C1" w:rsidDel="003C5742">
              <w:rPr>
                <w:szCs w:val="24"/>
              </w:rPr>
              <w:t xml:space="preserve"> </w:t>
            </w:r>
          </w:p>
        </w:tc>
        <w:tc>
          <w:tcPr>
            <w:tcW w:w="739" w:type="pct"/>
            <w:vMerge/>
          </w:tcPr>
          <w:p w14:paraId="373FED9C" w14:textId="77777777" w:rsidR="002A7DAF" w:rsidRPr="008E18C1" w:rsidRDefault="002A7DAF" w:rsidP="00C02A6C">
            <w:pPr>
              <w:widowControl w:val="0"/>
              <w:spacing w:after="0" w:line="240" w:lineRule="auto"/>
              <w:jc w:val="left"/>
              <w:rPr>
                <w:bCs/>
                <w:szCs w:val="24"/>
              </w:rPr>
            </w:pPr>
          </w:p>
        </w:tc>
        <w:tc>
          <w:tcPr>
            <w:tcW w:w="2625" w:type="pct"/>
          </w:tcPr>
          <w:p w14:paraId="2A8B4354" w14:textId="1A3CAB05" w:rsidR="002A7DAF" w:rsidRPr="00F407C8" w:rsidRDefault="002A7DAF" w:rsidP="002A7DAF">
            <w:pPr>
              <w:pStyle w:val="-9"/>
              <w:numPr>
                <w:ilvl w:val="0"/>
                <w:numId w:val="127"/>
              </w:numPr>
              <w:ind w:left="206" w:hanging="142"/>
            </w:pPr>
            <w:r w:rsidRPr="00F407C8">
              <w:t>Программа и методика предварительных испытаний</w:t>
            </w:r>
            <w:r>
              <w:t xml:space="preserve"> (</w:t>
            </w:r>
            <w:r w:rsidRPr="001F592F">
              <w:rPr>
                <w:szCs w:val="28"/>
              </w:rPr>
              <w:t>40407059.</w:t>
            </w:r>
            <w:r>
              <w:rPr>
                <w:szCs w:val="28"/>
              </w:rPr>
              <w:t xml:space="preserve">МР ПИ </w:t>
            </w:r>
            <w:r w:rsidRPr="001F592F">
              <w:rPr>
                <w:szCs w:val="28"/>
              </w:rPr>
              <w:t>ЕМИАС 20-22.249.</w:t>
            </w:r>
            <w:r>
              <w:rPr>
                <w:szCs w:val="28"/>
              </w:rPr>
              <w:t>ПМ.03</w:t>
            </w:r>
            <w:r>
              <w:t>)</w:t>
            </w:r>
            <w:r w:rsidRPr="00F407C8">
              <w:t>;</w:t>
            </w:r>
          </w:p>
          <w:p w14:paraId="3BA2B632" w14:textId="77777777" w:rsidR="002A7DAF" w:rsidRPr="00F407C8" w:rsidRDefault="002A7DAF" w:rsidP="002A7DAF">
            <w:pPr>
              <w:pStyle w:val="-9"/>
              <w:numPr>
                <w:ilvl w:val="0"/>
                <w:numId w:val="127"/>
              </w:numPr>
              <w:ind w:left="206" w:hanging="142"/>
            </w:pPr>
            <w:r w:rsidRPr="00F407C8">
              <w:t>Акт проведения пуско-наладочных работ;</w:t>
            </w:r>
          </w:p>
          <w:p w14:paraId="6C347D58" w14:textId="7A36042B" w:rsidR="002A7DAF" w:rsidRPr="00F407C8" w:rsidRDefault="002A7DAF" w:rsidP="002A7DAF">
            <w:pPr>
              <w:pStyle w:val="-9"/>
              <w:numPr>
                <w:ilvl w:val="0"/>
                <w:numId w:val="127"/>
              </w:numPr>
              <w:ind w:left="206" w:hanging="142"/>
            </w:pPr>
            <w:r w:rsidRPr="00F407C8">
              <w:t>Протокол проведения подготовки персонала</w:t>
            </w:r>
            <w:r>
              <w:t xml:space="preserve"> (</w:t>
            </w:r>
            <w:r w:rsidRPr="001F592F">
              <w:rPr>
                <w:szCs w:val="28"/>
              </w:rPr>
              <w:t>40407059.</w:t>
            </w:r>
            <w:r>
              <w:rPr>
                <w:szCs w:val="28"/>
              </w:rPr>
              <w:t xml:space="preserve">МР ПИ </w:t>
            </w:r>
            <w:r w:rsidRPr="001F592F">
              <w:rPr>
                <w:szCs w:val="28"/>
              </w:rPr>
              <w:t>ЕМИАС 20-22.249.</w:t>
            </w:r>
            <w:r>
              <w:rPr>
                <w:szCs w:val="28"/>
              </w:rPr>
              <w:t>ПП.04)</w:t>
            </w:r>
            <w:r w:rsidRPr="00F407C8">
              <w:t>;</w:t>
            </w:r>
          </w:p>
          <w:p w14:paraId="34B9895D" w14:textId="246B4C78" w:rsidR="002A7DAF" w:rsidRPr="008E18C1" w:rsidRDefault="002A7DAF" w:rsidP="002A7DAF">
            <w:pPr>
              <w:pStyle w:val="-9"/>
              <w:numPr>
                <w:ilvl w:val="0"/>
                <w:numId w:val="127"/>
              </w:numPr>
              <w:ind w:left="206" w:hanging="142"/>
            </w:pPr>
            <w:r w:rsidRPr="00F407C8">
              <w:t xml:space="preserve">Отчетная документация на машинном носителе </w:t>
            </w:r>
            <w:r>
              <w:t>(</w:t>
            </w:r>
            <w:r w:rsidRPr="001F592F">
              <w:rPr>
                <w:szCs w:val="28"/>
              </w:rPr>
              <w:t>40407059.</w:t>
            </w:r>
            <w:r>
              <w:rPr>
                <w:szCs w:val="28"/>
              </w:rPr>
              <w:t xml:space="preserve">МР ПИ </w:t>
            </w:r>
            <w:r w:rsidRPr="001F592F">
              <w:rPr>
                <w:szCs w:val="28"/>
              </w:rPr>
              <w:t>ЕМИАС 20-22.249.</w:t>
            </w:r>
            <w:r>
              <w:rPr>
                <w:szCs w:val="28"/>
              </w:rPr>
              <w:t>90.02.3);</w:t>
            </w:r>
          </w:p>
          <w:p w14:paraId="4CD779F2" w14:textId="3110CAC1" w:rsidR="002A7DAF" w:rsidRPr="008E18C1" w:rsidRDefault="002A7DAF" w:rsidP="002A7DAF">
            <w:pPr>
              <w:pStyle w:val="-9"/>
              <w:numPr>
                <w:ilvl w:val="0"/>
                <w:numId w:val="127"/>
              </w:numPr>
              <w:ind w:left="206" w:hanging="142"/>
            </w:pPr>
            <w:r w:rsidRPr="00F407C8">
              <w:t xml:space="preserve">Акт № </w:t>
            </w:r>
            <w:r>
              <w:t>2</w:t>
            </w:r>
            <w:r w:rsidRPr="00F407C8">
              <w:t>.</w:t>
            </w:r>
            <w:r>
              <w:t xml:space="preserve">3 </w:t>
            </w:r>
            <w:r w:rsidRPr="00F407C8">
              <w:t>приема-передачи отчетных материалов</w:t>
            </w:r>
          </w:p>
        </w:tc>
      </w:tr>
      <w:tr w:rsidR="002A7DAF" w:rsidRPr="00577DFA" w14:paraId="538E4C8D" w14:textId="77777777" w:rsidTr="00C02A6C">
        <w:trPr>
          <w:trHeight w:val="20"/>
        </w:trPr>
        <w:tc>
          <w:tcPr>
            <w:tcW w:w="897" w:type="pct"/>
          </w:tcPr>
          <w:p w14:paraId="74D57EAC" w14:textId="77777777" w:rsidR="002A7DAF" w:rsidRPr="008E18C1" w:rsidRDefault="002A7DAF" w:rsidP="00C02A6C">
            <w:pPr>
              <w:widowControl w:val="0"/>
              <w:spacing w:after="0" w:line="240" w:lineRule="auto"/>
              <w:ind w:firstLine="0"/>
              <w:jc w:val="left"/>
              <w:rPr>
                <w:bCs/>
                <w:szCs w:val="24"/>
              </w:rPr>
            </w:pPr>
            <w:r w:rsidRPr="008E18C1">
              <w:rPr>
                <w:bCs/>
                <w:szCs w:val="24"/>
              </w:rPr>
              <w:t>Предварительные испытания</w:t>
            </w:r>
          </w:p>
        </w:tc>
        <w:tc>
          <w:tcPr>
            <w:tcW w:w="739" w:type="pct"/>
            <w:shd w:val="clear" w:color="auto" w:fill="auto"/>
          </w:tcPr>
          <w:p w14:paraId="3D698CC3" w14:textId="77777777" w:rsidR="002A7DAF" w:rsidRPr="008E18C1" w:rsidRDefault="002A7DAF" w:rsidP="00C02A6C">
            <w:pPr>
              <w:widowControl w:val="0"/>
              <w:spacing w:after="0" w:line="240" w:lineRule="auto"/>
              <w:ind w:firstLine="0"/>
              <w:jc w:val="left"/>
              <w:rPr>
                <w:szCs w:val="24"/>
              </w:rPr>
            </w:pPr>
            <w:r w:rsidRPr="008E18C1">
              <w:rPr>
                <w:szCs w:val="24"/>
              </w:rPr>
              <w:t>Дата, согласованная Заказчиком после утверждения результатов работ по пуско-наладочным работам, подготовке пользователей</w:t>
            </w:r>
          </w:p>
        </w:tc>
        <w:tc>
          <w:tcPr>
            <w:tcW w:w="739" w:type="pct"/>
            <w:vMerge/>
          </w:tcPr>
          <w:p w14:paraId="1549F906" w14:textId="77777777" w:rsidR="002A7DAF" w:rsidRPr="008E18C1" w:rsidRDefault="002A7DAF" w:rsidP="00C02A6C">
            <w:pPr>
              <w:widowControl w:val="0"/>
              <w:spacing w:after="0" w:line="240" w:lineRule="auto"/>
              <w:jc w:val="left"/>
              <w:rPr>
                <w:bCs/>
                <w:szCs w:val="24"/>
              </w:rPr>
            </w:pPr>
          </w:p>
        </w:tc>
        <w:tc>
          <w:tcPr>
            <w:tcW w:w="2625" w:type="pct"/>
          </w:tcPr>
          <w:p w14:paraId="51E30909" w14:textId="77777777" w:rsidR="002A7DAF" w:rsidRPr="008E18C1" w:rsidRDefault="002A7DAF" w:rsidP="002A7DAF">
            <w:pPr>
              <w:pStyle w:val="-9"/>
              <w:numPr>
                <w:ilvl w:val="0"/>
                <w:numId w:val="127"/>
              </w:numPr>
              <w:ind w:left="206" w:hanging="142"/>
            </w:pPr>
            <w:r w:rsidRPr="008E18C1">
              <w:t>Протокол проведения предварительных испытаний;</w:t>
            </w:r>
          </w:p>
          <w:p w14:paraId="0DDE7E68" w14:textId="094FC345" w:rsidR="002A7DAF" w:rsidRPr="008E18C1" w:rsidRDefault="002A7DAF" w:rsidP="002A7DAF">
            <w:pPr>
              <w:pStyle w:val="-9"/>
              <w:numPr>
                <w:ilvl w:val="0"/>
                <w:numId w:val="127"/>
              </w:numPr>
              <w:ind w:left="206" w:hanging="142"/>
            </w:pPr>
            <w:r w:rsidRPr="008E18C1">
              <w:t>Программа опытной эксплуатации (с приложением формы журнала опытной эксплуатации)</w:t>
            </w:r>
            <w:r>
              <w:t xml:space="preserve"> (</w:t>
            </w:r>
            <w:r w:rsidRPr="001F592F">
              <w:rPr>
                <w:szCs w:val="28"/>
              </w:rPr>
              <w:t>40407059.</w:t>
            </w:r>
            <w:r>
              <w:rPr>
                <w:szCs w:val="28"/>
              </w:rPr>
              <w:t xml:space="preserve">МР ПИ </w:t>
            </w:r>
            <w:r w:rsidRPr="001F592F">
              <w:rPr>
                <w:szCs w:val="28"/>
              </w:rPr>
              <w:t>ЕМИАС 20-22.249.</w:t>
            </w:r>
            <w:r>
              <w:rPr>
                <w:szCs w:val="28"/>
              </w:rPr>
              <w:t>ПЭ.02);</w:t>
            </w:r>
          </w:p>
          <w:p w14:paraId="2BA410FB" w14:textId="77777777" w:rsidR="002A7DAF" w:rsidRPr="008E18C1" w:rsidRDefault="002A7DAF" w:rsidP="002A7DAF">
            <w:pPr>
              <w:pStyle w:val="-9"/>
              <w:numPr>
                <w:ilvl w:val="0"/>
                <w:numId w:val="127"/>
              </w:numPr>
              <w:ind w:left="206" w:hanging="142"/>
            </w:pPr>
            <w:r w:rsidRPr="008E18C1">
              <w:t>Акт приемки в опытную эксплуатацию;</w:t>
            </w:r>
          </w:p>
          <w:p w14:paraId="502C45AC" w14:textId="1031250A" w:rsidR="002A7DAF" w:rsidRPr="00E670A6" w:rsidRDefault="002A7DAF" w:rsidP="002A7DAF">
            <w:pPr>
              <w:pStyle w:val="-9"/>
              <w:numPr>
                <w:ilvl w:val="0"/>
                <w:numId w:val="127"/>
              </w:numPr>
              <w:ind w:left="206" w:hanging="142"/>
            </w:pPr>
            <w:r w:rsidRPr="008E18C1">
              <w:t>Отчетная документация на машинном носителе</w:t>
            </w:r>
            <w:r>
              <w:t xml:space="preserve"> (</w:t>
            </w:r>
            <w:r w:rsidRPr="001F592F">
              <w:rPr>
                <w:szCs w:val="28"/>
              </w:rPr>
              <w:t>40407059.</w:t>
            </w:r>
            <w:r>
              <w:rPr>
                <w:szCs w:val="28"/>
              </w:rPr>
              <w:t xml:space="preserve">МР ПИ </w:t>
            </w:r>
            <w:r w:rsidRPr="001F592F">
              <w:rPr>
                <w:szCs w:val="28"/>
              </w:rPr>
              <w:t>ЕМИАС 20-22.249.</w:t>
            </w:r>
            <w:r>
              <w:rPr>
                <w:szCs w:val="28"/>
              </w:rPr>
              <w:t>90.02.4);</w:t>
            </w:r>
          </w:p>
          <w:p w14:paraId="4D79C52E" w14:textId="46DE7A39" w:rsidR="002A7DAF" w:rsidRPr="008E18C1" w:rsidRDefault="002A7DAF" w:rsidP="002A7DAF">
            <w:pPr>
              <w:pStyle w:val="-9"/>
              <w:numPr>
                <w:ilvl w:val="0"/>
                <w:numId w:val="127"/>
              </w:numPr>
              <w:ind w:left="206" w:hanging="142"/>
            </w:pPr>
            <w:r w:rsidRPr="008E18C1">
              <w:t>Акт</w:t>
            </w:r>
            <w:r>
              <w:t xml:space="preserve"> </w:t>
            </w:r>
            <w:r w:rsidRPr="008E18C1">
              <w:t>№</w:t>
            </w:r>
            <w:r>
              <w:t xml:space="preserve"> 2</w:t>
            </w:r>
            <w:r w:rsidRPr="008E18C1">
              <w:t>.</w:t>
            </w:r>
            <w:r>
              <w:t>4</w:t>
            </w:r>
            <w:r w:rsidRPr="008E18C1">
              <w:t xml:space="preserve"> приема-передачи отчетных материалов</w:t>
            </w:r>
          </w:p>
        </w:tc>
      </w:tr>
      <w:tr w:rsidR="002A7DAF" w:rsidRPr="00577DFA" w14:paraId="41633AC7" w14:textId="77777777" w:rsidTr="00C02A6C">
        <w:trPr>
          <w:trHeight w:val="20"/>
        </w:trPr>
        <w:tc>
          <w:tcPr>
            <w:tcW w:w="897" w:type="pct"/>
          </w:tcPr>
          <w:p w14:paraId="151BAB12" w14:textId="77777777" w:rsidR="002A7DAF" w:rsidRPr="008E18C1" w:rsidRDefault="002A7DAF" w:rsidP="00C02A6C">
            <w:pPr>
              <w:widowControl w:val="0"/>
              <w:spacing w:after="0" w:line="240" w:lineRule="auto"/>
              <w:ind w:firstLine="0"/>
              <w:jc w:val="left"/>
              <w:rPr>
                <w:bCs/>
                <w:szCs w:val="24"/>
              </w:rPr>
            </w:pPr>
            <w:r w:rsidRPr="008E18C1">
              <w:rPr>
                <w:bCs/>
                <w:szCs w:val="24"/>
              </w:rPr>
              <w:t>Опытная эксплуатация</w:t>
            </w:r>
          </w:p>
        </w:tc>
        <w:tc>
          <w:tcPr>
            <w:tcW w:w="739" w:type="pct"/>
          </w:tcPr>
          <w:p w14:paraId="617E8FF4" w14:textId="77777777" w:rsidR="002A7DAF" w:rsidRPr="008E18C1" w:rsidRDefault="002A7DAF" w:rsidP="00C02A6C">
            <w:pPr>
              <w:widowControl w:val="0"/>
              <w:spacing w:after="0" w:line="240" w:lineRule="auto"/>
              <w:ind w:firstLine="0"/>
              <w:jc w:val="left"/>
              <w:rPr>
                <w:bCs/>
                <w:szCs w:val="24"/>
              </w:rPr>
            </w:pPr>
            <w:r w:rsidRPr="008E18C1">
              <w:rPr>
                <w:bCs/>
                <w:szCs w:val="24"/>
              </w:rPr>
              <w:t>Дата, согласованная Заказчиком после утверждения результатов предварительных испытаний</w:t>
            </w:r>
          </w:p>
        </w:tc>
        <w:tc>
          <w:tcPr>
            <w:tcW w:w="739" w:type="pct"/>
            <w:vMerge/>
          </w:tcPr>
          <w:p w14:paraId="4F65693E" w14:textId="77777777" w:rsidR="002A7DAF" w:rsidRPr="008E18C1" w:rsidRDefault="002A7DAF" w:rsidP="00C02A6C">
            <w:pPr>
              <w:widowControl w:val="0"/>
              <w:spacing w:after="0" w:line="240" w:lineRule="auto"/>
              <w:jc w:val="left"/>
              <w:rPr>
                <w:bCs/>
                <w:szCs w:val="24"/>
              </w:rPr>
            </w:pPr>
          </w:p>
        </w:tc>
        <w:tc>
          <w:tcPr>
            <w:tcW w:w="2625" w:type="pct"/>
          </w:tcPr>
          <w:p w14:paraId="0083550E" w14:textId="77777777" w:rsidR="002A7DAF" w:rsidRPr="008E18C1" w:rsidRDefault="002A7DAF" w:rsidP="002A7DAF">
            <w:pPr>
              <w:pStyle w:val="-9"/>
              <w:numPr>
                <w:ilvl w:val="0"/>
                <w:numId w:val="127"/>
              </w:numPr>
              <w:ind w:left="206" w:hanging="142"/>
            </w:pPr>
            <w:r w:rsidRPr="008E18C1">
              <w:t>Акт завершения опытной эксплуатации и допуска к приемочным испытаниям;</w:t>
            </w:r>
          </w:p>
          <w:p w14:paraId="4962B248" w14:textId="24763A90" w:rsidR="002A7DAF" w:rsidRPr="008E18C1" w:rsidRDefault="002A7DAF" w:rsidP="002A7DAF">
            <w:pPr>
              <w:pStyle w:val="-9"/>
              <w:numPr>
                <w:ilvl w:val="0"/>
                <w:numId w:val="127"/>
              </w:numPr>
              <w:ind w:left="206" w:hanging="142"/>
            </w:pPr>
            <w:r w:rsidRPr="00ED0383">
              <w:t>Программа и методика приемочных испытаний</w:t>
            </w:r>
            <w:r w:rsidRPr="008E18C1">
              <w:t xml:space="preserve"> </w:t>
            </w:r>
            <w:r>
              <w:t>(</w:t>
            </w:r>
            <w:r w:rsidRPr="008E18C1">
              <w:t>40407059.МР ПИ ЕМИАС 20-22.249.ПМ.0</w:t>
            </w:r>
            <w:r>
              <w:t>4</w:t>
            </w:r>
            <w:r w:rsidRPr="008E18C1">
              <w:t>)</w:t>
            </w:r>
            <w:r w:rsidRPr="00ED0383">
              <w:t>;</w:t>
            </w:r>
          </w:p>
          <w:p w14:paraId="6A5E56D6" w14:textId="3E35BBE4" w:rsidR="002A7DAF" w:rsidRPr="008E18C1" w:rsidRDefault="002A7DAF" w:rsidP="002A7DAF">
            <w:pPr>
              <w:pStyle w:val="-9"/>
              <w:numPr>
                <w:ilvl w:val="0"/>
                <w:numId w:val="127"/>
              </w:numPr>
              <w:ind w:left="206" w:hanging="142"/>
            </w:pPr>
            <w:r w:rsidRPr="008E18C1">
              <w:t xml:space="preserve">Отчет о проведении опытной эксплуатации (с приложением журнала опытной эксплуатации) </w:t>
            </w:r>
            <w:r>
              <w:t>(</w:t>
            </w:r>
            <w:r w:rsidRPr="001F592F">
              <w:rPr>
                <w:szCs w:val="28"/>
              </w:rPr>
              <w:t>40407059.</w:t>
            </w:r>
            <w:r>
              <w:rPr>
                <w:szCs w:val="28"/>
              </w:rPr>
              <w:t xml:space="preserve">МР ПИ </w:t>
            </w:r>
            <w:r w:rsidRPr="001F592F">
              <w:rPr>
                <w:szCs w:val="28"/>
              </w:rPr>
              <w:t>ЕМИАС 20-22.249.</w:t>
            </w:r>
            <w:r>
              <w:rPr>
                <w:szCs w:val="28"/>
              </w:rPr>
              <w:t>ОЭ.02)</w:t>
            </w:r>
          </w:p>
          <w:p w14:paraId="40363D83" w14:textId="7B8AF5E3" w:rsidR="002A7DAF" w:rsidRPr="008E18C1" w:rsidRDefault="002A7DAF" w:rsidP="002A7DAF">
            <w:pPr>
              <w:pStyle w:val="-9"/>
              <w:numPr>
                <w:ilvl w:val="0"/>
                <w:numId w:val="127"/>
              </w:numPr>
              <w:ind w:left="206" w:hanging="142"/>
            </w:pPr>
            <w:r w:rsidRPr="008E18C1">
              <w:t xml:space="preserve">Отчетная документация на машинном носителе </w:t>
            </w:r>
            <w:r>
              <w:t>(</w:t>
            </w:r>
            <w:r w:rsidRPr="001F592F">
              <w:rPr>
                <w:szCs w:val="28"/>
              </w:rPr>
              <w:t>40407059.</w:t>
            </w:r>
            <w:r>
              <w:rPr>
                <w:szCs w:val="28"/>
              </w:rPr>
              <w:t xml:space="preserve">МР ПИ </w:t>
            </w:r>
            <w:r w:rsidRPr="001F592F">
              <w:rPr>
                <w:szCs w:val="28"/>
              </w:rPr>
              <w:t>ЕМИАС 20-22.249.</w:t>
            </w:r>
            <w:r>
              <w:rPr>
                <w:szCs w:val="28"/>
              </w:rPr>
              <w:t>90.02.5);</w:t>
            </w:r>
          </w:p>
          <w:p w14:paraId="7BE2A866" w14:textId="0A2882E8" w:rsidR="002A7DAF" w:rsidRPr="00ED0383" w:rsidRDefault="002A7DAF" w:rsidP="002A7DAF">
            <w:pPr>
              <w:pStyle w:val="-9"/>
              <w:numPr>
                <w:ilvl w:val="0"/>
                <w:numId w:val="127"/>
              </w:numPr>
              <w:ind w:left="206" w:hanging="142"/>
              <w:rPr>
                <w:color w:val="auto"/>
                <w:szCs w:val="24"/>
              </w:rPr>
            </w:pPr>
            <w:r w:rsidRPr="008E18C1">
              <w:t xml:space="preserve">Акт № </w:t>
            </w:r>
            <w:r>
              <w:t>2</w:t>
            </w:r>
            <w:r w:rsidRPr="008E18C1">
              <w:t>.</w:t>
            </w:r>
            <w:r>
              <w:t xml:space="preserve">5 </w:t>
            </w:r>
            <w:r w:rsidRPr="008E18C1">
              <w:t>приема-передачи отчетных материалов</w:t>
            </w:r>
          </w:p>
        </w:tc>
      </w:tr>
      <w:tr w:rsidR="002A7DAF" w:rsidRPr="00577DFA" w14:paraId="49B4B53A" w14:textId="77777777" w:rsidTr="00C02A6C">
        <w:trPr>
          <w:trHeight w:val="20"/>
        </w:trPr>
        <w:tc>
          <w:tcPr>
            <w:tcW w:w="897" w:type="pct"/>
          </w:tcPr>
          <w:p w14:paraId="16D2C986" w14:textId="77777777" w:rsidR="002A7DAF" w:rsidRPr="008E18C1" w:rsidRDefault="002A7DAF" w:rsidP="00C02A6C">
            <w:pPr>
              <w:widowControl w:val="0"/>
              <w:spacing w:after="0" w:line="240" w:lineRule="auto"/>
              <w:ind w:firstLine="0"/>
              <w:jc w:val="left"/>
              <w:rPr>
                <w:bCs/>
                <w:szCs w:val="24"/>
              </w:rPr>
            </w:pPr>
            <w:r w:rsidRPr="008E18C1">
              <w:rPr>
                <w:szCs w:val="24"/>
              </w:rPr>
              <w:t>Приемочные испытания</w:t>
            </w:r>
            <w:r w:rsidRPr="008E18C1" w:rsidDel="003A30E2">
              <w:rPr>
                <w:szCs w:val="24"/>
              </w:rPr>
              <w:t xml:space="preserve"> </w:t>
            </w:r>
          </w:p>
        </w:tc>
        <w:tc>
          <w:tcPr>
            <w:tcW w:w="739" w:type="pct"/>
          </w:tcPr>
          <w:p w14:paraId="2F89DC5E" w14:textId="77777777" w:rsidR="002A7DAF" w:rsidRPr="008E18C1" w:rsidRDefault="002A7DAF" w:rsidP="00C02A6C">
            <w:pPr>
              <w:widowControl w:val="0"/>
              <w:spacing w:after="0" w:line="240" w:lineRule="auto"/>
              <w:ind w:firstLine="0"/>
              <w:jc w:val="left"/>
              <w:rPr>
                <w:bCs/>
                <w:szCs w:val="24"/>
              </w:rPr>
            </w:pPr>
            <w:r w:rsidRPr="008E18C1">
              <w:rPr>
                <w:szCs w:val="24"/>
              </w:rPr>
              <w:t>Дата, согласованная Заказчиком после приемки результатов работ опытной эксплуатации</w:t>
            </w:r>
          </w:p>
        </w:tc>
        <w:tc>
          <w:tcPr>
            <w:tcW w:w="739" w:type="pct"/>
            <w:vMerge/>
          </w:tcPr>
          <w:p w14:paraId="56D7CEF3" w14:textId="77777777" w:rsidR="002A7DAF" w:rsidRPr="008E18C1" w:rsidRDefault="002A7DAF" w:rsidP="00C02A6C">
            <w:pPr>
              <w:widowControl w:val="0"/>
              <w:spacing w:after="0" w:line="240" w:lineRule="auto"/>
              <w:ind w:firstLine="0"/>
              <w:jc w:val="left"/>
              <w:rPr>
                <w:bCs/>
                <w:szCs w:val="24"/>
              </w:rPr>
            </w:pPr>
          </w:p>
        </w:tc>
        <w:tc>
          <w:tcPr>
            <w:tcW w:w="2625" w:type="pct"/>
          </w:tcPr>
          <w:p w14:paraId="302B2116" w14:textId="77777777" w:rsidR="002A7DAF" w:rsidRPr="008E18C1" w:rsidRDefault="002A7DAF" w:rsidP="002A7DAF">
            <w:pPr>
              <w:pStyle w:val="-9"/>
              <w:numPr>
                <w:ilvl w:val="0"/>
                <w:numId w:val="127"/>
              </w:numPr>
              <w:ind w:left="206" w:hanging="142"/>
            </w:pPr>
            <w:r w:rsidRPr="008E18C1">
              <w:t>Протокол проведения приемочных испытаний;</w:t>
            </w:r>
          </w:p>
          <w:p w14:paraId="01A1168C" w14:textId="77777777" w:rsidR="002A7DAF" w:rsidRPr="008E18C1" w:rsidRDefault="002A7DAF" w:rsidP="002A7DAF">
            <w:pPr>
              <w:pStyle w:val="-9"/>
              <w:numPr>
                <w:ilvl w:val="0"/>
                <w:numId w:val="127"/>
              </w:numPr>
              <w:ind w:left="206" w:hanging="142"/>
            </w:pPr>
            <w:r w:rsidRPr="008E18C1">
              <w:t>Акт приемки в эксплуатацию;</w:t>
            </w:r>
          </w:p>
          <w:p w14:paraId="1BEAAC43" w14:textId="77777777" w:rsidR="002A7DAF" w:rsidRPr="008E18C1" w:rsidRDefault="002A7DAF" w:rsidP="002A7DAF">
            <w:pPr>
              <w:pStyle w:val="-9"/>
              <w:numPr>
                <w:ilvl w:val="0"/>
                <w:numId w:val="127"/>
              </w:numPr>
              <w:ind w:left="206" w:hanging="142"/>
            </w:pPr>
            <w:r w:rsidRPr="008E18C1">
              <w:t xml:space="preserve">Акт сдачи-приемки выполненных работ по Заявке от </w:t>
            </w:r>
            <w:r>
              <w:t>26 января</w:t>
            </w:r>
            <w:r w:rsidRPr="00127EB7">
              <w:t xml:space="preserve"> 2021г.</w:t>
            </w:r>
            <w:r>
              <w:t xml:space="preserve"> №1;</w:t>
            </w:r>
          </w:p>
          <w:p w14:paraId="14DF510C" w14:textId="64D7A84C" w:rsidR="002A7DAF" w:rsidRDefault="002A7DAF" w:rsidP="002A7DAF">
            <w:pPr>
              <w:pStyle w:val="-9"/>
              <w:numPr>
                <w:ilvl w:val="0"/>
                <w:numId w:val="127"/>
              </w:numPr>
              <w:ind w:left="206" w:hanging="142"/>
            </w:pPr>
            <w:r w:rsidRPr="008E18C1">
              <w:t>Отчетная документация на машинном носителе</w:t>
            </w:r>
            <w:r w:rsidRPr="00ED0383">
              <w:rPr>
                <w:color w:val="auto"/>
                <w:szCs w:val="24"/>
              </w:rPr>
              <w:t xml:space="preserve"> </w:t>
            </w:r>
            <w:r>
              <w:t>(</w:t>
            </w:r>
            <w:r w:rsidRPr="001F592F">
              <w:rPr>
                <w:szCs w:val="28"/>
              </w:rPr>
              <w:t>40407059.</w:t>
            </w:r>
            <w:r>
              <w:rPr>
                <w:szCs w:val="28"/>
              </w:rPr>
              <w:t xml:space="preserve">МР ПИ </w:t>
            </w:r>
            <w:r w:rsidRPr="001F592F">
              <w:rPr>
                <w:szCs w:val="28"/>
              </w:rPr>
              <w:t>ЕМИАС 20-22.249.</w:t>
            </w:r>
            <w:r>
              <w:rPr>
                <w:szCs w:val="28"/>
              </w:rPr>
              <w:t>90.02.6)</w:t>
            </w:r>
            <w:r>
              <w:t>;</w:t>
            </w:r>
          </w:p>
          <w:p w14:paraId="5634FC02" w14:textId="49943018" w:rsidR="002A7DAF" w:rsidRPr="008E18C1" w:rsidRDefault="002A7DAF" w:rsidP="002A7DAF">
            <w:pPr>
              <w:pStyle w:val="-9"/>
              <w:numPr>
                <w:ilvl w:val="0"/>
                <w:numId w:val="127"/>
              </w:numPr>
              <w:ind w:left="206" w:hanging="142"/>
            </w:pPr>
            <w:r w:rsidRPr="008E18C1">
              <w:t xml:space="preserve">Акт № </w:t>
            </w:r>
            <w:r>
              <w:t>2</w:t>
            </w:r>
            <w:r w:rsidRPr="008E18C1">
              <w:t>.</w:t>
            </w:r>
            <w:r>
              <w:t xml:space="preserve">6 </w:t>
            </w:r>
            <w:r w:rsidRPr="008E18C1">
              <w:t>приема-передачи отчетных материалов</w:t>
            </w:r>
          </w:p>
        </w:tc>
      </w:tr>
    </w:tbl>
    <w:p w14:paraId="2664BF0C" w14:textId="00C90E61" w:rsidR="002A7DAF" w:rsidRPr="00E23117" w:rsidRDefault="002A7DAF" w:rsidP="00AD340A">
      <w:pPr>
        <w:sectPr w:rsidR="002A7DAF" w:rsidRPr="00E23117" w:rsidSect="00CE32B0">
          <w:pgSz w:w="16838" w:h="11906" w:orient="landscape"/>
          <w:pgMar w:top="1134" w:right="1134" w:bottom="1134" w:left="1134" w:header="567" w:footer="397" w:gutter="0"/>
          <w:cols w:space="708"/>
          <w:docGrid w:linePitch="360"/>
        </w:sectPr>
      </w:pPr>
    </w:p>
    <w:p w14:paraId="19E82699" w14:textId="17C48776" w:rsidR="00C12D20" w:rsidRPr="00E23117" w:rsidRDefault="001A1AD7" w:rsidP="0084158C">
      <w:pPr>
        <w:pStyle w:val="1-1"/>
      </w:pPr>
      <w:bookmarkStart w:id="328" w:name="_Ref33558174"/>
      <w:bookmarkStart w:id="329" w:name="_Toc34438091"/>
      <w:bookmarkStart w:id="330" w:name="_Toc67910735"/>
      <w:bookmarkStart w:id="331" w:name="_Toc492461823"/>
      <w:bookmarkStart w:id="332" w:name="_Toc492462683"/>
      <w:r w:rsidRPr="00E23117">
        <w:t>План</w:t>
      </w:r>
      <w:r w:rsidR="000111BD">
        <w:t xml:space="preserve"> </w:t>
      </w:r>
      <w:r w:rsidRPr="00E23117">
        <w:t>документирования</w:t>
      </w:r>
      <w:bookmarkEnd w:id="328"/>
      <w:bookmarkEnd w:id="329"/>
      <w:bookmarkEnd w:id="330"/>
    </w:p>
    <w:p w14:paraId="638A4783" w14:textId="4ECADA63" w:rsidR="004C1910" w:rsidRPr="00E23117" w:rsidRDefault="00386138" w:rsidP="00386138">
      <w:bookmarkStart w:id="333" w:name="_Ref19123361"/>
      <w:r w:rsidRPr="00E23117">
        <w:t>Состав</w:t>
      </w:r>
      <w:r w:rsidR="000111BD">
        <w:t xml:space="preserve"> </w:t>
      </w:r>
      <w:r w:rsidRPr="00E23117">
        <w:t>сведений,</w:t>
      </w:r>
      <w:r w:rsidR="000111BD">
        <w:t xml:space="preserve"> </w:t>
      </w:r>
      <w:r w:rsidR="000821A6" w:rsidRPr="00E23117">
        <w:t>включаемых</w:t>
      </w:r>
      <w:r w:rsidR="000111BD">
        <w:t xml:space="preserve"> </w:t>
      </w:r>
      <w:r w:rsidRPr="00E23117">
        <w:t>в</w:t>
      </w:r>
      <w:r w:rsidR="000111BD">
        <w:t xml:space="preserve"> </w:t>
      </w:r>
      <w:r w:rsidRPr="00E23117">
        <w:t>состав</w:t>
      </w:r>
      <w:r w:rsidR="000111BD">
        <w:t xml:space="preserve"> </w:t>
      </w:r>
      <w:r w:rsidRPr="00E23117">
        <w:t>отчетной</w:t>
      </w:r>
      <w:r w:rsidR="000111BD">
        <w:t xml:space="preserve"> </w:t>
      </w:r>
      <w:r w:rsidRPr="00E23117">
        <w:t>документации</w:t>
      </w:r>
      <w:r w:rsidR="000821A6" w:rsidRPr="00E23117">
        <w:t>,</w:t>
      </w:r>
      <w:r w:rsidR="000111BD">
        <w:t xml:space="preserve"> </w:t>
      </w:r>
      <w:r w:rsidRPr="00E23117">
        <w:t>приведен</w:t>
      </w:r>
      <w:r w:rsidR="000111BD">
        <w:t xml:space="preserve"> </w:t>
      </w:r>
      <w:r w:rsidRPr="00E23117">
        <w:t>ниже</w:t>
      </w:r>
      <w:r w:rsidR="000111BD">
        <w:t xml:space="preserve"> </w:t>
      </w:r>
      <w:r w:rsidRPr="00E23117">
        <w:t>(</w:t>
      </w:r>
      <w:r w:rsidRPr="00E23117">
        <w:fldChar w:fldCharType="begin"/>
      </w:r>
      <w:r w:rsidRPr="00E23117">
        <w:instrText xml:space="preserve"> REF _Ref33555762 \h </w:instrText>
      </w:r>
      <w:r w:rsidR="00684DFA" w:rsidRPr="00E23117">
        <w:instrText xml:space="preserve"> \* MERGEFORMAT </w:instrText>
      </w:r>
      <w:r w:rsidRPr="00E23117">
        <w:fldChar w:fldCharType="separate"/>
      </w:r>
      <w:r w:rsidR="000C6067" w:rsidRPr="00E23117">
        <w:t>Таблица</w:t>
      </w:r>
      <w:r w:rsidR="000111BD">
        <w:t xml:space="preserve"> </w:t>
      </w:r>
      <w:r w:rsidR="000C6067">
        <w:rPr>
          <w:noProof/>
        </w:rPr>
        <w:t>3</w:t>
      </w:r>
      <w:r w:rsidRPr="00E23117">
        <w:fldChar w:fldCharType="end"/>
      </w:r>
      <w:r w:rsidRPr="00E23117">
        <w:t>).</w:t>
      </w:r>
    </w:p>
    <w:p w14:paraId="05A3BC3F" w14:textId="54BFBF95" w:rsidR="001A1AD7" w:rsidRPr="00E23117" w:rsidRDefault="00386138" w:rsidP="62D56BCC">
      <w:pPr>
        <w:pStyle w:val="afff1"/>
        <w:rPr>
          <w:iCs w:val="0"/>
          <w:szCs w:val="24"/>
        </w:rPr>
      </w:pPr>
      <w:bookmarkStart w:id="334" w:name="_Ref33555762"/>
      <w:bookmarkEnd w:id="333"/>
      <w:r w:rsidRPr="00E23117">
        <w:t>Таблица</w:t>
      </w:r>
      <w:r w:rsidR="000111BD">
        <w:t xml:space="preserve"> </w:t>
      </w:r>
      <w:fldSimple w:instr=" SEQ Таблица \* ARABIC ">
        <w:r w:rsidR="000C6067">
          <w:rPr>
            <w:noProof/>
          </w:rPr>
          <w:t>3</w:t>
        </w:r>
      </w:fldSimple>
      <w:bookmarkEnd w:id="334"/>
      <w:r w:rsidR="000111BD">
        <w:t xml:space="preserve"> </w:t>
      </w:r>
      <w:r w:rsidR="001A1AD7" w:rsidRPr="00AE591F">
        <w:t>–</w:t>
      </w:r>
      <w:r w:rsidR="000111BD">
        <w:t xml:space="preserve"> </w:t>
      </w:r>
      <w:r w:rsidRPr="00AE591F">
        <w:t>План</w:t>
      </w:r>
      <w:r w:rsidR="000111BD">
        <w:t xml:space="preserve"> </w:t>
      </w:r>
      <w:r w:rsidRPr="00AE591F">
        <w:t>документирования,</w:t>
      </w:r>
      <w:r w:rsidR="000111BD">
        <w:t xml:space="preserve"> </w:t>
      </w:r>
      <w:r w:rsidRPr="00AE591F">
        <w:t>содержащий</w:t>
      </w:r>
      <w:r w:rsidR="000111BD">
        <w:t xml:space="preserve"> </w:t>
      </w:r>
      <w:r w:rsidRPr="00AE591F">
        <w:t>наименование</w:t>
      </w:r>
      <w:r w:rsidR="000111BD">
        <w:t xml:space="preserve"> </w:t>
      </w:r>
      <w:r w:rsidRPr="00AE591F">
        <w:t>документов</w:t>
      </w:r>
      <w:r w:rsidR="000111BD">
        <w:t xml:space="preserve"> </w:t>
      </w:r>
      <w:r w:rsidRPr="00AE591F">
        <w:t>и</w:t>
      </w:r>
      <w:r w:rsidR="000111BD">
        <w:t xml:space="preserve"> </w:t>
      </w:r>
      <w:r w:rsidRPr="00AE591F">
        <w:t>состав</w:t>
      </w:r>
      <w:r w:rsidR="000111BD">
        <w:t xml:space="preserve"> </w:t>
      </w:r>
      <w:r w:rsidRPr="00AE591F">
        <w:t>сведений,</w:t>
      </w:r>
      <w:r w:rsidR="000111BD">
        <w:t xml:space="preserve"> </w:t>
      </w:r>
      <w:r w:rsidRPr="00AE591F">
        <w:t>которые</w:t>
      </w:r>
      <w:r w:rsidR="000111BD">
        <w:t xml:space="preserve"> </w:t>
      </w:r>
      <w:r w:rsidRPr="00AE591F">
        <w:t>необходимо</w:t>
      </w:r>
      <w:r w:rsidR="000111BD">
        <w:t xml:space="preserve"> </w:t>
      </w:r>
      <w:r w:rsidRPr="00AE591F">
        <w:t>привести</w:t>
      </w:r>
      <w:r w:rsidR="000111BD">
        <w:t xml:space="preserve"> </w:t>
      </w:r>
      <w:r w:rsidRPr="00AE591F">
        <w:t>в</w:t>
      </w:r>
      <w:r w:rsidR="000111BD">
        <w:t xml:space="preserve"> </w:t>
      </w:r>
      <w:r w:rsidRPr="00AE591F">
        <w:t>составе</w:t>
      </w:r>
      <w:r w:rsidR="000111BD">
        <w:t xml:space="preserve"> </w:t>
      </w:r>
      <w:r w:rsidRPr="00AE591F">
        <w:t>документов</w:t>
      </w:r>
    </w:p>
    <w:tbl>
      <w:tblPr>
        <w:tblStyle w:val="2f8"/>
        <w:tblW w:w="5096" w:type="pct"/>
        <w:tblLayout w:type="fixed"/>
        <w:tblLook w:val="04A0" w:firstRow="1" w:lastRow="0" w:firstColumn="1" w:lastColumn="0" w:noHBand="0" w:noVBand="1"/>
      </w:tblPr>
      <w:tblGrid>
        <w:gridCol w:w="864"/>
        <w:gridCol w:w="2455"/>
        <w:gridCol w:w="1395"/>
        <w:gridCol w:w="2092"/>
        <w:gridCol w:w="8034"/>
      </w:tblGrid>
      <w:tr w:rsidR="002A7DAF" w:rsidRPr="00577DFA" w14:paraId="1BC1D464" w14:textId="77777777" w:rsidTr="00C02A6C">
        <w:trPr>
          <w:tblHeader/>
        </w:trPr>
        <w:tc>
          <w:tcPr>
            <w:tcW w:w="291" w:type="pct"/>
            <w:vAlign w:val="center"/>
          </w:tcPr>
          <w:p w14:paraId="68537831" w14:textId="77777777" w:rsidR="002A7DAF" w:rsidRPr="008E18C1" w:rsidRDefault="002A7DAF" w:rsidP="00C02A6C">
            <w:pPr>
              <w:spacing w:after="0" w:line="240" w:lineRule="auto"/>
              <w:ind w:firstLine="0"/>
              <w:jc w:val="center"/>
              <w:rPr>
                <w:rFonts w:eastAsiaTheme="minorHAnsi"/>
                <w:b/>
                <w:szCs w:val="24"/>
              </w:rPr>
            </w:pPr>
            <w:r w:rsidRPr="008E18C1">
              <w:rPr>
                <w:rFonts w:eastAsiaTheme="minorHAnsi"/>
                <w:b/>
                <w:szCs w:val="24"/>
              </w:rPr>
              <w:t>№</w:t>
            </w:r>
          </w:p>
          <w:p w14:paraId="6536D39A" w14:textId="77777777" w:rsidR="002A7DAF" w:rsidRPr="008E18C1" w:rsidRDefault="002A7DAF" w:rsidP="00C02A6C">
            <w:pPr>
              <w:spacing w:after="0" w:line="240" w:lineRule="auto"/>
              <w:ind w:firstLine="0"/>
              <w:jc w:val="center"/>
              <w:rPr>
                <w:rFonts w:eastAsiaTheme="minorHAnsi"/>
                <w:b/>
                <w:szCs w:val="24"/>
              </w:rPr>
            </w:pPr>
            <w:r w:rsidRPr="008E18C1">
              <w:rPr>
                <w:rFonts w:eastAsiaTheme="minorHAnsi"/>
                <w:b/>
                <w:szCs w:val="24"/>
              </w:rPr>
              <w:t>п/п</w:t>
            </w:r>
          </w:p>
        </w:tc>
        <w:tc>
          <w:tcPr>
            <w:tcW w:w="827" w:type="pct"/>
            <w:vAlign w:val="center"/>
          </w:tcPr>
          <w:p w14:paraId="0360B90E" w14:textId="77777777" w:rsidR="002A7DAF" w:rsidRPr="008E18C1" w:rsidRDefault="002A7DAF" w:rsidP="00C02A6C">
            <w:pPr>
              <w:spacing w:after="0" w:line="240" w:lineRule="auto"/>
              <w:ind w:firstLine="0"/>
              <w:jc w:val="center"/>
              <w:rPr>
                <w:rFonts w:eastAsiaTheme="minorHAnsi"/>
                <w:b/>
                <w:szCs w:val="24"/>
              </w:rPr>
            </w:pPr>
            <w:r w:rsidRPr="008E18C1">
              <w:rPr>
                <w:rFonts w:eastAsiaTheme="minorHAnsi"/>
                <w:b/>
                <w:szCs w:val="24"/>
              </w:rPr>
              <w:t>Обозначение документа</w:t>
            </w:r>
          </w:p>
        </w:tc>
        <w:tc>
          <w:tcPr>
            <w:tcW w:w="470" w:type="pct"/>
            <w:vAlign w:val="center"/>
          </w:tcPr>
          <w:p w14:paraId="30A7F619" w14:textId="77777777" w:rsidR="002A7DAF" w:rsidRPr="008E18C1" w:rsidRDefault="002A7DAF" w:rsidP="00C02A6C">
            <w:pPr>
              <w:spacing w:after="0" w:line="240" w:lineRule="auto"/>
              <w:ind w:firstLine="0"/>
              <w:jc w:val="center"/>
              <w:rPr>
                <w:rFonts w:eastAsiaTheme="minorHAnsi"/>
                <w:b/>
                <w:szCs w:val="24"/>
              </w:rPr>
            </w:pPr>
            <w:r w:rsidRPr="008E18C1">
              <w:rPr>
                <w:rFonts w:eastAsiaTheme="minorHAnsi"/>
                <w:b/>
                <w:szCs w:val="24"/>
              </w:rPr>
              <w:t>Код документа</w:t>
            </w:r>
          </w:p>
        </w:tc>
        <w:tc>
          <w:tcPr>
            <w:tcW w:w="705" w:type="pct"/>
            <w:vAlign w:val="center"/>
          </w:tcPr>
          <w:p w14:paraId="3698F6C6" w14:textId="77777777" w:rsidR="002A7DAF" w:rsidRPr="008E18C1" w:rsidRDefault="002A7DAF" w:rsidP="00C02A6C">
            <w:pPr>
              <w:spacing w:after="0" w:line="240" w:lineRule="auto"/>
              <w:ind w:firstLine="0"/>
              <w:jc w:val="center"/>
              <w:rPr>
                <w:rFonts w:eastAsiaTheme="minorHAnsi"/>
                <w:b/>
                <w:szCs w:val="24"/>
              </w:rPr>
            </w:pPr>
            <w:r w:rsidRPr="008E18C1">
              <w:rPr>
                <w:rFonts w:eastAsiaTheme="minorHAnsi"/>
                <w:b/>
                <w:szCs w:val="24"/>
              </w:rPr>
              <w:t>Наименование документа</w:t>
            </w:r>
          </w:p>
        </w:tc>
        <w:tc>
          <w:tcPr>
            <w:tcW w:w="2707" w:type="pct"/>
            <w:vAlign w:val="center"/>
          </w:tcPr>
          <w:p w14:paraId="253FCDAB" w14:textId="77777777" w:rsidR="002A7DAF" w:rsidRPr="008E18C1" w:rsidRDefault="002A7DAF" w:rsidP="00C02A6C">
            <w:pPr>
              <w:spacing w:after="0" w:line="240" w:lineRule="auto"/>
              <w:ind w:firstLine="0"/>
              <w:jc w:val="center"/>
              <w:rPr>
                <w:rFonts w:eastAsiaTheme="minorHAnsi"/>
                <w:b/>
                <w:szCs w:val="24"/>
              </w:rPr>
            </w:pPr>
            <w:r w:rsidRPr="008E18C1">
              <w:rPr>
                <w:rFonts w:eastAsiaTheme="minorHAnsi"/>
                <w:b/>
                <w:szCs w:val="24"/>
              </w:rPr>
              <w:t>Состав сведений</w:t>
            </w:r>
          </w:p>
        </w:tc>
      </w:tr>
      <w:tr w:rsidR="002A7DAF" w:rsidRPr="00577DFA" w14:paraId="52A51F42" w14:textId="77777777" w:rsidTr="00C02A6C">
        <w:tc>
          <w:tcPr>
            <w:tcW w:w="291" w:type="pct"/>
          </w:tcPr>
          <w:p w14:paraId="75FDCDCD" w14:textId="77777777" w:rsidR="002A7DAF" w:rsidRPr="008E18C1" w:rsidRDefault="002A7DAF" w:rsidP="002A7DAF">
            <w:pPr>
              <w:numPr>
                <w:ilvl w:val="0"/>
                <w:numId w:val="59"/>
              </w:numPr>
              <w:spacing w:after="0" w:line="240" w:lineRule="auto"/>
              <w:contextualSpacing/>
              <w:jc w:val="left"/>
              <w:rPr>
                <w:rFonts w:eastAsiaTheme="minorHAnsi"/>
                <w:szCs w:val="24"/>
              </w:rPr>
            </w:pPr>
          </w:p>
        </w:tc>
        <w:tc>
          <w:tcPr>
            <w:tcW w:w="827" w:type="pct"/>
            <w:tcBorders>
              <w:top w:val="single" w:sz="4" w:space="0" w:color="auto"/>
            </w:tcBorders>
          </w:tcPr>
          <w:p w14:paraId="24CD2AA2" w14:textId="0721347B" w:rsidR="002A7DAF" w:rsidRPr="008E18C1" w:rsidRDefault="002A7DAF" w:rsidP="00C02A6C">
            <w:pPr>
              <w:spacing w:after="0" w:line="240" w:lineRule="auto"/>
              <w:ind w:firstLine="0"/>
              <w:jc w:val="left"/>
              <w:rPr>
                <w:rFonts w:eastAsiaTheme="minorHAnsi"/>
                <w:szCs w:val="24"/>
              </w:rPr>
            </w:pPr>
            <w:bookmarkStart w:id="335" w:name="_Hlk66364262"/>
            <w:r w:rsidRPr="008E18C1">
              <w:rPr>
                <w:rFonts w:eastAsiaTheme="minorHAnsi"/>
                <w:szCs w:val="24"/>
              </w:rPr>
              <w:t>40407059.МР</w:t>
            </w:r>
            <w:r w:rsidR="00C02A6C">
              <w:rPr>
                <w:rFonts w:eastAsiaTheme="minorHAnsi"/>
                <w:szCs w:val="24"/>
              </w:rPr>
              <w:t xml:space="preserve"> </w:t>
            </w:r>
            <w:r w:rsidRPr="008E18C1">
              <w:rPr>
                <w:rFonts w:eastAsiaTheme="minorHAnsi"/>
                <w:szCs w:val="24"/>
              </w:rPr>
              <w:t>ПИ ЕМИАС 20-22.249.ИЗ</w:t>
            </w:r>
            <w:r>
              <w:rPr>
                <w:rFonts w:eastAsiaTheme="minorHAnsi"/>
                <w:szCs w:val="24"/>
              </w:rPr>
              <w:t>.0</w:t>
            </w:r>
            <w:r w:rsidR="006C0EAD">
              <w:rPr>
                <w:rFonts w:eastAsiaTheme="minorHAnsi"/>
                <w:szCs w:val="24"/>
              </w:rPr>
              <w:t>2</w:t>
            </w:r>
            <w:bookmarkEnd w:id="335"/>
          </w:p>
        </w:tc>
        <w:tc>
          <w:tcPr>
            <w:tcW w:w="470" w:type="pct"/>
            <w:tcBorders>
              <w:top w:val="single" w:sz="4" w:space="0" w:color="auto"/>
            </w:tcBorders>
          </w:tcPr>
          <w:p w14:paraId="6DE957C0" w14:textId="77777777" w:rsidR="002A7DAF" w:rsidRPr="008E18C1" w:rsidRDefault="002A7DAF" w:rsidP="00C02A6C">
            <w:pPr>
              <w:spacing w:after="0" w:line="240" w:lineRule="auto"/>
              <w:ind w:firstLine="0"/>
              <w:jc w:val="center"/>
              <w:rPr>
                <w:rFonts w:eastAsiaTheme="minorHAnsi"/>
                <w:szCs w:val="24"/>
              </w:rPr>
            </w:pPr>
            <w:r w:rsidRPr="008E18C1">
              <w:rPr>
                <w:rFonts w:eastAsiaTheme="minorHAnsi"/>
                <w:szCs w:val="24"/>
              </w:rPr>
              <w:t>И3</w:t>
            </w:r>
          </w:p>
        </w:tc>
        <w:tc>
          <w:tcPr>
            <w:tcW w:w="705" w:type="pct"/>
            <w:tcBorders>
              <w:top w:val="single" w:sz="4" w:space="0" w:color="auto"/>
            </w:tcBorders>
          </w:tcPr>
          <w:p w14:paraId="2BD844DB" w14:textId="77777777" w:rsidR="002A7DAF" w:rsidRPr="008E18C1" w:rsidRDefault="002A7DAF" w:rsidP="00C02A6C">
            <w:pPr>
              <w:spacing w:after="0" w:line="240" w:lineRule="auto"/>
              <w:ind w:firstLine="0"/>
              <w:jc w:val="left"/>
              <w:rPr>
                <w:rFonts w:eastAsiaTheme="minorHAnsi"/>
                <w:szCs w:val="24"/>
                <w:lang w:val="en-US"/>
              </w:rPr>
            </w:pPr>
            <w:r w:rsidRPr="008E18C1">
              <w:rPr>
                <w:rFonts w:eastAsiaTheme="minorHAnsi"/>
                <w:szCs w:val="24"/>
              </w:rPr>
              <w:t xml:space="preserve">Руководство </w:t>
            </w:r>
            <w:r>
              <w:rPr>
                <w:rFonts w:eastAsiaTheme="minorHAnsi"/>
                <w:szCs w:val="24"/>
              </w:rPr>
              <w:t>администратора</w:t>
            </w:r>
          </w:p>
        </w:tc>
        <w:tc>
          <w:tcPr>
            <w:tcW w:w="2707" w:type="pct"/>
            <w:tcBorders>
              <w:top w:val="single" w:sz="4" w:space="0" w:color="auto"/>
            </w:tcBorders>
            <w:shd w:val="clear" w:color="auto" w:fill="auto"/>
          </w:tcPr>
          <w:p w14:paraId="22D652D0" w14:textId="77777777" w:rsidR="002A7DAF" w:rsidRPr="008E18C1" w:rsidRDefault="002A7DAF" w:rsidP="002A7DAF">
            <w:pPr>
              <w:pStyle w:val="-9"/>
              <w:numPr>
                <w:ilvl w:val="0"/>
                <w:numId w:val="127"/>
              </w:numPr>
              <w:ind w:left="206" w:hanging="142"/>
              <w:rPr>
                <w:lang w:eastAsia="ru-RU"/>
              </w:rPr>
            </w:pPr>
            <w:r w:rsidRPr="008E18C1">
              <w:rPr>
                <w:lang w:eastAsia="ru-RU"/>
              </w:rPr>
              <w:t>Общие сведения о Решении;</w:t>
            </w:r>
          </w:p>
          <w:p w14:paraId="1333B375" w14:textId="77777777" w:rsidR="002A7DAF" w:rsidRPr="008E18C1" w:rsidRDefault="002A7DAF" w:rsidP="002A7DAF">
            <w:pPr>
              <w:pStyle w:val="-9"/>
              <w:numPr>
                <w:ilvl w:val="0"/>
                <w:numId w:val="127"/>
              </w:numPr>
              <w:ind w:left="206" w:hanging="142"/>
              <w:rPr>
                <w:lang w:eastAsia="ru-RU"/>
              </w:rPr>
            </w:pPr>
            <w:r w:rsidRPr="008E18C1">
              <w:rPr>
                <w:lang w:eastAsia="ru-RU"/>
              </w:rPr>
              <w:t>Назначение и условия применения Решения;</w:t>
            </w:r>
          </w:p>
          <w:p w14:paraId="41784454" w14:textId="77777777" w:rsidR="002A7DAF" w:rsidRPr="008E18C1" w:rsidRDefault="002A7DAF" w:rsidP="002A7DAF">
            <w:pPr>
              <w:pStyle w:val="-9"/>
              <w:numPr>
                <w:ilvl w:val="0"/>
                <w:numId w:val="127"/>
              </w:numPr>
              <w:ind w:left="206" w:hanging="142"/>
              <w:rPr>
                <w:lang w:eastAsia="ru-RU"/>
              </w:rPr>
            </w:pPr>
            <w:r w:rsidRPr="008E18C1">
              <w:rPr>
                <w:lang w:eastAsia="ru-RU"/>
              </w:rPr>
              <w:t>Подготовка к работе;</w:t>
            </w:r>
          </w:p>
          <w:p w14:paraId="3DE22687" w14:textId="77777777" w:rsidR="002A7DAF" w:rsidRPr="008E18C1" w:rsidRDefault="002A7DAF" w:rsidP="002A7DAF">
            <w:pPr>
              <w:pStyle w:val="-9"/>
              <w:numPr>
                <w:ilvl w:val="0"/>
                <w:numId w:val="127"/>
              </w:numPr>
              <w:ind w:left="206" w:hanging="142"/>
              <w:rPr>
                <w:lang w:eastAsia="ru-RU"/>
              </w:rPr>
            </w:pPr>
            <w:r w:rsidRPr="008E18C1">
              <w:rPr>
                <w:lang w:eastAsia="ru-RU"/>
              </w:rPr>
              <w:t>Описание операций по работе с Решением;</w:t>
            </w:r>
          </w:p>
          <w:p w14:paraId="27ECE4FB" w14:textId="77777777" w:rsidR="002A7DAF" w:rsidRPr="008E18C1" w:rsidRDefault="002A7DAF" w:rsidP="002A7DAF">
            <w:pPr>
              <w:pStyle w:val="-9"/>
              <w:numPr>
                <w:ilvl w:val="0"/>
                <w:numId w:val="127"/>
              </w:numPr>
              <w:ind w:left="206" w:hanging="142"/>
              <w:rPr>
                <w:lang w:eastAsia="ru-RU"/>
              </w:rPr>
            </w:pPr>
            <w:r w:rsidRPr="008E18C1">
              <w:rPr>
                <w:lang w:eastAsia="ru-RU"/>
              </w:rPr>
              <w:t>Аварийные ситуации;</w:t>
            </w:r>
          </w:p>
          <w:p w14:paraId="46194627" w14:textId="77777777" w:rsidR="002A7DAF" w:rsidRPr="00ED0383" w:rsidRDefault="002A7DAF" w:rsidP="002A7DAF">
            <w:pPr>
              <w:pStyle w:val="-9"/>
              <w:numPr>
                <w:ilvl w:val="0"/>
                <w:numId w:val="127"/>
              </w:numPr>
              <w:ind w:left="206" w:hanging="142"/>
              <w:rPr>
                <w:rFonts w:eastAsiaTheme="minorHAnsi"/>
                <w:szCs w:val="24"/>
              </w:rPr>
            </w:pPr>
            <w:r w:rsidRPr="008E18C1">
              <w:rPr>
                <w:lang w:eastAsia="ru-RU"/>
              </w:rPr>
              <w:t>Рекомендации по освоению</w:t>
            </w:r>
          </w:p>
        </w:tc>
      </w:tr>
      <w:tr w:rsidR="002A7DAF" w:rsidRPr="00577DFA" w14:paraId="7ABFAA56" w14:textId="77777777" w:rsidTr="00C02A6C">
        <w:tc>
          <w:tcPr>
            <w:tcW w:w="291" w:type="pct"/>
          </w:tcPr>
          <w:p w14:paraId="23ACFFB2" w14:textId="77777777" w:rsidR="002A7DAF" w:rsidRPr="008E18C1" w:rsidRDefault="002A7DAF" w:rsidP="002A7DAF">
            <w:pPr>
              <w:numPr>
                <w:ilvl w:val="0"/>
                <w:numId w:val="59"/>
              </w:numPr>
              <w:spacing w:after="0" w:line="240" w:lineRule="auto"/>
              <w:contextualSpacing/>
              <w:jc w:val="left"/>
              <w:rPr>
                <w:rFonts w:eastAsiaTheme="minorHAnsi"/>
                <w:szCs w:val="24"/>
              </w:rPr>
            </w:pPr>
          </w:p>
        </w:tc>
        <w:tc>
          <w:tcPr>
            <w:tcW w:w="827" w:type="pct"/>
          </w:tcPr>
          <w:p w14:paraId="3EDA058A" w14:textId="1FE717D8" w:rsidR="002A7DAF" w:rsidRPr="008E18C1" w:rsidRDefault="002A7DAF" w:rsidP="00C02A6C">
            <w:pPr>
              <w:spacing w:after="0" w:line="240" w:lineRule="auto"/>
              <w:ind w:firstLine="0"/>
              <w:jc w:val="left"/>
              <w:rPr>
                <w:rFonts w:eastAsiaTheme="minorHAnsi"/>
                <w:szCs w:val="24"/>
              </w:rPr>
            </w:pPr>
            <w:r w:rsidRPr="008E18C1">
              <w:rPr>
                <w:rFonts w:eastAsiaTheme="minorHAnsi"/>
                <w:szCs w:val="24"/>
              </w:rPr>
              <w:t>40407059.МР</w:t>
            </w:r>
            <w:r w:rsidR="00C02A6C">
              <w:rPr>
                <w:rFonts w:eastAsiaTheme="minorHAnsi"/>
                <w:szCs w:val="24"/>
              </w:rPr>
              <w:t xml:space="preserve"> </w:t>
            </w:r>
            <w:r w:rsidRPr="008E18C1">
              <w:rPr>
                <w:rFonts w:eastAsiaTheme="minorHAnsi"/>
                <w:szCs w:val="24"/>
              </w:rPr>
              <w:t>ПИ ЕМИАС 20-22.249.211.0</w:t>
            </w:r>
            <w:r w:rsidR="006C0EAD">
              <w:rPr>
                <w:rFonts w:eastAsiaTheme="minorHAnsi"/>
                <w:szCs w:val="24"/>
              </w:rPr>
              <w:t>2</w:t>
            </w:r>
          </w:p>
        </w:tc>
        <w:tc>
          <w:tcPr>
            <w:tcW w:w="470" w:type="pct"/>
            <w:tcBorders>
              <w:top w:val="single" w:sz="4" w:space="0" w:color="auto"/>
              <w:left w:val="single" w:sz="4" w:space="0" w:color="auto"/>
              <w:bottom w:val="single" w:sz="4" w:space="0" w:color="auto"/>
              <w:right w:val="single" w:sz="4" w:space="0" w:color="auto"/>
            </w:tcBorders>
          </w:tcPr>
          <w:p w14:paraId="4D13499C" w14:textId="77777777" w:rsidR="002A7DAF" w:rsidRPr="008E18C1" w:rsidRDefault="002A7DAF" w:rsidP="00C02A6C">
            <w:pPr>
              <w:spacing w:after="0" w:line="240" w:lineRule="auto"/>
              <w:ind w:firstLine="0"/>
              <w:jc w:val="center"/>
              <w:rPr>
                <w:rFonts w:eastAsiaTheme="minorHAnsi"/>
                <w:szCs w:val="24"/>
              </w:rPr>
            </w:pPr>
            <w:r w:rsidRPr="008E18C1">
              <w:t>211</w:t>
            </w:r>
          </w:p>
        </w:tc>
        <w:tc>
          <w:tcPr>
            <w:tcW w:w="705" w:type="pct"/>
            <w:tcBorders>
              <w:top w:val="single" w:sz="4" w:space="0" w:color="auto"/>
              <w:left w:val="single" w:sz="4" w:space="0" w:color="auto"/>
              <w:bottom w:val="single" w:sz="4" w:space="0" w:color="auto"/>
              <w:right w:val="single" w:sz="4" w:space="0" w:color="auto"/>
            </w:tcBorders>
          </w:tcPr>
          <w:p w14:paraId="77FBD4A3" w14:textId="77777777" w:rsidR="002A7DAF" w:rsidRPr="008E18C1" w:rsidRDefault="002A7DAF" w:rsidP="00C02A6C">
            <w:pPr>
              <w:spacing w:after="0" w:line="240" w:lineRule="auto"/>
              <w:ind w:firstLine="0"/>
              <w:jc w:val="left"/>
              <w:rPr>
                <w:rFonts w:eastAsiaTheme="minorHAnsi"/>
                <w:szCs w:val="24"/>
              </w:rPr>
            </w:pPr>
            <w:r w:rsidRPr="008E18C1">
              <w:t>Описание программных интерфейсов компонентов Решения</w:t>
            </w:r>
          </w:p>
        </w:tc>
        <w:tc>
          <w:tcPr>
            <w:tcW w:w="2707" w:type="pct"/>
            <w:tcBorders>
              <w:top w:val="single" w:sz="4" w:space="0" w:color="auto"/>
              <w:left w:val="single" w:sz="4" w:space="0" w:color="auto"/>
              <w:bottom w:val="single" w:sz="4" w:space="0" w:color="auto"/>
              <w:right w:val="single" w:sz="4" w:space="0" w:color="auto"/>
            </w:tcBorders>
          </w:tcPr>
          <w:p w14:paraId="131971CB" w14:textId="77777777" w:rsidR="002A7DAF" w:rsidRPr="008E18C1" w:rsidRDefault="002A7DAF" w:rsidP="002A7DAF">
            <w:pPr>
              <w:pStyle w:val="-9"/>
              <w:numPr>
                <w:ilvl w:val="0"/>
                <w:numId w:val="127"/>
              </w:numPr>
              <w:ind w:left="206" w:hanging="142"/>
              <w:rPr>
                <w:lang w:eastAsia="ru-RU"/>
              </w:rPr>
            </w:pPr>
            <w:r w:rsidRPr="008E18C1">
              <w:rPr>
                <w:lang w:eastAsia="ru-RU"/>
              </w:rPr>
              <w:t>Подробное описание методов, реализуемых в компонентах Решения;</w:t>
            </w:r>
          </w:p>
          <w:p w14:paraId="522F46E5" w14:textId="77777777" w:rsidR="002A7DAF" w:rsidRPr="00ED0383" w:rsidRDefault="002A7DAF" w:rsidP="002A7DAF">
            <w:pPr>
              <w:pStyle w:val="-9"/>
              <w:numPr>
                <w:ilvl w:val="0"/>
                <w:numId w:val="127"/>
              </w:numPr>
              <w:ind w:left="206" w:hanging="142"/>
              <w:rPr>
                <w:rFonts w:eastAsiaTheme="minorHAnsi"/>
                <w:szCs w:val="24"/>
              </w:rPr>
            </w:pPr>
            <w:r w:rsidRPr="008E18C1">
              <w:rPr>
                <w:lang w:eastAsia="ru-RU"/>
              </w:rPr>
              <w:t>Перечень и описание ошибок в соответствии с реализуемыми функциями и используемыми методами, включая формат и содержание сообщений об ошибках.</w:t>
            </w:r>
          </w:p>
        </w:tc>
      </w:tr>
      <w:tr w:rsidR="002A7DAF" w:rsidRPr="00577DFA" w14:paraId="6016E480" w14:textId="77777777" w:rsidTr="00C02A6C">
        <w:tc>
          <w:tcPr>
            <w:tcW w:w="291" w:type="pct"/>
          </w:tcPr>
          <w:p w14:paraId="25F69BB5" w14:textId="77777777" w:rsidR="002A7DAF" w:rsidRPr="008E18C1" w:rsidRDefault="002A7DAF" w:rsidP="002A7DAF">
            <w:pPr>
              <w:numPr>
                <w:ilvl w:val="0"/>
                <w:numId w:val="59"/>
              </w:numPr>
              <w:spacing w:after="0" w:line="240" w:lineRule="auto"/>
              <w:contextualSpacing/>
              <w:jc w:val="left"/>
              <w:rPr>
                <w:rFonts w:eastAsiaTheme="minorHAnsi"/>
                <w:szCs w:val="24"/>
              </w:rPr>
            </w:pPr>
          </w:p>
        </w:tc>
        <w:tc>
          <w:tcPr>
            <w:tcW w:w="827" w:type="pct"/>
          </w:tcPr>
          <w:p w14:paraId="00C028FA" w14:textId="7F8A860B" w:rsidR="002A7DAF" w:rsidRPr="008E18C1" w:rsidRDefault="002A7DAF" w:rsidP="00C02A6C">
            <w:pPr>
              <w:spacing w:after="0" w:line="240" w:lineRule="auto"/>
              <w:ind w:firstLine="0"/>
              <w:jc w:val="left"/>
              <w:rPr>
                <w:rFonts w:eastAsiaTheme="minorHAnsi"/>
                <w:szCs w:val="24"/>
              </w:rPr>
            </w:pPr>
            <w:r w:rsidRPr="008E18C1">
              <w:rPr>
                <w:rFonts w:eastAsiaTheme="minorHAnsi"/>
                <w:szCs w:val="24"/>
              </w:rPr>
              <w:t>40407059.МР</w:t>
            </w:r>
            <w:r w:rsidR="00C02A6C">
              <w:rPr>
                <w:rFonts w:eastAsiaTheme="minorHAnsi"/>
                <w:szCs w:val="24"/>
              </w:rPr>
              <w:t xml:space="preserve"> </w:t>
            </w:r>
            <w:r w:rsidRPr="008E18C1">
              <w:rPr>
                <w:rFonts w:eastAsiaTheme="minorHAnsi"/>
                <w:szCs w:val="24"/>
              </w:rPr>
              <w:t>ПИ ЕМИАС 20-22.249.220.0</w:t>
            </w:r>
            <w:r w:rsidR="006C0EAD">
              <w:rPr>
                <w:rFonts w:eastAsiaTheme="minorHAnsi"/>
                <w:szCs w:val="24"/>
              </w:rPr>
              <w:t>2</w:t>
            </w:r>
          </w:p>
        </w:tc>
        <w:tc>
          <w:tcPr>
            <w:tcW w:w="470" w:type="pct"/>
          </w:tcPr>
          <w:p w14:paraId="66F0B777" w14:textId="77777777" w:rsidR="002A7DAF" w:rsidRPr="008E18C1" w:rsidRDefault="002A7DAF" w:rsidP="00C02A6C">
            <w:pPr>
              <w:spacing w:after="0" w:line="240" w:lineRule="auto"/>
              <w:ind w:firstLine="0"/>
              <w:jc w:val="center"/>
              <w:rPr>
                <w:rFonts w:eastAsiaTheme="minorHAnsi"/>
                <w:szCs w:val="24"/>
              </w:rPr>
            </w:pPr>
            <w:r w:rsidRPr="008E18C1">
              <w:t>220</w:t>
            </w:r>
          </w:p>
        </w:tc>
        <w:tc>
          <w:tcPr>
            <w:tcW w:w="705" w:type="pct"/>
          </w:tcPr>
          <w:p w14:paraId="3BBB365C" w14:textId="77777777" w:rsidR="002A7DAF" w:rsidRPr="008E18C1" w:rsidRDefault="002A7DAF" w:rsidP="00C02A6C">
            <w:pPr>
              <w:spacing w:after="0" w:line="240" w:lineRule="auto"/>
              <w:ind w:firstLine="0"/>
              <w:jc w:val="left"/>
              <w:rPr>
                <w:szCs w:val="24"/>
              </w:rPr>
            </w:pPr>
            <w:r w:rsidRPr="008E18C1">
              <w:t>Описание архитектуры компонентов Решения</w:t>
            </w:r>
          </w:p>
        </w:tc>
        <w:tc>
          <w:tcPr>
            <w:tcW w:w="2707" w:type="pct"/>
          </w:tcPr>
          <w:p w14:paraId="18213C78" w14:textId="77777777" w:rsidR="002A7DAF" w:rsidRPr="008E18C1" w:rsidRDefault="002A7DAF" w:rsidP="002A7DAF">
            <w:pPr>
              <w:pStyle w:val="-9"/>
              <w:numPr>
                <w:ilvl w:val="0"/>
                <w:numId w:val="127"/>
              </w:numPr>
              <w:ind w:left="206" w:hanging="142"/>
              <w:rPr>
                <w:lang w:eastAsia="ru-RU"/>
              </w:rPr>
            </w:pPr>
            <w:r w:rsidRPr="008E18C1">
              <w:rPr>
                <w:lang w:eastAsia="ru-RU"/>
              </w:rPr>
              <w:t>Описание архитектуры компонент Решения, в том числе:</w:t>
            </w:r>
          </w:p>
          <w:p w14:paraId="4E19814A" w14:textId="77777777" w:rsidR="002A7DAF" w:rsidRPr="008E18C1" w:rsidRDefault="002A7DAF" w:rsidP="002A7DAF">
            <w:pPr>
              <w:pStyle w:val="-9"/>
              <w:numPr>
                <w:ilvl w:val="1"/>
                <w:numId w:val="128"/>
              </w:numPr>
              <w:ind w:left="596"/>
              <w:rPr>
                <w:lang w:eastAsia="ru-RU"/>
              </w:rPr>
            </w:pPr>
            <w:r w:rsidRPr="008E18C1">
              <w:rPr>
                <w:lang w:eastAsia="ru-RU"/>
              </w:rPr>
              <w:t>схема архитектуры, представленная в графическом виде;</w:t>
            </w:r>
          </w:p>
          <w:p w14:paraId="4381C87A" w14:textId="77777777" w:rsidR="002A7DAF" w:rsidRPr="008E18C1" w:rsidRDefault="002A7DAF" w:rsidP="002A7DAF">
            <w:pPr>
              <w:pStyle w:val="-9"/>
              <w:numPr>
                <w:ilvl w:val="1"/>
                <w:numId w:val="128"/>
              </w:numPr>
              <w:ind w:left="596"/>
              <w:rPr>
                <w:lang w:eastAsia="ru-RU"/>
              </w:rPr>
            </w:pPr>
            <w:r w:rsidRPr="008E18C1">
              <w:rPr>
                <w:lang w:eastAsia="ru-RU"/>
              </w:rPr>
              <w:t>описание компонент и модулей;</w:t>
            </w:r>
          </w:p>
          <w:p w14:paraId="64F4CCEE" w14:textId="77777777" w:rsidR="002A7DAF" w:rsidRPr="008E18C1" w:rsidRDefault="002A7DAF" w:rsidP="002A7DAF">
            <w:pPr>
              <w:pStyle w:val="-9"/>
              <w:numPr>
                <w:ilvl w:val="1"/>
                <w:numId w:val="128"/>
              </w:numPr>
              <w:ind w:left="596"/>
              <w:rPr>
                <w:lang w:eastAsia="ru-RU"/>
              </w:rPr>
            </w:pPr>
            <w:r w:rsidRPr="008E18C1">
              <w:rPr>
                <w:lang w:eastAsia="ru-RU"/>
              </w:rPr>
              <w:t>логическая модель компонент Решения;</w:t>
            </w:r>
          </w:p>
          <w:p w14:paraId="1E66B3C9" w14:textId="77777777" w:rsidR="002A7DAF" w:rsidRPr="008E18C1" w:rsidRDefault="002A7DAF" w:rsidP="002A7DAF">
            <w:pPr>
              <w:pStyle w:val="-9"/>
              <w:numPr>
                <w:ilvl w:val="1"/>
                <w:numId w:val="128"/>
              </w:numPr>
              <w:ind w:left="596"/>
              <w:rPr>
                <w:lang w:eastAsia="ru-RU"/>
              </w:rPr>
            </w:pPr>
            <w:r w:rsidRPr="008E18C1">
              <w:rPr>
                <w:lang w:eastAsia="ru-RU"/>
              </w:rPr>
              <w:t>описание выполняемых бизнес-операций;</w:t>
            </w:r>
          </w:p>
          <w:p w14:paraId="650BDA05" w14:textId="77777777" w:rsidR="002A7DAF" w:rsidRPr="008E18C1" w:rsidRDefault="002A7DAF" w:rsidP="002A7DAF">
            <w:pPr>
              <w:pStyle w:val="-9"/>
              <w:numPr>
                <w:ilvl w:val="1"/>
                <w:numId w:val="128"/>
              </w:numPr>
              <w:ind w:left="596"/>
              <w:rPr>
                <w:lang w:eastAsia="ru-RU"/>
              </w:rPr>
            </w:pPr>
            <w:r w:rsidRPr="008E18C1">
              <w:rPr>
                <w:lang w:eastAsia="ru-RU"/>
              </w:rPr>
              <w:t>физическая модель данных;</w:t>
            </w:r>
          </w:p>
          <w:p w14:paraId="12B7CDE8" w14:textId="77777777" w:rsidR="002A7DAF" w:rsidRPr="008E18C1" w:rsidRDefault="002A7DAF" w:rsidP="002A7DAF">
            <w:pPr>
              <w:pStyle w:val="-9"/>
              <w:numPr>
                <w:ilvl w:val="0"/>
                <w:numId w:val="127"/>
              </w:numPr>
              <w:ind w:left="206" w:hanging="142"/>
              <w:rPr>
                <w:lang w:eastAsia="ru-RU"/>
              </w:rPr>
            </w:pPr>
            <w:r w:rsidRPr="008E18C1">
              <w:rPr>
                <w:lang w:eastAsia="ru-RU"/>
              </w:rPr>
              <w:t>Перечень стандартных протоколов и технологий ЕМИАС, используемых при информационном обмене между компонентами разрабатываемого Решения;</w:t>
            </w:r>
          </w:p>
          <w:p w14:paraId="3062F9D3" w14:textId="77777777" w:rsidR="002A7DAF" w:rsidRPr="00ED0383" w:rsidRDefault="002A7DAF" w:rsidP="002A7DAF">
            <w:pPr>
              <w:pStyle w:val="-9"/>
              <w:numPr>
                <w:ilvl w:val="0"/>
                <w:numId w:val="127"/>
              </w:numPr>
              <w:ind w:left="206" w:hanging="142"/>
              <w:rPr>
                <w:szCs w:val="24"/>
              </w:rPr>
            </w:pPr>
            <w:r w:rsidRPr="008E18C1">
              <w:rPr>
                <w:lang w:eastAsia="ru-RU"/>
              </w:rPr>
              <w:t>Состав системного программного обеспечения.</w:t>
            </w:r>
          </w:p>
        </w:tc>
      </w:tr>
      <w:tr w:rsidR="002A7DAF" w:rsidRPr="00577DFA" w14:paraId="15EB5AA6" w14:textId="77777777" w:rsidTr="00C02A6C">
        <w:tc>
          <w:tcPr>
            <w:tcW w:w="291" w:type="pct"/>
          </w:tcPr>
          <w:p w14:paraId="6948DBF6" w14:textId="77777777" w:rsidR="002A7DAF" w:rsidRPr="008E18C1" w:rsidRDefault="002A7DAF" w:rsidP="002A7DAF">
            <w:pPr>
              <w:numPr>
                <w:ilvl w:val="0"/>
                <w:numId w:val="59"/>
              </w:numPr>
              <w:spacing w:after="0" w:line="240" w:lineRule="auto"/>
              <w:contextualSpacing/>
              <w:jc w:val="left"/>
              <w:rPr>
                <w:rFonts w:eastAsiaTheme="minorHAnsi"/>
                <w:szCs w:val="24"/>
              </w:rPr>
            </w:pPr>
          </w:p>
        </w:tc>
        <w:tc>
          <w:tcPr>
            <w:tcW w:w="827" w:type="pct"/>
          </w:tcPr>
          <w:p w14:paraId="2B2B67ED" w14:textId="7CA55253" w:rsidR="002A7DAF" w:rsidRPr="008E18C1" w:rsidRDefault="002A7DAF" w:rsidP="00C02A6C">
            <w:pPr>
              <w:spacing w:after="0" w:line="240" w:lineRule="auto"/>
              <w:ind w:firstLine="0"/>
              <w:jc w:val="left"/>
              <w:rPr>
                <w:rFonts w:eastAsiaTheme="minorHAnsi"/>
                <w:szCs w:val="24"/>
              </w:rPr>
            </w:pPr>
            <w:r w:rsidRPr="008E18C1">
              <w:rPr>
                <w:rFonts w:eastAsiaTheme="minorHAnsi"/>
                <w:szCs w:val="24"/>
              </w:rPr>
              <w:t>40407059.МР</w:t>
            </w:r>
            <w:r w:rsidR="00C02A6C">
              <w:rPr>
                <w:rFonts w:eastAsiaTheme="minorHAnsi"/>
                <w:szCs w:val="24"/>
              </w:rPr>
              <w:t xml:space="preserve"> </w:t>
            </w:r>
            <w:r w:rsidRPr="008E18C1">
              <w:rPr>
                <w:rFonts w:eastAsiaTheme="minorHAnsi"/>
                <w:szCs w:val="24"/>
              </w:rPr>
              <w:t>ПИ ЕМИАС 20-22.249.230.0</w:t>
            </w:r>
            <w:r w:rsidR="006C0EAD">
              <w:rPr>
                <w:rFonts w:eastAsiaTheme="minorHAnsi"/>
                <w:szCs w:val="24"/>
              </w:rPr>
              <w:t>2</w:t>
            </w:r>
          </w:p>
        </w:tc>
        <w:tc>
          <w:tcPr>
            <w:tcW w:w="470" w:type="pct"/>
          </w:tcPr>
          <w:p w14:paraId="3B3EB6BB" w14:textId="77777777" w:rsidR="002A7DAF" w:rsidRPr="008E18C1" w:rsidRDefault="002A7DAF" w:rsidP="00C02A6C">
            <w:pPr>
              <w:spacing w:after="0" w:line="240" w:lineRule="auto"/>
              <w:ind w:firstLine="0"/>
              <w:jc w:val="center"/>
              <w:rPr>
                <w:rFonts w:eastAsiaTheme="minorHAnsi"/>
                <w:szCs w:val="24"/>
              </w:rPr>
            </w:pPr>
            <w:r w:rsidRPr="008E18C1">
              <w:t>230</w:t>
            </w:r>
          </w:p>
        </w:tc>
        <w:tc>
          <w:tcPr>
            <w:tcW w:w="705" w:type="pct"/>
          </w:tcPr>
          <w:p w14:paraId="6FF4F048" w14:textId="77777777" w:rsidR="002A7DAF" w:rsidRPr="008E18C1" w:rsidRDefault="002A7DAF" w:rsidP="00C02A6C">
            <w:pPr>
              <w:spacing w:after="0" w:line="240" w:lineRule="auto"/>
              <w:ind w:firstLine="0"/>
              <w:jc w:val="left"/>
              <w:rPr>
                <w:szCs w:val="24"/>
              </w:rPr>
            </w:pPr>
            <w:r w:rsidRPr="008E18C1">
              <w:t>Описание реализации функций Решения</w:t>
            </w:r>
          </w:p>
        </w:tc>
        <w:tc>
          <w:tcPr>
            <w:tcW w:w="2707" w:type="pct"/>
          </w:tcPr>
          <w:p w14:paraId="22B2FDE2" w14:textId="77777777" w:rsidR="002A7DAF" w:rsidRPr="008E18C1" w:rsidRDefault="002A7DAF" w:rsidP="002A7DAF">
            <w:pPr>
              <w:pStyle w:val="-9"/>
              <w:numPr>
                <w:ilvl w:val="0"/>
                <w:numId w:val="127"/>
              </w:numPr>
              <w:ind w:left="206" w:hanging="142"/>
              <w:rPr>
                <w:lang w:eastAsia="ru-RU"/>
              </w:rPr>
            </w:pPr>
            <w:r w:rsidRPr="008E18C1">
              <w:rPr>
                <w:lang w:eastAsia="ru-RU"/>
              </w:rPr>
              <w:t>Подробное описание алгоритмов, реализуемых в компонентах Решения;</w:t>
            </w:r>
          </w:p>
          <w:p w14:paraId="47C2872A" w14:textId="77777777" w:rsidR="002A7DAF" w:rsidRPr="008E18C1" w:rsidRDefault="002A7DAF" w:rsidP="002A7DAF">
            <w:pPr>
              <w:pStyle w:val="-9"/>
              <w:numPr>
                <w:ilvl w:val="0"/>
                <w:numId w:val="127"/>
              </w:numPr>
              <w:ind w:left="206" w:hanging="142"/>
              <w:rPr>
                <w:lang w:eastAsia="ru-RU"/>
              </w:rPr>
            </w:pPr>
            <w:r w:rsidRPr="008E18C1">
              <w:rPr>
                <w:lang w:eastAsia="ru-RU"/>
              </w:rPr>
              <w:t>Описание реализации нефункциональных требований, в том числе:</w:t>
            </w:r>
          </w:p>
          <w:p w14:paraId="0CC83BB7" w14:textId="77777777" w:rsidR="002A7DAF" w:rsidRPr="008E18C1" w:rsidRDefault="002A7DAF" w:rsidP="002A7DAF">
            <w:pPr>
              <w:pStyle w:val="-9"/>
              <w:numPr>
                <w:ilvl w:val="1"/>
                <w:numId w:val="128"/>
              </w:numPr>
              <w:ind w:left="596"/>
              <w:rPr>
                <w:lang w:eastAsia="ru-RU"/>
              </w:rPr>
            </w:pPr>
            <w:r w:rsidRPr="008E18C1">
              <w:rPr>
                <w:lang w:eastAsia="ru-RU"/>
              </w:rPr>
              <w:t>требований к производительности;</w:t>
            </w:r>
          </w:p>
          <w:p w14:paraId="78A78CB5" w14:textId="77777777" w:rsidR="002A7DAF" w:rsidRPr="008E18C1" w:rsidRDefault="002A7DAF" w:rsidP="002A7DAF">
            <w:pPr>
              <w:pStyle w:val="-9"/>
              <w:numPr>
                <w:ilvl w:val="1"/>
                <w:numId w:val="128"/>
              </w:numPr>
              <w:ind w:left="596"/>
              <w:rPr>
                <w:lang w:eastAsia="ru-RU"/>
              </w:rPr>
            </w:pPr>
            <w:r w:rsidRPr="008E18C1">
              <w:rPr>
                <w:lang w:eastAsia="ru-RU"/>
              </w:rPr>
              <w:t>требований к защите информации;</w:t>
            </w:r>
          </w:p>
          <w:p w14:paraId="4ECDE28E" w14:textId="77777777" w:rsidR="002A7DAF" w:rsidRPr="008E18C1" w:rsidRDefault="002A7DAF" w:rsidP="002A7DAF">
            <w:pPr>
              <w:pStyle w:val="-9"/>
              <w:numPr>
                <w:ilvl w:val="1"/>
                <w:numId w:val="128"/>
              </w:numPr>
              <w:ind w:left="596"/>
              <w:rPr>
                <w:lang w:eastAsia="ru-RU"/>
              </w:rPr>
            </w:pPr>
            <w:r w:rsidRPr="008E18C1">
              <w:rPr>
                <w:lang w:eastAsia="ru-RU"/>
              </w:rPr>
              <w:t>требований к безопасности;</w:t>
            </w:r>
          </w:p>
          <w:p w14:paraId="4B794384" w14:textId="77777777" w:rsidR="002A7DAF" w:rsidRPr="008E18C1" w:rsidRDefault="002A7DAF" w:rsidP="002A7DAF">
            <w:pPr>
              <w:pStyle w:val="-9"/>
              <w:numPr>
                <w:ilvl w:val="1"/>
                <w:numId w:val="128"/>
              </w:numPr>
              <w:ind w:left="596"/>
              <w:rPr>
                <w:lang w:eastAsia="ru-RU"/>
              </w:rPr>
            </w:pPr>
            <w:r w:rsidRPr="008E18C1">
              <w:rPr>
                <w:lang w:eastAsia="ru-RU"/>
              </w:rPr>
              <w:t>требований к режимам функционирования;</w:t>
            </w:r>
          </w:p>
          <w:p w14:paraId="0620084E" w14:textId="77777777" w:rsidR="002A7DAF" w:rsidRPr="009E1E87" w:rsidRDefault="002A7DAF" w:rsidP="002A7DAF">
            <w:pPr>
              <w:pStyle w:val="-9"/>
              <w:numPr>
                <w:ilvl w:val="1"/>
                <w:numId w:val="128"/>
              </w:numPr>
              <w:ind w:left="596"/>
              <w:rPr>
                <w:lang w:eastAsia="ru-RU"/>
              </w:rPr>
            </w:pPr>
            <w:r w:rsidRPr="008E18C1">
              <w:rPr>
                <w:lang w:eastAsia="ru-RU"/>
              </w:rPr>
              <w:t>т</w:t>
            </w:r>
            <w:r>
              <w:rPr>
                <w:lang w:eastAsia="ru-RU"/>
              </w:rPr>
              <w:t>ребований по сохранности данных</w:t>
            </w:r>
          </w:p>
        </w:tc>
      </w:tr>
      <w:tr w:rsidR="002A7DAF" w:rsidRPr="00577DFA" w14:paraId="0606B72F" w14:textId="77777777" w:rsidTr="00C02A6C">
        <w:tc>
          <w:tcPr>
            <w:tcW w:w="291" w:type="pct"/>
          </w:tcPr>
          <w:p w14:paraId="010162A2" w14:textId="77777777" w:rsidR="002A7DAF" w:rsidRPr="008E18C1" w:rsidRDefault="002A7DAF" w:rsidP="002A7DAF">
            <w:pPr>
              <w:numPr>
                <w:ilvl w:val="0"/>
                <w:numId w:val="59"/>
              </w:numPr>
              <w:spacing w:after="0" w:line="240" w:lineRule="auto"/>
              <w:contextualSpacing/>
              <w:jc w:val="left"/>
              <w:rPr>
                <w:rFonts w:eastAsiaTheme="minorHAnsi"/>
                <w:szCs w:val="24"/>
              </w:rPr>
            </w:pPr>
          </w:p>
        </w:tc>
        <w:tc>
          <w:tcPr>
            <w:tcW w:w="827" w:type="pct"/>
          </w:tcPr>
          <w:p w14:paraId="2D31898A" w14:textId="542CEB28" w:rsidR="002A7DAF" w:rsidRPr="008E18C1" w:rsidRDefault="002A7DAF" w:rsidP="00C02A6C">
            <w:pPr>
              <w:spacing w:after="0" w:line="240" w:lineRule="auto"/>
              <w:ind w:firstLine="0"/>
              <w:jc w:val="left"/>
              <w:rPr>
                <w:rFonts w:eastAsiaTheme="minorHAnsi"/>
                <w:szCs w:val="24"/>
              </w:rPr>
            </w:pPr>
            <w:bookmarkStart w:id="336" w:name="_Hlk66364296"/>
            <w:r w:rsidRPr="008E18C1">
              <w:rPr>
                <w:rFonts w:eastAsiaTheme="minorHAnsi"/>
                <w:szCs w:val="24"/>
              </w:rPr>
              <w:t>40407059.МР</w:t>
            </w:r>
            <w:r w:rsidR="00C02A6C">
              <w:rPr>
                <w:rFonts w:eastAsiaTheme="minorHAnsi"/>
                <w:szCs w:val="24"/>
              </w:rPr>
              <w:t xml:space="preserve"> </w:t>
            </w:r>
            <w:r w:rsidRPr="008E18C1">
              <w:rPr>
                <w:rFonts w:eastAsiaTheme="minorHAnsi"/>
                <w:szCs w:val="24"/>
              </w:rPr>
              <w:t>ПИ ЕМИАС 20-22.249.320.0</w:t>
            </w:r>
            <w:r w:rsidR="006C0EAD">
              <w:rPr>
                <w:rFonts w:eastAsiaTheme="minorHAnsi"/>
                <w:szCs w:val="24"/>
              </w:rPr>
              <w:t>2</w:t>
            </w:r>
            <w:bookmarkEnd w:id="336"/>
          </w:p>
        </w:tc>
        <w:tc>
          <w:tcPr>
            <w:tcW w:w="470" w:type="pct"/>
          </w:tcPr>
          <w:p w14:paraId="60763ECF" w14:textId="77777777" w:rsidR="002A7DAF" w:rsidRPr="008E18C1" w:rsidRDefault="002A7DAF" w:rsidP="00C02A6C">
            <w:pPr>
              <w:spacing w:after="0" w:line="240" w:lineRule="auto"/>
              <w:ind w:firstLine="0"/>
              <w:jc w:val="center"/>
              <w:rPr>
                <w:szCs w:val="24"/>
              </w:rPr>
            </w:pPr>
            <w:r w:rsidRPr="008E18C1">
              <w:t>320</w:t>
            </w:r>
          </w:p>
        </w:tc>
        <w:tc>
          <w:tcPr>
            <w:tcW w:w="705" w:type="pct"/>
          </w:tcPr>
          <w:p w14:paraId="33548213" w14:textId="77777777" w:rsidR="002A7DAF" w:rsidRPr="008E18C1" w:rsidRDefault="002A7DAF" w:rsidP="00C02A6C">
            <w:pPr>
              <w:spacing w:after="0" w:line="240" w:lineRule="auto"/>
              <w:ind w:firstLine="0"/>
              <w:jc w:val="left"/>
              <w:rPr>
                <w:szCs w:val="24"/>
              </w:rPr>
            </w:pPr>
            <w:bookmarkStart w:id="337" w:name="_Hlk66364284"/>
            <w:r w:rsidRPr="008E18C1">
              <w:t>Описание комплекса технических средств компонентов Решения</w:t>
            </w:r>
            <w:bookmarkEnd w:id="337"/>
          </w:p>
        </w:tc>
        <w:tc>
          <w:tcPr>
            <w:tcW w:w="2707" w:type="pct"/>
          </w:tcPr>
          <w:p w14:paraId="4C0EE03A" w14:textId="77777777" w:rsidR="002A7DAF" w:rsidRPr="008E18C1" w:rsidRDefault="002A7DAF" w:rsidP="002A7DAF">
            <w:pPr>
              <w:pStyle w:val="-9"/>
              <w:numPr>
                <w:ilvl w:val="0"/>
                <w:numId w:val="127"/>
              </w:numPr>
              <w:ind w:left="206" w:hanging="142"/>
              <w:rPr>
                <w:lang w:eastAsia="ru-RU"/>
              </w:rPr>
            </w:pPr>
            <w:r w:rsidRPr="008E18C1">
              <w:rPr>
                <w:lang w:eastAsia="ru-RU"/>
              </w:rPr>
              <w:t>Описание состава ресурсов ЦОД ЕМИАС, необходимых для функционирования компонентов Решения, с их ключевыми характеристиками;</w:t>
            </w:r>
          </w:p>
          <w:p w14:paraId="71BCFC4A" w14:textId="77777777" w:rsidR="002A7DAF" w:rsidRPr="008E18C1" w:rsidRDefault="002A7DAF" w:rsidP="002A7DAF">
            <w:pPr>
              <w:pStyle w:val="-9"/>
              <w:numPr>
                <w:ilvl w:val="0"/>
                <w:numId w:val="127"/>
              </w:numPr>
              <w:ind w:left="206" w:hanging="142"/>
              <w:rPr>
                <w:lang w:eastAsia="ru-RU"/>
              </w:rPr>
            </w:pPr>
            <w:r w:rsidRPr="008E18C1">
              <w:rPr>
                <w:lang w:eastAsia="ru-RU"/>
              </w:rPr>
              <w:t>Описание размещения Решения на ресурсах ЦОД ЕМИАС;</w:t>
            </w:r>
          </w:p>
          <w:p w14:paraId="7A27A04F" w14:textId="77777777" w:rsidR="002A7DAF" w:rsidRPr="008E18C1" w:rsidRDefault="002A7DAF" w:rsidP="002A7DAF">
            <w:pPr>
              <w:pStyle w:val="-9"/>
              <w:numPr>
                <w:ilvl w:val="0"/>
                <w:numId w:val="127"/>
              </w:numPr>
              <w:ind w:left="206" w:hanging="142"/>
              <w:rPr>
                <w:lang w:eastAsia="ru-RU"/>
              </w:rPr>
            </w:pPr>
            <w:r w:rsidRPr="008E18C1">
              <w:rPr>
                <w:lang w:eastAsia="ru-RU"/>
              </w:rPr>
              <w:t xml:space="preserve">Описание межсетевого взаимодействия; </w:t>
            </w:r>
          </w:p>
          <w:p w14:paraId="5D3DF999" w14:textId="77777777" w:rsidR="002A7DAF" w:rsidRPr="008E18C1" w:rsidRDefault="002A7DAF" w:rsidP="002A7DAF">
            <w:pPr>
              <w:pStyle w:val="-9"/>
              <w:numPr>
                <w:ilvl w:val="0"/>
                <w:numId w:val="127"/>
              </w:numPr>
              <w:ind w:left="206" w:hanging="142"/>
              <w:rPr>
                <w:lang w:eastAsia="ru-RU"/>
              </w:rPr>
            </w:pPr>
            <w:r w:rsidRPr="008E18C1">
              <w:rPr>
                <w:lang w:eastAsia="ru-RU"/>
              </w:rPr>
              <w:t>Описание процедуры резервного копирования и восстановления данных;</w:t>
            </w:r>
          </w:p>
          <w:p w14:paraId="2D9D4903" w14:textId="77777777" w:rsidR="002A7DAF" w:rsidRPr="00ED0383" w:rsidRDefault="002A7DAF" w:rsidP="002A7DAF">
            <w:pPr>
              <w:pStyle w:val="-9"/>
              <w:numPr>
                <w:ilvl w:val="0"/>
                <w:numId w:val="127"/>
              </w:numPr>
              <w:ind w:left="206" w:hanging="142"/>
              <w:rPr>
                <w:color w:val="auto"/>
                <w:szCs w:val="24"/>
              </w:rPr>
            </w:pPr>
            <w:r w:rsidRPr="008E18C1">
              <w:rPr>
                <w:lang w:eastAsia="ru-RU"/>
              </w:rPr>
              <w:t>Состав, схема подключения и конфигурация технических средств.</w:t>
            </w:r>
          </w:p>
        </w:tc>
      </w:tr>
      <w:tr w:rsidR="002A7DAF" w:rsidRPr="00577DFA" w14:paraId="2568C44A" w14:textId="77777777" w:rsidTr="00C02A6C">
        <w:tc>
          <w:tcPr>
            <w:tcW w:w="291" w:type="pct"/>
          </w:tcPr>
          <w:p w14:paraId="4AAE374D" w14:textId="77777777" w:rsidR="002A7DAF" w:rsidRPr="008E18C1" w:rsidRDefault="002A7DAF" w:rsidP="002A7DAF">
            <w:pPr>
              <w:numPr>
                <w:ilvl w:val="0"/>
                <w:numId w:val="59"/>
              </w:numPr>
              <w:spacing w:after="0" w:line="240" w:lineRule="auto"/>
              <w:contextualSpacing/>
              <w:jc w:val="left"/>
              <w:rPr>
                <w:rFonts w:eastAsiaTheme="minorHAnsi"/>
                <w:szCs w:val="24"/>
              </w:rPr>
            </w:pPr>
          </w:p>
        </w:tc>
        <w:tc>
          <w:tcPr>
            <w:tcW w:w="827" w:type="pct"/>
          </w:tcPr>
          <w:p w14:paraId="188C6BC7" w14:textId="5630E1DE" w:rsidR="002A7DAF" w:rsidRPr="008E18C1" w:rsidRDefault="002A7DAF" w:rsidP="00C02A6C">
            <w:pPr>
              <w:spacing w:after="0" w:line="240" w:lineRule="auto"/>
              <w:ind w:firstLine="0"/>
              <w:jc w:val="left"/>
              <w:rPr>
                <w:rFonts w:eastAsiaTheme="minorHAnsi"/>
                <w:szCs w:val="24"/>
              </w:rPr>
            </w:pPr>
            <w:bookmarkStart w:id="338" w:name="_Hlk66364313"/>
            <w:r w:rsidRPr="008E18C1">
              <w:rPr>
                <w:rFonts w:eastAsiaTheme="minorHAnsi"/>
                <w:szCs w:val="24"/>
              </w:rPr>
              <w:t>40407059.МР</w:t>
            </w:r>
            <w:r w:rsidR="00C02A6C">
              <w:rPr>
                <w:rFonts w:eastAsiaTheme="minorHAnsi"/>
                <w:szCs w:val="24"/>
              </w:rPr>
              <w:t xml:space="preserve"> </w:t>
            </w:r>
            <w:r w:rsidRPr="008E18C1">
              <w:rPr>
                <w:rFonts w:eastAsiaTheme="minorHAnsi"/>
                <w:szCs w:val="24"/>
              </w:rPr>
              <w:t>ПИ ЕМИАС 20-22.249.325.0</w:t>
            </w:r>
            <w:r w:rsidR="006C0EAD">
              <w:rPr>
                <w:rFonts w:eastAsiaTheme="minorHAnsi"/>
                <w:szCs w:val="24"/>
              </w:rPr>
              <w:t>2</w:t>
            </w:r>
            <w:bookmarkEnd w:id="338"/>
          </w:p>
        </w:tc>
        <w:tc>
          <w:tcPr>
            <w:tcW w:w="470" w:type="pct"/>
          </w:tcPr>
          <w:p w14:paraId="5E0F6CDC" w14:textId="77777777" w:rsidR="002A7DAF" w:rsidRPr="008E18C1" w:rsidRDefault="002A7DAF" w:rsidP="00C02A6C">
            <w:pPr>
              <w:spacing w:after="0" w:line="240" w:lineRule="auto"/>
              <w:ind w:firstLine="0"/>
              <w:jc w:val="center"/>
            </w:pPr>
            <w:r w:rsidRPr="008E18C1">
              <w:t>325</w:t>
            </w:r>
          </w:p>
        </w:tc>
        <w:tc>
          <w:tcPr>
            <w:tcW w:w="705" w:type="pct"/>
          </w:tcPr>
          <w:p w14:paraId="10D01D46" w14:textId="77777777" w:rsidR="002A7DAF" w:rsidRPr="008E18C1" w:rsidRDefault="002A7DAF" w:rsidP="00C02A6C">
            <w:pPr>
              <w:spacing w:after="0" w:line="240" w:lineRule="auto"/>
              <w:ind w:firstLine="0"/>
              <w:jc w:val="left"/>
            </w:pPr>
            <w:bookmarkStart w:id="339" w:name="_Hlk66364305"/>
            <w:r w:rsidRPr="008E18C1">
              <w:t>Инструкция по сборке и развертыванию компонентов Решения</w:t>
            </w:r>
            <w:bookmarkEnd w:id="339"/>
          </w:p>
        </w:tc>
        <w:tc>
          <w:tcPr>
            <w:tcW w:w="2707" w:type="pct"/>
          </w:tcPr>
          <w:p w14:paraId="1AFFC8BE" w14:textId="77777777" w:rsidR="002A7DAF" w:rsidRPr="008E18C1" w:rsidRDefault="002A7DAF" w:rsidP="002A7DAF">
            <w:pPr>
              <w:pStyle w:val="-9"/>
              <w:numPr>
                <w:ilvl w:val="0"/>
                <w:numId w:val="127"/>
              </w:numPr>
              <w:ind w:left="206" w:hanging="142"/>
              <w:rPr>
                <w:lang w:eastAsia="ru-RU"/>
              </w:rPr>
            </w:pPr>
            <w:r w:rsidRPr="008E18C1">
              <w:rPr>
                <w:lang w:eastAsia="ru-RU"/>
              </w:rPr>
              <w:t>Порядок установки и настройки ПО компонентов Решения, в том числе:</w:t>
            </w:r>
          </w:p>
          <w:p w14:paraId="61C4F158" w14:textId="77777777" w:rsidR="002A7DAF" w:rsidRPr="008E18C1" w:rsidRDefault="002A7DAF" w:rsidP="002A7DAF">
            <w:pPr>
              <w:pStyle w:val="-9"/>
              <w:numPr>
                <w:ilvl w:val="1"/>
                <w:numId w:val="128"/>
              </w:numPr>
              <w:ind w:left="596"/>
              <w:rPr>
                <w:lang w:eastAsia="ru-RU"/>
              </w:rPr>
            </w:pPr>
            <w:r w:rsidRPr="008E18C1">
              <w:rPr>
                <w:lang w:eastAsia="ru-RU"/>
              </w:rPr>
              <w:t>инструкция по сборке;</w:t>
            </w:r>
          </w:p>
          <w:p w14:paraId="5B6BB261" w14:textId="77777777" w:rsidR="002A7DAF" w:rsidRPr="008E18C1" w:rsidRDefault="002A7DAF" w:rsidP="002A7DAF">
            <w:pPr>
              <w:pStyle w:val="-9"/>
              <w:numPr>
                <w:ilvl w:val="1"/>
                <w:numId w:val="128"/>
              </w:numPr>
              <w:ind w:left="596"/>
              <w:rPr>
                <w:lang w:eastAsia="ru-RU"/>
              </w:rPr>
            </w:pPr>
            <w:r w:rsidRPr="008E18C1">
              <w:rPr>
                <w:lang w:eastAsia="ru-RU"/>
              </w:rPr>
              <w:t>инструкция по запуску приложений;</w:t>
            </w:r>
          </w:p>
          <w:p w14:paraId="4DA72547" w14:textId="77777777" w:rsidR="002A7DAF" w:rsidRPr="008E18C1" w:rsidRDefault="002A7DAF" w:rsidP="002A7DAF">
            <w:pPr>
              <w:pStyle w:val="-9"/>
              <w:numPr>
                <w:ilvl w:val="1"/>
                <w:numId w:val="128"/>
              </w:numPr>
              <w:ind w:left="596"/>
              <w:rPr>
                <w:lang w:eastAsia="ru-RU"/>
              </w:rPr>
            </w:pPr>
            <w:r w:rsidRPr="008E18C1">
              <w:rPr>
                <w:lang w:eastAsia="ru-RU"/>
              </w:rPr>
              <w:t>настраиваемые параметры приложения;</w:t>
            </w:r>
          </w:p>
          <w:p w14:paraId="204E002B" w14:textId="77777777" w:rsidR="002A7DAF" w:rsidRPr="008E18C1" w:rsidRDefault="002A7DAF" w:rsidP="002A7DAF">
            <w:pPr>
              <w:pStyle w:val="-9"/>
              <w:numPr>
                <w:ilvl w:val="1"/>
                <w:numId w:val="128"/>
              </w:numPr>
              <w:ind w:left="596"/>
              <w:rPr>
                <w:lang w:eastAsia="ru-RU"/>
              </w:rPr>
            </w:pPr>
            <w:r w:rsidRPr="008E18C1">
              <w:rPr>
                <w:lang w:eastAsia="ru-RU"/>
              </w:rPr>
              <w:t>настройка общесистемного ПО;</w:t>
            </w:r>
          </w:p>
          <w:p w14:paraId="6B693042" w14:textId="77777777" w:rsidR="002A7DAF" w:rsidRPr="008E18C1" w:rsidRDefault="002A7DAF" w:rsidP="002A7DAF">
            <w:pPr>
              <w:pStyle w:val="-9"/>
              <w:numPr>
                <w:ilvl w:val="1"/>
                <w:numId w:val="128"/>
              </w:numPr>
              <w:ind w:left="596"/>
              <w:rPr>
                <w:lang w:eastAsia="ru-RU"/>
              </w:rPr>
            </w:pPr>
            <w:r w:rsidRPr="008E18C1">
              <w:rPr>
                <w:lang w:eastAsia="ru-RU"/>
              </w:rPr>
              <w:t>конфигурация логирования;</w:t>
            </w:r>
          </w:p>
          <w:p w14:paraId="3D6D4E7C" w14:textId="77777777" w:rsidR="002A7DAF" w:rsidRPr="00ED0383" w:rsidRDefault="002A7DAF" w:rsidP="002A7DAF">
            <w:pPr>
              <w:pStyle w:val="-9"/>
              <w:numPr>
                <w:ilvl w:val="0"/>
                <w:numId w:val="127"/>
              </w:numPr>
              <w:ind w:left="206" w:hanging="142"/>
            </w:pPr>
            <w:r w:rsidRPr="008E18C1">
              <w:rPr>
                <w:lang w:eastAsia="ru-RU"/>
              </w:rPr>
              <w:t>Перечень и описание действий персонала по устранению ошибок.</w:t>
            </w:r>
          </w:p>
        </w:tc>
      </w:tr>
    </w:tbl>
    <w:p w14:paraId="03504BC9" w14:textId="3097252B" w:rsidR="004C1910" w:rsidRPr="00E23117" w:rsidRDefault="004C1910" w:rsidP="001A1AD7">
      <w:pPr>
        <w:sectPr w:rsidR="004C1910" w:rsidRPr="00E23117" w:rsidSect="00011D08">
          <w:pgSz w:w="16838" w:h="11906" w:orient="landscape"/>
          <w:pgMar w:top="1134" w:right="1134" w:bottom="1134" w:left="1134" w:header="624" w:footer="397" w:gutter="0"/>
          <w:cols w:space="708"/>
          <w:docGrid w:linePitch="360"/>
        </w:sectPr>
      </w:pPr>
    </w:p>
    <w:p w14:paraId="34A47D5F" w14:textId="203E24D9" w:rsidR="009B2B6B" w:rsidRPr="00E23117" w:rsidRDefault="009B2B6B" w:rsidP="0084158C">
      <w:pPr>
        <w:pStyle w:val="1-1"/>
      </w:pPr>
      <w:bookmarkStart w:id="340" w:name="_Toc33613856"/>
      <w:bookmarkStart w:id="341" w:name="_Toc33613857"/>
      <w:bookmarkStart w:id="342" w:name="_Toc33613858"/>
      <w:bookmarkStart w:id="343" w:name="_Toc33613859"/>
      <w:bookmarkStart w:id="344" w:name="_Toc33613860"/>
      <w:bookmarkStart w:id="345" w:name="_Toc33613861"/>
      <w:bookmarkStart w:id="346" w:name="_Toc33613862"/>
      <w:bookmarkStart w:id="347" w:name="_Toc33613863"/>
      <w:bookmarkStart w:id="348" w:name="_Toc33613864"/>
      <w:bookmarkStart w:id="349" w:name="_Toc33613865"/>
      <w:bookmarkStart w:id="350" w:name="_Toc33613866"/>
      <w:bookmarkStart w:id="351" w:name="_Toc33613867"/>
      <w:bookmarkStart w:id="352" w:name="_Toc33613868"/>
      <w:bookmarkStart w:id="353" w:name="_Toc33613869"/>
      <w:bookmarkStart w:id="354" w:name="_Toc33613870"/>
      <w:bookmarkStart w:id="355" w:name="_Toc33613871"/>
      <w:bookmarkStart w:id="356" w:name="_Toc33613872"/>
      <w:bookmarkStart w:id="357" w:name="_Toc33613873"/>
      <w:bookmarkStart w:id="358" w:name="_Toc33613874"/>
      <w:bookmarkStart w:id="359" w:name="_Toc33613875"/>
      <w:bookmarkStart w:id="360" w:name="_Toc33613876"/>
      <w:bookmarkStart w:id="361" w:name="_Toc33613882"/>
      <w:bookmarkStart w:id="362" w:name="_Toc33613897"/>
      <w:bookmarkStart w:id="363" w:name="_Toc33613987"/>
      <w:bookmarkStart w:id="364" w:name="_Toc33613988"/>
      <w:bookmarkStart w:id="365" w:name="_Toc33613996"/>
      <w:bookmarkStart w:id="366" w:name="_Toc33614038"/>
      <w:bookmarkStart w:id="367" w:name="_Toc33614039"/>
      <w:bookmarkStart w:id="368" w:name="_Toc33614040"/>
      <w:bookmarkStart w:id="369" w:name="_Toc33614041"/>
      <w:bookmarkStart w:id="370" w:name="_Toc33614042"/>
      <w:bookmarkStart w:id="371" w:name="_Toc33614043"/>
      <w:bookmarkStart w:id="372" w:name="_Toc33614044"/>
      <w:bookmarkStart w:id="373" w:name="_Toc33614045"/>
      <w:bookmarkStart w:id="374" w:name="_Toc33614046"/>
      <w:bookmarkStart w:id="375" w:name="_Toc33614047"/>
      <w:bookmarkStart w:id="376" w:name="_Toc33614048"/>
      <w:bookmarkStart w:id="377" w:name="_Toc33614054"/>
      <w:bookmarkStart w:id="378" w:name="_Toc33614065"/>
      <w:bookmarkStart w:id="379" w:name="_Toc33614124"/>
      <w:bookmarkStart w:id="380" w:name="_Toc33614125"/>
      <w:bookmarkStart w:id="381" w:name="_Toc33614126"/>
      <w:bookmarkStart w:id="382" w:name="_Toc33614127"/>
      <w:bookmarkStart w:id="383" w:name="_Toc33614128"/>
      <w:bookmarkStart w:id="384" w:name="_Toc33614129"/>
      <w:bookmarkStart w:id="385" w:name="_Toc33614130"/>
      <w:bookmarkStart w:id="386" w:name="_Ref33558034"/>
      <w:bookmarkStart w:id="387" w:name="_Toc34438092"/>
      <w:bookmarkStart w:id="388" w:name="_Toc67910736"/>
      <w:bookmarkEnd w:id="331"/>
      <w:bookmarkEnd w:id="332"/>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sidRPr="00E23117">
        <w:t>Порядок</w:t>
      </w:r>
      <w:r w:rsidR="000111BD">
        <w:t xml:space="preserve"> </w:t>
      </w:r>
      <w:r w:rsidRPr="00E23117">
        <w:t>проведения</w:t>
      </w:r>
      <w:r w:rsidR="000111BD">
        <w:t xml:space="preserve"> </w:t>
      </w:r>
      <w:r w:rsidRPr="00E23117">
        <w:t>испытаний,</w:t>
      </w:r>
      <w:r w:rsidR="000111BD">
        <w:t xml:space="preserve"> </w:t>
      </w:r>
      <w:r w:rsidRPr="00E23117">
        <w:t>сроки</w:t>
      </w:r>
      <w:r w:rsidR="000111BD">
        <w:t xml:space="preserve"> </w:t>
      </w:r>
      <w:r w:rsidRPr="00E23117">
        <w:t>и</w:t>
      </w:r>
      <w:r w:rsidR="000111BD">
        <w:t xml:space="preserve"> </w:t>
      </w:r>
      <w:r w:rsidRPr="00E23117">
        <w:t>этапы</w:t>
      </w:r>
      <w:r w:rsidR="000111BD">
        <w:t xml:space="preserve"> </w:t>
      </w:r>
      <w:r w:rsidRPr="00E23117">
        <w:t>испытаний</w:t>
      </w:r>
      <w:bookmarkEnd w:id="386"/>
      <w:bookmarkEnd w:id="387"/>
      <w:bookmarkEnd w:id="388"/>
    </w:p>
    <w:p w14:paraId="2C595A83" w14:textId="41B2F888" w:rsidR="00736782" w:rsidRPr="00AE591F" w:rsidRDefault="006C0EAD">
      <w:pPr>
        <w:rPr>
          <w:rFonts w:eastAsia="Times New Roman"/>
          <w:lang w:eastAsia="ru-RU"/>
        </w:rPr>
      </w:pPr>
      <w:r w:rsidRPr="008E18C1">
        <w:t>Испытания должны быть проведены согласно разделу 6 ТЗ. О</w:t>
      </w:r>
      <w:r w:rsidRPr="008E18C1">
        <w:rPr>
          <w:rFonts w:eastAsia="Times New Roman"/>
          <w:szCs w:val="24"/>
          <w:lang w:eastAsia="ru-RU"/>
        </w:rPr>
        <w:t>бъем и методы испытаний должны быть описаны документами: Программа и методика предварительных испытаний (40407059.</w:t>
      </w:r>
      <w:r>
        <w:rPr>
          <w:rFonts w:eastAsia="Times New Roman"/>
          <w:szCs w:val="24"/>
          <w:lang w:eastAsia="ru-RU"/>
        </w:rPr>
        <w:t xml:space="preserve">МР ПИ </w:t>
      </w:r>
      <w:r w:rsidRPr="008E18C1">
        <w:rPr>
          <w:rFonts w:eastAsia="Arial"/>
          <w:szCs w:val="24"/>
          <w:lang w:eastAsia="ru-RU"/>
        </w:rPr>
        <w:t>ЕМИАС.20-22.249.ПМ.0</w:t>
      </w:r>
      <w:r>
        <w:rPr>
          <w:rFonts w:eastAsia="Arial"/>
          <w:szCs w:val="24"/>
          <w:lang w:eastAsia="ru-RU"/>
        </w:rPr>
        <w:t>3</w:t>
      </w:r>
      <w:r w:rsidRPr="008E18C1">
        <w:rPr>
          <w:rFonts w:eastAsia="Times New Roman"/>
          <w:szCs w:val="24"/>
          <w:lang w:eastAsia="ru-RU"/>
        </w:rPr>
        <w:t>), Программа опытной эксплуатации (с приложением формы журнала опытной эксплуатации) (</w:t>
      </w:r>
      <w:r w:rsidRPr="008E18C1">
        <w:rPr>
          <w:rFonts w:eastAsia="Arial"/>
          <w:szCs w:val="24"/>
          <w:lang w:eastAsia="ru-RU"/>
        </w:rPr>
        <w:t>40407059.</w:t>
      </w:r>
      <w:r>
        <w:rPr>
          <w:rFonts w:eastAsia="Arial"/>
          <w:szCs w:val="24"/>
          <w:lang w:eastAsia="ru-RU"/>
        </w:rPr>
        <w:t xml:space="preserve">МР ПИ </w:t>
      </w:r>
      <w:r w:rsidRPr="008E18C1">
        <w:rPr>
          <w:rFonts w:eastAsia="Arial"/>
          <w:szCs w:val="24"/>
          <w:lang w:eastAsia="ru-RU"/>
        </w:rPr>
        <w:t>ЕМИАС.20-22.249.ПЭ.0</w:t>
      </w:r>
      <w:r>
        <w:rPr>
          <w:rFonts w:eastAsia="Arial"/>
          <w:szCs w:val="24"/>
          <w:lang w:eastAsia="ru-RU"/>
        </w:rPr>
        <w:t>2</w:t>
      </w:r>
      <w:r w:rsidRPr="008E18C1">
        <w:rPr>
          <w:rFonts w:eastAsia="Arial"/>
          <w:szCs w:val="24"/>
          <w:lang w:eastAsia="ru-RU"/>
        </w:rPr>
        <w:t>) и</w:t>
      </w:r>
      <w:r w:rsidRPr="008E18C1">
        <w:rPr>
          <w:rFonts w:eastAsia="Times New Roman"/>
          <w:szCs w:val="24"/>
          <w:lang w:eastAsia="ru-RU"/>
        </w:rPr>
        <w:t xml:space="preserve"> Программа и методика приемочных испытаний (</w:t>
      </w:r>
      <w:r w:rsidRPr="008E18C1">
        <w:rPr>
          <w:rFonts w:eastAsia="Arial"/>
          <w:szCs w:val="24"/>
          <w:lang w:eastAsia="ru-RU"/>
        </w:rPr>
        <w:t>40407059.</w:t>
      </w:r>
      <w:r>
        <w:rPr>
          <w:rFonts w:eastAsia="Arial"/>
          <w:szCs w:val="24"/>
          <w:lang w:eastAsia="ru-RU"/>
        </w:rPr>
        <w:t xml:space="preserve">МР ПИ </w:t>
      </w:r>
      <w:r w:rsidRPr="008E18C1">
        <w:rPr>
          <w:rFonts w:eastAsia="Arial"/>
          <w:szCs w:val="24"/>
          <w:lang w:eastAsia="ru-RU"/>
        </w:rPr>
        <w:t>ЕМИАС.20-22.249.</w:t>
      </w:r>
      <w:r w:rsidRPr="008E18C1">
        <w:rPr>
          <w:rFonts w:eastAsia="Times New Roman"/>
          <w:szCs w:val="24"/>
          <w:lang w:eastAsia="ru-RU"/>
        </w:rPr>
        <w:t>ПМ.</w:t>
      </w:r>
      <w:r w:rsidRPr="008E18C1">
        <w:rPr>
          <w:rFonts w:eastAsia="Arial"/>
          <w:szCs w:val="24"/>
          <w:lang w:eastAsia="ru-RU"/>
        </w:rPr>
        <w:t>0</w:t>
      </w:r>
      <w:r>
        <w:rPr>
          <w:rFonts w:eastAsia="Arial"/>
          <w:szCs w:val="24"/>
          <w:lang w:eastAsia="ru-RU"/>
        </w:rPr>
        <w:t>4</w:t>
      </w:r>
      <w:r w:rsidRPr="008E18C1">
        <w:rPr>
          <w:rFonts w:eastAsia="Arial"/>
          <w:szCs w:val="24"/>
          <w:lang w:eastAsia="ru-RU"/>
        </w:rPr>
        <w:t>)</w:t>
      </w:r>
      <w:r w:rsidRPr="008E18C1">
        <w:rPr>
          <w:rFonts w:eastAsia="Times New Roman"/>
          <w:szCs w:val="24"/>
          <w:lang w:eastAsia="ru-RU"/>
        </w:rPr>
        <w:t>.</w:t>
      </w:r>
    </w:p>
    <w:p w14:paraId="4C69AC5C" w14:textId="25227711" w:rsidR="00FE4DD9" w:rsidRPr="00E23117" w:rsidRDefault="00FE4DD9" w:rsidP="00FE4DD9">
      <w:r w:rsidRPr="00E23117">
        <w:t>Последовательность</w:t>
      </w:r>
      <w:r w:rsidR="000111BD">
        <w:t xml:space="preserve"> </w:t>
      </w:r>
      <w:r w:rsidR="00386138" w:rsidRPr="00E23117">
        <w:t>и</w:t>
      </w:r>
      <w:r w:rsidR="000111BD">
        <w:t xml:space="preserve"> </w:t>
      </w:r>
      <w:r w:rsidR="00386138" w:rsidRPr="00E23117">
        <w:t>сроки</w:t>
      </w:r>
      <w:r w:rsidR="000111BD">
        <w:t xml:space="preserve"> </w:t>
      </w:r>
      <w:r w:rsidRPr="00E23117">
        <w:t>проведения</w:t>
      </w:r>
      <w:r w:rsidR="000111BD">
        <w:t xml:space="preserve"> </w:t>
      </w:r>
      <w:r w:rsidRPr="00E23117">
        <w:t>испытаний</w:t>
      </w:r>
      <w:r w:rsidR="000111BD">
        <w:t xml:space="preserve"> </w:t>
      </w:r>
      <w:r w:rsidRPr="00E23117">
        <w:t>указан</w:t>
      </w:r>
      <w:r w:rsidR="00386138" w:rsidRPr="00E23117">
        <w:t>ы</w:t>
      </w:r>
      <w:r w:rsidR="000111BD">
        <w:t xml:space="preserve"> </w:t>
      </w:r>
      <w:r w:rsidRPr="00E23117">
        <w:t>в</w:t>
      </w:r>
      <w:r w:rsidR="000111BD">
        <w:t xml:space="preserve"> </w:t>
      </w:r>
      <w:r w:rsidR="00386138" w:rsidRPr="00E23117">
        <w:t>разделе</w:t>
      </w:r>
      <w:r w:rsidR="000111BD">
        <w:t xml:space="preserve"> </w:t>
      </w:r>
      <w:r w:rsidR="00386138" w:rsidRPr="00E23117">
        <w:fldChar w:fldCharType="begin"/>
      </w:r>
      <w:r w:rsidR="00386138" w:rsidRPr="00E23117">
        <w:instrText xml:space="preserve"> REF _Ref33557748 \r \h </w:instrText>
      </w:r>
      <w:r w:rsidR="00684DFA" w:rsidRPr="00E23117">
        <w:instrText xml:space="preserve"> \* MERGEFORMAT </w:instrText>
      </w:r>
      <w:r w:rsidR="00386138" w:rsidRPr="00E23117">
        <w:fldChar w:fldCharType="separate"/>
      </w:r>
      <w:r w:rsidR="000C6067">
        <w:t>3</w:t>
      </w:r>
      <w:r w:rsidR="00386138" w:rsidRPr="00E23117">
        <w:fldChar w:fldCharType="end"/>
      </w:r>
      <w:r w:rsidR="000111BD">
        <w:t xml:space="preserve"> </w:t>
      </w:r>
      <w:r w:rsidRPr="00E23117">
        <w:t>настоящего</w:t>
      </w:r>
      <w:r w:rsidR="000111BD">
        <w:t xml:space="preserve"> </w:t>
      </w:r>
      <w:r w:rsidRPr="00E23117">
        <w:t>ЧТЗ.</w:t>
      </w:r>
    </w:p>
    <w:p w14:paraId="5ABC6720" w14:textId="09F55DF7" w:rsidR="00386138" w:rsidRDefault="00736782" w:rsidP="00FE4DD9">
      <w:r w:rsidRPr="00E23117">
        <w:t>Место</w:t>
      </w:r>
      <w:r w:rsidR="000111BD">
        <w:t xml:space="preserve"> </w:t>
      </w:r>
      <w:r w:rsidRPr="00E23117">
        <w:t>и</w:t>
      </w:r>
      <w:r w:rsidR="000111BD">
        <w:t xml:space="preserve"> </w:t>
      </w:r>
      <w:r w:rsidRPr="00E23117">
        <w:t>с</w:t>
      </w:r>
      <w:r w:rsidR="00FE4DD9" w:rsidRPr="00E23117">
        <w:t>роки</w:t>
      </w:r>
      <w:r w:rsidR="000111BD">
        <w:t xml:space="preserve"> </w:t>
      </w:r>
      <w:r w:rsidR="00FE4DD9" w:rsidRPr="00E23117">
        <w:t>проведения</w:t>
      </w:r>
      <w:r w:rsidR="000111BD">
        <w:t xml:space="preserve"> </w:t>
      </w:r>
      <w:r w:rsidR="00FE4DD9" w:rsidRPr="00E23117">
        <w:t>предварительных</w:t>
      </w:r>
      <w:r w:rsidR="000111BD">
        <w:t xml:space="preserve"> </w:t>
      </w:r>
      <w:r w:rsidR="00FE4DD9" w:rsidRPr="00E23117">
        <w:t>испытаний,</w:t>
      </w:r>
      <w:r w:rsidR="000111BD">
        <w:t xml:space="preserve"> </w:t>
      </w:r>
      <w:r w:rsidR="00FE4DD9" w:rsidRPr="00E23117">
        <w:t>опытной</w:t>
      </w:r>
      <w:r w:rsidR="000111BD">
        <w:t xml:space="preserve"> </w:t>
      </w:r>
      <w:r w:rsidR="00FE4DD9" w:rsidRPr="00E23117">
        <w:t>эксплуатации</w:t>
      </w:r>
      <w:r w:rsidR="000111BD">
        <w:t xml:space="preserve"> </w:t>
      </w:r>
      <w:r w:rsidR="00FE4DD9" w:rsidRPr="00E23117">
        <w:t>и</w:t>
      </w:r>
      <w:r w:rsidR="000111BD">
        <w:t xml:space="preserve"> </w:t>
      </w:r>
      <w:r w:rsidR="00FE4DD9" w:rsidRPr="00E23117">
        <w:t>приемочных</w:t>
      </w:r>
      <w:r w:rsidR="000111BD">
        <w:t xml:space="preserve"> </w:t>
      </w:r>
      <w:r w:rsidR="00FE4DD9" w:rsidRPr="00E23117">
        <w:t>испытаний</w:t>
      </w:r>
      <w:r w:rsidR="000111BD">
        <w:t xml:space="preserve"> </w:t>
      </w:r>
      <w:r w:rsidR="00FE4DD9" w:rsidRPr="00E23117">
        <w:t>должны</w:t>
      </w:r>
      <w:r w:rsidR="000111BD">
        <w:t xml:space="preserve"> </w:t>
      </w:r>
      <w:r w:rsidR="00FE4DD9" w:rsidRPr="00E23117">
        <w:t>быть</w:t>
      </w:r>
      <w:r w:rsidR="000111BD">
        <w:t xml:space="preserve"> </w:t>
      </w:r>
      <w:r w:rsidR="00FE4DD9" w:rsidRPr="00E23117">
        <w:t>установлены</w:t>
      </w:r>
      <w:r w:rsidR="000111BD">
        <w:t xml:space="preserve"> </w:t>
      </w:r>
      <w:r w:rsidR="00FE4DD9" w:rsidRPr="00E23117">
        <w:t>Приказ</w:t>
      </w:r>
      <w:r w:rsidR="006F38C3" w:rsidRPr="00E23117">
        <w:t>ами</w:t>
      </w:r>
      <w:r w:rsidR="000111BD">
        <w:t xml:space="preserve"> </w:t>
      </w:r>
      <w:r w:rsidR="00FE4DD9" w:rsidRPr="00E23117">
        <w:t>Заказчика</w:t>
      </w:r>
      <w:r w:rsidR="000111BD">
        <w:t xml:space="preserve"> </w:t>
      </w:r>
      <w:r w:rsidR="00FE4DD9" w:rsidRPr="00E23117">
        <w:t>после</w:t>
      </w:r>
      <w:r w:rsidR="000111BD">
        <w:t xml:space="preserve"> </w:t>
      </w:r>
      <w:r w:rsidR="00FE4DD9" w:rsidRPr="00E23117">
        <w:t>получения</w:t>
      </w:r>
      <w:r w:rsidR="000111BD">
        <w:t xml:space="preserve"> </w:t>
      </w:r>
      <w:r w:rsidR="00FE4DD9" w:rsidRPr="00E23117">
        <w:t>от</w:t>
      </w:r>
      <w:r w:rsidR="000111BD">
        <w:t xml:space="preserve"> </w:t>
      </w:r>
      <w:r w:rsidR="00FE4DD9" w:rsidRPr="00E23117">
        <w:t>Подрядчика</w:t>
      </w:r>
      <w:r w:rsidR="000111BD">
        <w:t xml:space="preserve"> </w:t>
      </w:r>
      <w:r w:rsidR="00FE4DD9" w:rsidRPr="00E23117">
        <w:t>уведомлени</w:t>
      </w:r>
      <w:r w:rsidR="006F38C3" w:rsidRPr="00E23117">
        <w:t>й</w:t>
      </w:r>
      <w:r w:rsidR="000111BD">
        <w:t xml:space="preserve"> </w:t>
      </w:r>
      <w:r w:rsidR="00FE4DD9" w:rsidRPr="00E23117">
        <w:t>о</w:t>
      </w:r>
      <w:r w:rsidR="000111BD">
        <w:t xml:space="preserve"> </w:t>
      </w:r>
      <w:r w:rsidR="00FE4DD9" w:rsidRPr="00E23117">
        <w:t>готовности</w:t>
      </w:r>
      <w:r w:rsidR="000111BD">
        <w:t xml:space="preserve"> </w:t>
      </w:r>
      <w:r w:rsidR="00FE4DD9" w:rsidRPr="00E23117">
        <w:t>к</w:t>
      </w:r>
      <w:r w:rsidR="000111BD">
        <w:t xml:space="preserve"> </w:t>
      </w:r>
      <w:r w:rsidR="006F38C3" w:rsidRPr="00E23117">
        <w:t>соответствующим</w:t>
      </w:r>
      <w:r w:rsidR="000111BD">
        <w:t xml:space="preserve"> </w:t>
      </w:r>
      <w:r w:rsidR="00FE4DD9" w:rsidRPr="00E23117">
        <w:t>испытаниям.</w:t>
      </w:r>
    </w:p>
    <w:sectPr w:rsidR="00386138" w:rsidSect="00FF312E">
      <w:pgSz w:w="11906" w:h="16838"/>
      <w:pgMar w:top="1134" w:right="850" w:bottom="1134" w:left="1701" w:header="56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FA7BA" w14:textId="77777777" w:rsidR="00CB385E" w:rsidRDefault="00CB385E" w:rsidP="005E43FC">
      <w:pPr>
        <w:spacing w:after="0" w:line="240" w:lineRule="auto"/>
      </w:pPr>
      <w:r>
        <w:separator/>
      </w:r>
    </w:p>
  </w:endnote>
  <w:endnote w:type="continuationSeparator" w:id="0">
    <w:p w14:paraId="18A3F9C9" w14:textId="77777777" w:rsidR="00CB385E" w:rsidRDefault="00CB385E" w:rsidP="005E43FC">
      <w:pPr>
        <w:spacing w:after="0" w:line="240" w:lineRule="auto"/>
      </w:pPr>
      <w:r>
        <w:continuationSeparator/>
      </w:r>
    </w:p>
  </w:endnote>
  <w:endnote w:type="continuationNotice" w:id="1">
    <w:p w14:paraId="0450BA99" w14:textId="77777777" w:rsidR="00CB385E" w:rsidRDefault="00CB38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 w:name="Times New Roman Полужирный">
    <w:panose1 w:val="02020803070505020304"/>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0174404"/>
      <w:docPartObj>
        <w:docPartGallery w:val="Page Numbers (Bottom of Page)"/>
        <w:docPartUnique/>
      </w:docPartObj>
    </w:sdtPr>
    <w:sdtEndPr/>
    <w:sdtContent>
      <w:p w14:paraId="5801DBCE" w14:textId="2617D158" w:rsidR="00205735" w:rsidRDefault="00205735">
        <w:pPr>
          <w:pStyle w:val="affd"/>
          <w:jc w:val="center"/>
        </w:pPr>
        <w:r>
          <w:fldChar w:fldCharType="begin"/>
        </w:r>
        <w:r>
          <w:instrText>PAGE   \* MERGEFORMAT</w:instrText>
        </w:r>
        <w:r>
          <w:fldChar w:fldCharType="separate"/>
        </w:r>
        <w:r>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9C49C" w14:textId="0F2A8E78" w:rsidR="00205735" w:rsidRDefault="00205735" w:rsidP="007342B5">
    <w:pPr>
      <w:pStyle w:val="aff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A229D" w14:textId="77777777" w:rsidR="00CB385E" w:rsidRDefault="00CB385E" w:rsidP="005E43FC">
      <w:pPr>
        <w:spacing w:after="0" w:line="240" w:lineRule="auto"/>
      </w:pPr>
      <w:r>
        <w:separator/>
      </w:r>
    </w:p>
  </w:footnote>
  <w:footnote w:type="continuationSeparator" w:id="0">
    <w:p w14:paraId="64841000" w14:textId="77777777" w:rsidR="00CB385E" w:rsidRDefault="00CB385E" w:rsidP="005E43FC">
      <w:pPr>
        <w:spacing w:after="0" w:line="240" w:lineRule="auto"/>
      </w:pPr>
      <w:r>
        <w:continuationSeparator/>
      </w:r>
    </w:p>
  </w:footnote>
  <w:footnote w:type="continuationNotice" w:id="1">
    <w:p w14:paraId="372619E2" w14:textId="77777777" w:rsidR="00CB385E" w:rsidRDefault="00CB385E">
      <w:pPr>
        <w:spacing w:after="0" w:line="240" w:lineRule="auto"/>
      </w:pPr>
    </w:p>
  </w:footnote>
  <w:footnote w:id="2">
    <w:p w14:paraId="349941CC" w14:textId="77777777" w:rsidR="00205735" w:rsidRPr="008E18C1" w:rsidRDefault="00205735" w:rsidP="002A7DAF">
      <w:pPr>
        <w:pStyle w:val="aff4"/>
      </w:pPr>
      <w:r w:rsidRPr="008E18C1">
        <w:rPr>
          <w:rStyle w:val="aff6"/>
        </w:rPr>
        <w:footnoteRef/>
      </w:r>
      <w:r w:rsidRPr="008E18C1">
        <w:t xml:space="preserve"> Данные работы не входят в Расчет стоимости выполнения работ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A8822" w14:textId="290BC007" w:rsidR="00205735" w:rsidRPr="00922957" w:rsidRDefault="00205735" w:rsidP="000A0E49">
    <w:pPr>
      <w:tabs>
        <w:tab w:val="center" w:pos="4677"/>
        <w:tab w:val="right" w:pos="9355"/>
      </w:tabs>
      <w:spacing w:line="240" w:lineRule="auto"/>
      <w:jc w:val="center"/>
      <w:rPr>
        <w:color w:val="000000"/>
      </w:rPr>
    </w:pPr>
    <w:r w:rsidRPr="00922957">
      <w:rPr>
        <w:color w:val="000000"/>
      </w:rPr>
      <w:noBreakHyphen/>
      <w:t> </w:t>
    </w:r>
    <w:r w:rsidRPr="00AE591F">
      <w:rPr>
        <w:noProof/>
        <w:color w:val="000000"/>
      </w:rPr>
      <w:fldChar w:fldCharType="begin"/>
    </w:r>
    <w:r w:rsidRPr="00922957">
      <w:rPr>
        <w:color w:val="000000"/>
      </w:rPr>
      <w:instrText xml:space="preserve"> </w:instrText>
    </w:r>
    <w:r w:rsidRPr="00922957">
      <w:rPr>
        <w:color w:val="000000"/>
        <w:shd w:val="clear" w:color="auto" w:fill="FFFFFF"/>
      </w:rPr>
      <w:instrText>PAGE \* Arabic \* MERGEFORMAT</w:instrText>
    </w:r>
    <w:r w:rsidRPr="00AE591F">
      <w:rPr>
        <w:color w:val="000000"/>
      </w:rPr>
      <w:fldChar w:fldCharType="separate"/>
    </w:r>
    <w:r>
      <w:rPr>
        <w:noProof/>
        <w:color w:val="000000"/>
        <w:shd w:val="clear" w:color="auto" w:fill="FFFFFF"/>
      </w:rPr>
      <w:t>2</w:t>
    </w:r>
    <w:r w:rsidRPr="00AE591F">
      <w:rPr>
        <w:noProof/>
        <w:color w:val="000000"/>
      </w:rPr>
      <w:fldChar w:fldCharType="end"/>
    </w:r>
    <w:r w:rsidRPr="00922957">
      <w:rPr>
        <w:color w:val="000000"/>
      </w:rPr>
      <w:t> –</w:t>
    </w:r>
  </w:p>
  <w:p w14:paraId="09054C68" w14:textId="40061138" w:rsidR="00205735" w:rsidRPr="00A108EC" w:rsidRDefault="00205735" w:rsidP="000A0E49">
    <w:pPr>
      <w:pStyle w:val="affb"/>
      <w:jc w:val="center"/>
      <w:rPr>
        <w:lang w:val="en-US"/>
      </w:rPr>
    </w:pPr>
    <w:r w:rsidRPr="00AE591F">
      <w:rPr>
        <w:rFonts w:eastAsia="Times New Roman"/>
        <w:lang w:eastAsia="ru-RU"/>
      </w:rPr>
      <w:t>12608988.ТП СИМИ ЕМИАС.001.ЧТЗ.0</w:t>
    </w:r>
    <w:r w:rsidRPr="00AE591F">
      <w:rPr>
        <w:rFonts w:eastAsia="Times New Roman"/>
        <w:lang w:val="en-US" w:eastAsia="ru-RU"/>
      </w:rPr>
      <w:t>2</w:t>
    </w:r>
  </w:p>
  <w:p w14:paraId="2B50F345" w14:textId="77777777" w:rsidR="00205735" w:rsidRDefault="00205735" w:rsidP="00D77AE6">
    <w:pPr>
      <w:pStyle w:val="affb"/>
    </w:pPr>
  </w:p>
  <w:p w14:paraId="5B916E77" w14:textId="77777777" w:rsidR="00205735" w:rsidRPr="00EB4705" w:rsidRDefault="00205735" w:rsidP="00D77AE6">
    <w:pPr>
      <w:pStyle w:val="affb"/>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2881F" w14:textId="77777777" w:rsidR="00205735" w:rsidRDefault="00205735">
    <w:pPr>
      <w:pStyle w:val="aff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52A69" w14:textId="064D9A89" w:rsidR="00205735" w:rsidRPr="00AE591F" w:rsidRDefault="00205735" w:rsidP="00AE591F">
    <w:pPr>
      <w:tabs>
        <w:tab w:val="center" w:pos="4677"/>
        <w:tab w:val="right" w:pos="9355"/>
      </w:tabs>
      <w:spacing w:line="240" w:lineRule="auto"/>
      <w:jc w:val="center"/>
      <w:rPr>
        <w:color w:val="000000" w:themeColor="text1"/>
      </w:rPr>
    </w:pPr>
    <w:r w:rsidRPr="005C3A02">
      <w:rPr>
        <w:color w:val="000000"/>
      </w:rPr>
      <w:t>– </w:t>
    </w:r>
    <w:r w:rsidRPr="00AE591F">
      <w:rPr>
        <w:noProof/>
        <w:color w:val="000000"/>
      </w:rPr>
      <w:fldChar w:fldCharType="begin"/>
    </w:r>
    <w:r w:rsidRPr="00F2307C">
      <w:rPr>
        <w:color w:val="000000"/>
        <w:szCs w:val="24"/>
      </w:rPr>
      <w:instrText xml:space="preserve"> </w:instrText>
    </w:r>
    <w:r w:rsidRPr="00F2307C">
      <w:rPr>
        <w:color w:val="000000"/>
        <w:szCs w:val="24"/>
        <w:shd w:val="clear" w:color="auto" w:fill="FFFFFF"/>
      </w:rPr>
      <w:instrText>PAGE \* Arabic \* MERGEFORMAT</w:instrText>
    </w:r>
    <w:r w:rsidRPr="00AE591F">
      <w:rPr>
        <w:color w:val="000000"/>
        <w:szCs w:val="24"/>
      </w:rPr>
      <w:fldChar w:fldCharType="separate"/>
    </w:r>
    <w:r w:rsidRPr="000C6067">
      <w:rPr>
        <w:noProof/>
        <w:color w:val="000000"/>
        <w:shd w:val="clear" w:color="auto" w:fill="FFFFFF"/>
      </w:rPr>
      <w:t>2</w:t>
    </w:r>
    <w:r w:rsidRPr="00AE591F">
      <w:rPr>
        <w:noProof/>
        <w:color w:val="000000"/>
      </w:rPr>
      <w:fldChar w:fldCharType="end"/>
    </w:r>
    <w:r w:rsidRPr="005C3A02">
      <w:rPr>
        <w:color w:val="000000"/>
      </w:rPr>
      <w:t> –</w:t>
    </w:r>
  </w:p>
  <w:p w14:paraId="69532C98" w14:textId="337B3954" w:rsidR="00205735" w:rsidRPr="00AE591F" w:rsidRDefault="00205735" w:rsidP="00AE591F">
    <w:pPr>
      <w:spacing w:after="0" w:line="480" w:lineRule="auto"/>
      <w:ind w:firstLine="0"/>
      <w:jc w:val="center"/>
      <w:rPr>
        <w:rFonts w:eastAsia="Times New Roman"/>
        <w:lang w:eastAsia="ru-RU"/>
      </w:rPr>
    </w:pPr>
    <w:r w:rsidRPr="005418E0">
      <w:t>40407059.</w:t>
    </w:r>
    <w:r w:rsidRPr="006F0D11">
      <w:t>МР</w:t>
    </w:r>
    <w:r>
      <w:t xml:space="preserve"> </w:t>
    </w:r>
    <w:r w:rsidRPr="006F0D11">
      <w:t>ПИ</w:t>
    </w:r>
    <w:r>
      <w:t xml:space="preserve"> </w:t>
    </w:r>
    <w:r w:rsidRPr="006F0D11">
      <w:t>ЕМИАС</w:t>
    </w:r>
    <w:r>
      <w:t xml:space="preserve"> </w:t>
    </w:r>
    <w:r w:rsidRPr="006F0D11">
      <w:t>20-22.249</w:t>
    </w:r>
    <w:r w:rsidRPr="005418E0">
      <w:t>.ЧТЗ.0</w:t>
    </w:r>
    <w: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multilevel"/>
    <w:tmpl w:val="AE662AAE"/>
    <w:name w:val="Нумерованный список 5"/>
    <w:lvl w:ilvl="0">
      <w:start w:val="1"/>
      <w:numFmt w:val="decimal"/>
      <w:pStyle w:val="5"/>
      <w:lvlText w:val="%1)"/>
      <w:lvlJc w:val="left"/>
      <w:pPr>
        <w:tabs>
          <w:tab w:val="num" w:pos="3592"/>
        </w:tabs>
        <w:ind w:left="2835" w:firstLine="397"/>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FFFFFF7D"/>
    <w:multiLevelType w:val="singleLevel"/>
    <w:tmpl w:val="69EAC78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multilevel"/>
    <w:tmpl w:val="2EE4655C"/>
    <w:name w:val="Нумерованный список 3"/>
    <w:lvl w:ilvl="0">
      <w:start w:val="1"/>
      <w:numFmt w:val="decimal"/>
      <w:pStyle w:val="3"/>
      <w:lvlText w:val="%1)"/>
      <w:lvlJc w:val="left"/>
      <w:pPr>
        <w:tabs>
          <w:tab w:val="num" w:pos="2458"/>
        </w:tabs>
        <w:ind w:left="1701" w:firstLine="397"/>
      </w:pPr>
      <w:rPr>
        <w:rFonts w:hint="default"/>
      </w:rPr>
    </w:lvl>
    <w:lvl w:ilvl="1">
      <w:start w:val="1"/>
      <w:numFmt w:val="lowerLetter"/>
      <w:pStyle w:val="2"/>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0000006"/>
    <w:multiLevelType w:val="singleLevel"/>
    <w:tmpl w:val="00000006"/>
    <w:name w:val="WW8Num9"/>
    <w:lvl w:ilvl="0">
      <w:numFmt w:val="bullet"/>
      <w:pStyle w:val="a"/>
      <w:lvlText w:val="-"/>
      <w:lvlJc w:val="left"/>
      <w:pPr>
        <w:tabs>
          <w:tab w:val="num" w:pos="0"/>
        </w:tabs>
        <w:ind w:left="644" w:hanging="360"/>
      </w:pPr>
      <w:rPr>
        <w:rFonts w:ascii="Times New Roman" w:hAnsi="Times New Roman" w:cs="Times New Roman"/>
      </w:rPr>
    </w:lvl>
  </w:abstractNum>
  <w:abstractNum w:abstractNumId="4" w15:restartNumberingAfterBreak="0">
    <w:nsid w:val="0000001F"/>
    <w:multiLevelType w:val="multilevel"/>
    <w:tmpl w:val="0000001F"/>
    <w:name w:val="WW8Num31"/>
    <w:styleLink w:val="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5" w15:restartNumberingAfterBreak="0">
    <w:nsid w:val="02B165D6"/>
    <w:multiLevelType w:val="multilevel"/>
    <w:tmpl w:val="04190023"/>
    <w:name w:val="WW8Num11"/>
    <w:styleLink w:val="a0"/>
    <w:lvl w:ilvl="0">
      <w:start w:val="1"/>
      <w:numFmt w:val="upperRoman"/>
      <w:lvlText w:val="Статья %1."/>
      <w:lvlJc w:val="left"/>
      <w:pPr>
        <w:tabs>
          <w:tab w:val="num" w:pos="1800"/>
        </w:tabs>
        <w:ind w:left="0" w:firstLine="0"/>
      </w:pPr>
    </w:lvl>
    <w:lvl w:ilvl="1">
      <w:start w:val="1"/>
      <w:numFmt w:val="decimalZero"/>
      <w:isLgl/>
      <w:lvlText w:val="Раздел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15:restartNumberingAfterBreak="0">
    <w:nsid w:val="03A75246"/>
    <w:multiLevelType w:val="multilevel"/>
    <w:tmpl w:val="E5A45724"/>
    <w:styleLink w:val="30"/>
    <w:lvl w:ilvl="0">
      <w:start w:val="1"/>
      <w:numFmt w:val="bullet"/>
      <w:lvlText w:val=""/>
      <w:lvlJc w:val="left"/>
      <w:pPr>
        <w:ind w:left="1429" w:hanging="360"/>
      </w:pPr>
      <w:rPr>
        <w:rFonts w:ascii="Symbol" w:hAnsi="Symbol" w:hint="default"/>
        <w:b w:val="0"/>
        <w:i w:val="0"/>
        <w:color w:val="auto"/>
        <w:sz w:val="24"/>
        <w:u w:val="none"/>
      </w:rPr>
    </w:lvl>
    <w:lvl w:ilvl="1">
      <w:start w:val="1"/>
      <w:numFmt w:val="bullet"/>
      <w:lvlText w:val=""/>
      <w:lvlJc w:val="left"/>
      <w:pPr>
        <w:ind w:left="2149" w:hanging="360"/>
      </w:pPr>
      <w:rPr>
        <w:rFonts w:ascii="Symbol" w:hAnsi="Symbol" w:cs="Courier New"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 w15:restartNumberingAfterBreak="0">
    <w:nsid w:val="041A7F6C"/>
    <w:multiLevelType w:val="hybridMultilevel"/>
    <w:tmpl w:val="6658D2C8"/>
    <w:lvl w:ilvl="0" w:tplc="1DFCC278">
      <w:start w:val="1"/>
      <w:numFmt w:val="bullet"/>
      <w:pStyle w:val="ORGITEM2"/>
      <w:lvlText w:val=""/>
      <w:lvlJc w:val="left"/>
      <w:pPr>
        <w:tabs>
          <w:tab w:val="num" w:pos="720"/>
        </w:tabs>
        <w:ind w:left="720" w:hanging="360"/>
      </w:pPr>
      <w:rPr>
        <w:rFonts w:ascii="Symbol" w:hAnsi="Symbol" w:hint="default"/>
      </w:rPr>
    </w:lvl>
    <w:lvl w:ilvl="1" w:tplc="2A5C5CF6">
      <w:start w:val="1"/>
      <w:numFmt w:val="bullet"/>
      <w:lvlText w:val="o"/>
      <w:lvlJc w:val="left"/>
      <w:pPr>
        <w:tabs>
          <w:tab w:val="num" w:pos="1440"/>
        </w:tabs>
        <w:ind w:left="1440" w:hanging="360"/>
      </w:pPr>
      <w:rPr>
        <w:rFonts w:ascii="Courier New" w:hAnsi="Courier New" w:cs="Times New Roman" w:hint="default"/>
      </w:rPr>
    </w:lvl>
    <w:lvl w:ilvl="2" w:tplc="E3D88ADC">
      <w:start w:val="1"/>
      <w:numFmt w:val="bullet"/>
      <w:lvlText w:val=""/>
      <w:lvlJc w:val="left"/>
      <w:pPr>
        <w:tabs>
          <w:tab w:val="num" w:pos="2160"/>
        </w:tabs>
        <w:ind w:left="2160" w:hanging="360"/>
      </w:pPr>
      <w:rPr>
        <w:rFonts w:ascii="Wingdings" w:hAnsi="Wingdings" w:hint="default"/>
      </w:rPr>
    </w:lvl>
    <w:lvl w:ilvl="3" w:tplc="8C5C442C">
      <w:start w:val="1"/>
      <w:numFmt w:val="bullet"/>
      <w:lvlText w:val=""/>
      <w:lvlJc w:val="left"/>
      <w:pPr>
        <w:tabs>
          <w:tab w:val="num" w:pos="2880"/>
        </w:tabs>
        <w:ind w:left="2880" w:hanging="360"/>
      </w:pPr>
      <w:rPr>
        <w:rFonts w:ascii="Symbol" w:hAnsi="Symbol" w:hint="default"/>
      </w:rPr>
    </w:lvl>
    <w:lvl w:ilvl="4" w:tplc="B3B4B62C">
      <w:start w:val="1"/>
      <w:numFmt w:val="bullet"/>
      <w:lvlText w:val="o"/>
      <w:lvlJc w:val="left"/>
      <w:pPr>
        <w:tabs>
          <w:tab w:val="num" w:pos="3600"/>
        </w:tabs>
        <w:ind w:left="3600" w:hanging="360"/>
      </w:pPr>
      <w:rPr>
        <w:rFonts w:ascii="Courier New" w:hAnsi="Courier New" w:cs="Times New Roman" w:hint="default"/>
      </w:rPr>
    </w:lvl>
    <w:lvl w:ilvl="5" w:tplc="3488AEA6">
      <w:start w:val="1"/>
      <w:numFmt w:val="bullet"/>
      <w:lvlText w:val=""/>
      <w:lvlJc w:val="left"/>
      <w:pPr>
        <w:tabs>
          <w:tab w:val="num" w:pos="4320"/>
        </w:tabs>
        <w:ind w:left="4320" w:hanging="360"/>
      </w:pPr>
      <w:rPr>
        <w:rFonts w:ascii="Wingdings" w:hAnsi="Wingdings" w:hint="default"/>
      </w:rPr>
    </w:lvl>
    <w:lvl w:ilvl="6" w:tplc="9D8EC3D4">
      <w:start w:val="1"/>
      <w:numFmt w:val="bullet"/>
      <w:lvlText w:val=""/>
      <w:lvlJc w:val="left"/>
      <w:pPr>
        <w:tabs>
          <w:tab w:val="num" w:pos="5040"/>
        </w:tabs>
        <w:ind w:left="5040" w:hanging="360"/>
      </w:pPr>
      <w:rPr>
        <w:rFonts w:ascii="Symbol" w:hAnsi="Symbol" w:hint="default"/>
      </w:rPr>
    </w:lvl>
    <w:lvl w:ilvl="7" w:tplc="11567A3A">
      <w:start w:val="1"/>
      <w:numFmt w:val="bullet"/>
      <w:lvlText w:val="o"/>
      <w:lvlJc w:val="left"/>
      <w:pPr>
        <w:tabs>
          <w:tab w:val="num" w:pos="5760"/>
        </w:tabs>
        <w:ind w:left="5760" w:hanging="360"/>
      </w:pPr>
      <w:rPr>
        <w:rFonts w:ascii="Courier New" w:hAnsi="Courier New" w:cs="Times New Roman" w:hint="default"/>
      </w:rPr>
    </w:lvl>
    <w:lvl w:ilvl="8" w:tplc="8168D162">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4FE3655"/>
    <w:multiLevelType w:val="multilevel"/>
    <w:tmpl w:val="F92CC248"/>
    <w:lvl w:ilvl="0">
      <w:start w:val="1"/>
      <w:numFmt w:val="russianUpper"/>
      <w:pStyle w:val="-"/>
      <w:lvlText w:val="Приложение %1"/>
      <w:lvlJc w:val="left"/>
      <w:pPr>
        <w:tabs>
          <w:tab w:val="num" w:pos="3119"/>
        </w:tabs>
        <w:ind w:left="624" w:firstLine="85"/>
      </w:pPr>
      <w:rPr>
        <w:rFonts w:ascii="Times New Roman" w:hAnsi="Times New Roman" w:cs="Times New Roman"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lvlText w:val="%1.%2"/>
      <w:lvlJc w:val="left"/>
      <w:pPr>
        <w:tabs>
          <w:tab w:val="num" w:pos="1247"/>
        </w:tabs>
        <w:ind w:left="1247" w:hanging="538"/>
      </w:pPr>
      <w:rPr>
        <w:rFonts w:ascii="Times New Roman" w:hAnsi="Times New Roman" w:cs="Times New Roman" w:hint="default"/>
      </w:rPr>
    </w:lvl>
    <w:lvl w:ilvl="2">
      <w:start w:val="1"/>
      <w:numFmt w:val="decimal"/>
      <w:lvlText w:val="%1.%2.%3"/>
      <w:lvlJc w:val="right"/>
      <w:pPr>
        <w:tabs>
          <w:tab w:val="num" w:pos="1418"/>
        </w:tabs>
        <w:ind w:left="1418" w:hanging="283"/>
      </w:pPr>
      <w:rPr>
        <w:rFonts w:hint="default"/>
      </w:rPr>
    </w:lvl>
    <w:lvl w:ilvl="3">
      <w:start w:val="1"/>
      <w:numFmt w:val="decimal"/>
      <w:lvlText w:val="%1.%2.%3.%4"/>
      <w:lvlJc w:val="left"/>
      <w:pPr>
        <w:tabs>
          <w:tab w:val="num" w:pos="1871"/>
        </w:tabs>
        <w:ind w:left="1871" w:hanging="1162"/>
      </w:pPr>
      <w:rPr>
        <w:rFonts w:hint="default"/>
      </w:rPr>
    </w:lvl>
    <w:lvl w:ilvl="4">
      <w:start w:val="1"/>
      <w:numFmt w:val="decimal"/>
      <w:lvlText w:val="Таблица %1.%5"/>
      <w:lvlJc w:val="left"/>
      <w:pPr>
        <w:ind w:left="0" w:firstLine="0"/>
      </w:pPr>
      <w:rPr>
        <w:rFonts w:hint="default"/>
      </w:rPr>
    </w:lvl>
    <w:lvl w:ilvl="5">
      <w:start w:val="1"/>
      <w:numFmt w:val="decimal"/>
      <w:lvlText w:val="Рисунок %1.%6"/>
      <w:lvlJc w:val="right"/>
      <w:pPr>
        <w:ind w:left="0" w:firstLine="1871"/>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9" w15:restartNumberingAfterBreak="0">
    <w:nsid w:val="060F21DA"/>
    <w:multiLevelType w:val="multilevel"/>
    <w:tmpl w:val="19867D0C"/>
    <w:lvl w:ilvl="0">
      <w:start w:val="1"/>
      <w:numFmt w:val="bullet"/>
      <w:pStyle w:val="20"/>
      <w:lvlText w:val=""/>
      <w:lvlJc w:val="left"/>
      <w:rPr>
        <w:rFonts w:ascii="Symbol" w:hAnsi="Symbol"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15:restartNumberingAfterBreak="0">
    <w:nsid w:val="080C65F5"/>
    <w:multiLevelType w:val="hybridMultilevel"/>
    <w:tmpl w:val="67140386"/>
    <w:lvl w:ilvl="0" w:tplc="18FCF7C2">
      <w:start w:val="1"/>
      <w:numFmt w:val="bullet"/>
      <w:pStyle w:val="LB3"/>
      <w:lvlText w:val=""/>
      <w:lvlJc w:val="left"/>
      <w:pPr>
        <w:tabs>
          <w:tab w:val="num" w:pos="1701"/>
        </w:tabs>
        <w:ind w:left="1418" w:firstLine="0"/>
      </w:pPr>
      <w:rPr>
        <w:rFonts w:ascii="Symbol" w:hAnsi="Symbol" w:hint="default"/>
        <w:sz w:val="24"/>
      </w:rPr>
    </w:lvl>
    <w:lvl w:ilvl="1" w:tplc="04190003">
      <w:start w:val="1"/>
      <w:numFmt w:val="bullet"/>
      <w:lvlText w:val="o"/>
      <w:lvlJc w:val="left"/>
      <w:pPr>
        <w:ind w:left="2858" w:hanging="360"/>
      </w:pPr>
      <w:rPr>
        <w:rFonts w:ascii="Courier New" w:hAnsi="Courier New" w:cs="Courier New" w:hint="default"/>
      </w:rPr>
    </w:lvl>
    <w:lvl w:ilvl="2" w:tplc="04190005">
      <w:start w:val="1"/>
      <w:numFmt w:val="bullet"/>
      <w:lvlText w:val=""/>
      <w:lvlJc w:val="left"/>
      <w:pPr>
        <w:ind w:left="3578" w:hanging="360"/>
      </w:pPr>
      <w:rPr>
        <w:rFonts w:ascii="Wingdings" w:hAnsi="Wingdings" w:hint="default"/>
      </w:rPr>
    </w:lvl>
    <w:lvl w:ilvl="3" w:tplc="04190001">
      <w:start w:val="1"/>
      <w:numFmt w:val="bullet"/>
      <w:lvlText w:val=""/>
      <w:lvlJc w:val="left"/>
      <w:pPr>
        <w:ind w:left="4298" w:hanging="360"/>
      </w:pPr>
      <w:rPr>
        <w:rFonts w:ascii="Symbol" w:hAnsi="Symbol" w:hint="default"/>
      </w:rPr>
    </w:lvl>
    <w:lvl w:ilvl="4" w:tplc="04190003">
      <w:start w:val="1"/>
      <w:numFmt w:val="bullet"/>
      <w:lvlText w:val="o"/>
      <w:lvlJc w:val="left"/>
      <w:pPr>
        <w:ind w:left="5018" w:hanging="360"/>
      </w:pPr>
      <w:rPr>
        <w:rFonts w:ascii="Courier New" w:hAnsi="Courier New" w:cs="Courier New" w:hint="default"/>
      </w:rPr>
    </w:lvl>
    <w:lvl w:ilvl="5" w:tplc="04190005">
      <w:start w:val="1"/>
      <w:numFmt w:val="bullet"/>
      <w:lvlText w:val=""/>
      <w:lvlJc w:val="left"/>
      <w:pPr>
        <w:ind w:left="5738" w:hanging="360"/>
      </w:pPr>
      <w:rPr>
        <w:rFonts w:ascii="Wingdings" w:hAnsi="Wingdings" w:hint="default"/>
      </w:rPr>
    </w:lvl>
    <w:lvl w:ilvl="6" w:tplc="04190001">
      <w:start w:val="1"/>
      <w:numFmt w:val="bullet"/>
      <w:lvlText w:val=""/>
      <w:lvlJc w:val="left"/>
      <w:pPr>
        <w:ind w:left="6458" w:hanging="360"/>
      </w:pPr>
      <w:rPr>
        <w:rFonts w:ascii="Symbol" w:hAnsi="Symbol" w:hint="default"/>
      </w:rPr>
    </w:lvl>
    <w:lvl w:ilvl="7" w:tplc="04190003">
      <w:start w:val="1"/>
      <w:numFmt w:val="bullet"/>
      <w:lvlText w:val="o"/>
      <w:lvlJc w:val="left"/>
      <w:pPr>
        <w:ind w:left="7178" w:hanging="360"/>
      </w:pPr>
      <w:rPr>
        <w:rFonts w:ascii="Courier New" w:hAnsi="Courier New" w:cs="Courier New" w:hint="default"/>
      </w:rPr>
    </w:lvl>
    <w:lvl w:ilvl="8" w:tplc="04190005">
      <w:start w:val="1"/>
      <w:numFmt w:val="bullet"/>
      <w:lvlText w:val=""/>
      <w:lvlJc w:val="left"/>
      <w:pPr>
        <w:ind w:left="7898" w:hanging="360"/>
      </w:pPr>
      <w:rPr>
        <w:rFonts w:ascii="Wingdings" w:hAnsi="Wingdings" w:hint="default"/>
      </w:rPr>
    </w:lvl>
  </w:abstractNum>
  <w:abstractNum w:abstractNumId="11" w15:restartNumberingAfterBreak="0">
    <w:nsid w:val="08305A27"/>
    <w:multiLevelType w:val="multilevel"/>
    <w:tmpl w:val="0A34E572"/>
    <w:lvl w:ilvl="0">
      <w:start w:val="1"/>
      <w:numFmt w:val="decimal"/>
      <w:pStyle w:val="10"/>
      <w:lvlText w:val="%1"/>
      <w:lvlJc w:val="left"/>
      <w:pPr>
        <w:ind w:left="1474" w:hanging="765"/>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1"/>
      <w:lvlText w:val="%1.%2"/>
      <w:lvlJc w:val="left"/>
      <w:pPr>
        <w:ind w:left="765" w:hanging="765"/>
      </w:pPr>
      <w:rPr>
        <w:rFonts w:hint="default"/>
        <w:b/>
      </w:rPr>
    </w:lvl>
    <w:lvl w:ilvl="2">
      <w:start w:val="1"/>
      <w:numFmt w:val="decimal"/>
      <w:pStyle w:val="31"/>
      <w:lvlText w:val="%1.%2.%3"/>
      <w:lvlJc w:val="left"/>
      <w:pPr>
        <w:ind w:left="1900" w:hanging="765"/>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0"/>
      <w:lvlText w:val="%1.%2.%3.%4"/>
      <w:lvlJc w:val="left"/>
      <w:pPr>
        <w:ind w:left="2467" w:hanging="765"/>
      </w:pPr>
      <w:rPr>
        <w:rFonts w:hint="default"/>
      </w:rPr>
    </w:lvl>
    <w:lvl w:ilvl="4">
      <w:start w:val="1"/>
      <w:numFmt w:val="decimal"/>
      <w:pStyle w:val="50"/>
      <w:lvlText w:val="%1.%2.%3.%4.%5"/>
      <w:lvlJc w:val="left"/>
      <w:pPr>
        <w:ind w:left="1474" w:hanging="765"/>
      </w:pPr>
      <w:rPr>
        <w:rFonts w:hint="default"/>
      </w:rPr>
    </w:lvl>
    <w:lvl w:ilvl="5">
      <w:start w:val="1"/>
      <w:numFmt w:val="decimal"/>
      <w:pStyle w:val="6"/>
      <w:lvlText w:val="%1.%2.%3.%4.%5.%6"/>
      <w:lvlJc w:val="left"/>
      <w:pPr>
        <w:ind w:left="1474" w:hanging="765"/>
      </w:pPr>
      <w:rPr>
        <w:rFonts w:hint="default"/>
      </w:rPr>
    </w:lvl>
    <w:lvl w:ilvl="6">
      <w:start w:val="1"/>
      <w:numFmt w:val="decimal"/>
      <w:pStyle w:val="7"/>
      <w:lvlText w:val="%1.%2.%3.%4.%5.%6.%7"/>
      <w:lvlJc w:val="left"/>
      <w:pPr>
        <w:ind w:left="1474" w:hanging="765"/>
      </w:pPr>
      <w:rPr>
        <w:rFonts w:hint="default"/>
      </w:rPr>
    </w:lvl>
    <w:lvl w:ilvl="7">
      <w:start w:val="1"/>
      <w:numFmt w:val="decimal"/>
      <w:pStyle w:val="8"/>
      <w:lvlText w:val="%1.%2.%3.%4.%5.%6.%7.%8"/>
      <w:lvlJc w:val="left"/>
      <w:pPr>
        <w:ind w:left="1474" w:hanging="765"/>
      </w:pPr>
      <w:rPr>
        <w:rFonts w:hint="default"/>
      </w:rPr>
    </w:lvl>
    <w:lvl w:ilvl="8">
      <w:start w:val="1"/>
      <w:numFmt w:val="decimal"/>
      <w:pStyle w:val="9"/>
      <w:lvlText w:val="%1.%2.%3.%4.%5.%6.%7.%8.%9"/>
      <w:lvlJc w:val="left"/>
      <w:pPr>
        <w:ind w:left="1474" w:hanging="765"/>
      </w:pPr>
      <w:rPr>
        <w:rFonts w:hint="default"/>
      </w:rPr>
    </w:lvl>
  </w:abstractNum>
  <w:abstractNum w:abstractNumId="12" w15:restartNumberingAfterBreak="0">
    <w:nsid w:val="087E7D30"/>
    <w:multiLevelType w:val="multilevel"/>
    <w:tmpl w:val="7FA2D6C0"/>
    <w:lvl w:ilvl="0">
      <w:start w:val="1"/>
      <w:numFmt w:val="bullet"/>
      <w:pStyle w:val="TableItemizedList1"/>
      <w:suff w:val="space"/>
      <w:lvlText w:val="-"/>
      <w:lvlJc w:val="left"/>
      <w:pPr>
        <w:ind w:left="0" w:firstLine="284"/>
      </w:pPr>
      <w:rPr>
        <w:rFonts w:ascii="Times New Roman" w:hAnsi="Times New Roman" w:cs="Times New Roman" w:hint="default"/>
        <w:b w:val="0"/>
        <w:i w:val="0"/>
        <w:sz w:val="28"/>
      </w:rPr>
    </w:lvl>
    <w:lvl w:ilvl="1">
      <w:start w:val="1"/>
      <w:numFmt w:val="bullet"/>
      <w:pStyle w:val="TableItemizedList2"/>
      <w:suff w:val="space"/>
      <w:lvlText w:val="-"/>
      <w:lvlJc w:val="left"/>
      <w:pPr>
        <w:ind w:left="0" w:firstLine="567"/>
      </w:pPr>
      <w:rPr>
        <w:rFonts w:ascii="Arial" w:hAnsi="Arial" w:cs="Times New Roman" w:hint="default"/>
      </w:rPr>
    </w:lvl>
    <w:lvl w:ilvl="2">
      <w:start w:val="1"/>
      <w:numFmt w:val="bullet"/>
      <w:lvlRestart w:val="0"/>
      <w:pStyle w:val="TableItemizedList3"/>
      <w:suff w:val="space"/>
      <w:lvlText w:val="-"/>
      <w:lvlJc w:val="left"/>
      <w:pPr>
        <w:ind w:left="0" w:firstLine="851"/>
      </w:pPr>
      <w:rPr>
        <w:rFonts w:ascii="Times New Roman" w:hAnsi="Times New Roman" w:cs="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C85578"/>
    <w:multiLevelType w:val="singleLevel"/>
    <w:tmpl w:val="F0743E18"/>
    <w:name w:val="TableListNumRusSmall3"/>
    <w:lvl w:ilvl="0">
      <w:start w:val="1"/>
      <w:numFmt w:val="russianUpper"/>
      <w:pStyle w:val="ListNumRusCap5"/>
      <w:suff w:val="space"/>
      <w:lvlText w:val="%1)"/>
      <w:lvlJc w:val="left"/>
      <w:pPr>
        <w:ind w:left="1985" w:firstLine="0"/>
      </w:pPr>
      <w:rPr>
        <w:rFonts w:ascii="Times New Roman" w:hAnsi="Times New Roman" w:cs="Arial" w:hint="default"/>
        <w:b w:val="0"/>
        <w:i w:val="0"/>
        <w:sz w:val="28"/>
      </w:rPr>
    </w:lvl>
  </w:abstractNum>
  <w:abstractNum w:abstractNumId="14" w15:restartNumberingAfterBreak="0">
    <w:nsid w:val="0B13005C"/>
    <w:multiLevelType w:val="singleLevel"/>
    <w:tmpl w:val="1624C370"/>
    <w:name w:val="ListNumRusCap5"/>
    <w:lvl w:ilvl="0">
      <w:start w:val="1"/>
      <w:numFmt w:val="lowerLetter"/>
      <w:pStyle w:val="ListNumEngSmall2"/>
      <w:lvlText w:val="%1)"/>
      <w:lvlJc w:val="left"/>
      <w:pPr>
        <w:tabs>
          <w:tab w:val="num" w:pos="1418"/>
        </w:tabs>
        <w:ind w:left="1134" w:firstLine="0"/>
      </w:pPr>
      <w:rPr>
        <w:rFonts w:ascii="Times New Roman" w:hAnsi="Times New Roman" w:cs="Arial" w:hint="default"/>
        <w:b w:val="0"/>
        <w:i w:val="0"/>
        <w:sz w:val="28"/>
      </w:rPr>
    </w:lvl>
  </w:abstractNum>
  <w:abstractNum w:abstractNumId="15" w15:restartNumberingAfterBreak="0">
    <w:nsid w:val="0D7A3635"/>
    <w:multiLevelType w:val="hybridMultilevel"/>
    <w:tmpl w:val="50F2CAF4"/>
    <w:lvl w:ilvl="0" w:tplc="8AA416D4">
      <w:start w:val="1"/>
      <w:numFmt w:val="bullet"/>
      <w:pStyle w:val="22"/>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10694CEF"/>
    <w:multiLevelType w:val="multilevel"/>
    <w:tmpl w:val="AF5832E2"/>
    <w:lvl w:ilvl="0">
      <w:start w:val="1"/>
      <w:numFmt w:val="decimal"/>
      <w:pStyle w:val="SAS"/>
      <w:lvlText w:val="%1."/>
      <w:lvlJc w:val="left"/>
      <w:pPr>
        <w:ind w:left="1777" w:hanging="360"/>
      </w:pPr>
      <w:rPr>
        <w:rFonts w:hint="default"/>
        <w:b/>
      </w:rPr>
    </w:lvl>
    <w:lvl w:ilvl="1">
      <w:start w:val="1"/>
      <w:numFmt w:val="decimal"/>
      <w:isLgl/>
      <w:lvlText w:val="%1.%2."/>
      <w:lvlJc w:val="left"/>
      <w:pPr>
        <w:ind w:left="2137" w:hanging="720"/>
      </w:pPr>
      <w:rPr>
        <w:rFonts w:hint="default"/>
      </w:rPr>
    </w:lvl>
    <w:lvl w:ilvl="2">
      <w:start w:val="1"/>
      <w:numFmt w:val="decimal"/>
      <w:isLgl/>
      <w:lvlText w:val="%1.%2.%3."/>
      <w:lvlJc w:val="left"/>
      <w:pPr>
        <w:ind w:left="2137" w:hanging="720"/>
      </w:pPr>
      <w:rPr>
        <w:rFonts w:hint="default"/>
      </w:rPr>
    </w:lvl>
    <w:lvl w:ilvl="3">
      <w:start w:val="1"/>
      <w:numFmt w:val="decimal"/>
      <w:isLgl/>
      <w:lvlText w:val="%1.%2.%3.%4."/>
      <w:lvlJc w:val="left"/>
      <w:pPr>
        <w:ind w:left="2497" w:hanging="1080"/>
      </w:pPr>
      <w:rPr>
        <w:rFonts w:hint="default"/>
      </w:rPr>
    </w:lvl>
    <w:lvl w:ilvl="4">
      <w:start w:val="1"/>
      <w:numFmt w:val="decimal"/>
      <w:isLgl/>
      <w:lvlText w:val="%1.%2.%3.%4.%5."/>
      <w:lvlJc w:val="left"/>
      <w:pPr>
        <w:ind w:left="2497" w:hanging="1080"/>
      </w:pPr>
      <w:rPr>
        <w:rFonts w:hint="default"/>
      </w:rPr>
    </w:lvl>
    <w:lvl w:ilvl="5">
      <w:start w:val="1"/>
      <w:numFmt w:val="decimal"/>
      <w:isLgl/>
      <w:lvlText w:val="%1.%2.%3.%4.%5.%6."/>
      <w:lvlJc w:val="left"/>
      <w:pPr>
        <w:ind w:left="2857" w:hanging="1440"/>
      </w:pPr>
      <w:rPr>
        <w:rFonts w:hint="default"/>
      </w:rPr>
    </w:lvl>
    <w:lvl w:ilvl="6">
      <w:start w:val="1"/>
      <w:numFmt w:val="decimal"/>
      <w:isLgl/>
      <w:lvlText w:val="%1.%2.%3.%4.%5.%6.%7."/>
      <w:lvlJc w:val="left"/>
      <w:pPr>
        <w:ind w:left="3217" w:hanging="1800"/>
      </w:pPr>
      <w:rPr>
        <w:rFonts w:hint="default"/>
      </w:rPr>
    </w:lvl>
    <w:lvl w:ilvl="7">
      <w:start w:val="1"/>
      <w:numFmt w:val="decimal"/>
      <w:isLgl/>
      <w:lvlText w:val="%1.%2.%3.%4.%5.%6.%7.%8."/>
      <w:lvlJc w:val="left"/>
      <w:pPr>
        <w:ind w:left="3217" w:hanging="1800"/>
      </w:pPr>
      <w:rPr>
        <w:rFonts w:hint="default"/>
      </w:rPr>
    </w:lvl>
    <w:lvl w:ilvl="8">
      <w:start w:val="1"/>
      <w:numFmt w:val="decimal"/>
      <w:isLgl/>
      <w:lvlText w:val="%1.%2.%3.%4.%5.%6.%7.%8.%9."/>
      <w:lvlJc w:val="left"/>
      <w:pPr>
        <w:ind w:left="3577" w:hanging="2160"/>
      </w:pPr>
      <w:rPr>
        <w:rFonts w:hint="default"/>
      </w:rPr>
    </w:lvl>
  </w:abstractNum>
  <w:abstractNum w:abstractNumId="17" w15:restartNumberingAfterBreak="0">
    <w:nsid w:val="10D85FF8"/>
    <w:multiLevelType w:val="multilevel"/>
    <w:tmpl w:val="D180BE82"/>
    <w:styleLink w:val="1415"/>
    <w:lvl w:ilvl="0">
      <w:start w:val="1"/>
      <w:numFmt w:val="decimal"/>
      <w:lvlText w:val="%1)"/>
      <w:lvlJc w:val="left"/>
      <w:pPr>
        <w:tabs>
          <w:tab w:val="num" w:pos="1418"/>
        </w:tabs>
        <w:ind w:left="1418" w:hanging="567"/>
      </w:pPr>
      <w:rPr>
        <w:rFonts w:ascii="Times New Roman" w:hAnsi="Times New Roman" w:hint="default"/>
        <w:b w:val="0"/>
        <w:i w:val="0"/>
        <w:sz w:val="28"/>
      </w:rPr>
    </w:lvl>
    <w:lvl w:ilvl="1">
      <w:start w:val="1"/>
      <w:numFmt w:val="russianLower"/>
      <w:lvlText w:val="%2)"/>
      <w:lvlJc w:val="left"/>
      <w:pPr>
        <w:tabs>
          <w:tab w:val="num" w:pos="1985"/>
        </w:tabs>
        <w:ind w:left="1985" w:hanging="567"/>
      </w:pPr>
      <w:rPr>
        <w:rFonts w:ascii="Times New Roman" w:hAnsi="Times New Roman" w:hint="default"/>
        <w:b w:val="0"/>
        <w:i w:val="0"/>
        <w:sz w:val="28"/>
      </w:rPr>
    </w:lvl>
    <w:lvl w:ilvl="2">
      <w:start w:val="1"/>
      <w:numFmt w:val="decimal"/>
      <w:lvlText w:val="%3)"/>
      <w:lvlJc w:val="left"/>
      <w:pPr>
        <w:tabs>
          <w:tab w:val="num" w:pos="2552"/>
        </w:tabs>
        <w:ind w:left="2552" w:hanging="567"/>
      </w:pPr>
      <w:rPr>
        <w:rFonts w:ascii="Times New Roman" w:hAnsi="Times New Roman" w:hint="default"/>
        <w:b w:val="0"/>
        <w:i w:val="0"/>
        <w:sz w:val="28"/>
      </w:rPr>
    </w:lvl>
    <w:lvl w:ilvl="3">
      <w:start w:val="1"/>
      <w:numFmt w:val="decimal"/>
      <w:lvlText w:val="%4."/>
      <w:lvlJc w:val="left"/>
      <w:pPr>
        <w:tabs>
          <w:tab w:val="num" w:pos="2552"/>
        </w:tabs>
        <w:ind w:left="3119" w:hanging="567"/>
      </w:pPr>
      <w:rPr>
        <w:rFonts w:hint="default"/>
      </w:rPr>
    </w:lvl>
    <w:lvl w:ilvl="4">
      <w:start w:val="1"/>
      <w:numFmt w:val="lowerLetter"/>
      <w:lvlText w:val="(%5)"/>
      <w:lvlJc w:val="left"/>
      <w:pPr>
        <w:tabs>
          <w:tab w:val="num" w:pos="3119"/>
        </w:tabs>
        <w:ind w:left="3686" w:hanging="567"/>
      </w:pPr>
      <w:rPr>
        <w:rFonts w:hint="default"/>
      </w:rPr>
    </w:lvl>
    <w:lvl w:ilvl="5">
      <w:start w:val="1"/>
      <w:numFmt w:val="lowerRoman"/>
      <w:lvlText w:val="(%6)"/>
      <w:lvlJc w:val="left"/>
      <w:pPr>
        <w:tabs>
          <w:tab w:val="num" w:pos="3686"/>
        </w:tabs>
        <w:ind w:left="4253" w:hanging="567"/>
      </w:pPr>
      <w:rPr>
        <w:rFonts w:hint="default"/>
      </w:rPr>
    </w:lvl>
    <w:lvl w:ilvl="6">
      <w:start w:val="1"/>
      <w:numFmt w:val="decimal"/>
      <w:lvlText w:val="%7."/>
      <w:lvlJc w:val="left"/>
      <w:pPr>
        <w:tabs>
          <w:tab w:val="num" w:pos="4253"/>
        </w:tabs>
        <w:ind w:left="4820" w:hanging="567"/>
      </w:pPr>
      <w:rPr>
        <w:rFonts w:hint="default"/>
      </w:rPr>
    </w:lvl>
    <w:lvl w:ilvl="7">
      <w:start w:val="1"/>
      <w:numFmt w:val="lowerLetter"/>
      <w:lvlText w:val="%8."/>
      <w:lvlJc w:val="left"/>
      <w:pPr>
        <w:tabs>
          <w:tab w:val="num" w:pos="4820"/>
        </w:tabs>
        <w:ind w:left="5387" w:hanging="567"/>
      </w:pPr>
      <w:rPr>
        <w:rFonts w:hint="default"/>
      </w:rPr>
    </w:lvl>
    <w:lvl w:ilvl="8">
      <w:start w:val="1"/>
      <w:numFmt w:val="lowerRoman"/>
      <w:lvlText w:val="%9."/>
      <w:lvlJc w:val="left"/>
      <w:pPr>
        <w:tabs>
          <w:tab w:val="num" w:pos="5387"/>
        </w:tabs>
        <w:ind w:left="5954" w:hanging="567"/>
      </w:pPr>
      <w:rPr>
        <w:rFonts w:hint="default"/>
      </w:rPr>
    </w:lvl>
  </w:abstractNum>
  <w:abstractNum w:abstractNumId="18" w15:restartNumberingAfterBreak="0">
    <w:nsid w:val="11FD3D9A"/>
    <w:multiLevelType w:val="hybridMultilevel"/>
    <w:tmpl w:val="EFB485F2"/>
    <w:lvl w:ilvl="0" w:tplc="AB7AF2AC">
      <w:start w:val="1"/>
      <w:numFmt w:val="russianLower"/>
      <w:pStyle w:val="a1"/>
      <w:lvlText w:val="%1)"/>
      <w:lvlJc w:val="left"/>
      <w:pPr>
        <w:tabs>
          <w:tab w:val="num" w:pos="1134"/>
        </w:tabs>
        <w:ind w:left="1134" w:hanging="425"/>
      </w:pPr>
      <w:rPr>
        <w:rFonts w:hint="default"/>
        <w:b w:val="0"/>
        <w:i w:val="0"/>
        <w:sz w:val="24"/>
        <w:szCs w:val="24"/>
      </w:rPr>
    </w:lvl>
    <w:lvl w:ilvl="1" w:tplc="5E1CDA14" w:tentative="1">
      <w:start w:val="1"/>
      <w:numFmt w:val="lowerLetter"/>
      <w:lvlText w:val="%2."/>
      <w:lvlJc w:val="left"/>
      <w:pPr>
        <w:tabs>
          <w:tab w:val="num" w:pos="1440"/>
        </w:tabs>
        <w:ind w:left="1440" w:hanging="360"/>
      </w:pPr>
    </w:lvl>
    <w:lvl w:ilvl="2" w:tplc="C0029252" w:tentative="1">
      <w:start w:val="1"/>
      <w:numFmt w:val="lowerRoman"/>
      <w:lvlText w:val="%3."/>
      <w:lvlJc w:val="right"/>
      <w:pPr>
        <w:tabs>
          <w:tab w:val="num" w:pos="2160"/>
        </w:tabs>
        <w:ind w:left="2160" w:hanging="180"/>
      </w:pPr>
    </w:lvl>
    <w:lvl w:ilvl="3" w:tplc="DAF45B78" w:tentative="1">
      <w:start w:val="1"/>
      <w:numFmt w:val="decimal"/>
      <w:lvlText w:val="%4."/>
      <w:lvlJc w:val="left"/>
      <w:pPr>
        <w:tabs>
          <w:tab w:val="num" w:pos="2880"/>
        </w:tabs>
        <w:ind w:left="2880" w:hanging="360"/>
      </w:pPr>
    </w:lvl>
    <w:lvl w:ilvl="4" w:tplc="6DEC4ED0" w:tentative="1">
      <w:start w:val="1"/>
      <w:numFmt w:val="lowerLetter"/>
      <w:lvlText w:val="%5."/>
      <w:lvlJc w:val="left"/>
      <w:pPr>
        <w:tabs>
          <w:tab w:val="num" w:pos="3600"/>
        </w:tabs>
        <w:ind w:left="3600" w:hanging="360"/>
      </w:pPr>
    </w:lvl>
    <w:lvl w:ilvl="5" w:tplc="F5ECF378" w:tentative="1">
      <w:start w:val="1"/>
      <w:numFmt w:val="lowerRoman"/>
      <w:lvlText w:val="%6."/>
      <w:lvlJc w:val="right"/>
      <w:pPr>
        <w:tabs>
          <w:tab w:val="num" w:pos="4320"/>
        </w:tabs>
        <w:ind w:left="4320" w:hanging="180"/>
      </w:pPr>
    </w:lvl>
    <w:lvl w:ilvl="6" w:tplc="EDDC9D0E" w:tentative="1">
      <w:start w:val="1"/>
      <w:numFmt w:val="decimal"/>
      <w:lvlText w:val="%7."/>
      <w:lvlJc w:val="left"/>
      <w:pPr>
        <w:tabs>
          <w:tab w:val="num" w:pos="5040"/>
        </w:tabs>
        <w:ind w:left="5040" w:hanging="360"/>
      </w:pPr>
    </w:lvl>
    <w:lvl w:ilvl="7" w:tplc="9F3AEBBA" w:tentative="1">
      <w:start w:val="1"/>
      <w:numFmt w:val="lowerLetter"/>
      <w:lvlText w:val="%8."/>
      <w:lvlJc w:val="left"/>
      <w:pPr>
        <w:tabs>
          <w:tab w:val="num" w:pos="5760"/>
        </w:tabs>
        <w:ind w:left="5760" w:hanging="360"/>
      </w:pPr>
    </w:lvl>
    <w:lvl w:ilvl="8" w:tplc="F438B4BA" w:tentative="1">
      <w:start w:val="1"/>
      <w:numFmt w:val="lowerRoman"/>
      <w:lvlText w:val="%9."/>
      <w:lvlJc w:val="right"/>
      <w:pPr>
        <w:tabs>
          <w:tab w:val="num" w:pos="6480"/>
        </w:tabs>
        <w:ind w:left="6480" w:hanging="180"/>
      </w:pPr>
    </w:lvl>
  </w:abstractNum>
  <w:abstractNum w:abstractNumId="19" w15:restartNumberingAfterBreak="0">
    <w:nsid w:val="136F343F"/>
    <w:multiLevelType w:val="hybridMultilevel"/>
    <w:tmpl w:val="12E2B11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138205C5"/>
    <w:multiLevelType w:val="multilevel"/>
    <w:tmpl w:val="C18EE1AA"/>
    <w:lvl w:ilvl="0">
      <w:start w:val="1"/>
      <w:numFmt w:val="bullet"/>
      <w:pStyle w:val="a2"/>
      <w:lvlText w:val="-"/>
      <w:lvlJc w:val="left"/>
      <w:pPr>
        <w:tabs>
          <w:tab w:val="num" w:pos="432"/>
        </w:tabs>
        <w:ind w:left="432" w:hanging="432"/>
      </w:pPr>
      <w:rPr>
        <w:rFonts w:ascii="Times New Roman" w:hAnsi="Times New Roman" w:hint="default"/>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1" w15:restartNumberingAfterBreak="0">
    <w:nsid w:val="1A195BAA"/>
    <w:multiLevelType w:val="hybridMultilevel"/>
    <w:tmpl w:val="009254FA"/>
    <w:lvl w:ilvl="0" w:tplc="04190011">
      <w:start w:val="1"/>
      <w:numFmt w:val="decimal"/>
      <w:pStyle w:val="11"/>
      <w:lvlText w:val="%1."/>
      <w:lvlJc w:val="left"/>
      <w:pPr>
        <w:tabs>
          <w:tab w:val="num" w:pos="2002"/>
        </w:tabs>
        <w:ind w:left="2002"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2" w15:restartNumberingAfterBreak="0">
    <w:nsid w:val="1B6B16BA"/>
    <w:multiLevelType w:val="multilevel"/>
    <w:tmpl w:val="6192879E"/>
    <w:lvl w:ilvl="0">
      <w:start w:val="1"/>
      <w:numFmt w:val="bullet"/>
      <w:pStyle w:val="-0"/>
      <w:suff w:val="space"/>
      <w:lvlText w:val=""/>
      <w:lvlJc w:val="left"/>
      <w:pPr>
        <w:ind w:left="0" w:firstLine="851"/>
      </w:pPr>
      <w:rPr>
        <w:rFonts w:ascii="Symbol" w:eastAsia="Times New Roman" w:hAnsi="Symbol" w:cs="Times New Roman" w:hint="default"/>
      </w:rPr>
    </w:lvl>
    <w:lvl w:ilvl="1">
      <w:start w:val="1"/>
      <w:numFmt w:val="decimal"/>
      <w:suff w:val="space"/>
      <w:lvlText w:val="%2)"/>
      <w:lvlJc w:val="left"/>
      <w:pPr>
        <w:ind w:left="0" w:firstLine="1134"/>
      </w:pPr>
      <w:rPr>
        <w:rFonts w:hint="default"/>
        <w:b w:val="0"/>
        <w:i w:val="0"/>
      </w:rPr>
    </w:lvl>
    <w:lvl w:ilvl="2">
      <w:start w:val="1"/>
      <w:numFmt w:val="bullet"/>
      <w:lvlRestart w:val="0"/>
      <w:suff w:val="space"/>
      <w:lvlText w:val="•"/>
      <w:lvlJc w:val="left"/>
      <w:pPr>
        <w:ind w:left="0" w:firstLine="1418"/>
      </w:pPr>
      <w:rPr>
        <w:rFonts w:ascii="Times New Roman" w:hAnsi="Times New Roman" w:cs="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webHidden w:val="0"/>
        <w:color w:val="auto"/>
        <w:spacing w:val="0"/>
        <w:kern w:val="0"/>
        <w:position w:val="0"/>
        <w:u w:val="none"/>
        <w:effect w:val="none"/>
        <w:vertAlign w:val="baseline"/>
        <w:em w:val="none"/>
        <w:specVanish w:val="0"/>
      </w:rPr>
    </w:lvl>
    <w:lvl w:ilvl="4">
      <w:start w:val="1"/>
      <w:numFmt w:val="decimal"/>
      <w:lvlText w:val="%1"/>
      <w:lvlJc w:val="left"/>
      <w:pPr>
        <w:tabs>
          <w:tab w:val="num" w:pos="1080"/>
        </w:tabs>
        <w:ind w:left="1080" w:hanging="1080"/>
      </w:pPr>
      <w:rPr>
        <w:rFonts w:hint="default"/>
      </w:rPr>
    </w:lvl>
    <w:lvl w:ilvl="5">
      <w:start w:val="1"/>
      <w:numFmt w:val="decimal"/>
      <w:lvlText w:val="%1"/>
      <w:lvlJc w:val="left"/>
      <w:pPr>
        <w:tabs>
          <w:tab w:val="num" w:pos="1440"/>
        </w:tabs>
        <w:ind w:left="1440" w:hanging="1440"/>
      </w:pPr>
      <w:rPr>
        <w:rFonts w:hint="default"/>
      </w:rPr>
    </w:lvl>
    <w:lvl w:ilvl="6">
      <w:start w:val="1"/>
      <w:numFmt w:val="decimal"/>
      <w:lvlText w:val="%1"/>
      <w:lvlJc w:val="left"/>
      <w:pPr>
        <w:tabs>
          <w:tab w:val="num" w:pos="1800"/>
        </w:tabs>
        <w:ind w:left="1800" w:hanging="1800"/>
      </w:pPr>
      <w:rPr>
        <w:rFonts w:hint="default"/>
      </w:rPr>
    </w:lvl>
    <w:lvl w:ilvl="7">
      <w:start w:val="1"/>
      <w:numFmt w:val="none"/>
      <w:lvlRestart w:val="0"/>
      <w:suff w:val="space"/>
      <w:lvlText w:val=""/>
      <w:lvlJc w:val="left"/>
      <w:pPr>
        <w:ind w:left="1800" w:hanging="1800"/>
      </w:pPr>
      <w:rPr>
        <w:rFonts w:hint="default"/>
      </w:rPr>
    </w:lvl>
    <w:lvl w:ilvl="8">
      <w:start w:val="1"/>
      <w:numFmt w:val="none"/>
      <w:lvlRestart w:val="0"/>
      <w:suff w:val="space"/>
      <w:lvlText w:val=""/>
      <w:lvlJc w:val="left"/>
      <w:pPr>
        <w:ind w:left="2160" w:hanging="2160"/>
      </w:pPr>
      <w:rPr>
        <w:rFonts w:hint="default"/>
      </w:rPr>
    </w:lvl>
  </w:abstractNum>
  <w:abstractNum w:abstractNumId="23" w15:restartNumberingAfterBreak="0">
    <w:nsid w:val="1D1E3764"/>
    <w:multiLevelType w:val="multilevel"/>
    <w:tmpl w:val="8A464058"/>
    <w:lvl w:ilvl="0">
      <w:start w:val="1"/>
      <w:numFmt w:val="decimal"/>
      <w:pStyle w:val="OderedList1"/>
      <w:suff w:val="space"/>
      <w:lvlText w:val="%1)"/>
      <w:lvlJc w:val="left"/>
      <w:pPr>
        <w:ind w:left="0" w:firstLine="851"/>
      </w:pPr>
    </w:lvl>
    <w:lvl w:ilvl="1">
      <w:start w:val="1"/>
      <w:numFmt w:val="decimal"/>
      <w:pStyle w:val="OderedList2"/>
      <w:suff w:val="space"/>
      <w:lvlText w:val="%2)"/>
      <w:lvlJc w:val="left"/>
      <w:pPr>
        <w:ind w:left="0" w:firstLine="1701"/>
      </w:pPr>
    </w:lvl>
    <w:lvl w:ilvl="2">
      <w:start w:val="1"/>
      <w:numFmt w:val="decimal"/>
      <w:pStyle w:val="OderedList3"/>
      <w:suff w:val="space"/>
      <w:lvlText w:val="%3)"/>
      <w:lvlJc w:val="left"/>
      <w:pPr>
        <w:ind w:left="0" w:firstLine="2552"/>
      </w:p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24" w15:restartNumberingAfterBreak="0">
    <w:nsid w:val="1D557FA9"/>
    <w:multiLevelType w:val="multilevel"/>
    <w:tmpl w:val="F6560276"/>
    <w:lvl w:ilvl="0">
      <w:start w:val="1"/>
      <w:numFmt w:val="decimal"/>
      <w:pStyle w:val="12"/>
      <w:lvlText w:val="%1."/>
      <w:lvlJc w:val="left"/>
      <w:pPr>
        <w:tabs>
          <w:tab w:val="num" w:pos="851"/>
        </w:tabs>
        <w:ind w:left="851" w:hanging="851"/>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1F885F9B"/>
    <w:multiLevelType w:val="multilevel"/>
    <w:tmpl w:val="A7CE39F0"/>
    <w:lvl w:ilvl="0">
      <w:start w:val="1"/>
      <w:numFmt w:val="decimal"/>
      <w:pStyle w:val="13"/>
      <w:lvlText w:val="%1"/>
      <w:lvlJc w:val="left"/>
      <w:pPr>
        <w:tabs>
          <w:tab w:val="num" w:pos="432"/>
        </w:tabs>
        <w:ind w:left="432" w:hanging="43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E14E8"/>
    <w:multiLevelType w:val="singleLevel"/>
    <w:tmpl w:val="1D0E1C4C"/>
    <w:name w:val="ListNumEngSmall3"/>
    <w:lvl w:ilvl="0">
      <w:start w:val="1"/>
      <w:numFmt w:val="upperLetter"/>
      <w:pStyle w:val="TableListNumEngCap2"/>
      <w:lvlText w:val="%1)"/>
      <w:lvlJc w:val="left"/>
      <w:pPr>
        <w:tabs>
          <w:tab w:val="num" w:pos="811"/>
        </w:tabs>
        <w:ind w:left="811" w:hanging="357"/>
      </w:pPr>
      <w:rPr>
        <w:rFonts w:ascii="Times New Roman" w:hAnsi="Times New Roman" w:cs="Arial" w:hint="default"/>
        <w:b w:val="0"/>
        <w:i w:val="0"/>
        <w:color w:val="auto"/>
        <w:sz w:val="28"/>
      </w:rPr>
    </w:lvl>
  </w:abstractNum>
  <w:abstractNum w:abstractNumId="27" w15:restartNumberingAfterBreak="0">
    <w:nsid w:val="20562A51"/>
    <w:multiLevelType w:val="multilevel"/>
    <w:tmpl w:val="E5C2FBC0"/>
    <w:lvl w:ilvl="0">
      <w:start w:val="1"/>
      <w:numFmt w:val="bullet"/>
      <w:pStyle w:val="-1"/>
      <w:lvlText w:val=""/>
      <w:lvlJc w:val="left"/>
      <w:pPr>
        <w:ind w:left="1349" w:hanging="357"/>
      </w:pPr>
      <w:rPr>
        <w:rFonts w:ascii="Symbol" w:hAnsi="Symbol" w:hint="default"/>
        <w:color w:val="auto"/>
      </w:rPr>
    </w:lvl>
    <w:lvl w:ilvl="1">
      <w:start w:val="1"/>
      <w:numFmt w:val="bullet"/>
      <w:lvlText w:val=""/>
      <w:lvlJc w:val="left"/>
      <w:pPr>
        <w:tabs>
          <w:tab w:val="num" w:pos="1571"/>
        </w:tabs>
        <w:ind w:left="1928" w:hanging="357"/>
      </w:pPr>
      <w:rPr>
        <w:rFonts w:ascii="Symbol" w:hAnsi="Symbol" w:hint="default"/>
      </w:rPr>
    </w:lvl>
    <w:lvl w:ilvl="2">
      <w:start w:val="1"/>
      <w:numFmt w:val="bullet"/>
      <w:lvlText w:val=""/>
      <w:lvlJc w:val="left"/>
      <w:pPr>
        <w:ind w:left="2517" w:hanging="357"/>
      </w:pPr>
      <w:rPr>
        <w:rFonts w:ascii="Symbol" w:hAnsi="Symbol" w:hint="default"/>
      </w:rPr>
    </w:lvl>
    <w:lvl w:ilvl="3">
      <w:start w:val="1"/>
      <w:numFmt w:val="decimal"/>
      <w:lvlText w:val="%1.%2.%3.%4."/>
      <w:lvlJc w:val="left"/>
      <w:pPr>
        <w:ind w:left="3368" w:hanging="357"/>
      </w:pPr>
      <w:rPr>
        <w:rFonts w:hint="default"/>
      </w:rPr>
    </w:lvl>
    <w:lvl w:ilvl="4">
      <w:start w:val="1"/>
      <w:numFmt w:val="decimal"/>
      <w:lvlText w:val="%1.%2.%3.%4.%5."/>
      <w:lvlJc w:val="left"/>
      <w:pPr>
        <w:ind w:left="4088" w:hanging="357"/>
      </w:pPr>
      <w:rPr>
        <w:rFonts w:hint="default"/>
      </w:rPr>
    </w:lvl>
    <w:lvl w:ilvl="5">
      <w:start w:val="1"/>
      <w:numFmt w:val="decimal"/>
      <w:lvlText w:val="%1.%2.%3.%4.%5.%6."/>
      <w:lvlJc w:val="left"/>
      <w:pPr>
        <w:ind w:left="4808" w:hanging="357"/>
      </w:pPr>
      <w:rPr>
        <w:rFonts w:hint="default"/>
      </w:rPr>
    </w:lvl>
    <w:lvl w:ilvl="6">
      <w:start w:val="1"/>
      <w:numFmt w:val="decimal"/>
      <w:lvlText w:val="%1.%2.%3.%4.%5.%6.%7."/>
      <w:lvlJc w:val="left"/>
      <w:pPr>
        <w:ind w:left="5528" w:hanging="357"/>
      </w:pPr>
      <w:rPr>
        <w:rFonts w:hint="default"/>
      </w:rPr>
    </w:lvl>
    <w:lvl w:ilvl="7">
      <w:start w:val="1"/>
      <w:numFmt w:val="decimal"/>
      <w:lvlText w:val="%1.%2.%3.%4.%5.%6.%7.%8."/>
      <w:lvlJc w:val="left"/>
      <w:pPr>
        <w:ind w:left="6248" w:hanging="357"/>
      </w:pPr>
      <w:rPr>
        <w:rFonts w:hint="default"/>
      </w:rPr>
    </w:lvl>
    <w:lvl w:ilvl="8">
      <w:start w:val="1"/>
      <w:numFmt w:val="decimal"/>
      <w:lvlText w:val="%1.%2.%3.%4.%5.%6.%7.%8.%9."/>
      <w:lvlJc w:val="left"/>
      <w:pPr>
        <w:ind w:left="6968" w:hanging="357"/>
      </w:pPr>
      <w:rPr>
        <w:rFonts w:hint="default"/>
      </w:rPr>
    </w:lvl>
  </w:abstractNum>
  <w:abstractNum w:abstractNumId="28" w15:restartNumberingAfterBreak="0">
    <w:nsid w:val="221E189C"/>
    <w:multiLevelType w:val="multilevel"/>
    <w:tmpl w:val="1CDC7D64"/>
    <w:lvl w:ilvl="0">
      <w:start w:val="1"/>
      <w:numFmt w:val="decimal"/>
      <w:pStyle w:val="Orderedlist"/>
      <w:suff w:val="space"/>
      <w:lvlText w:val="%1."/>
      <w:lvlJc w:val="left"/>
      <w:pPr>
        <w:ind w:left="0" w:firstLine="0"/>
      </w:pPr>
    </w:lvl>
    <w:lvl w:ilvl="1">
      <w:start w:val="1"/>
      <w:numFmt w:val="decimal"/>
      <w:suff w:val="space"/>
      <w:lvlText w:val="%1.%2."/>
      <w:lvlJc w:val="left"/>
      <w:pPr>
        <w:ind w:left="284" w:firstLine="0"/>
      </w:pPr>
    </w:lvl>
    <w:lvl w:ilvl="2">
      <w:start w:val="1"/>
      <w:numFmt w:val="decimal"/>
      <w:suff w:val="space"/>
      <w:lvlText w:val="%1.%2.%3."/>
      <w:lvlJc w:val="left"/>
      <w:pPr>
        <w:ind w:left="567" w:firstLine="0"/>
      </w:pPr>
    </w:lvl>
    <w:lvl w:ilvl="3">
      <w:start w:val="1"/>
      <w:numFmt w:val="decimal"/>
      <w:suff w:val="space"/>
      <w:lvlText w:val="%1.%2.%3.%4"/>
      <w:lvlJc w:val="left"/>
      <w:pPr>
        <w:ind w:left="1701" w:firstLine="0"/>
      </w:pPr>
    </w:lvl>
    <w:lvl w:ilvl="4">
      <w:start w:val="1"/>
      <w:numFmt w:val="decimal"/>
      <w:lvlText w:val="%1.%2.%3.%4.%5."/>
      <w:lvlJc w:val="left"/>
      <w:pPr>
        <w:tabs>
          <w:tab w:val="num" w:pos="1980"/>
        </w:tabs>
        <w:ind w:left="1980" w:hanging="1080"/>
      </w:pPr>
    </w:lvl>
    <w:lvl w:ilvl="5">
      <w:start w:val="1"/>
      <w:numFmt w:val="decimal"/>
      <w:lvlText w:val="%1.%2.%3.%4.%5.%6."/>
      <w:lvlJc w:val="left"/>
      <w:pPr>
        <w:tabs>
          <w:tab w:val="num" w:pos="4132"/>
        </w:tabs>
        <w:ind w:left="4132" w:hanging="1440"/>
      </w:pPr>
    </w:lvl>
    <w:lvl w:ilvl="6">
      <w:start w:val="1"/>
      <w:numFmt w:val="decimal"/>
      <w:lvlText w:val="%1.%2.%3.%4.%5.%6.%7."/>
      <w:lvlJc w:val="left"/>
      <w:pPr>
        <w:tabs>
          <w:tab w:val="num" w:pos="4849"/>
        </w:tabs>
        <w:ind w:left="4849" w:hanging="1800"/>
      </w:pPr>
    </w:lvl>
    <w:lvl w:ilvl="7">
      <w:start w:val="1"/>
      <w:numFmt w:val="decimal"/>
      <w:lvlText w:val="%1.%2.%3.%4.%5.%6.%7.%8."/>
      <w:lvlJc w:val="left"/>
      <w:pPr>
        <w:tabs>
          <w:tab w:val="num" w:pos="5206"/>
        </w:tabs>
        <w:ind w:left="5206" w:hanging="1800"/>
      </w:pPr>
    </w:lvl>
    <w:lvl w:ilvl="8">
      <w:start w:val="1"/>
      <w:numFmt w:val="decimal"/>
      <w:lvlText w:val="%1.%2.%3.%4.%5.%6.%7.%8.%9."/>
      <w:lvlJc w:val="left"/>
      <w:pPr>
        <w:tabs>
          <w:tab w:val="num" w:pos="5923"/>
        </w:tabs>
        <w:ind w:left="5923" w:hanging="2160"/>
      </w:pPr>
    </w:lvl>
  </w:abstractNum>
  <w:abstractNum w:abstractNumId="29" w15:restartNumberingAfterBreak="0">
    <w:nsid w:val="278D75EF"/>
    <w:multiLevelType w:val="hybridMultilevel"/>
    <w:tmpl w:val="5EB24610"/>
    <w:lvl w:ilvl="0" w:tplc="6B1C821E">
      <w:start w:val="1"/>
      <w:numFmt w:val="decimal"/>
      <w:pStyle w:val="a3"/>
      <w:lvlText w:val="%1)"/>
      <w:lvlJc w:val="left"/>
      <w:pPr>
        <w:ind w:left="1276" w:hanging="425"/>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27E700CF"/>
    <w:multiLevelType w:val="hybridMultilevel"/>
    <w:tmpl w:val="E772C1A6"/>
    <w:lvl w:ilvl="0" w:tplc="04190011">
      <w:start w:val="1"/>
      <w:numFmt w:val="bullet"/>
      <w:pStyle w:val="32"/>
      <w:lvlText w:val="-"/>
      <w:lvlJc w:val="left"/>
      <w:pPr>
        <w:ind w:left="2844" w:hanging="360"/>
      </w:pPr>
      <w:rPr>
        <w:rFonts w:ascii="Times New Roman" w:hAnsi="Times New Roman" w:cs="Times New Roman" w:hint="default"/>
      </w:rPr>
    </w:lvl>
    <w:lvl w:ilvl="1" w:tplc="04190019">
      <w:start w:val="1"/>
      <w:numFmt w:val="bullet"/>
      <w:lvlText w:val="o"/>
      <w:lvlJc w:val="left"/>
      <w:pPr>
        <w:ind w:left="3564" w:hanging="360"/>
      </w:pPr>
      <w:rPr>
        <w:rFonts w:ascii="Courier New" w:hAnsi="Courier New" w:cs="Courier New" w:hint="default"/>
      </w:rPr>
    </w:lvl>
    <w:lvl w:ilvl="2" w:tplc="0419001B">
      <w:start w:val="1"/>
      <w:numFmt w:val="bullet"/>
      <w:lvlText w:val=""/>
      <w:lvlJc w:val="left"/>
      <w:pPr>
        <w:ind w:left="4284" w:hanging="360"/>
      </w:pPr>
      <w:rPr>
        <w:rFonts w:ascii="Wingdings" w:hAnsi="Wingdings" w:hint="default"/>
      </w:rPr>
    </w:lvl>
    <w:lvl w:ilvl="3" w:tplc="0419000F">
      <w:start w:val="1"/>
      <w:numFmt w:val="bullet"/>
      <w:lvlText w:val=""/>
      <w:lvlJc w:val="left"/>
      <w:pPr>
        <w:ind w:left="5004" w:hanging="360"/>
      </w:pPr>
      <w:rPr>
        <w:rFonts w:ascii="Symbol" w:hAnsi="Symbol" w:hint="default"/>
      </w:rPr>
    </w:lvl>
    <w:lvl w:ilvl="4" w:tplc="04190019">
      <w:start w:val="1"/>
      <w:numFmt w:val="bullet"/>
      <w:lvlText w:val="o"/>
      <w:lvlJc w:val="left"/>
      <w:pPr>
        <w:ind w:left="5724" w:hanging="360"/>
      </w:pPr>
      <w:rPr>
        <w:rFonts w:ascii="Courier New" w:hAnsi="Courier New" w:cs="Courier New" w:hint="default"/>
      </w:rPr>
    </w:lvl>
    <w:lvl w:ilvl="5" w:tplc="0419001B">
      <w:start w:val="1"/>
      <w:numFmt w:val="bullet"/>
      <w:lvlText w:val=""/>
      <w:lvlJc w:val="left"/>
      <w:pPr>
        <w:ind w:left="6444" w:hanging="360"/>
      </w:pPr>
      <w:rPr>
        <w:rFonts w:ascii="Wingdings" w:hAnsi="Wingdings" w:hint="default"/>
      </w:rPr>
    </w:lvl>
    <w:lvl w:ilvl="6" w:tplc="0419000F">
      <w:start w:val="1"/>
      <w:numFmt w:val="bullet"/>
      <w:lvlText w:val=""/>
      <w:lvlJc w:val="left"/>
      <w:pPr>
        <w:ind w:left="7164" w:hanging="360"/>
      </w:pPr>
      <w:rPr>
        <w:rFonts w:ascii="Symbol" w:hAnsi="Symbol" w:hint="default"/>
      </w:rPr>
    </w:lvl>
    <w:lvl w:ilvl="7" w:tplc="04190019">
      <w:start w:val="1"/>
      <w:numFmt w:val="bullet"/>
      <w:lvlText w:val="o"/>
      <w:lvlJc w:val="left"/>
      <w:pPr>
        <w:ind w:left="7884" w:hanging="360"/>
      </w:pPr>
      <w:rPr>
        <w:rFonts w:ascii="Courier New" w:hAnsi="Courier New" w:cs="Courier New" w:hint="default"/>
      </w:rPr>
    </w:lvl>
    <w:lvl w:ilvl="8" w:tplc="0419001B">
      <w:start w:val="1"/>
      <w:numFmt w:val="bullet"/>
      <w:lvlText w:val=""/>
      <w:lvlJc w:val="left"/>
      <w:pPr>
        <w:ind w:left="8604" w:hanging="360"/>
      </w:pPr>
      <w:rPr>
        <w:rFonts w:ascii="Wingdings" w:hAnsi="Wingdings" w:hint="default"/>
      </w:rPr>
    </w:lvl>
  </w:abstractNum>
  <w:abstractNum w:abstractNumId="31" w15:restartNumberingAfterBreak="0">
    <w:nsid w:val="29975023"/>
    <w:multiLevelType w:val="hybridMultilevel"/>
    <w:tmpl w:val="E1DC7864"/>
    <w:lvl w:ilvl="0" w:tplc="E7BC974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2A4A17DA"/>
    <w:multiLevelType w:val="hybridMultilevel"/>
    <w:tmpl w:val="DF3464DA"/>
    <w:lvl w:ilvl="0" w:tplc="83640AB0">
      <w:start w:val="1"/>
      <w:numFmt w:val="bullet"/>
      <w:pStyle w:val="15"/>
      <w:lvlText w:val="−"/>
      <w:lvlJc w:val="left"/>
      <w:pPr>
        <w:tabs>
          <w:tab w:val="num" w:pos="993"/>
        </w:tabs>
        <w:ind w:left="993" w:hanging="283"/>
      </w:pPr>
      <w:rPr>
        <w:rFonts w:ascii="Times New Roman" w:hAnsi="Times New Roman" w:cs="Times New Roman" w:hint="default"/>
      </w:rPr>
    </w:lvl>
    <w:lvl w:ilvl="1" w:tplc="5EA8D63E">
      <w:start w:val="1"/>
      <w:numFmt w:val="bullet"/>
      <w:lvlText w:val="o"/>
      <w:lvlJc w:val="left"/>
      <w:pPr>
        <w:tabs>
          <w:tab w:val="num" w:pos="2204"/>
        </w:tabs>
        <w:ind w:left="2204" w:hanging="360"/>
      </w:pPr>
      <w:rPr>
        <w:rFonts w:ascii="Courier New" w:hAnsi="Courier New" w:cs="Times New Roman" w:hint="default"/>
      </w:rPr>
    </w:lvl>
    <w:lvl w:ilvl="2" w:tplc="AAAAB3BA">
      <w:start w:val="1"/>
      <w:numFmt w:val="bullet"/>
      <w:lvlText w:val=""/>
      <w:lvlJc w:val="left"/>
      <w:pPr>
        <w:tabs>
          <w:tab w:val="num" w:pos="2880"/>
        </w:tabs>
        <w:ind w:left="2880" w:hanging="360"/>
      </w:pPr>
      <w:rPr>
        <w:rFonts w:ascii="Wingdings" w:hAnsi="Wingdings" w:hint="default"/>
      </w:rPr>
    </w:lvl>
    <w:lvl w:ilvl="3" w:tplc="7A069FDC">
      <w:start w:val="1"/>
      <w:numFmt w:val="bullet"/>
      <w:lvlText w:val=""/>
      <w:lvlJc w:val="left"/>
      <w:pPr>
        <w:tabs>
          <w:tab w:val="num" w:pos="3600"/>
        </w:tabs>
        <w:ind w:left="3600" w:hanging="360"/>
      </w:pPr>
      <w:rPr>
        <w:rFonts w:ascii="Symbol" w:hAnsi="Symbol" w:hint="default"/>
      </w:rPr>
    </w:lvl>
    <w:lvl w:ilvl="4" w:tplc="4D6CB41A">
      <w:start w:val="1"/>
      <w:numFmt w:val="bullet"/>
      <w:lvlText w:val="o"/>
      <w:lvlJc w:val="left"/>
      <w:pPr>
        <w:tabs>
          <w:tab w:val="num" w:pos="4320"/>
        </w:tabs>
        <w:ind w:left="4320" w:hanging="360"/>
      </w:pPr>
      <w:rPr>
        <w:rFonts w:ascii="Courier New" w:hAnsi="Courier New" w:cs="Times New Roman" w:hint="default"/>
      </w:rPr>
    </w:lvl>
    <w:lvl w:ilvl="5" w:tplc="B6289844">
      <w:start w:val="1"/>
      <w:numFmt w:val="bullet"/>
      <w:lvlText w:val=""/>
      <w:lvlJc w:val="left"/>
      <w:pPr>
        <w:tabs>
          <w:tab w:val="num" w:pos="5040"/>
        </w:tabs>
        <w:ind w:left="5040" w:hanging="360"/>
      </w:pPr>
      <w:rPr>
        <w:rFonts w:ascii="Wingdings" w:hAnsi="Wingdings" w:hint="default"/>
      </w:rPr>
    </w:lvl>
    <w:lvl w:ilvl="6" w:tplc="0F209E24">
      <w:start w:val="1"/>
      <w:numFmt w:val="bullet"/>
      <w:lvlText w:val=""/>
      <w:lvlJc w:val="left"/>
      <w:pPr>
        <w:tabs>
          <w:tab w:val="num" w:pos="5760"/>
        </w:tabs>
        <w:ind w:left="5760" w:hanging="360"/>
      </w:pPr>
      <w:rPr>
        <w:rFonts w:ascii="Symbol" w:hAnsi="Symbol" w:hint="default"/>
      </w:rPr>
    </w:lvl>
    <w:lvl w:ilvl="7" w:tplc="47E0BA78">
      <w:start w:val="1"/>
      <w:numFmt w:val="bullet"/>
      <w:lvlText w:val="o"/>
      <w:lvlJc w:val="left"/>
      <w:pPr>
        <w:tabs>
          <w:tab w:val="num" w:pos="6480"/>
        </w:tabs>
        <w:ind w:left="6480" w:hanging="360"/>
      </w:pPr>
      <w:rPr>
        <w:rFonts w:ascii="Courier New" w:hAnsi="Courier New" w:cs="Times New Roman" w:hint="default"/>
      </w:rPr>
    </w:lvl>
    <w:lvl w:ilvl="8" w:tplc="0192A23C">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2A4B3E47"/>
    <w:multiLevelType w:val="hybridMultilevel"/>
    <w:tmpl w:val="8AAEDEFC"/>
    <w:lvl w:ilvl="0" w:tplc="D58C06AE">
      <w:start w:val="1"/>
      <w:numFmt w:val="decimal"/>
      <w:pStyle w:val="14"/>
      <w:lvlText w:val="%1"/>
      <w:lvlJc w:val="left"/>
      <w:pPr>
        <w:tabs>
          <w:tab w:val="num" w:pos="1134"/>
        </w:tabs>
        <w:ind w:left="0" w:firstLine="720"/>
      </w:pPr>
      <w:rPr>
        <w:rFonts w:hint="default"/>
      </w:rPr>
    </w:lvl>
    <w:lvl w:ilvl="1" w:tplc="02421FFE">
      <w:start w:val="1"/>
      <w:numFmt w:val="lowerLetter"/>
      <w:lvlText w:val="%2."/>
      <w:lvlJc w:val="left"/>
      <w:pPr>
        <w:tabs>
          <w:tab w:val="num" w:pos="2497"/>
        </w:tabs>
        <w:ind w:left="2497" w:hanging="360"/>
      </w:pPr>
    </w:lvl>
    <w:lvl w:ilvl="2" w:tplc="04190005" w:tentative="1">
      <w:start w:val="1"/>
      <w:numFmt w:val="lowerRoman"/>
      <w:lvlText w:val="%3."/>
      <w:lvlJc w:val="right"/>
      <w:pPr>
        <w:tabs>
          <w:tab w:val="num" w:pos="3217"/>
        </w:tabs>
        <w:ind w:left="3217" w:hanging="180"/>
      </w:pPr>
    </w:lvl>
    <w:lvl w:ilvl="3" w:tplc="04190001" w:tentative="1">
      <w:start w:val="1"/>
      <w:numFmt w:val="decimal"/>
      <w:lvlText w:val="%4."/>
      <w:lvlJc w:val="left"/>
      <w:pPr>
        <w:tabs>
          <w:tab w:val="num" w:pos="3937"/>
        </w:tabs>
        <w:ind w:left="3937" w:hanging="360"/>
      </w:pPr>
    </w:lvl>
    <w:lvl w:ilvl="4" w:tplc="04190003" w:tentative="1">
      <w:start w:val="1"/>
      <w:numFmt w:val="lowerLetter"/>
      <w:lvlText w:val="%5."/>
      <w:lvlJc w:val="left"/>
      <w:pPr>
        <w:tabs>
          <w:tab w:val="num" w:pos="4657"/>
        </w:tabs>
        <w:ind w:left="4657" w:hanging="360"/>
      </w:pPr>
    </w:lvl>
    <w:lvl w:ilvl="5" w:tplc="04190005" w:tentative="1">
      <w:start w:val="1"/>
      <w:numFmt w:val="lowerRoman"/>
      <w:lvlText w:val="%6."/>
      <w:lvlJc w:val="right"/>
      <w:pPr>
        <w:tabs>
          <w:tab w:val="num" w:pos="5377"/>
        </w:tabs>
        <w:ind w:left="5377" w:hanging="180"/>
      </w:pPr>
    </w:lvl>
    <w:lvl w:ilvl="6" w:tplc="04190001" w:tentative="1">
      <w:start w:val="1"/>
      <w:numFmt w:val="decimal"/>
      <w:lvlText w:val="%7."/>
      <w:lvlJc w:val="left"/>
      <w:pPr>
        <w:tabs>
          <w:tab w:val="num" w:pos="6097"/>
        </w:tabs>
        <w:ind w:left="6097" w:hanging="360"/>
      </w:pPr>
    </w:lvl>
    <w:lvl w:ilvl="7" w:tplc="04190003" w:tentative="1">
      <w:start w:val="1"/>
      <w:numFmt w:val="lowerLetter"/>
      <w:lvlText w:val="%8."/>
      <w:lvlJc w:val="left"/>
      <w:pPr>
        <w:tabs>
          <w:tab w:val="num" w:pos="6817"/>
        </w:tabs>
        <w:ind w:left="6817" w:hanging="360"/>
      </w:pPr>
    </w:lvl>
    <w:lvl w:ilvl="8" w:tplc="04190005" w:tentative="1">
      <w:start w:val="1"/>
      <w:numFmt w:val="lowerRoman"/>
      <w:lvlText w:val="%9."/>
      <w:lvlJc w:val="right"/>
      <w:pPr>
        <w:tabs>
          <w:tab w:val="num" w:pos="7537"/>
        </w:tabs>
        <w:ind w:left="7537" w:hanging="180"/>
      </w:pPr>
    </w:lvl>
  </w:abstractNum>
  <w:abstractNum w:abstractNumId="34" w15:restartNumberingAfterBreak="0">
    <w:nsid w:val="2EA3536C"/>
    <w:multiLevelType w:val="hybridMultilevel"/>
    <w:tmpl w:val="8564C024"/>
    <w:lvl w:ilvl="0" w:tplc="E0CC89D2">
      <w:start w:val="1"/>
      <w:numFmt w:val="russianLower"/>
      <w:pStyle w:val="a4"/>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5" w15:restartNumberingAfterBreak="0">
    <w:nsid w:val="2FCF58F6"/>
    <w:multiLevelType w:val="hybridMultilevel"/>
    <w:tmpl w:val="C040EAD0"/>
    <w:lvl w:ilvl="0" w:tplc="52D4FF44">
      <w:start w:val="1"/>
      <w:numFmt w:val="bullet"/>
      <w:pStyle w:val="a5"/>
      <w:lvlText w:val="-"/>
      <w:lvlJc w:val="left"/>
      <w:pPr>
        <w:tabs>
          <w:tab w:val="num" w:pos="417"/>
        </w:tabs>
        <w:ind w:left="417" w:hanging="360"/>
      </w:pPr>
      <w:rPr>
        <w:rFonts w:ascii="Times New Roman" w:hAnsi="Times New Roman" w:cs="Times New Roman" w:hint="default"/>
        <w:b w:val="0"/>
        <w:sz w:val="24"/>
        <w:szCs w:val="24"/>
      </w:rPr>
    </w:lvl>
    <w:lvl w:ilvl="1" w:tplc="04190019">
      <w:start w:val="1"/>
      <w:numFmt w:val="bullet"/>
      <w:lvlText w:val=""/>
      <w:lvlJc w:val="left"/>
      <w:pPr>
        <w:tabs>
          <w:tab w:val="num" w:pos="1137"/>
        </w:tabs>
        <w:ind w:left="1137" w:hanging="360"/>
      </w:pPr>
      <w:rPr>
        <w:rFonts w:ascii="Symbol" w:hAnsi="Symbol" w:hint="default"/>
        <w:b w:val="0"/>
        <w:sz w:val="24"/>
        <w:szCs w:val="24"/>
      </w:rPr>
    </w:lvl>
    <w:lvl w:ilvl="2" w:tplc="0419001B">
      <w:start w:val="1"/>
      <w:numFmt w:val="lowerRoman"/>
      <w:lvlText w:val="%3."/>
      <w:lvlJc w:val="right"/>
      <w:pPr>
        <w:tabs>
          <w:tab w:val="num" w:pos="1857"/>
        </w:tabs>
        <w:ind w:left="1857" w:hanging="180"/>
      </w:pPr>
      <w:rPr>
        <w:rFonts w:cs="Times New Roman"/>
      </w:rPr>
    </w:lvl>
    <w:lvl w:ilvl="3" w:tplc="0419000F" w:tentative="1">
      <w:start w:val="1"/>
      <w:numFmt w:val="decimal"/>
      <w:lvlText w:val="%4."/>
      <w:lvlJc w:val="left"/>
      <w:pPr>
        <w:tabs>
          <w:tab w:val="num" w:pos="2577"/>
        </w:tabs>
        <w:ind w:left="2577" w:hanging="360"/>
      </w:pPr>
      <w:rPr>
        <w:rFonts w:cs="Times New Roman"/>
      </w:rPr>
    </w:lvl>
    <w:lvl w:ilvl="4" w:tplc="04190019" w:tentative="1">
      <w:start w:val="1"/>
      <w:numFmt w:val="lowerLetter"/>
      <w:lvlText w:val="%5."/>
      <w:lvlJc w:val="left"/>
      <w:pPr>
        <w:tabs>
          <w:tab w:val="num" w:pos="3297"/>
        </w:tabs>
        <w:ind w:left="3297" w:hanging="360"/>
      </w:pPr>
      <w:rPr>
        <w:rFonts w:cs="Times New Roman"/>
      </w:rPr>
    </w:lvl>
    <w:lvl w:ilvl="5" w:tplc="0419001B" w:tentative="1">
      <w:start w:val="1"/>
      <w:numFmt w:val="lowerRoman"/>
      <w:lvlText w:val="%6."/>
      <w:lvlJc w:val="right"/>
      <w:pPr>
        <w:tabs>
          <w:tab w:val="num" w:pos="4017"/>
        </w:tabs>
        <w:ind w:left="4017" w:hanging="180"/>
      </w:pPr>
      <w:rPr>
        <w:rFonts w:cs="Times New Roman"/>
      </w:rPr>
    </w:lvl>
    <w:lvl w:ilvl="6" w:tplc="0419000F" w:tentative="1">
      <w:start w:val="1"/>
      <w:numFmt w:val="decimal"/>
      <w:lvlText w:val="%7."/>
      <w:lvlJc w:val="left"/>
      <w:pPr>
        <w:tabs>
          <w:tab w:val="num" w:pos="4737"/>
        </w:tabs>
        <w:ind w:left="4737" w:hanging="360"/>
      </w:pPr>
      <w:rPr>
        <w:rFonts w:cs="Times New Roman"/>
      </w:rPr>
    </w:lvl>
    <w:lvl w:ilvl="7" w:tplc="04190019" w:tentative="1">
      <w:start w:val="1"/>
      <w:numFmt w:val="lowerLetter"/>
      <w:lvlText w:val="%8."/>
      <w:lvlJc w:val="left"/>
      <w:pPr>
        <w:tabs>
          <w:tab w:val="num" w:pos="5457"/>
        </w:tabs>
        <w:ind w:left="5457" w:hanging="360"/>
      </w:pPr>
      <w:rPr>
        <w:rFonts w:cs="Times New Roman"/>
      </w:rPr>
    </w:lvl>
    <w:lvl w:ilvl="8" w:tplc="0419001B" w:tentative="1">
      <w:start w:val="1"/>
      <w:numFmt w:val="lowerRoman"/>
      <w:lvlText w:val="%9."/>
      <w:lvlJc w:val="right"/>
      <w:pPr>
        <w:tabs>
          <w:tab w:val="num" w:pos="6177"/>
        </w:tabs>
        <w:ind w:left="6177" w:hanging="180"/>
      </w:pPr>
      <w:rPr>
        <w:rFonts w:cs="Times New Roman"/>
      </w:rPr>
    </w:lvl>
  </w:abstractNum>
  <w:abstractNum w:abstractNumId="36" w15:restartNumberingAfterBreak="0">
    <w:nsid w:val="33C677EA"/>
    <w:multiLevelType w:val="hybridMultilevel"/>
    <w:tmpl w:val="2DFA544C"/>
    <w:lvl w:ilvl="0" w:tplc="DEFABEAA">
      <w:start w:val="1"/>
      <w:numFmt w:val="bullet"/>
      <w:lvlText w:val=""/>
      <w:lvlJc w:val="left"/>
      <w:pPr>
        <w:ind w:left="78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341714E9"/>
    <w:multiLevelType w:val="hybridMultilevel"/>
    <w:tmpl w:val="312820C6"/>
    <w:lvl w:ilvl="0" w:tplc="AEA21C70">
      <w:start w:val="1"/>
      <w:numFmt w:val="bullet"/>
      <w:lvlText w:val=""/>
      <w:lvlJc w:val="left"/>
      <w:pPr>
        <w:ind w:left="755" w:hanging="360"/>
      </w:pPr>
      <w:rPr>
        <w:rFonts w:ascii="Symbol" w:hAnsi="Symbol" w:hint="default"/>
      </w:rPr>
    </w:lvl>
    <w:lvl w:ilvl="1" w:tplc="97FAEBC8">
      <w:numFmt w:val="bullet"/>
      <w:lvlText w:val="•"/>
      <w:lvlJc w:val="left"/>
      <w:pPr>
        <w:ind w:left="1825" w:hanging="710"/>
      </w:pPr>
      <w:rPr>
        <w:rFonts w:ascii="Times New Roman" w:eastAsia="Calibri" w:hAnsi="Times New Roman" w:cs="Times New Roman" w:hint="default"/>
      </w:rPr>
    </w:lvl>
    <w:lvl w:ilvl="2" w:tplc="04190005" w:tentative="1">
      <w:start w:val="1"/>
      <w:numFmt w:val="bullet"/>
      <w:lvlText w:val=""/>
      <w:lvlJc w:val="left"/>
      <w:pPr>
        <w:ind w:left="2195" w:hanging="360"/>
      </w:pPr>
      <w:rPr>
        <w:rFonts w:ascii="Wingdings" w:hAnsi="Wingdings" w:hint="default"/>
      </w:rPr>
    </w:lvl>
    <w:lvl w:ilvl="3" w:tplc="04190001" w:tentative="1">
      <w:start w:val="1"/>
      <w:numFmt w:val="bullet"/>
      <w:lvlText w:val=""/>
      <w:lvlJc w:val="left"/>
      <w:pPr>
        <w:ind w:left="2915" w:hanging="360"/>
      </w:pPr>
      <w:rPr>
        <w:rFonts w:ascii="Symbol" w:hAnsi="Symbol" w:hint="default"/>
      </w:rPr>
    </w:lvl>
    <w:lvl w:ilvl="4" w:tplc="04190003" w:tentative="1">
      <w:start w:val="1"/>
      <w:numFmt w:val="bullet"/>
      <w:lvlText w:val="o"/>
      <w:lvlJc w:val="left"/>
      <w:pPr>
        <w:ind w:left="3635" w:hanging="360"/>
      </w:pPr>
      <w:rPr>
        <w:rFonts w:ascii="Courier New" w:hAnsi="Courier New" w:cs="Courier New" w:hint="default"/>
      </w:rPr>
    </w:lvl>
    <w:lvl w:ilvl="5" w:tplc="04190005" w:tentative="1">
      <w:start w:val="1"/>
      <w:numFmt w:val="bullet"/>
      <w:lvlText w:val=""/>
      <w:lvlJc w:val="left"/>
      <w:pPr>
        <w:ind w:left="4355" w:hanging="360"/>
      </w:pPr>
      <w:rPr>
        <w:rFonts w:ascii="Wingdings" w:hAnsi="Wingdings" w:hint="default"/>
      </w:rPr>
    </w:lvl>
    <w:lvl w:ilvl="6" w:tplc="04190001" w:tentative="1">
      <w:start w:val="1"/>
      <w:numFmt w:val="bullet"/>
      <w:lvlText w:val=""/>
      <w:lvlJc w:val="left"/>
      <w:pPr>
        <w:ind w:left="5075" w:hanging="360"/>
      </w:pPr>
      <w:rPr>
        <w:rFonts w:ascii="Symbol" w:hAnsi="Symbol" w:hint="default"/>
      </w:rPr>
    </w:lvl>
    <w:lvl w:ilvl="7" w:tplc="04190003" w:tentative="1">
      <w:start w:val="1"/>
      <w:numFmt w:val="bullet"/>
      <w:lvlText w:val="o"/>
      <w:lvlJc w:val="left"/>
      <w:pPr>
        <w:ind w:left="5795" w:hanging="360"/>
      </w:pPr>
      <w:rPr>
        <w:rFonts w:ascii="Courier New" w:hAnsi="Courier New" w:cs="Courier New" w:hint="default"/>
      </w:rPr>
    </w:lvl>
    <w:lvl w:ilvl="8" w:tplc="04190005" w:tentative="1">
      <w:start w:val="1"/>
      <w:numFmt w:val="bullet"/>
      <w:lvlText w:val=""/>
      <w:lvlJc w:val="left"/>
      <w:pPr>
        <w:ind w:left="6515" w:hanging="360"/>
      </w:pPr>
      <w:rPr>
        <w:rFonts w:ascii="Wingdings" w:hAnsi="Wingdings" w:hint="default"/>
      </w:rPr>
    </w:lvl>
  </w:abstractNum>
  <w:abstractNum w:abstractNumId="38" w15:restartNumberingAfterBreak="0">
    <w:nsid w:val="341A74A5"/>
    <w:multiLevelType w:val="hybridMultilevel"/>
    <w:tmpl w:val="0CD6D832"/>
    <w:lvl w:ilvl="0" w:tplc="92A2D6C4">
      <w:start w:val="1"/>
      <w:numFmt w:val="bullet"/>
      <w:pStyle w:val="a6"/>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35FD7260"/>
    <w:multiLevelType w:val="multilevel"/>
    <w:tmpl w:val="287A427E"/>
    <w:lvl w:ilvl="0">
      <w:start w:val="1"/>
      <w:numFmt w:val="russianUpper"/>
      <w:pStyle w:val="16"/>
      <w:suff w:val="nothing"/>
      <w:lvlText w:val="Приложение %1"/>
      <w:lvlJc w:val="right"/>
      <w:pPr>
        <w:ind w:left="432" w:hanging="144"/>
      </w:pPr>
      <w:rPr>
        <w:rFonts w:hint="default"/>
      </w:rPr>
    </w:lvl>
    <w:lvl w:ilvl="1">
      <w:start w:val="1"/>
      <w:numFmt w:val="decimal"/>
      <w:pStyle w:val="a7"/>
      <w:suff w:val="nothing"/>
      <w:lvlText w:val="Таблица %1.%2"/>
      <w:lvlJc w:val="right"/>
      <w:pPr>
        <w:ind w:left="576"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367731A8"/>
    <w:multiLevelType w:val="hybridMultilevel"/>
    <w:tmpl w:val="D2CEBB12"/>
    <w:lvl w:ilvl="0" w:tplc="1D742B30">
      <w:start w:val="1"/>
      <w:numFmt w:val="decimal"/>
      <w:pStyle w:val="17"/>
      <w:lvlText w:val="%1)"/>
      <w:lvlJc w:val="left"/>
      <w:pPr>
        <w:ind w:left="1571" w:hanging="360"/>
      </w:pPr>
      <w:rPr>
        <w:rFonts w:hint="default"/>
      </w:rPr>
    </w:lvl>
    <w:lvl w:ilvl="1" w:tplc="B6E63EF6">
      <w:start w:val="1"/>
      <w:numFmt w:val="bullet"/>
      <w:lvlText w:val=""/>
      <w:lvlJc w:val="left"/>
      <w:pPr>
        <w:ind w:left="2291" w:hanging="360"/>
      </w:pPr>
      <w:rPr>
        <w:rFonts w:ascii="Wingdings" w:hAnsi="Wingdings" w:hint="default"/>
      </w:rPr>
    </w:lvl>
    <w:lvl w:ilvl="2" w:tplc="DB42290A" w:tentative="1">
      <w:start w:val="1"/>
      <w:numFmt w:val="bullet"/>
      <w:lvlText w:val=""/>
      <w:lvlJc w:val="left"/>
      <w:pPr>
        <w:ind w:left="3011" w:hanging="360"/>
      </w:pPr>
      <w:rPr>
        <w:rFonts w:ascii="Wingdings" w:hAnsi="Wingdings" w:hint="default"/>
      </w:rPr>
    </w:lvl>
    <w:lvl w:ilvl="3" w:tplc="AE1E528C" w:tentative="1">
      <w:start w:val="1"/>
      <w:numFmt w:val="bullet"/>
      <w:lvlText w:val=""/>
      <w:lvlJc w:val="left"/>
      <w:pPr>
        <w:ind w:left="3731" w:hanging="360"/>
      </w:pPr>
      <w:rPr>
        <w:rFonts w:ascii="Symbol" w:hAnsi="Symbol" w:hint="default"/>
      </w:rPr>
    </w:lvl>
    <w:lvl w:ilvl="4" w:tplc="3B549782" w:tentative="1">
      <w:start w:val="1"/>
      <w:numFmt w:val="bullet"/>
      <w:lvlText w:val="o"/>
      <w:lvlJc w:val="left"/>
      <w:pPr>
        <w:ind w:left="4451" w:hanging="360"/>
      </w:pPr>
      <w:rPr>
        <w:rFonts w:ascii="Courier New" w:hAnsi="Courier New" w:cs="Courier New" w:hint="default"/>
      </w:rPr>
    </w:lvl>
    <w:lvl w:ilvl="5" w:tplc="04CA3250" w:tentative="1">
      <w:start w:val="1"/>
      <w:numFmt w:val="bullet"/>
      <w:lvlText w:val=""/>
      <w:lvlJc w:val="left"/>
      <w:pPr>
        <w:ind w:left="5171" w:hanging="360"/>
      </w:pPr>
      <w:rPr>
        <w:rFonts w:ascii="Wingdings" w:hAnsi="Wingdings" w:hint="default"/>
      </w:rPr>
    </w:lvl>
    <w:lvl w:ilvl="6" w:tplc="6F661840" w:tentative="1">
      <w:start w:val="1"/>
      <w:numFmt w:val="bullet"/>
      <w:lvlText w:val=""/>
      <w:lvlJc w:val="left"/>
      <w:pPr>
        <w:ind w:left="5891" w:hanging="360"/>
      </w:pPr>
      <w:rPr>
        <w:rFonts w:ascii="Symbol" w:hAnsi="Symbol" w:hint="default"/>
      </w:rPr>
    </w:lvl>
    <w:lvl w:ilvl="7" w:tplc="B76E81EE" w:tentative="1">
      <w:start w:val="1"/>
      <w:numFmt w:val="bullet"/>
      <w:lvlText w:val="o"/>
      <w:lvlJc w:val="left"/>
      <w:pPr>
        <w:ind w:left="6611" w:hanging="360"/>
      </w:pPr>
      <w:rPr>
        <w:rFonts w:ascii="Courier New" w:hAnsi="Courier New" w:cs="Courier New" w:hint="default"/>
      </w:rPr>
    </w:lvl>
    <w:lvl w:ilvl="8" w:tplc="0658B98A" w:tentative="1">
      <w:start w:val="1"/>
      <w:numFmt w:val="bullet"/>
      <w:lvlText w:val=""/>
      <w:lvlJc w:val="left"/>
      <w:pPr>
        <w:ind w:left="7331" w:hanging="360"/>
      </w:pPr>
      <w:rPr>
        <w:rFonts w:ascii="Wingdings" w:hAnsi="Wingdings" w:hint="default"/>
      </w:rPr>
    </w:lvl>
  </w:abstractNum>
  <w:abstractNum w:abstractNumId="41" w15:restartNumberingAfterBreak="0">
    <w:nsid w:val="378C32DA"/>
    <w:multiLevelType w:val="multilevel"/>
    <w:tmpl w:val="041AC098"/>
    <w:lvl w:ilvl="0">
      <w:start w:val="1"/>
      <w:numFmt w:val="decimal"/>
      <w:pStyle w:val="18"/>
      <w:lvlText w:val="%1."/>
      <w:lvlJc w:val="left"/>
      <w:pPr>
        <w:tabs>
          <w:tab w:val="num" w:pos="1134"/>
        </w:tabs>
        <w:ind w:left="0" w:firstLine="720"/>
      </w:pPr>
      <w:rPr>
        <w:rFonts w:hint="default"/>
      </w:rPr>
    </w:lvl>
    <w:lvl w:ilvl="1">
      <w:start w:val="1"/>
      <w:numFmt w:val="decimal"/>
      <w:lvlText w:val="%1.%2."/>
      <w:lvlJc w:val="left"/>
      <w:pPr>
        <w:tabs>
          <w:tab w:val="num" w:pos="1134"/>
        </w:tabs>
        <w:ind w:left="0" w:firstLine="720"/>
      </w:pPr>
      <w:rPr>
        <w:rFonts w:hint="default"/>
      </w:rPr>
    </w:lvl>
    <w:lvl w:ilvl="2">
      <w:start w:val="1"/>
      <w:numFmt w:val="decimal"/>
      <w:lvlText w:val="%1.%2.%3."/>
      <w:lvlJc w:val="left"/>
      <w:pPr>
        <w:tabs>
          <w:tab w:val="num" w:pos="1701"/>
        </w:tabs>
        <w:ind w:left="0" w:firstLine="720"/>
      </w:pPr>
      <w:rPr>
        <w:rFonts w:hint="default"/>
      </w:rPr>
    </w:lvl>
    <w:lvl w:ilvl="3">
      <w:start w:val="1"/>
      <w:numFmt w:val="decimal"/>
      <w:lvlText w:val="%1.%2.%3.%4."/>
      <w:lvlJc w:val="left"/>
      <w:pPr>
        <w:tabs>
          <w:tab w:val="num" w:pos="1701"/>
        </w:tabs>
        <w:ind w:left="0" w:firstLine="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15:restartNumberingAfterBreak="0">
    <w:nsid w:val="3ABF7A79"/>
    <w:multiLevelType w:val="hybridMultilevel"/>
    <w:tmpl w:val="0DF25E3C"/>
    <w:lvl w:ilvl="0" w:tplc="C292E0F4">
      <w:start w:val="1"/>
      <w:numFmt w:val="bullet"/>
      <w:pStyle w:val="a8"/>
      <w:lvlText w:val=""/>
      <w:lvlJc w:val="left"/>
      <w:pPr>
        <w:tabs>
          <w:tab w:val="num" w:pos="567"/>
        </w:tabs>
        <w:ind w:left="567"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CAA0D30"/>
    <w:multiLevelType w:val="hybridMultilevel"/>
    <w:tmpl w:val="33CCA854"/>
    <w:lvl w:ilvl="0" w:tplc="F782C2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3D617AF6"/>
    <w:multiLevelType w:val="singleLevel"/>
    <w:tmpl w:val="FE12AA7A"/>
    <w:lvl w:ilvl="0">
      <w:start w:val="1"/>
      <w:numFmt w:val="russianLower"/>
      <w:pStyle w:val="TableListNumEngSmall4"/>
      <w:lvlText w:val="%1)"/>
      <w:lvlJc w:val="left"/>
      <w:pPr>
        <w:ind w:left="1721" w:hanging="360"/>
      </w:pPr>
      <w:rPr>
        <w:rFonts w:ascii="Times New Roman" w:hAnsi="Times New Roman" w:hint="default"/>
        <w:b w:val="0"/>
        <w:i w:val="0"/>
        <w:sz w:val="28"/>
      </w:rPr>
    </w:lvl>
  </w:abstractNum>
  <w:abstractNum w:abstractNumId="45" w15:restartNumberingAfterBreak="0">
    <w:nsid w:val="3F957AC1"/>
    <w:multiLevelType w:val="hybridMultilevel"/>
    <w:tmpl w:val="534014F8"/>
    <w:lvl w:ilvl="0" w:tplc="AEA21C70">
      <w:start w:val="1"/>
      <w:numFmt w:val="bullet"/>
      <w:lvlText w:val=""/>
      <w:lvlJc w:val="left"/>
      <w:pPr>
        <w:ind w:left="1500" w:hanging="360"/>
      </w:pPr>
      <w:rPr>
        <w:rFonts w:ascii="Symbol" w:hAnsi="Symbol" w:hint="default"/>
      </w:rPr>
    </w:lvl>
    <w:lvl w:ilvl="1" w:tplc="E384F43C">
      <w:start w:val="1"/>
      <w:numFmt w:val="bullet"/>
      <w:pStyle w:val="a9"/>
      <w:lvlText w:val="o"/>
      <w:lvlJc w:val="left"/>
      <w:pPr>
        <w:ind w:left="2220" w:hanging="360"/>
      </w:pPr>
      <w:rPr>
        <w:rFonts w:ascii="Courier New" w:hAnsi="Courier New" w:cs="Courier New" w:hint="default"/>
      </w:rPr>
    </w:lvl>
    <w:lvl w:ilvl="2" w:tplc="04190005">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6" w15:restartNumberingAfterBreak="0">
    <w:nsid w:val="4141125A"/>
    <w:multiLevelType w:val="multilevel"/>
    <w:tmpl w:val="9FEEF166"/>
    <w:lvl w:ilvl="0">
      <w:start w:val="1"/>
      <w:numFmt w:val="decimal"/>
      <w:pStyle w:val="aa"/>
      <w:lvlText w:val="%1"/>
      <w:lvlJc w:val="left"/>
      <w:pPr>
        <w:tabs>
          <w:tab w:val="num" w:pos="432"/>
        </w:tabs>
        <w:ind w:left="432" w:hanging="432"/>
      </w:pPr>
      <w:rPr>
        <w:rFonts w:ascii="Times New Roman" w:hAnsi="Times New Roman" w:cs="Times New Roman" w:hint="default"/>
        <w:b w:val="0"/>
        <w:bCs w:val="0"/>
        <w:i w:val="0"/>
        <w:iCs w:val="0"/>
        <w:caps w:val="0"/>
        <w:strike w:val="0"/>
        <w:dstrike w:val="0"/>
        <w:vanish w:val="0"/>
        <w:color w:val="000000"/>
        <w:spacing w:val="0"/>
        <w:kern w:val="0"/>
        <w:position w:val="0"/>
        <w:sz w:val="24"/>
        <w:u w:val="none"/>
        <w:vertAlign w:val="baseline"/>
        <w:em w:val="none"/>
      </w:rPr>
    </w:lvl>
    <w:lvl w:ilvl="1">
      <w:start w:val="1"/>
      <w:numFmt w:val="decimal"/>
      <w:lvlText w:val="%1.%2"/>
      <w:lvlJc w:val="left"/>
      <w:pPr>
        <w:tabs>
          <w:tab w:val="num" w:pos="576"/>
        </w:tabs>
        <w:ind w:left="576" w:hanging="576"/>
      </w:pPr>
      <w:rPr>
        <w:rFonts w:ascii="Times New Roman" w:hAnsi="Times New Roman" w:cs="Times New Roman" w:hint="default"/>
        <w:b/>
        <w:bCs w:val="0"/>
        <w:i w:val="0"/>
        <w:iCs w:val="0"/>
        <w: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416625CB"/>
    <w:multiLevelType w:val="multilevel"/>
    <w:tmpl w:val="85E07B0E"/>
    <w:lvl w:ilvl="0">
      <w:start w:val="1"/>
      <w:numFmt w:val="decimal"/>
      <w:pStyle w:val="TableOderedList1"/>
      <w:suff w:val="space"/>
      <w:lvlText w:val="%1)"/>
      <w:lvlJc w:val="left"/>
      <w:pPr>
        <w:ind w:left="0" w:firstLine="284"/>
      </w:pPr>
    </w:lvl>
    <w:lvl w:ilvl="1">
      <w:start w:val="1"/>
      <w:numFmt w:val="decimal"/>
      <w:pStyle w:val="TableOderedList2"/>
      <w:suff w:val="space"/>
      <w:lvlText w:val="%2)"/>
      <w:lvlJc w:val="left"/>
      <w:pPr>
        <w:ind w:left="0" w:firstLine="567"/>
      </w:pPr>
    </w:lvl>
    <w:lvl w:ilvl="2">
      <w:start w:val="1"/>
      <w:numFmt w:val="decimal"/>
      <w:pStyle w:val="TableOderedList3"/>
      <w:suff w:val="space"/>
      <w:lvlText w:val="%3)"/>
      <w:lvlJc w:val="left"/>
      <w:pPr>
        <w:ind w:left="0" w:firstLine="851"/>
      </w:p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48" w15:restartNumberingAfterBreak="0">
    <w:nsid w:val="41D543F2"/>
    <w:multiLevelType w:val="hybridMultilevel"/>
    <w:tmpl w:val="DCEE4076"/>
    <w:lvl w:ilvl="0" w:tplc="3D6E3060">
      <w:start w:val="1"/>
      <w:numFmt w:val="bullet"/>
      <w:lvlText w:val="̶"/>
      <w:lvlJc w:val="left"/>
      <w:pPr>
        <w:ind w:left="720" w:hanging="360"/>
      </w:pPr>
      <w:rPr>
        <w:rFonts w:ascii="Times New Roman" w:hAnsi="Times New Roman" w:cs="Times New Roman"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42613971"/>
    <w:multiLevelType w:val="multilevel"/>
    <w:tmpl w:val="41826AC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pStyle w:val="ab"/>
      <w:suff w:val="space"/>
      <w:lvlText w:val="%1.%2.%3.%4."/>
      <w:lvlJc w:val="left"/>
      <w:pPr>
        <w:ind w:left="2349" w:hanging="648"/>
      </w:pPr>
      <w:rPr>
        <w:rFonts w:cs="Times New Roman"/>
        <w:b w:val="0"/>
        <w:bCs w:val="0"/>
        <w:i w:val="0"/>
        <w:iCs w:val="0"/>
        <w:caps w:val="0"/>
        <w:smallCaps w:val="0"/>
        <w:strike w:val="0"/>
        <w:dstrike w:val="0"/>
        <w:vanish w:val="0"/>
        <w:webHidden w:val="0"/>
        <w:spacing w:val="0"/>
        <w:kern w:val="0"/>
        <w:position w:val="0"/>
        <w:u w:val="none"/>
        <w:effect w:val="none"/>
        <w:vertAlign w:val="baseline"/>
        <w:specVanish w:val="0"/>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0" w15:restartNumberingAfterBreak="0">
    <w:nsid w:val="426564DE"/>
    <w:multiLevelType w:val="hybridMultilevel"/>
    <w:tmpl w:val="FB00FB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44681F77"/>
    <w:multiLevelType w:val="hybridMultilevel"/>
    <w:tmpl w:val="3D148DA4"/>
    <w:lvl w:ilvl="0" w:tplc="C30406BA">
      <w:start w:val="1"/>
      <w:numFmt w:val="decimal"/>
      <w:pStyle w:val="23"/>
      <w:lvlText w:val="%1)"/>
      <w:lvlJc w:val="left"/>
      <w:pPr>
        <w:ind w:left="1854" w:hanging="360"/>
      </w:pPr>
      <w:rPr>
        <w:rFonts w:hint="default"/>
        <w:b w:val="0"/>
      </w:rPr>
    </w:lvl>
    <w:lvl w:ilvl="1" w:tplc="4BEE436A">
      <w:start w:val="1"/>
      <w:numFmt w:val="bullet"/>
      <w:pStyle w:val="33"/>
      <w:lvlText w:val=""/>
      <w:lvlJc w:val="left"/>
      <w:pPr>
        <w:ind w:left="2574" w:hanging="360"/>
      </w:pPr>
      <w:rPr>
        <w:rFonts w:ascii="Symbol" w:hAnsi="Symbol"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52" w15:restartNumberingAfterBreak="0">
    <w:nsid w:val="46EF780F"/>
    <w:multiLevelType w:val="multilevel"/>
    <w:tmpl w:val="176838D4"/>
    <w:styleLink w:val="ac"/>
    <w:lvl w:ilvl="0">
      <w:start w:val="1"/>
      <w:numFmt w:val="bullet"/>
      <w:suff w:val="space"/>
      <w:lvlText w:val=""/>
      <w:lvlJc w:val="left"/>
      <w:pPr>
        <w:ind w:left="0" w:firstLine="851"/>
      </w:pPr>
      <w:rPr>
        <w:rFonts w:ascii="Symbol" w:hAnsi="Symbol" w:hint="default"/>
        <w:sz w:val="28"/>
      </w:rPr>
    </w:lvl>
    <w:lvl w:ilvl="1">
      <w:start w:val="1"/>
      <w:numFmt w:val="decimal"/>
      <w:suff w:val="space"/>
      <w:lvlText w:val="%2)"/>
      <w:lvlJc w:val="left"/>
      <w:pPr>
        <w:ind w:left="0" w:firstLine="1134"/>
      </w:pPr>
      <w:rPr>
        <w:rFonts w:ascii="Times New Roman" w:hAnsi="Times New Roman" w:hint="default"/>
        <w:sz w:val="28"/>
      </w:rPr>
    </w:lvl>
    <w:lvl w:ilvl="2">
      <w:start w:val="1"/>
      <w:numFmt w:val="bullet"/>
      <w:suff w:val="space"/>
      <w:lvlText w:val=""/>
      <w:lvlJc w:val="left"/>
      <w:pPr>
        <w:ind w:left="0" w:firstLine="1418"/>
      </w:pPr>
      <w:rPr>
        <w:rFonts w:ascii="Symbol" w:hAnsi="Symbol" w:hint="default"/>
      </w:rPr>
    </w:lvl>
    <w:lvl w:ilvl="3">
      <w:start w:val="1"/>
      <w:numFmt w:val="lowerLetter"/>
      <w:suff w:val="space"/>
      <w:lvlText w:val="%4."/>
      <w:lvlJc w:val="left"/>
      <w:pPr>
        <w:ind w:left="0" w:firstLine="1701"/>
      </w:pPr>
      <w:rPr>
        <w:rFonts w:hint="default"/>
      </w:rPr>
    </w:lvl>
    <w:lvl w:ilvl="4">
      <w:start w:val="1"/>
      <w:numFmt w:val="lowerLetter"/>
      <w:lvlText w:val="%5."/>
      <w:lvlJc w:val="left"/>
      <w:pPr>
        <w:ind w:left="4091" w:hanging="360"/>
      </w:pPr>
      <w:rPr>
        <w:rFonts w:hint="default"/>
      </w:rPr>
    </w:lvl>
    <w:lvl w:ilvl="5">
      <w:start w:val="1"/>
      <w:numFmt w:val="lowerRoman"/>
      <w:lvlText w:val="%6."/>
      <w:lvlJc w:val="right"/>
      <w:pPr>
        <w:ind w:left="4811" w:hanging="180"/>
      </w:pPr>
      <w:rPr>
        <w:rFonts w:hint="default"/>
      </w:rPr>
    </w:lvl>
    <w:lvl w:ilvl="6">
      <w:start w:val="1"/>
      <w:numFmt w:val="decimal"/>
      <w:lvlText w:val="%7."/>
      <w:lvlJc w:val="left"/>
      <w:pPr>
        <w:ind w:left="5531" w:hanging="360"/>
      </w:pPr>
      <w:rPr>
        <w:rFonts w:hint="default"/>
      </w:rPr>
    </w:lvl>
    <w:lvl w:ilvl="7">
      <w:start w:val="1"/>
      <w:numFmt w:val="lowerLetter"/>
      <w:lvlText w:val="%8."/>
      <w:lvlJc w:val="left"/>
      <w:pPr>
        <w:ind w:left="6251" w:hanging="360"/>
      </w:pPr>
      <w:rPr>
        <w:rFonts w:hint="default"/>
      </w:rPr>
    </w:lvl>
    <w:lvl w:ilvl="8">
      <w:start w:val="1"/>
      <w:numFmt w:val="lowerRoman"/>
      <w:lvlText w:val="%9."/>
      <w:lvlJc w:val="right"/>
      <w:pPr>
        <w:ind w:left="6971" w:hanging="180"/>
      </w:pPr>
      <w:rPr>
        <w:rFonts w:hint="default"/>
      </w:rPr>
    </w:lvl>
  </w:abstractNum>
  <w:abstractNum w:abstractNumId="53" w15:restartNumberingAfterBreak="0">
    <w:nsid w:val="478C15C6"/>
    <w:multiLevelType w:val="hybridMultilevel"/>
    <w:tmpl w:val="BD2E0C1A"/>
    <w:lvl w:ilvl="0" w:tplc="4AC2749A">
      <w:start w:val="1"/>
      <w:numFmt w:val="bullet"/>
      <w:pStyle w:val="ad"/>
      <w:lvlText w:val=""/>
      <w:lvlJc w:val="left"/>
      <w:pPr>
        <w:tabs>
          <w:tab w:val="num" w:pos="720"/>
        </w:tabs>
        <w:ind w:left="720" w:hanging="360"/>
      </w:pPr>
      <w:rPr>
        <w:rFonts w:ascii="Symbol" w:hAnsi="Symbol" w:hint="default"/>
      </w:rPr>
    </w:lvl>
    <w:lvl w:ilvl="1" w:tplc="BA4A292C" w:tentative="1">
      <w:start w:val="1"/>
      <w:numFmt w:val="bullet"/>
      <w:lvlText w:val="o"/>
      <w:lvlJc w:val="left"/>
      <w:pPr>
        <w:tabs>
          <w:tab w:val="num" w:pos="1440"/>
        </w:tabs>
        <w:ind w:left="1440" w:hanging="360"/>
      </w:pPr>
      <w:rPr>
        <w:rFonts w:ascii="Courier New" w:hAnsi="Courier New" w:cs="Courier New" w:hint="default"/>
      </w:rPr>
    </w:lvl>
    <w:lvl w:ilvl="2" w:tplc="FC64345C">
      <w:start w:val="1"/>
      <w:numFmt w:val="bullet"/>
      <w:lvlText w:val=""/>
      <w:lvlJc w:val="left"/>
      <w:pPr>
        <w:tabs>
          <w:tab w:val="num" w:pos="2160"/>
        </w:tabs>
        <w:ind w:left="2160" w:hanging="360"/>
      </w:pPr>
      <w:rPr>
        <w:rFonts w:ascii="Wingdings" w:hAnsi="Wingdings" w:hint="default"/>
      </w:rPr>
    </w:lvl>
    <w:lvl w:ilvl="3" w:tplc="18E8F678" w:tentative="1">
      <w:start w:val="1"/>
      <w:numFmt w:val="bullet"/>
      <w:lvlText w:val=""/>
      <w:lvlJc w:val="left"/>
      <w:pPr>
        <w:tabs>
          <w:tab w:val="num" w:pos="2880"/>
        </w:tabs>
        <w:ind w:left="2880" w:hanging="360"/>
      </w:pPr>
      <w:rPr>
        <w:rFonts w:ascii="Symbol" w:hAnsi="Symbol" w:hint="default"/>
      </w:rPr>
    </w:lvl>
    <w:lvl w:ilvl="4" w:tplc="1E04DAEA" w:tentative="1">
      <w:start w:val="1"/>
      <w:numFmt w:val="bullet"/>
      <w:lvlText w:val="o"/>
      <w:lvlJc w:val="left"/>
      <w:pPr>
        <w:tabs>
          <w:tab w:val="num" w:pos="3600"/>
        </w:tabs>
        <w:ind w:left="3600" w:hanging="360"/>
      </w:pPr>
      <w:rPr>
        <w:rFonts w:ascii="Courier New" w:hAnsi="Courier New" w:cs="Courier New" w:hint="default"/>
      </w:rPr>
    </w:lvl>
    <w:lvl w:ilvl="5" w:tplc="F13E5690" w:tentative="1">
      <w:start w:val="1"/>
      <w:numFmt w:val="bullet"/>
      <w:lvlText w:val=""/>
      <w:lvlJc w:val="left"/>
      <w:pPr>
        <w:tabs>
          <w:tab w:val="num" w:pos="4320"/>
        </w:tabs>
        <w:ind w:left="4320" w:hanging="360"/>
      </w:pPr>
      <w:rPr>
        <w:rFonts w:ascii="Wingdings" w:hAnsi="Wingdings" w:hint="default"/>
      </w:rPr>
    </w:lvl>
    <w:lvl w:ilvl="6" w:tplc="3F6C93C6" w:tentative="1">
      <w:start w:val="1"/>
      <w:numFmt w:val="bullet"/>
      <w:lvlText w:val=""/>
      <w:lvlJc w:val="left"/>
      <w:pPr>
        <w:tabs>
          <w:tab w:val="num" w:pos="5040"/>
        </w:tabs>
        <w:ind w:left="5040" w:hanging="360"/>
      </w:pPr>
      <w:rPr>
        <w:rFonts w:ascii="Symbol" w:hAnsi="Symbol" w:hint="default"/>
      </w:rPr>
    </w:lvl>
    <w:lvl w:ilvl="7" w:tplc="A3C417F0" w:tentative="1">
      <w:start w:val="1"/>
      <w:numFmt w:val="bullet"/>
      <w:lvlText w:val="o"/>
      <w:lvlJc w:val="left"/>
      <w:pPr>
        <w:tabs>
          <w:tab w:val="num" w:pos="5760"/>
        </w:tabs>
        <w:ind w:left="5760" w:hanging="360"/>
      </w:pPr>
      <w:rPr>
        <w:rFonts w:ascii="Courier New" w:hAnsi="Courier New" w:cs="Courier New" w:hint="default"/>
      </w:rPr>
    </w:lvl>
    <w:lvl w:ilvl="8" w:tplc="D14E1EFA"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47DF02BE"/>
    <w:multiLevelType w:val="hybridMultilevel"/>
    <w:tmpl w:val="4F284410"/>
    <w:lvl w:ilvl="0" w:tplc="12C80AB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481B02EE"/>
    <w:multiLevelType w:val="hybridMultilevel"/>
    <w:tmpl w:val="B37AC296"/>
    <w:lvl w:ilvl="0" w:tplc="F1BECC40">
      <w:start w:val="1"/>
      <w:numFmt w:val="bullet"/>
      <w:pStyle w:val="ae"/>
      <w:lvlText w:val=""/>
      <w:lvlJc w:val="left"/>
      <w:pPr>
        <w:tabs>
          <w:tab w:val="num" w:pos="1287"/>
        </w:tabs>
        <w:ind w:left="1287" w:hanging="360"/>
      </w:pPr>
      <w:rPr>
        <w:rFonts w:ascii="Symbol" w:hAnsi="Symbol" w:hint="default"/>
      </w:rPr>
    </w:lvl>
    <w:lvl w:ilvl="1" w:tplc="02421FFE">
      <w:start w:val="1"/>
      <w:numFmt w:val="bullet"/>
      <w:lvlText w:val="o"/>
      <w:lvlJc w:val="left"/>
      <w:pPr>
        <w:tabs>
          <w:tab w:val="num" w:pos="2007"/>
        </w:tabs>
        <w:ind w:left="2007" w:hanging="360"/>
      </w:pPr>
      <w:rPr>
        <w:rFonts w:ascii="Courier New" w:hAnsi="Courier New" w:hint="default"/>
      </w:rPr>
    </w:lvl>
    <w:lvl w:ilvl="2" w:tplc="04190005">
      <w:start w:val="4"/>
      <w:numFmt w:val="bullet"/>
      <w:lvlText w:val="-"/>
      <w:lvlJc w:val="left"/>
      <w:pPr>
        <w:tabs>
          <w:tab w:val="num" w:pos="2727"/>
        </w:tabs>
        <w:ind w:left="2727" w:hanging="360"/>
      </w:pPr>
      <w:rPr>
        <w:rFonts w:ascii="Times New Roman" w:eastAsia="Times New Roman" w:hAnsi="Times New Roman" w:cs="Times New Roman"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56" w15:restartNumberingAfterBreak="0">
    <w:nsid w:val="4A893D13"/>
    <w:multiLevelType w:val="hybridMultilevel"/>
    <w:tmpl w:val="10C602C8"/>
    <w:lvl w:ilvl="0" w:tplc="15CA3B9A">
      <w:start w:val="1"/>
      <w:numFmt w:val="decimalZero"/>
      <w:pStyle w:val="ORGITEM4"/>
      <w:lvlText w:val="МТС%1."/>
      <w:lvlJc w:val="left"/>
      <w:pPr>
        <w:tabs>
          <w:tab w:val="num" w:pos="360"/>
        </w:tabs>
        <w:ind w:left="360" w:hanging="360"/>
      </w:pPr>
      <w:rPr>
        <w:rFonts w:cs="Times New Roman"/>
      </w:rPr>
    </w:lvl>
    <w:lvl w:ilvl="1" w:tplc="0B16C472">
      <w:start w:val="1"/>
      <w:numFmt w:val="lowerLetter"/>
      <w:lvlText w:val="%2."/>
      <w:lvlJc w:val="left"/>
      <w:pPr>
        <w:tabs>
          <w:tab w:val="num" w:pos="1440"/>
        </w:tabs>
        <w:ind w:left="1440" w:hanging="360"/>
      </w:pPr>
      <w:rPr>
        <w:rFonts w:cs="Times New Roman"/>
      </w:rPr>
    </w:lvl>
    <w:lvl w:ilvl="2" w:tplc="BC92AAC4">
      <w:start w:val="1"/>
      <w:numFmt w:val="lowerRoman"/>
      <w:lvlText w:val="%3."/>
      <w:lvlJc w:val="right"/>
      <w:pPr>
        <w:tabs>
          <w:tab w:val="num" w:pos="2160"/>
        </w:tabs>
        <w:ind w:left="2160" w:hanging="180"/>
      </w:pPr>
      <w:rPr>
        <w:rFonts w:cs="Times New Roman"/>
      </w:rPr>
    </w:lvl>
    <w:lvl w:ilvl="3" w:tplc="C850463A">
      <w:start w:val="1"/>
      <w:numFmt w:val="decimal"/>
      <w:lvlText w:val="%4."/>
      <w:lvlJc w:val="left"/>
      <w:pPr>
        <w:tabs>
          <w:tab w:val="num" w:pos="2880"/>
        </w:tabs>
        <w:ind w:left="2880" w:hanging="360"/>
      </w:pPr>
      <w:rPr>
        <w:rFonts w:cs="Times New Roman"/>
      </w:rPr>
    </w:lvl>
    <w:lvl w:ilvl="4" w:tplc="7FEA9904">
      <w:start w:val="1"/>
      <w:numFmt w:val="lowerLetter"/>
      <w:lvlText w:val="%5."/>
      <w:lvlJc w:val="left"/>
      <w:pPr>
        <w:tabs>
          <w:tab w:val="num" w:pos="3600"/>
        </w:tabs>
        <w:ind w:left="3600" w:hanging="360"/>
      </w:pPr>
      <w:rPr>
        <w:rFonts w:cs="Times New Roman"/>
      </w:rPr>
    </w:lvl>
    <w:lvl w:ilvl="5" w:tplc="C562DB18">
      <w:start w:val="1"/>
      <w:numFmt w:val="lowerRoman"/>
      <w:lvlText w:val="%6."/>
      <w:lvlJc w:val="right"/>
      <w:pPr>
        <w:tabs>
          <w:tab w:val="num" w:pos="4320"/>
        </w:tabs>
        <w:ind w:left="4320" w:hanging="180"/>
      </w:pPr>
      <w:rPr>
        <w:rFonts w:cs="Times New Roman"/>
      </w:rPr>
    </w:lvl>
    <w:lvl w:ilvl="6" w:tplc="E392DFC6">
      <w:start w:val="1"/>
      <w:numFmt w:val="decimal"/>
      <w:lvlText w:val="%7."/>
      <w:lvlJc w:val="left"/>
      <w:pPr>
        <w:tabs>
          <w:tab w:val="num" w:pos="5040"/>
        </w:tabs>
        <w:ind w:left="5040" w:hanging="360"/>
      </w:pPr>
      <w:rPr>
        <w:rFonts w:cs="Times New Roman"/>
      </w:rPr>
    </w:lvl>
    <w:lvl w:ilvl="7" w:tplc="73E44C52">
      <w:start w:val="1"/>
      <w:numFmt w:val="lowerLetter"/>
      <w:lvlText w:val="%8."/>
      <w:lvlJc w:val="left"/>
      <w:pPr>
        <w:tabs>
          <w:tab w:val="num" w:pos="5760"/>
        </w:tabs>
        <w:ind w:left="5760" w:hanging="360"/>
      </w:pPr>
      <w:rPr>
        <w:rFonts w:cs="Times New Roman"/>
      </w:rPr>
    </w:lvl>
    <w:lvl w:ilvl="8" w:tplc="54FA6234">
      <w:start w:val="1"/>
      <w:numFmt w:val="lowerRoman"/>
      <w:lvlText w:val="%9."/>
      <w:lvlJc w:val="right"/>
      <w:pPr>
        <w:tabs>
          <w:tab w:val="num" w:pos="6480"/>
        </w:tabs>
        <w:ind w:left="6480" w:hanging="180"/>
      </w:pPr>
      <w:rPr>
        <w:rFonts w:cs="Times New Roman"/>
      </w:rPr>
    </w:lvl>
  </w:abstractNum>
  <w:abstractNum w:abstractNumId="57" w15:restartNumberingAfterBreak="0">
    <w:nsid w:val="4BF670D0"/>
    <w:multiLevelType w:val="multilevel"/>
    <w:tmpl w:val="640CB3BE"/>
    <w:lvl w:ilvl="0">
      <w:start w:val="1"/>
      <w:numFmt w:val="bullet"/>
      <w:pStyle w:val="ItemizedList1"/>
      <w:suff w:val="space"/>
      <w:lvlText w:val="-"/>
      <w:lvlJc w:val="left"/>
      <w:pPr>
        <w:ind w:left="141" w:firstLine="851"/>
      </w:pPr>
      <w:rPr>
        <w:rFonts w:ascii="Times New Roman" w:hAnsi="Times New Roman" w:cs="Times New Roman" w:hint="default"/>
      </w:rPr>
    </w:lvl>
    <w:lvl w:ilvl="1">
      <w:start w:val="1"/>
      <w:numFmt w:val="bullet"/>
      <w:lvlRestart w:val="0"/>
      <w:pStyle w:val="ItemizedList2"/>
      <w:suff w:val="space"/>
      <w:lvlText w:val="-"/>
      <w:lvlJc w:val="left"/>
      <w:pPr>
        <w:ind w:left="0" w:firstLine="1701"/>
      </w:pPr>
      <w:rPr>
        <w:rFonts w:ascii="Arial" w:hAnsi="Arial" w:cs="Times New Roman" w:hint="default"/>
        <w:b w:val="0"/>
        <w:i w:val="0"/>
      </w:rPr>
    </w:lvl>
    <w:lvl w:ilvl="2">
      <w:start w:val="1"/>
      <w:numFmt w:val="bullet"/>
      <w:lvlRestart w:val="0"/>
      <w:pStyle w:val="ItemizedList3"/>
      <w:suff w:val="space"/>
      <w:lvlText w:val="-"/>
      <w:lvlJc w:val="left"/>
      <w:pPr>
        <w:ind w:left="0" w:firstLine="2552"/>
      </w:pPr>
      <w:rPr>
        <w:rFonts w:ascii="Times New Roman" w:hAnsi="Times New Roman" w:cs="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webHidden w:val="0"/>
        <w:color w:val="auto"/>
        <w:spacing w:val="0"/>
        <w:kern w:val="0"/>
        <w:position w:val="0"/>
        <w:u w:val="none"/>
        <w:effect w:val="none"/>
        <w:vertAlign w:val="baseline"/>
        <w:em w:val="none"/>
        <w:specVanish w:val="0"/>
      </w:rPr>
    </w:lvl>
    <w:lvl w:ilvl="4">
      <w:start w:val="1"/>
      <w:numFmt w:val="decimal"/>
      <w:lvlText w:val="%1"/>
      <w:lvlJc w:val="left"/>
      <w:pPr>
        <w:tabs>
          <w:tab w:val="num" w:pos="1080"/>
        </w:tabs>
        <w:ind w:left="1080" w:hanging="1080"/>
      </w:pPr>
    </w:lvl>
    <w:lvl w:ilvl="5">
      <w:start w:val="1"/>
      <w:numFmt w:val="decimal"/>
      <w:lvlText w:val="%1"/>
      <w:lvlJc w:val="left"/>
      <w:pPr>
        <w:tabs>
          <w:tab w:val="num" w:pos="1440"/>
        </w:tabs>
        <w:ind w:left="1440" w:hanging="1440"/>
      </w:pPr>
    </w:lvl>
    <w:lvl w:ilvl="6">
      <w:start w:val="1"/>
      <w:numFmt w:val="decimal"/>
      <w:lvlText w:val="%1"/>
      <w:lvlJc w:val="left"/>
      <w:pPr>
        <w:tabs>
          <w:tab w:val="num" w:pos="1800"/>
        </w:tabs>
        <w:ind w:left="1800" w:hanging="1800"/>
      </w:pPr>
    </w:lvl>
    <w:lvl w:ilvl="7">
      <w:start w:val="1"/>
      <w:numFmt w:val="none"/>
      <w:lvlRestart w:val="0"/>
      <w:suff w:val="space"/>
      <w:lvlText w:val=""/>
      <w:lvlJc w:val="left"/>
      <w:pPr>
        <w:ind w:left="1800" w:hanging="1800"/>
      </w:pPr>
    </w:lvl>
    <w:lvl w:ilvl="8">
      <w:start w:val="1"/>
      <w:numFmt w:val="none"/>
      <w:lvlRestart w:val="0"/>
      <w:suff w:val="space"/>
      <w:lvlText w:val=""/>
      <w:lvlJc w:val="left"/>
      <w:pPr>
        <w:ind w:left="2160" w:hanging="2160"/>
      </w:pPr>
    </w:lvl>
  </w:abstractNum>
  <w:abstractNum w:abstractNumId="58" w15:restartNumberingAfterBreak="0">
    <w:nsid w:val="4D1262E8"/>
    <w:multiLevelType w:val="hybridMultilevel"/>
    <w:tmpl w:val="B55CF90A"/>
    <w:lvl w:ilvl="0" w:tplc="77D6E4E6">
      <w:start w:val="1"/>
      <w:numFmt w:val="bullet"/>
      <w:pStyle w:val="-2"/>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4FE67877"/>
    <w:multiLevelType w:val="hybridMultilevel"/>
    <w:tmpl w:val="80363886"/>
    <w:lvl w:ilvl="0" w:tplc="3D6E3060">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50615C57"/>
    <w:multiLevelType w:val="hybridMultilevel"/>
    <w:tmpl w:val="8C726784"/>
    <w:lvl w:ilvl="0" w:tplc="C17EA974">
      <w:start w:val="1"/>
      <w:numFmt w:val="bullet"/>
      <w:pStyle w:val="19"/>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1" w15:restartNumberingAfterBreak="0">
    <w:nsid w:val="516556FE"/>
    <w:multiLevelType w:val="hybridMultilevel"/>
    <w:tmpl w:val="42BEF784"/>
    <w:name w:val="19"/>
    <w:lvl w:ilvl="0" w:tplc="9A40F0DC">
      <w:start w:val="1"/>
      <w:numFmt w:val="decimal"/>
      <w:pStyle w:val="af"/>
      <w:lvlText w:val="%1.)"/>
      <w:lvlJc w:val="left"/>
      <w:pPr>
        <w:tabs>
          <w:tab w:val="num" w:pos="1080"/>
        </w:tabs>
        <w:ind w:left="1021" w:hanging="301"/>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62" w15:restartNumberingAfterBreak="0">
    <w:nsid w:val="53BF00DB"/>
    <w:multiLevelType w:val="hybridMultilevel"/>
    <w:tmpl w:val="5CF0D544"/>
    <w:lvl w:ilvl="0" w:tplc="CBA65702">
      <w:start w:val="1"/>
      <w:numFmt w:val="decimal"/>
      <w:pStyle w:val="times1"/>
      <w:lvlText w:val="%1."/>
      <w:lvlJc w:val="left"/>
      <w:pPr>
        <w:ind w:left="1134" w:hanging="42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3" w15:restartNumberingAfterBreak="0">
    <w:nsid w:val="56460647"/>
    <w:multiLevelType w:val="hybridMultilevel"/>
    <w:tmpl w:val="EB0E13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5A720341"/>
    <w:multiLevelType w:val="multilevel"/>
    <w:tmpl w:val="D1B2465A"/>
    <w:lvl w:ilvl="0">
      <w:start w:val="1"/>
      <w:numFmt w:val="decimal"/>
      <w:pStyle w:val="-10"/>
      <w:lvlText w:val="%1."/>
      <w:lvlJc w:val="left"/>
      <w:pPr>
        <w:ind w:left="420" w:hanging="420"/>
      </w:pPr>
      <w:rPr>
        <w:rFonts w:hint="default"/>
      </w:rPr>
    </w:lvl>
    <w:lvl w:ilvl="1">
      <w:start w:val="1"/>
      <w:numFmt w:val="decimal"/>
      <w:pStyle w:val="-20"/>
      <w:lvlText w:val="%1.%2."/>
      <w:lvlJc w:val="left"/>
      <w:pPr>
        <w:ind w:left="720" w:hanging="720"/>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rPr>
        <w:rFonts w:ascii="Times New Roman" w:hAnsi="Times New Roman" w:cs="Times New Roman"/>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080" w:hanging="1080"/>
      </w:pPr>
      <w:rPr>
        <w:rFonts w:ascii="Times New Roman" w:hAnsi="Times New Roman" w:cs="Times New Roman"/>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i w:val="0"/>
        <w:sz w:val="24"/>
        <w:szCs w:val="24"/>
      </w:rPr>
    </w:lvl>
    <w:lvl w:ilvl="5">
      <w:start w:val="1"/>
      <w:numFmt w:val="decimal"/>
      <w:lvlText w:val="%1.%2.%3.%4.%5.%6."/>
      <w:lvlJc w:val="left"/>
      <w:pPr>
        <w:ind w:left="1440" w:hanging="1440"/>
      </w:pPr>
      <w:rPr>
        <w:rFonts w:hint="default"/>
        <w:i w:val="0"/>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5B0E7B1B"/>
    <w:multiLevelType w:val="hybridMultilevel"/>
    <w:tmpl w:val="F09C2DEE"/>
    <w:lvl w:ilvl="0" w:tplc="3E62ABC4">
      <w:numFmt w:val="bullet"/>
      <w:lvlText w:val="-"/>
      <w:lvlJc w:val="left"/>
      <w:pPr>
        <w:ind w:left="720" w:hanging="360"/>
      </w:pPr>
      <w:rPr>
        <w:rFonts w:ascii="Times New Roman" w:eastAsia="Calibri" w:hAnsi="Times New Roman" w:cs="Times New Roman"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5BCA281C"/>
    <w:multiLevelType w:val="multilevel"/>
    <w:tmpl w:val="29062C40"/>
    <w:lvl w:ilvl="0">
      <w:start w:val="1"/>
      <w:numFmt w:val="russianUpper"/>
      <w:pStyle w:val="af0"/>
      <w:lvlText w:val="Приложение %1."/>
      <w:lvlJc w:val="left"/>
      <w:pPr>
        <w:tabs>
          <w:tab w:val="num" w:pos="720"/>
        </w:tabs>
        <w:ind w:left="357" w:firstLine="363"/>
      </w:pPr>
      <w:rPr>
        <w:rFonts w:hint="default"/>
      </w:rPr>
    </w:lvl>
    <w:lvl w:ilvl="1">
      <w:start w:val="1"/>
      <w:numFmt w:val="decimal"/>
      <w:pStyle w:val="24"/>
      <w:lvlText w:val="%1.%2"/>
      <w:lvlJc w:val="left"/>
      <w:pPr>
        <w:tabs>
          <w:tab w:val="num" w:pos="710"/>
        </w:tabs>
        <w:ind w:left="347" w:firstLine="363"/>
      </w:pPr>
      <w:rPr>
        <w:rFonts w:hint="default"/>
      </w:rPr>
    </w:lvl>
    <w:lvl w:ilvl="2">
      <w:start w:val="1"/>
      <w:numFmt w:val="decimal"/>
      <w:pStyle w:val="34"/>
      <w:lvlText w:val="%1.%2.%3"/>
      <w:lvlJc w:val="left"/>
      <w:pPr>
        <w:tabs>
          <w:tab w:val="num" w:pos="720"/>
        </w:tabs>
        <w:ind w:left="357" w:firstLine="363"/>
      </w:pPr>
      <w:rPr>
        <w:rFonts w:hint="default"/>
      </w:rPr>
    </w:lvl>
    <w:lvl w:ilvl="3">
      <w:start w:val="1"/>
      <w:numFmt w:val="decimal"/>
      <w:pStyle w:val="41"/>
      <w:lvlText w:val="%1.%2.%3.%4"/>
      <w:lvlJc w:val="left"/>
      <w:pPr>
        <w:tabs>
          <w:tab w:val="num" w:pos="1844"/>
        </w:tabs>
        <w:ind w:left="1481" w:firstLine="363"/>
      </w:pPr>
      <w:rPr>
        <w:rFonts w:hint="default"/>
      </w:rPr>
    </w:lvl>
    <w:lvl w:ilvl="4">
      <w:start w:val="1"/>
      <w:numFmt w:val="decimal"/>
      <w:pStyle w:val="51"/>
      <w:lvlText w:val="%1.%2.%3.%4.%5"/>
      <w:lvlJc w:val="left"/>
      <w:pPr>
        <w:tabs>
          <w:tab w:val="num" w:pos="720"/>
        </w:tabs>
        <w:ind w:left="357" w:firstLine="363"/>
      </w:pPr>
      <w:rPr>
        <w:rFonts w:hint="default"/>
      </w:rPr>
    </w:lvl>
    <w:lvl w:ilvl="5">
      <w:start w:val="1"/>
      <w:numFmt w:val="decimal"/>
      <w:lvlText w:val="%1.%2.%3.%4.%5.%6"/>
      <w:lvlJc w:val="left"/>
      <w:pPr>
        <w:tabs>
          <w:tab w:val="num" w:pos="720"/>
        </w:tabs>
        <w:ind w:left="357" w:firstLine="363"/>
      </w:pPr>
      <w:rPr>
        <w:rFonts w:hint="default"/>
      </w:rPr>
    </w:lvl>
    <w:lvl w:ilvl="6">
      <w:start w:val="1"/>
      <w:numFmt w:val="decimal"/>
      <w:lvlText w:val="%1.%2.%3.%4.%5.%6.%7"/>
      <w:lvlJc w:val="left"/>
      <w:pPr>
        <w:tabs>
          <w:tab w:val="num" w:pos="720"/>
        </w:tabs>
        <w:ind w:left="357" w:firstLine="363"/>
      </w:pPr>
      <w:rPr>
        <w:rFonts w:hint="default"/>
      </w:rPr>
    </w:lvl>
    <w:lvl w:ilvl="7">
      <w:start w:val="1"/>
      <w:numFmt w:val="decimal"/>
      <w:lvlText w:val="%1.%2.%3.%4.%5.%6.%7.%8"/>
      <w:lvlJc w:val="left"/>
      <w:pPr>
        <w:tabs>
          <w:tab w:val="num" w:pos="720"/>
        </w:tabs>
        <w:ind w:left="357" w:firstLine="363"/>
      </w:pPr>
      <w:rPr>
        <w:rFonts w:hint="default"/>
      </w:rPr>
    </w:lvl>
    <w:lvl w:ilvl="8">
      <w:start w:val="1"/>
      <w:numFmt w:val="decimal"/>
      <w:lvlText w:val="%1.%2.%3.%4.%5.%6.%7.%8.%9"/>
      <w:lvlJc w:val="left"/>
      <w:pPr>
        <w:tabs>
          <w:tab w:val="num" w:pos="720"/>
        </w:tabs>
        <w:ind w:left="357" w:firstLine="363"/>
      </w:pPr>
      <w:rPr>
        <w:rFonts w:hint="default"/>
      </w:rPr>
    </w:lvl>
  </w:abstractNum>
  <w:abstractNum w:abstractNumId="67" w15:restartNumberingAfterBreak="0">
    <w:nsid w:val="5E5E15BB"/>
    <w:multiLevelType w:val="hybridMultilevel"/>
    <w:tmpl w:val="C2ACEF04"/>
    <w:lvl w:ilvl="0" w:tplc="A660586E">
      <w:start w:val="20"/>
      <w:numFmt w:val="bullet"/>
      <w:pStyle w:val="af1"/>
      <w:lvlText w:val=""/>
      <w:lvlJc w:val="left"/>
      <w:pPr>
        <w:tabs>
          <w:tab w:val="num" w:pos="1680"/>
        </w:tabs>
        <w:ind w:left="1680" w:hanging="960"/>
      </w:pPr>
      <w:rPr>
        <w:rFonts w:ascii="Symbol" w:eastAsia="Times New Roman" w:hAnsi="Symbol" w:cs="Times New Roman" w:hint="default"/>
      </w:rPr>
    </w:lvl>
    <w:lvl w:ilvl="1" w:tplc="FF723E28">
      <w:start w:val="5"/>
      <w:numFmt w:val="bullet"/>
      <w:pStyle w:val="25"/>
      <w:lvlText w:val="–"/>
      <w:lvlJc w:val="left"/>
      <w:pPr>
        <w:tabs>
          <w:tab w:val="num" w:pos="2880"/>
        </w:tabs>
        <w:ind w:left="2880" w:hanging="1440"/>
      </w:pPr>
      <w:rPr>
        <w:rFonts w:ascii="Times New Roman" w:eastAsia="Times New Roman" w:hAnsi="Times New Roman" w:cs="Times New Roman" w:hint="default"/>
      </w:rPr>
    </w:lvl>
    <w:lvl w:ilvl="2" w:tplc="D124ECB6">
      <w:start w:val="1"/>
      <w:numFmt w:val="decimalZero"/>
      <w:pStyle w:val="af2"/>
      <w:lvlText w:val="[F%3]"/>
      <w:lvlJc w:val="left"/>
      <w:pPr>
        <w:tabs>
          <w:tab w:val="num" w:pos="2880"/>
        </w:tabs>
        <w:ind w:left="2160" w:firstLine="0"/>
      </w:pPr>
    </w:lvl>
    <w:lvl w:ilvl="3" w:tplc="98C8D698">
      <w:start w:val="1"/>
      <w:numFmt w:val="bullet"/>
      <w:lvlText w:val=""/>
      <w:lvlJc w:val="left"/>
      <w:pPr>
        <w:tabs>
          <w:tab w:val="num" w:pos="3240"/>
        </w:tabs>
        <w:ind w:left="3240" w:hanging="360"/>
      </w:pPr>
      <w:rPr>
        <w:rFonts w:ascii="Symbol" w:hAnsi="Symbol" w:hint="default"/>
      </w:rPr>
    </w:lvl>
    <w:lvl w:ilvl="4" w:tplc="0B80AB6A">
      <w:start w:val="1"/>
      <w:numFmt w:val="bullet"/>
      <w:lvlText w:val="o"/>
      <w:lvlJc w:val="left"/>
      <w:pPr>
        <w:tabs>
          <w:tab w:val="num" w:pos="3960"/>
        </w:tabs>
        <w:ind w:left="3960" w:hanging="360"/>
      </w:pPr>
      <w:rPr>
        <w:rFonts w:ascii="Courier New" w:hAnsi="Courier New" w:cs="Times New Roman" w:hint="default"/>
      </w:rPr>
    </w:lvl>
    <w:lvl w:ilvl="5" w:tplc="A9548E1C">
      <w:start w:val="1"/>
      <w:numFmt w:val="bullet"/>
      <w:lvlText w:val=""/>
      <w:lvlJc w:val="left"/>
      <w:pPr>
        <w:tabs>
          <w:tab w:val="num" w:pos="4680"/>
        </w:tabs>
        <w:ind w:left="4680" w:hanging="360"/>
      </w:pPr>
      <w:rPr>
        <w:rFonts w:ascii="Wingdings" w:hAnsi="Wingdings" w:hint="default"/>
      </w:rPr>
    </w:lvl>
    <w:lvl w:ilvl="6" w:tplc="504E4000">
      <w:start w:val="1"/>
      <w:numFmt w:val="bullet"/>
      <w:lvlText w:val=""/>
      <w:lvlJc w:val="left"/>
      <w:pPr>
        <w:tabs>
          <w:tab w:val="num" w:pos="5400"/>
        </w:tabs>
        <w:ind w:left="5400" w:hanging="360"/>
      </w:pPr>
      <w:rPr>
        <w:rFonts w:ascii="Symbol" w:hAnsi="Symbol" w:hint="default"/>
      </w:rPr>
    </w:lvl>
    <w:lvl w:ilvl="7" w:tplc="B9C66CD8">
      <w:start w:val="1"/>
      <w:numFmt w:val="bullet"/>
      <w:lvlText w:val="o"/>
      <w:lvlJc w:val="left"/>
      <w:pPr>
        <w:tabs>
          <w:tab w:val="num" w:pos="6120"/>
        </w:tabs>
        <w:ind w:left="6120" w:hanging="360"/>
      </w:pPr>
      <w:rPr>
        <w:rFonts w:ascii="Courier New" w:hAnsi="Courier New" w:cs="Times New Roman" w:hint="default"/>
      </w:rPr>
    </w:lvl>
    <w:lvl w:ilvl="8" w:tplc="0908E852">
      <w:start w:val="1"/>
      <w:numFmt w:val="bullet"/>
      <w:lvlText w:val=""/>
      <w:lvlJc w:val="left"/>
      <w:pPr>
        <w:tabs>
          <w:tab w:val="num" w:pos="6840"/>
        </w:tabs>
        <w:ind w:left="6840" w:hanging="360"/>
      </w:pPr>
      <w:rPr>
        <w:rFonts w:ascii="Wingdings" w:hAnsi="Wingdings" w:hint="default"/>
      </w:rPr>
    </w:lvl>
  </w:abstractNum>
  <w:abstractNum w:abstractNumId="68" w15:restartNumberingAfterBreak="0">
    <w:nsid w:val="603923A3"/>
    <w:multiLevelType w:val="hybridMultilevel"/>
    <w:tmpl w:val="DBEEF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62D138ED"/>
    <w:multiLevelType w:val="hybridMultilevel"/>
    <w:tmpl w:val="57105162"/>
    <w:lvl w:ilvl="0" w:tplc="A2760782">
      <w:start w:val="1"/>
      <w:numFmt w:val="bullet"/>
      <w:pStyle w:val="1a"/>
      <w:lvlText w:val=""/>
      <w:lvlJc w:val="left"/>
      <w:pPr>
        <w:ind w:left="1800" w:hanging="360"/>
      </w:pPr>
      <w:rPr>
        <w:rFonts w:ascii="Wingdings" w:hAnsi="Wingdings" w:hint="default"/>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70" w15:restartNumberingAfterBreak="0">
    <w:nsid w:val="67185150"/>
    <w:multiLevelType w:val="hybridMultilevel"/>
    <w:tmpl w:val="040C8B38"/>
    <w:lvl w:ilvl="0" w:tplc="578038EE">
      <w:start w:val="1"/>
      <w:numFmt w:val="bullet"/>
      <w:pStyle w:val="af3"/>
      <w:lvlText w:val="–"/>
      <w:lvlJc w:val="left"/>
      <w:pPr>
        <w:ind w:left="2061" w:hanging="360"/>
      </w:pPr>
      <w:rPr>
        <w:rFonts w:ascii="Times New Roman"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1" w15:restartNumberingAfterBreak="0">
    <w:nsid w:val="6FA43D0A"/>
    <w:multiLevelType w:val="multilevel"/>
    <w:tmpl w:val="2F40F9AA"/>
    <w:lvl w:ilvl="0">
      <w:start w:val="1"/>
      <w:numFmt w:val="decimal"/>
      <w:pStyle w:val="1-1"/>
      <w:lvlText w:val="%1"/>
      <w:lvlJc w:val="left"/>
      <w:pPr>
        <w:ind w:left="360" w:hanging="360"/>
      </w:pPr>
      <w:rPr>
        <w:rFonts w:hint="default"/>
      </w:rPr>
    </w:lvl>
    <w:lvl w:ilvl="1">
      <w:start w:val="1"/>
      <w:numFmt w:val="decimal"/>
      <w:pStyle w:val="2-2"/>
      <w:lvlText w:val="%1.%2"/>
      <w:lvlJc w:val="left"/>
      <w:pPr>
        <w:ind w:left="792" w:hanging="432"/>
      </w:pPr>
      <w:rPr>
        <w:rFonts w:ascii="Times New Roman" w:hAnsi="Times New Roman" w:cs="Times New Roman" w:hint="default"/>
        <w:b/>
        <w:bCs/>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3-3"/>
      <w:lvlText w:val="%1.%2.%3"/>
      <w:lvlJc w:val="left"/>
      <w:pPr>
        <w:ind w:left="1224" w:hanging="504"/>
      </w:pPr>
      <w:rPr>
        <w:rFonts w:ascii="Times New Roman" w:hAnsi="Times New Roman" w:cs="Times New Roman" w:hint="default"/>
        <w:b/>
        <w:bCs/>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4"/>
      <w:lvlText w:val="%1.%2.%3.%4"/>
      <w:lvlJc w:val="left"/>
      <w:pPr>
        <w:ind w:left="1728" w:hanging="648"/>
      </w:pPr>
      <w:rPr>
        <w:rFonts w:ascii="Times New Roman" w:hAnsi="Times New Roman" w:hint="default"/>
        <w:b/>
        <w:bCs/>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70FD5C20"/>
    <w:multiLevelType w:val="hybridMultilevel"/>
    <w:tmpl w:val="9EB62454"/>
    <w:lvl w:ilvl="0" w:tplc="871CD5AC">
      <w:start w:val="1"/>
      <w:numFmt w:val="bullet"/>
      <w:pStyle w:val="1b"/>
      <w:lvlText w:val="–"/>
      <w:lvlJc w:val="left"/>
      <w:pPr>
        <w:tabs>
          <w:tab w:val="num" w:pos="1134"/>
        </w:tabs>
        <w:ind w:left="1134" w:hanging="414"/>
      </w:pPr>
      <w:rPr>
        <w:rFonts w:ascii="Times New Roman" w:eastAsia="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732C25A8"/>
    <w:multiLevelType w:val="hybridMultilevel"/>
    <w:tmpl w:val="90B4BA54"/>
    <w:lvl w:ilvl="0" w:tplc="B49409D6">
      <w:start w:val="1"/>
      <w:numFmt w:val="bullet"/>
      <w:pStyle w:val="1c"/>
      <w:lvlText w:val=""/>
      <w:lvlJc w:val="left"/>
      <w:pPr>
        <w:tabs>
          <w:tab w:val="num" w:pos="1080"/>
        </w:tabs>
        <w:ind w:left="1080" w:hanging="360"/>
      </w:pPr>
      <w:rPr>
        <w:rFonts w:ascii="Symbol" w:hAnsi="Symbol" w:hint="default"/>
        <w:color w:val="auto"/>
      </w:rPr>
    </w:lvl>
    <w:lvl w:ilvl="1" w:tplc="04190003">
      <w:start w:val="1"/>
      <w:numFmt w:val="bullet"/>
      <w:lvlText w:val=""/>
      <w:lvlJc w:val="left"/>
      <w:pPr>
        <w:tabs>
          <w:tab w:val="num" w:pos="1800"/>
        </w:tabs>
        <w:ind w:left="1800" w:hanging="360"/>
      </w:pPr>
      <w:rPr>
        <w:rFonts w:ascii="Wingdings" w:hAnsi="Wingdings" w:hint="default"/>
        <w:color w:val="auto"/>
      </w:rPr>
    </w:lvl>
    <w:lvl w:ilvl="2" w:tplc="04190005">
      <w:start w:val="1"/>
      <w:numFmt w:val="lowerRoman"/>
      <w:lvlText w:val="%3."/>
      <w:lvlJc w:val="right"/>
      <w:pPr>
        <w:tabs>
          <w:tab w:val="num" w:pos="2520"/>
        </w:tabs>
        <w:ind w:left="2520" w:hanging="180"/>
      </w:pPr>
    </w:lvl>
    <w:lvl w:ilvl="3" w:tplc="04190001" w:tentative="1">
      <w:start w:val="1"/>
      <w:numFmt w:val="decimal"/>
      <w:lvlText w:val="%4."/>
      <w:lvlJc w:val="left"/>
      <w:pPr>
        <w:tabs>
          <w:tab w:val="num" w:pos="3240"/>
        </w:tabs>
        <w:ind w:left="3240" w:hanging="360"/>
      </w:pPr>
    </w:lvl>
    <w:lvl w:ilvl="4" w:tplc="04190003" w:tentative="1">
      <w:start w:val="1"/>
      <w:numFmt w:val="lowerLetter"/>
      <w:lvlText w:val="%5."/>
      <w:lvlJc w:val="left"/>
      <w:pPr>
        <w:tabs>
          <w:tab w:val="num" w:pos="3960"/>
        </w:tabs>
        <w:ind w:left="3960" w:hanging="360"/>
      </w:pPr>
    </w:lvl>
    <w:lvl w:ilvl="5" w:tplc="04190005" w:tentative="1">
      <w:start w:val="1"/>
      <w:numFmt w:val="lowerRoman"/>
      <w:lvlText w:val="%6."/>
      <w:lvlJc w:val="right"/>
      <w:pPr>
        <w:tabs>
          <w:tab w:val="num" w:pos="4680"/>
        </w:tabs>
        <w:ind w:left="4680" w:hanging="180"/>
      </w:pPr>
    </w:lvl>
    <w:lvl w:ilvl="6" w:tplc="04190001" w:tentative="1">
      <w:start w:val="1"/>
      <w:numFmt w:val="decimal"/>
      <w:lvlText w:val="%7."/>
      <w:lvlJc w:val="left"/>
      <w:pPr>
        <w:tabs>
          <w:tab w:val="num" w:pos="5400"/>
        </w:tabs>
        <w:ind w:left="5400" w:hanging="360"/>
      </w:pPr>
    </w:lvl>
    <w:lvl w:ilvl="7" w:tplc="04190003" w:tentative="1">
      <w:start w:val="1"/>
      <w:numFmt w:val="lowerLetter"/>
      <w:lvlText w:val="%8."/>
      <w:lvlJc w:val="left"/>
      <w:pPr>
        <w:tabs>
          <w:tab w:val="num" w:pos="6120"/>
        </w:tabs>
        <w:ind w:left="6120" w:hanging="360"/>
      </w:pPr>
    </w:lvl>
    <w:lvl w:ilvl="8" w:tplc="04190005" w:tentative="1">
      <w:start w:val="1"/>
      <w:numFmt w:val="lowerRoman"/>
      <w:lvlText w:val="%9."/>
      <w:lvlJc w:val="right"/>
      <w:pPr>
        <w:tabs>
          <w:tab w:val="num" w:pos="6840"/>
        </w:tabs>
        <w:ind w:left="6840" w:hanging="180"/>
      </w:pPr>
    </w:lvl>
  </w:abstractNum>
  <w:abstractNum w:abstractNumId="74" w15:restartNumberingAfterBreak="0">
    <w:nsid w:val="733D30DC"/>
    <w:multiLevelType w:val="multilevel"/>
    <w:tmpl w:val="92B47D36"/>
    <w:lvl w:ilvl="0">
      <w:start w:val="1"/>
      <w:numFmt w:val="bullet"/>
      <w:pStyle w:val="1d"/>
      <w:lvlText w:val=""/>
      <w:lvlJc w:val="left"/>
      <w:pPr>
        <w:ind w:left="1" w:firstLine="851"/>
      </w:pPr>
      <w:rPr>
        <w:rFonts w:ascii="Symbol" w:hAnsi="Symbol" w:hint="default"/>
      </w:rPr>
    </w:lvl>
    <w:lvl w:ilvl="1">
      <w:start w:val="1"/>
      <w:numFmt w:val="bullet"/>
      <w:lvlText w:val=""/>
      <w:lvlJc w:val="left"/>
      <w:pPr>
        <w:ind w:left="0" w:firstLine="1701"/>
      </w:pPr>
      <w:rPr>
        <w:rFonts w:ascii="Symbol" w:hAnsi="Symbol" w:hint="default"/>
        <w:b w:val="0"/>
        <w:i w:val="0"/>
      </w:rPr>
    </w:lvl>
    <w:lvl w:ilvl="2">
      <w:start w:val="1"/>
      <w:numFmt w:val="bullet"/>
      <w:lvlRestart w:val="0"/>
      <w:suff w:val="space"/>
      <w:lvlText w:val="-"/>
      <w:lvlJc w:val="left"/>
      <w:pPr>
        <w:ind w:left="0" w:firstLine="2552"/>
      </w:pPr>
      <w:rPr>
        <w:rFonts w:ascii="Times New Roman" w:hAnsi="Times New Roman" w:cs="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webHidden w:val="0"/>
        <w:color w:val="auto"/>
        <w:spacing w:val="0"/>
        <w:kern w:val="0"/>
        <w:position w:val="0"/>
        <w:u w:val="none"/>
        <w:effect w:val="none"/>
        <w:vertAlign w:val="baseline"/>
        <w:em w:val="none"/>
        <w:specVanish w:val="0"/>
      </w:rPr>
    </w:lvl>
    <w:lvl w:ilvl="4">
      <w:start w:val="1"/>
      <w:numFmt w:val="decimal"/>
      <w:lvlText w:val="%1"/>
      <w:lvlJc w:val="left"/>
      <w:pPr>
        <w:tabs>
          <w:tab w:val="num" w:pos="1080"/>
        </w:tabs>
        <w:ind w:left="1080" w:hanging="1080"/>
      </w:pPr>
      <w:rPr>
        <w:rFonts w:hint="default"/>
      </w:rPr>
    </w:lvl>
    <w:lvl w:ilvl="5">
      <w:start w:val="1"/>
      <w:numFmt w:val="decimal"/>
      <w:lvlText w:val="%1"/>
      <w:lvlJc w:val="left"/>
      <w:pPr>
        <w:tabs>
          <w:tab w:val="num" w:pos="1440"/>
        </w:tabs>
        <w:ind w:left="1440" w:hanging="1440"/>
      </w:pPr>
      <w:rPr>
        <w:rFonts w:hint="default"/>
      </w:rPr>
    </w:lvl>
    <w:lvl w:ilvl="6">
      <w:start w:val="1"/>
      <w:numFmt w:val="decimal"/>
      <w:lvlText w:val="%1"/>
      <w:lvlJc w:val="left"/>
      <w:pPr>
        <w:tabs>
          <w:tab w:val="num" w:pos="1800"/>
        </w:tabs>
        <w:ind w:left="1800" w:hanging="1800"/>
      </w:pPr>
      <w:rPr>
        <w:rFonts w:hint="default"/>
      </w:rPr>
    </w:lvl>
    <w:lvl w:ilvl="7">
      <w:start w:val="1"/>
      <w:numFmt w:val="none"/>
      <w:lvlRestart w:val="0"/>
      <w:suff w:val="space"/>
      <w:lvlText w:val=""/>
      <w:lvlJc w:val="left"/>
      <w:pPr>
        <w:ind w:left="1800" w:hanging="1800"/>
      </w:pPr>
      <w:rPr>
        <w:rFonts w:hint="default"/>
      </w:rPr>
    </w:lvl>
    <w:lvl w:ilvl="8">
      <w:start w:val="1"/>
      <w:numFmt w:val="none"/>
      <w:lvlRestart w:val="0"/>
      <w:suff w:val="space"/>
      <w:lvlText w:val=""/>
      <w:lvlJc w:val="left"/>
      <w:pPr>
        <w:ind w:left="2160" w:hanging="2160"/>
      </w:pPr>
      <w:rPr>
        <w:rFonts w:hint="default"/>
      </w:rPr>
    </w:lvl>
  </w:abstractNum>
  <w:abstractNum w:abstractNumId="75" w15:restartNumberingAfterBreak="0">
    <w:nsid w:val="77F00A79"/>
    <w:multiLevelType w:val="hybridMultilevel"/>
    <w:tmpl w:val="A72E01B6"/>
    <w:lvl w:ilvl="0" w:tplc="0419000F">
      <w:start w:val="1"/>
      <w:numFmt w:val="bullet"/>
      <w:pStyle w:val="ItemizedList"/>
      <w:lvlText w:val="-"/>
      <w:lvlJc w:val="left"/>
      <w:pPr>
        <w:tabs>
          <w:tab w:val="num" w:pos="0"/>
        </w:tabs>
        <w:ind w:left="363" w:hanging="363"/>
      </w:pPr>
      <w:rPr>
        <w:rFonts w:ascii="Times New Roman" w:hAnsi="Times New Roman" w:cs="Times New Roman" w:hint="default"/>
      </w:rPr>
    </w:lvl>
    <w:lvl w:ilvl="1" w:tplc="04190019">
      <w:start w:val="1"/>
      <w:numFmt w:val="bullet"/>
      <w:lvlText w:val="-"/>
      <w:lvlJc w:val="left"/>
      <w:pPr>
        <w:tabs>
          <w:tab w:val="num" w:pos="1440"/>
        </w:tabs>
        <w:ind w:left="1440" w:hanging="360"/>
      </w:pPr>
      <w:rPr>
        <w:rFonts w:ascii="Times New Roman" w:hAnsi="Times New Roman" w:cs="Times New Roman"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cs="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cs="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95B623D"/>
    <w:multiLevelType w:val="singleLevel"/>
    <w:tmpl w:val="71427F0A"/>
    <w:name w:val="27"/>
    <w:lvl w:ilvl="0">
      <w:start w:val="1"/>
      <w:numFmt w:val="bullet"/>
      <w:pStyle w:val="af4"/>
      <w:lvlText w:val=""/>
      <w:lvlJc w:val="left"/>
      <w:pPr>
        <w:tabs>
          <w:tab w:val="num" w:pos="1211"/>
        </w:tabs>
        <w:ind w:left="397" w:firstLine="454"/>
      </w:pPr>
      <w:rPr>
        <w:rFonts w:ascii="Symbol" w:hAnsi="Symbol" w:hint="default"/>
      </w:rPr>
    </w:lvl>
  </w:abstractNum>
  <w:abstractNum w:abstractNumId="77" w15:restartNumberingAfterBreak="0">
    <w:nsid w:val="7DDC3466"/>
    <w:multiLevelType w:val="hybridMultilevel"/>
    <w:tmpl w:val="BCB28EC6"/>
    <w:lvl w:ilvl="0" w:tplc="AD2850B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7E211807"/>
    <w:multiLevelType w:val="hybridMultilevel"/>
    <w:tmpl w:val="D5C4494E"/>
    <w:lvl w:ilvl="0" w:tplc="F1BECC40">
      <w:start w:val="1"/>
      <w:numFmt w:val="decimal"/>
      <w:pStyle w:val="1e"/>
      <w:lvlText w:val="%1)"/>
      <w:lvlJc w:val="left"/>
      <w:pPr>
        <w:tabs>
          <w:tab w:val="num" w:pos="1429"/>
        </w:tabs>
        <w:ind w:left="1429" w:hanging="360"/>
      </w:pPr>
    </w:lvl>
    <w:lvl w:ilvl="1" w:tplc="02421FFE" w:tentative="1">
      <w:start w:val="1"/>
      <w:numFmt w:val="lowerLetter"/>
      <w:lvlText w:val="%2."/>
      <w:lvlJc w:val="left"/>
      <w:pPr>
        <w:tabs>
          <w:tab w:val="num" w:pos="2149"/>
        </w:tabs>
        <w:ind w:left="2149" w:hanging="360"/>
      </w:pPr>
    </w:lvl>
    <w:lvl w:ilvl="2" w:tplc="04190005" w:tentative="1">
      <w:start w:val="1"/>
      <w:numFmt w:val="lowerRoman"/>
      <w:lvlText w:val="%3."/>
      <w:lvlJc w:val="right"/>
      <w:pPr>
        <w:tabs>
          <w:tab w:val="num" w:pos="2869"/>
        </w:tabs>
        <w:ind w:left="2869" w:hanging="180"/>
      </w:pPr>
    </w:lvl>
    <w:lvl w:ilvl="3" w:tplc="04190001" w:tentative="1">
      <w:start w:val="1"/>
      <w:numFmt w:val="decimal"/>
      <w:lvlText w:val="%4."/>
      <w:lvlJc w:val="left"/>
      <w:pPr>
        <w:tabs>
          <w:tab w:val="num" w:pos="3589"/>
        </w:tabs>
        <w:ind w:left="3589" w:hanging="360"/>
      </w:pPr>
    </w:lvl>
    <w:lvl w:ilvl="4" w:tplc="04190003" w:tentative="1">
      <w:start w:val="1"/>
      <w:numFmt w:val="lowerLetter"/>
      <w:lvlText w:val="%5."/>
      <w:lvlJc w:val="left"/>
      <w:pPr>
        <w:tabs>
          <w:tab w:val="num" w:pos="4309"/>
        </w:tabs>
        <w:ind w:left="4309" w:hanging="360"/>
      </w:pPr>
    </w:lvl>
    <w:lvl w:ilvl="5" w:tplc="04190005" w:tentative="1">
      <w:start w:val="1"/>
      <w:numFmt w:val="lowerRoman"/>
      <w:lvlText w:val="%6."/>
      <w:lvlJc w:val="right"/>
      <w:pPr>
        <w:tabs>
          <w:tab w:val="num" w:pos="5029"/>
        </w:tabs>
        <w:ind w:left="5029" w:hanging="180"/>
      </w:pPr>
    </w:lvl>
    <w:lvl w:ilvl="6" w:tplc="04190001" w:tentative="1">
      <w:start w:val="1"/>
      <w:numFmt w:val="decimal"/>
      <w:lvlText w:val="%7."/>
      <w:lvlJc w:val="left"/>
      <w:pPr>
        <w:tabs>
          <w:tab w:val="num" w:pos="5749"/>
        </w:tabs>
        <w:ind w:left="5749" w:hanging="360"/>
      </w:pPr>
    </w:lvl>
    <w:lvl w:ilvl="7" w:tplc="04190003" w:tentative="1">
      <w:start w:val="1"/>
      <w:numFmt w:val="lowerLetter"/>
      <w:lvlText w:val="%8."/>
      <w:lvlJc w:val="left"/>
      <w:pPr>
        <w:tabs>
          <w:tab w:val="num" w:pos="6469"/>
        </w:tabs>
        <w:ind w:left="6469" w:hanging="360"/>
      </w:pPr>
    </w:lvl>
    <w:lvl w:ilvl="8" w:tplc="04190005" w:tentative="1">
      <w:start w:val="1"/>
      <w:numFmt w:val="lowerRoman"/>
      <w:lvlText w:val="%9."/>
      <w:lvlJc w:val="right"/>
      <w:pPr>
        <w:tabs>
          <w:tab w:val="num" w:pos="7189"/>
        </w:tabs>
        <w:ind w:left="7189" w:hanging="180"/>
      </w:pPr>
    </w:lvl>
  </w:abstractNum>
  <w:num w:numId="1">
    <w:abstractNumId w:val="66"/>
  </w:num>
  <w:num w:numId="2">
    <w:abstractNumId w:val="2"/>
  </w:num>
  <w:num w:numId="3">
    <w:abstractNumId w:val="0"/>
  </w:num>
  <w:num w:numId="4">
    <w:abstractNumId w:val="76"/>
  </w:num>
  <w:num w:numId="5">
    <w:abstractNumId w:val="11"/>
  </w:num>
  <w:num w:numId="6">
    <w:abstractNumId w:val="70"/>
  </w:num>
  <w:num w:numId="7">
    <w:abstractNumId w:val="1"/>
    <w:lvlOverride w:ilvl="0">
      <w:startOverride w:val="1"/>
    </w:lvlOverride>
  </w:num>
  <w:num w:numId="8">
    <w:abstractNumId w:val="7"/>
  </w:num>
  <w:num w:numId="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7"/>
    <w:lvlOverride w:ilvl="0"/>
    <w:lvlOverride w:ilvl="1"/>
    <w:lvlOverride w:ilvl="2">
      <w:startOverride w:val="1"/>
    </w:lvlOverride>
    <w:lvlOverride w:ilvl="3"/>
    <w:lvlOverride w:ilvl="4"/>
    <w:lvlOverride w:ilvl="5"/>
    <w:lvlOverride w:ilvl="6"/>
    <w:lvlOverride w:ilvl="7"/>
    <w:lvlOverride w:ilvl="8"/>
  </w:num>
  <w:num w:numId="13">
    <w:abstractNumId w:val="75"/>
  </w:num>
  <w:num w:numId="14">
    <w:abstractNumId w:val="5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15"/>
  </w:num>
  <w:num w:numId="19">
    <w:abstractNumId w:val="12"/>
  </w:num>
  <w:num w:numId="20">
    <w:abstractNumId w:val="47"/>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1">
    <w:abstractNumId w:val="30"/>
  </w:num>
  <w:num w:numId="22">
    <w:abstractNumId w:val="23"/>
  </w:num>
  <w:num w:numId="23">
    <w:abstractNumId w:val="5"/>
  </w:num>
  <w:num w:numId="24">
    <w:abstractNumId w:val="72"/>
  </w:num>
  <w:num w:numId="25">
    <w:abstractNumId w:val="41"/>
  </w:num>
  <w:num w:numId="26">
    <w:abstractNumId w:val="33"/>
  </w:num>
  <w:num w:numId="27">
    <w:abstractNumId w:val="55"/>
  </w:num>
  <w:num w:numId="28">
    <w:abstractNumId w:val="73"/>
  </w:num>
  <w:num w:numId="29">
    <w:abstractNumId w:val="18"/>
  </w:num>
  <w:num w:numId="30">
    <w:abstractNumId w:val="35"/>
  </w:num>
  <w:num w:numId="31">
    <w:abstractNumId w:val="20"/>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8"/>
  </w:num>
  <w:num w:numId="34">
    <w:abstractNumId w:val="53"/>
  </w:num>
  <w:num w:numId="35">
    <w:abstractNumId w:val="46"/>
  </w:num>
  <w:num w:numId="36">
    <w:abstractNumId w:val="39"/>
  </w:num>
  <w:num w:numId="37">
    <w:abstractNumId w:val="4"/>
  </w:num>
  <w:num w:numId="38">
    <w:abstractNumId w:val="60"/>
  </w:num>
  <w:num w:numId="39">
    <w:abstractNumId w:val="3"/>
  </w:num>
  <w:num w:numId="40">
    <w:abstractNumId w:val="24"/>
    <w:lvlOverride w:ilvl="0">
      <w:lvl w:ilvl="0">
        <w:start w:val="1"/>
        <w:numFmt w:val="decimal"/>
        <w:pStyle w:val="12"/>
        <w:lvlText w:val="%1)"/>
        <w:lvlJc w:val="left"/>
        <w:pPr>
          <w:ind w:left="1211" w:hanging="360"/>
        </w:pPr>
      </w:lvl>
    </w:lvlOverride>
    <w:lvlOverride w:ilvl="1">
      <w:lvl w:ilvl="1" w:tentative="1">
        <w:start w:val="1"/>
        <w:numFmt w:val="lowerLetter"/>
        <w:lvlText w:val="%2."/>
        <w:lvlJc w:val="left"/>
        <w:pPr>
          <w:ind w:left="1931" w:hanging="360"/>
        </w:pPr>
      </w:lvl>
    </w:lvlOverride>
    <w:lvlOverride w:ilvl="2">
      <w:lvl w:ilvl="2" w:tentative="1">
        <w:start w:val="1"/>
        <w:numFmt w:val="lowerRoman"/>
        <w:lvlText w:val="%3."/>
        <w:lvlJc w:val="right"/>
        <w:pPr>
          <w:ind w:left="2651" w:hanging="180"/>
        </w:pPr>
      </w:lvl>
    </w:lvlOverride>
    <w:lvlOverride w:ilvl="3">
      <w:lvl w:ilvl="3" w:tentative="1">
        <w:start w:val="1"/>
        <w:numFmt w:val="decimal"/>
        <w:lvlText w:val="%4."/>
        <w:lvlJc w:val="left"/>
        <w:pPr>
          <w:ind w:left="3371" w:hanging="360"/>
        </w:pPr>
      </w:lvl>
    </w:lvlOverride>
    <w:lvlOverride w:ilvl="4">
      <w:lvl w:ilvl="4" w:tentative="1">
        <w:start w:val="1"/>
        <w:numFmt w:val="lowerLetter"/>
        <w:lvlText w:val="%5."/>
        <w:lvlJc w:val="left"/>
        <w:pPr>
          <w:ind w:left="4091" w:hanging="360"/>
        </w:pPr>
      </w:lvl>
    </w:lvlOverride>
    <w:lvlOverride w:ilvl="5">
      <w:lvl w:ilvl="5" w:tentative="1">
        <w:start w:val="1"/>
        <w:numFmt w:val="lowerRoman"/>
        <w:lvlText w:val="%6."/>
        <w:lvlJc w:val="right"/>
        <w:pPr>
          <w:ind w:left="4811" w:hanging="180"/>
        </w:pPr>
      </w:lvl>
    </w:lvlOverride>
    <w:lvlOverride w:ilvl="6">
      <w:lvl w:ilvl="6" w:tentative="1">
        <w:start w:val="1"/>
        <w:numFmt w:val="decimal"/>
        <w:lvlText w:val="%7."/>
        <w:lvlJc w:val="left"/>
        <w:pPr>
          <w:ind w:left="5531" w:hanging="360"/>
        </w:pPr>
      </w:lvl>
    </w:lvlOverride>
    <w:lvlOverride w:ilvl="7">
      <w:lvl w:ilvl="7" w:tentative="1">
        <w:start w:val="1"/>
        <w:numFmt w:val="lowerLetter"/>
        <w:lvlText w:val="%8."/>
        <w:lvlJc w:val="left"/>
        <w:pPr>
          <w:ind w:left="6251" w:hanging="360"/>
        </w:pPr>
      </w:lvl>
    </w:lvlOverride>
    <w:lvlOverride w:ilvl="8">
      <w:lvl w:ilvl="8" w:tentative="1">
        <w:start w:val="1"/>
        <w:numFmt w:val="lowerRoman"/>
        <w:lvlText w:val="%9."/>
        <w:lvlJc w:val="right"/>
        <w:pPr>
          <w:ind w:left="6971" w:hanging="180"/>
        </w:pPr>
      </w:lvl>
    </w:lvlOverride>
  </w:num>
  <w:num w:numId="41">
    <w:abstractNumId w:val="9"/>
  </w:num>
  <w:num w:numId="42">
    <w:abstractNumId w:val="69"/>
  </w:num>
  <w:num w:numId="43">
    <w:abstractNumId w:val="58"/>
  </w:num>
  <w:num w:numId="44">
    <w:abstractNumId w:val="51"/>
  </w:num>
  <w:num w:numId="45">
    <w:abstractNumId w:val="74"/>
  </w:num>
  <w:num w:numId="46">
    <w:abstractNumId w:val="40"/>
  </w:num>
  <w:num w:numId="47">
    <w:abstractNumId w:val="22"/>
  </w:num>
  <w:num w:numId="48">
    <w:abstractNumId w:val="52"/>
  </w:num>
  <w:num w:numId="49">
    <w:abstractNumId w:val="10"/>
  </w:num>
  <w:num w:numId="50">
    <w:abstractNumId w:val="26"/>
  </w:num>
  <w:num w:numId="51">
    <w:abstractNumId w:val="44"/>
  </w:num>
  <w:num w:numId="52">
    <w:abstractNumId w:val="13"/>
  </w:num>
  <w:num w:numId="53">
    <w:abstractNumId w:val="14"/>
  </w:num>
  <w:num w:numId="54">
    <w:abstractNumId w:val="37"/>
  </w:num>
  <w:num w:numId="55">
    <w:abstractNumId w:val="27"/>
  </w:num>
  <w:num w:numId="5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num>
  <w:num w:numId="58">
    <w:abstractNumId w:val="36"/>
  </w:num>
  <w:num w:numId="59">
    <w:abstractNumId w:val="68"/>
  </w:num>
  <w:num w:numId="60">
    <w:abstractNumId w:val="17"/>
  </w:num>
  <w:num w:numId="61">
    <w:abstractNumId w:val="61"/>
  </w:num>
  <w:num w:numId="62">
    <w:abstractNumId w:val="42"/>
  </w:num>
  <w:num w:numId="63">
    <w:abstractNumId w:val="8"/>
  </w:num>
  <w:num w:numId="64">
    <w:abstractNumId w:val="6"/>
  </w:num>
  <w:num w:numId="65">
    <w:abstractNumId w:val="65"/>
  </w:num>
  <w:num w:numId="66">
    <w:abstractNumId w:val="77"/>
  </w:num>
  <w:num w:numId="67">
    <w:abstractNumId w:val="50"/>
  </w:num>
  <w:num w:numId="68">
    <w:abstractNumId w:val="31"/>
  </w:num>
  <w:num w:numId="69">
    <w:abstractNumId w:val="63"/>
  </w:num>
  <w:num w:numId="70">
    <w:abstractNumId w:val="19"/>
  </w:num>
  <w:num w:numId="71">
    <w:abstractNumId w:val="54"/>
  </w:num>
  <w:num w:numId="72">
    <w:abstractNumId w:val="43"/>
  </w:num>
  <w:num w:numId="73">
    <w:abstractNumId w:val="45"/>
  </w:num>
  <w:num w:numId="74">
    <w:abstractNumId w:val="29"/>
  </w:num>
  <w:num w:numId="75">
    <w:abstractNumId w:val="29"/>
    <w:lvlOverride w:ilvl="0">
      <w:startOverride w:val="1"/>
    </w:lvlOverride>
  </w:num>
  <w:num w:numId="76">
    <w:abstractNumId w:val="38"/>
  </w:num>
  <w:num w:numId="77">
    <w:abstractNumId w:val="62"/>
  </w:num>
  <w:num w:numId="78">
    <w:abstractNumId w:val="71"/>
  </w:num>
  <w:num w:numId="79">
    <w:abstractNumId w:val="29"/>
    <w:lvlOverride w:ilvl="0">
      <w:startOverride w:val="1"/>
    </w:lvlOverride>
  </w:num>
  <w:num w:numId="80">
    <w:abstractNumId w:val="29"/>
    <w:lvlOverride w:ilvl="0">
      <w:startOverride w:val="1"/>
    </w:lvlOverride>
  </w:num>
  <w:num w:numId="81">
    <w:abstractNumId w:val="29"/>
    <w:lvlOverride w:ilvl="0">
      <w:startOverride w:val="1"/>
    </w:lvlOverride>
  </w:num>
  <w:num w:numId="82">
    <w:abstractNumId w:val="29"/>
    <w:lvlOverride w:ilvl="0">
      <w:startOverride w:val="1"/>
    </w:lvlOverride>
  </w:num>
  <w:num w:numId="83">
    <w:abstractNumId w:val="29"/>
    <w:lvlOverride w:ilvl="0">
      <w:startOverride w:val="1"/>
    </w:lvlOverride>
  </w:num>
  <w:num w:numId="84">
    <w:abstractNumId w:val="29"/>
    <w:lvlOverride w:ilvl="0">
      <w:startOverride w:val="1"/>
    </w:lvlOverride>
  </w:num>
  <w:num w:numId="85">
    <w:abstractNumId w:val="29"/>
    <w:lvlOverride w:ilvl="0">
      <w:startOverride w:val="1"/>
    </w:lvlOverride>
  </w:num>
  <w:num w:numId="86">
    <w:abstractNumId w:val="29"/>
    <w:lvlOverride w:ilvl="0">
      <w:startOverride w:val="1"/>
    </w:lvlOverride>
  </w:num>
  <w:num w:numId="87">
    <w:abstractNumId w:val="29"/>
    <w:lvlOverride w:ilvl="0">
      <w:startOverride w:val="1"/>
    </w:lvlOverride>
  </w:num>
  <w:num w:numId="88">
    <w:abstractNumId w:val="29"/>
    <w:lvlOverride w:ilvl="0">
      <w:startOverride w:val="1"/>
    </w:lvlOverride>
  </w:num>
  <w:num w:numId="89">
    <w:abstractNumId w:val="29"/>
    <w:lvlOverride w:ilvl="0">
      <w:startOverride w:val="1"/>
    </w:lvlOverride>
  </w:num>
  <w:num w:numId="90">
    <w:abstractNumId w:val="29"/>
    <w:lvlOverride w:ilvl="0">
      <w:startOverride w:val="1"/>
    </w:lvlOverride>
  </w:num>
  <w:num w:numId="91">
    <w:abstractNumId w:val="29"/>
    <w:lvlOverride w:ilvl="0">
      <w:startOverride w:val="1"/>
    </w:lvlOverride>
  </w:num>
  <w:num w:numId="92">
    <w:abstractNumId w:val="29"/>
    <w:lvlOverride w:ilvl="0">
      <w:startOverride w:val="1"/>
    </w:lvlOverride>
  </w:num>
  <w:num w:numId="93">
    <w:abstractNumId w:val="29"/>
    <w:lvlOverride w:ilvl="0">
      <w:startOverride w:val="1"/>
    </w:lvlOverride>
  </w:num>
  <w:num w:numId="94">
    <w:abstractNumId w:val="29"/>
    <w:lvlOverride w:ilvl="0">
      <w:startOverride w:val="1"/>
    </w:lvlOverride>
  </w:num>
  <w:num w:numId="95">
    <w:abstractNumId w:val="29"/>
    <w:lvlOverride w:ilvl="0">
      <w:startOverride w:val="1"/>
    </w:lvlOverride>
  </w:num>
  <w:num w:numId="96">
    <w:abstractNumId w:val="29"/>
    <w:lvlOverride w:ilvl="0">
      <w:startOverride w:val="1"/>
    </w:lvlOverride>
  </w:num>
  <w:num w:numId="97">
    <w:abstractNumId w:val="29"/>
    <w:lvlOverride w:ilvl="0">
      <w:startOverride w:val="1"/>
    </w:lvlOverride>
  </w:num>
  <w:num w:numId="98">
    <w:abstractNumId w:val="29"/>
    <w:lvlOverride w:ilvl="0">
      <w:startOverride w:val="1"/>
    </w:lvlOverride>
  </w:num>
  <w:num w:numId="99">
    <w:abstractNumId w:val="29"/>
    <w:lvlOverride w:ilvl="0">
      <w:startOverride w:val="1"/>
    </w:lvlOverride>
  </w:num>
  <w:num w:numId="100">
    <w:abstractNumId w:val="29"/>
    <w:lvlOverride w:ilvl="0">
      <w:startOverride w:val="1"/>
    </w:lvlOverride>
  </w:num>
  <w:num w:numId="101">
    <w:abstractNumId w:val="29"/>
    <w:lvlOverride w:ilvl="0">
      <w:startOverride w:val="1"/>
    </w:lvlOverride>
  </w:num>
  <w:num w:numId="102">
    <w:abstractNumId w:val="29"/>
    <w:lvlOverride w:ilvl="0">
      <w:startOverride w:val="1"/>
    </w:lvlOverride>
  </w:num>
  <w:num w:numId="103">
    <w:abstractNumId w:val="29"/>
    <w:lvlOverride w:ilvl="0">
      <w:startOverride w:val="1"/>
    </w:lvlOverride>
  </w:num>
  <w:num w:numId="104">
    <w:abstractNumId w:val="29"/>
    <w:lvlOverride w:ilvl="0">
      <w:startOverride w:val="1"/>
    </w:lvlOverride>
  </w:num>
  <w:num w:numId="105">
    <w:abstractNumId w:val="29"/>
    <w:lvlOverride w:ilvl="0">
      <w:startOverride w:val="1"/>
    </w:lvlOverride>
  </w:num>
  <w:num w:numId="106">
    <w:abstractNumId w:val="29"/>
    <w:lvlOverride w:ilvl="0">
      <w:startOverride w:val="1"/>
    </w:lvlOverride>
  </w:num>
  <w:num w:numId="107">
    <w:abstractNumId w:val="29"/>
    <w:lvlOverride w:ilvl="0">
      <w:startOverride w:val="1"/>
    </w:lvlOverride>
  </w:num>
  <w:num w:numId="108">
    <w:abstractNumId w:val="29"/>
    <w:lvlOverride w:ilvl="0">
      <w:startOverride w:val="1"/>
    </w:lvlOverride>
  </w:num>
  <w:num w:numId="109">
    <w:abstractNumId w:val="29"/>
    <w:lvlOverride w:ilvl="0">
      <w:startOverride w:val="1"/>
    </w:lvlOverride>
  </w:num>
  <w:num w:numId="110">
    <w:abstractNumId w:val="29"/>
    <w:lvlOverride w:ilvl="0">
      <w:startOverride w:val="1"/>
    </w:lvlOverride>
  </w:num>
  <w:num w:numId="111">
    <w:abstractNumId w:val="29"/>
    <w:lvlOverride w:ilvl="0">
      <w:startOverride w:val="1"/>
    </w:lvlOverride>
  </w:num>
  <w:num w:numId="112">
    <w:abstractNumId w:val="29"/>
    <w:lvlOverride w:ilvl="0">
      <w:startOverride w:val="1"/>
    </w:lvlOverride>
  </w:num>
  <w:num w:numId="113">
    <w:abstractNumId w:val="29"/>
    <w:lvlOverride w:ilvl="0">
      <w:startOverride w:val="1"/>
    </w:lvlOverride>
  </w:num>
  <w:num w:numId="114">
    <w:abstractNumId w:val="29"/>
    <w:lvlOverride w:ilvl="0">
      <w:startOverride w:val="1"/>
    </w:lvlOverride>
  </w:num>
  <w:num w:numId="115">
    <w:abstractNumId w:val="29"/>
    <w:lvlOverride w:ilvl="0">
      <w:startOverride w:val="1"/>
    </w:lvlOverride>
  </w:num>
  <w:num w:numId="116">
    <w:abstractNumId w:val="29"/>
    <w:lvlOverride w:ilvl="0">
      <w:startOverride w:val="1"/>
    </w:lvlOverride>
  </w:num>
  <w:num w:numId="117">
    <w:abstractNumId w:val="29"/>
    <w:lvlOverride w:ilvl="0">
      <w:startOverride w:val="1"/>
    </w:lvlOverride>
  </w:num>
  <w:num w:numId="118">
    <w:abstractNumId w:val="29"/>
    <w:lvlOverride w:ilvl="0">
      <w:startOverride w:val="1"/>
    </w:lvlOverride>
  </w:num>
  <w:num w:numId="119">
    <w:abstractNumId w:val="29"/>
    <w:lvlOverride w:ilvl="0">
      <w:startOverride w:val="1"/>
    </w:lvlOverride>
  </w:num>
  <w:num w:numId="120">
    <w:abstractNumId w:val="29"/>
    <w:lvlOverride w:ilvl="0">
      <w:startOverride w:val="1"/>
    </w:lvlOverride>
  </w:num>
  <w:num w:numId="121">
    <w:abstractNumId w:val="29"/>
    <w:lvlOverride w:ilvl="0">
      <w:startOverride w:val="1"/>
    </w:lvlOverride>
  </w:num>
  <w:num w:numId="122">
    <w:abstractNumId w:val="29"/>
    <w:lvlOverride w:ilvl="0">
      <w:startOverride w:val="1"/>
    </w:lvlOverride>
  </w:num>
  <w:num w:numId="123">
    <w:abstractNumId w:val="29"/>
    <w:lvlOverride w:ilvl="0">
      <w:startOverride w:val="1"/>
    </w:lvlOverride>
  </w:num>
  <w:num w:numId="124">
    <w:abstractNumId w:val="29"/>
    <w:lvlOverride w:ilvl="0">
      <w:startOverride w:val="1"/>
    </w:lvlOverride>
  </w:num>
  <w:num w:numId="125">
    <w:abstractNumId w:val="29"/>
    <w:lvlOverride w:ilvl="0">
      <w:startOverride w:val="1"/>
    </w:lvlOverride>
  </w:num>
  <w:num w:numId="126">
    <w:abstractNumId w:val="29"/>
    <w:lvlOverride w:ilvl="0">
      <w:startOverride w:val="1"/>
    </w:lvlOverride>
  </w:num>
  <w:num w:numId="127">
    <w:abstractNumId w:val="59"/>
  </w:num>
  <w:num w:numId="128">
    <w:abstractNumId w:val="48"/>
  </w:num>
  <w:numIdMacAtCleanup w:val="1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as\dbarishev">
    <w15:presenceInfo w15:providerId="None" w15:userId="emias\dbarish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trackRevisions/>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CD"/>
    <w:rsid w:val="00000593"/>
    <w:rsid w:val="00000CA1"/>
    <w:rsid w:val="00001BC0"/>
    <w:rsid w:val="00002D14"/>
    <w:rsid w:val="000039DF"/>
    <w:rsid w:val="00004763"/>
    <w:rsid w:val="00004B91"/>
    <w:rsid w:val="0000675F"/>
    <w:rsid w:val="00006DD1"/>
    <w:rsid w:val="000070C8"/>
    <w:rsid w:val="0000718F"/>
    <w:rsid w:val="000101EC"/>
    <w:rsid w:val="000111BD"/>
    <w:rsid w:val="00011D08"/>
    <w:rsid w:val="00011D7A"/>
    <w:rsid w:val="00012C2A"/>
    <w:rsid w:val="00013044"/>
    <w:rsid w:val="00014192"/>
    <w:rsid w:val="0001452D"/>
    <w:rsid w:val="000149DE"/>
    <w:rsid w:val="000150E4"/>
    <w:rsid w:val="00015572"/>
    <w:rsid w:val="000165A3"/>
    <w:rsid w:val="000170F8"/>
    <w:rsid w:val="0002035F"/>
    <w:rsid w:val="00020FD3"/>
    <w:rsid w:val="000214B7"/>
    <w:rsid w:val="00021FD6"/>
    <w:rsid w:val="000229B9"/>
    <w:rsid w:val="00022E48"/>
    <w:rsid w:val="00025C58"/>
    <w:rsid w:val="00025CFB"/>
    <w:rsid w:val="00025E97"/>
    <w:rsid w:val="00026116"/>
    <w:rsid w:val="00026CEA"/>
    <w:rsid w:val="00026E91"/>
    <w:rsid w:val="00026F53"/>
    <w:rsid w:val="000305E9"/>
    <w:rsid w:val="00031041"/>
    <w:rsid w:val="000312DE"/>
    <w:rsid w:val="00031A91"/>
    <w:rsid w:val="00031F43"/>
    <w:rsid w:val="00033C2C"/>
    <w:rsid w:val="00034E5B"/>
    <w:rsid w:val="00034F84"/>
    <w:rsid w:val="00036F5E"/>
    <w:rsid w:val="000370DA"/>
    <w:rsid w:val="000401AE"/>
    <w:rsid w:val="00040555"/>
    <w:rsid w:val="000408EE"/>
    <w:rsid w:val="00041F7E"/>
    <w:rsid w:val="00044604"/>
    <w:rsid w:val="000452D5"/>
    <w:rsid w:val="000456AD"/>
    <w:rsid w:val="00045D48"/>
    <w:rsid w:val="00046097"/>
    <w:rsid w:val="000463A1"/>
    <w:rsid w:val="000470DF"/>
    <w:rsid w:val="0005188B"/>
    <w:rsid w:val="00051B1D"/>
    <w:rsid w:val="00052328"/>
    <w:rsid w:val="00052BF0"/>
    <w:rsid w:val="00053616"/>
    <w:rsid w:val="00053FE9"/>
    <w:rsid w:val="00056A65"/>
    <w:rsid w:val="00061A50"/>
    <w:rsid w:val="00061C19"/>
    <w:rsid w:val="00061F64"/>
    <w:rsid w:val="00061FD5"/>
    <w:rsid w:val="000621AC"/>
    <w:rsid w:val="0006295F"/>
    <w:rsid w:val="00062FF6"/>
    <w:rsid w:val="00063053"/>
    <w:rsid w:val="00063D68"/>
    <w:rsid w:val="00064225"/>
    <w:rsid w:val="0006459D"/>
    <w:rsid w:val="00064E01"/>
    <w:rsid w:val="00065798"/>
    <w:rsid w:val="00065C42"/>
    <w:rsid w:val="00065C60"/>
    <w:rsid w:val="00066555"/>
    <w:rsid w:val="000665A3"/>
    <w:rsid w:val="00066E7D"/>
    <w:rsid w:val="00067B19"/>
    <w:rsid w:val="00070A27"/>
    <w:rsid w:val="00070C5C"/>
    <w:rsid w:val="0007140C"/>
    <w:rsid w:val="00071EA9"/>
    <w:rsid w:val="0007411C"/>
    <w:rsid w:val="000752B8"/>
    <w:rsid w:val="00075533"/>
    <w:rsid w:val="00075D60"/>
    <w:rsid w:val="00075F9E"/>
    <w:rsid w:val="00076840"/>
    <w:rsid w:val="00077643"/>
    <w:rsid w:val="00077E6A"/>
    <w:rsid w:val="000811B1"/>
    <w:rsid w:val="00081D14"/>
    <w:rsid w:val="00081E80"/>
    <w:rsid w:val="0008202E"/>
    <w:rsid w:val="000821A6"/>
    <w:rsid w:val="00083572"/>
    <w:rsid w:val="00083CF1"/>
    <w:rsid w:val="00084B17"/>
    <w:rsid w:val="00084F27"/>
    <w:rsid w:val="0008529E"/>
    <w:rsid w:val="000856E2"/>
    <w:rsid w:val="00085A58"/>
    <w:rsid w:val="00092422"/>
    <w:rsid w:val="0009271B"/>
    <w:rsid w:val="00093EBA"/>
    <w:rsid w:val="00094B4E"/>
    <w:rsid w:val="000955C4"/>
    <w:rsid w:val="000958DB"/>
    <w:rsid w:val="00095E10"/>
    <w:rsid w:val="000966DE"/>
    <w:rsid w:val="00096D29"/>
    <w:rsid w:val="00096F24"/>
    <w:rsid w:val="00097AE6"/>
    <w:rsid w:val="000A0E49"/>
    <w:rsid w:val="000A12DA"/>
    <w:rsid w:val="000A20CA"/>
    <w:rsid w:val="000A4F2D"/>
    <w:rsid w:val="000A585E"/>
    <w:rsid w:val="000A5DAB"/>
    <w:rsid w:val="000A6A0D"/>
    <w:rsid w:val="000A72C5"/>
    <w:rsid w:val="000B02EF"/>
    <w:rsid w:val="000B0573"/>
    <w:rsid w:val="000B1CFD"/>
    <w:rsid w:val="000B1E8D"/>
    <w:rsid w:val="000B2061"/>
    <w:rsid w:val="000B207B"/>
    <w:rsid w:val="000B2621"/>
    <w:rsid w:val="000B31C6"/>
    <w:rsid w:val="000B35D8"/>
    <w:rsid w:val="000B3E6A"/>
    <w:rsid w:val="000B3FFA"/>
    <w:rsid w:val="000B5D6E"/>
    <w:rsid w:val="000B678A"/>
    <w:rsid w:val="000B6CBA"/>
    <w:rsid w:val="000B737E"/>
    <w:rsid w:val="000C153D"/>
    <w:rsid w:val="000C1A93"/>
    <w:rsid w:val="000C27AE"/>
    <w:rsid w:val="000C3781"/>
    <w:rsid w:val="000C3D1D"/>
    <w:rsid w:val="000C5552"/>
    <w:rsid w:val="000C6067"/>
    <w:rsid w:val="000C612D"/>
    <w:rsid w:val="000D1209"/>
    <w:rsid w:val="000D278E"/>
    <w:rsid w:val="000D2B0F"/>
    <w:rsid w:val="000D31AA"/>
    <w:rsid w:val="000D37F2"/>
    <w:rsid w:val="000D3B5F"/>
    <w:rsid w:val="000D3B73"/>
    <w:rsid w:val="000D4C72"/>
    <w:rsid w:val="000D5331"/>
    <w:rsid w:val="000D5C46"/>
    <w:rsid w:val="000D72D4"/>
    <w:rsid w:val="000E0FF6"/>
    <w:rsid w:val="000E12DA"/>
    <w:rsid w:val="000E1762"/>
    <w:rsid w:val="000E3FE9"/>
    <w:rsid w:val="000E4A8A"/>
    <w:rsid w:val="000E5AFA"/>
    <w:rsid w:val="000E6075"/>
    <w:rsid w:val="000E7A08"/>
    <w:rsid w:val="000F0A42"/>
    <w:rsid w:val="000F0B42"/>
    <w:rsid w:val="000F22AC"/>
    <w:rsid w:val="000F233A"/>
    <w:rsid w:val="000F3D43"/>
    <w:rsid w:val="000F55C6"/>
    <w:rsid w:val="000F6610"/>
    <w:rsid w:val="000F713A"/>
    <w:rsid w:val="000F7D3F"/>
    <w:rsid w:val="001016F9"/>
    <w:rsid w:val="0010184F"/>
    <w:rsid w:val="00102A30"/>
    <w:rsid w:val="0010346B"/>
    <w:rsid w:val="00103A37"/>
    <w:rsid w:val="0010543A"/>
    <w:rsid w:val="00106832"/>
    <w:rsid w:val="00107BFC"/>
    <w:rsid w:val="00110986"/>
    <w:rsid w:val="00110A29"/>
    <w:rsid w:val="00110C4F"/>
    <w:rsid w:val="00111792"/>
    <w:rsid w:val="0011230C"/>
    <w:rsid w:val="00112924"/>
    <w:rsid w:val="001136D8"/>
    <w:rsid w:val="00115530"/>
    <w:rsid w:val="001166EF"/>
    <w:rsid w:val="00116AE2"/>
    <w:rsid w:val="0011775D"/>
    <w:rsid w:val="001179B6"/>
    <w:rsid w:val="00120574"/>
    <w:rsid w:val="00120634"/>
    <w:rsid w:val="001206CC"/>
    <w:rsid w:val="00120EBD"/>
    <w:rsid w:val="0012113D"/>
    <w:rsid w:val="0012165A"/>
    <w:rsid w:val="00121E3A"/>
    <w:rsid w:val="00122828"/>
    <w:rsid w:val="00123034"/>
    <w:rsid w:val="00123067"/>
    <w:rsid w:val="001253BD"/>
    <w:rsid w:val="001265A4"/>
    <w:rsid w:val="00126FD6"/>
    <w:rsid w:val="00127338"/>
    <w:rsid w:val="00127736"/>
    <w:rsid w:val="0012789D"/>
    <w:rsid w:val="00127EC2"/>
    <w:rsid w:val="001300E1"/>
    <w:rsid w:val="0013011B"/>
    <w:rsid w:val="00130E7D"/>
    <w:rsid w:val="00130F72"/>
    <w:rsid w:val="00131DAD"/>
    <w:rsid w:val="00133735"/>
    <w:rsid w:val="00133B94"/>
    <w:rsid w:val="00134835"/>
    <w:rsid w:val="00134A88"/>
    <w:rsid w:val="00134BC5"/>
    <w:rsid w:val="00137966"/>
    <w:rsid w:val="00137EA0"/>
    <w:rsid w:val="00140453"/>
    <w:rsid w:val="00142026"/>
    <w:rsid w:val="00142394"/>
    <w:rsid w:val="0014348F"/>
    <w:rsid w:val="00143B7C"/>
    <w:rsid w:val="00143E5F"/>
    <w:rsid w:val="00145064"/>
    <w:rsid w:val="00146C17"/>
    <w:rsid w:val="00147575"/>
    <w:rsid w:val="0015069B"/>
    <w:rsid w:val="001508E0"/>
    <w:rsid w:val="00150F8A"/>
    <w:rsid w:val="00151708"/>
    <w:rsid w:val="00151913"/>
    <w:rsid w:val="00152854"/>
    <w:rsid w:val="0015417A"/>
    <w:rsid w:val="00154F9C"/>
    <w:rsid w:val="00154FF9"/>
    <w:rsid w:val="00155543"/>
    <w:rsid w:val="00155843"/>
    <w:rsid w:val="0015650B"/>
    <w:rsid w:val="00156598"/>
    <w:rsid w:val="00156A1B"/>
    <w:rsid w:val="00156A3D"/>
    <w:rsid w:val="00156E5B"/>
    <w:rsid w:val="00156F13"/>
    <w:rsid w:val="0015700E"/>
    <w:rsid w:val="00160538"/>
    <w:rsid w:val="001633A0"/>
    <w:rsid w:val="00163BEA"/>
    <w:rsid w:val="00164487"/>
    <w:rsid w:val="00164523"/>
    <w:rsid w:val="001645F4"/>
    <w:rsid w:val="001648A0"/>
    <w:rsid w:val="00164C89"/>
    <w:rsid w:val="001650F0"/>
    <w:rsid w:val="0016567C"/>
    <w:rsid w:val="00165DF8"/>
    <w:rsid w:val="00166D4C"/>
    <w:rsid w:val="00166EF0"/>
    <w:rsid w:val="00167EFD"/>
    <w:rsid w:val="00171097"/>
    <w:rsid w:val="00171424"/>
    <w:rsid w:val="00171A25"/>
    <w:rsid w:val="001727B2"/>
    <w:rsid w:val="00172B03"/>
    <w:rsid w:val="00173569"/>
    <w:rsid w:val="001737BB"/>
    <w:rsid w:val="00174959"/>
    <w:rsid w:val="0017573E"/>
    <w:rsid w:val="0017657A"/>
    <w:rsid w:val="00176AD2"/>
    <w:rsid w:val="00177667"/>
    <w:rsid w:val="001778CC"/>
    <w:rsid w:val="00180442"/>
    <w:rsid w:val="00182D75"/>
    <w:rsid w:val="00182F35"/>
    <w:rsid w:val="00183BB8"/>
    <w:rsid w:val="00183BF0"/>
    <w:rsid w:val="00184C83"/>
    <w:rsid w:val="001855B3"/>
    <w:rsid w:val="00185FF4"/>
    <w:rsid w:val="00187083"/>
    <w:rsid w:val="00187F45"/>
    <w:rsid w:val="00190438"/>
    <w:rsid w:val="00190FF9"/>
    <w:rsid w:val="00192130"/>
    <w:rsid w:val="00193E84"/>
    <w:rsid w:val="00195A6B"/>
    <w:rsid w:val="00196110"/>
    <w:rsid w:val="00197B77"/>
    <w:rsid w:val="00197EEE"/>
    <w:rsid w:val="00197FAD"/>
    <w:rsid w:val="001A009E"/>
    <w:rsid w:val="001A15A4"/>
    <w:rsid w:val="001A1A82"/>
    <w:rsid w:val="001A1AD7"/>
    <w:rsid w:val="001A27D4"/>
    <w:rsid w:val="001A3668"/>
    <w:rsid w:val="001A366E"/>
    <w:rsid w:val="001A508B"/>
    <w:rsid w:val="001A553D"/>
    <w:rsid w:val="001A5873"/>
    <w:rsid w:val="001A5A02"/>
    <w:rsid w:val="001A61C7"/>
    <w:rsid w:val="001A6820"/>
    <w:rsid w:val="001A6927"/>
    <w:rsid w:val="001B1854"/>
    <w:rsid w:val="001B29DB"/>
    <w:rsid w:val="001B2D89"/>
    <w:rsid w:val="001B2E79"/>
    <w:rsid w:val="001B30E7"/>
    <w:rsid w:val="001B3AC4"/>
    <w:rsid w:val="001B4638"/>
    <w:rsid w:val="001B47A1"/>
    <w:rsid w:val="001B59A4"/>
    <w:rsid w:val="001B67F3"/>
    <w:rsid w:val="001B7C67"/>
    <w:rsid w:val="001B7CD5"/>
    <w:rsid w:val="001C12C1"/>
    <w:rsid w:val="001C13F7"/>
    <w:rsid w:val="001C155F"/>
    <w:rsid w:val="001C2306"/>
    <w:rsid w:val="001C306A"/>
    <w:rsid w:val="001C49E5"/>
    <w:rsid w:val="001C5150"/>
    <w:rsid w:val="001C5EF8"/>
    <w:rsid w:val="001C7560"/>
    <w:rsid w:val="001C7A3E"/>
    <w:rsid w:val="001C7C84"/>
    <w:rsid w:val="001D3051"/>
    <w:rsid w:val="001D48E7"/>
    <w:rsid w:val="001D5710"/>
    <w:rsid w:val="001D59F5"/>
    <w:rsid w:val="001D6144"/>
    <w:rsid w:val="001D706B"/>
    <w:rsid w:val="001D7876"/>
    <w:rsid w:val="001D7E2B"/>
    <w:rsid w:val="001E2226"/>
    <w:rsid w:val="001E3A84"/>
    <w:rsid w:val="001E3E3F"/>
    <w:rsid w:val="001E3F06"/>
    <w:rsid w:val="001E5532"/>
    <w:rsid w:val="001E7D64"/>
    <w:rsid w:val="001E7F9B"/>
    <w:rsid w:val="001F1068"/>
    <w:rsid w:val="001F136F"/>
    <w:rsid w:val="001F2FB3"/>
    <w:rsid w:val="001F4DA8"/>
    <w:rsid w:val="001F58CD"/>
    <w:rsid w:val="001F5BE5"/>
    <w:rsid w:val="001F7A3C"/>
    <w:rsid w:val="001F7B1E"/>
    <w:rsid w:val="001F7FD0"/>
    <w:rsid w:val="0020016F"/>
    <w:rsid w:val="00201DDE"/>
    <w:rsid w:val="00202245"/>
    <w:rsid w:val="00202C60"/>
    <w:rsid w:val="002032A0"/>
    <w:rsid w:val="00203326"/>
    <w:rsid w:val="0020334C"/>
    <w:rsid w:val="002045F0"/>
    <w:rsid w:val="00205735"/>
    <w:rsid w:val="00205E71"/>
    <w:rsid w:val="002078A8"/>
    <w:rsid w:val="00210D9D"/>
    <w:rsid w:val="00210DF8"/>
    <w:rsid w:val="002120E5"/>
    <w:rsid w:val="00212368"/>
    <w:rsid w:val="00213587"/>
    <w:rsid w:val="00213607"/>
    <w:rsid w:val="0021377D"/>
    <w:rsid w:val="002137BC"/>
    <w:rsid w:val="00214A96"/>
    <w:rsid w:val="002150C8"/>
    <w:rsid w:val="00215357"/>
    <w:rsid w:val="00215C63"/>
    <w:rsid w:val="002161E0"/>
    <w:rsid w:val="00216460"/>
    <w:rsid w:val="00216574"/>
    <w:rsid w:val="00217349"/>
    <w:rsid w:val="00220B00"/>
    <w:rsid w:val="00222CDF"/>
    <w:rsid w:val="00224675"/>
    <w:rsid w:val="00224B77"/>
    <w:rsid w:val="0022605C"/>
    <w:rsid w:val="002260F1"/>
    <w:rsid w:val="00226C86"/>
    <w:rsid w:val="00226E75"/>
    <w:rsid w:val="002276C6"/>
    <w:rsid w:val="002277A8"/>
    <w:rsid w:val="002277B5"/>
    <w:rsid w:val="00227DC0"/>
    <w:rsid w:val="00227E52"/>
    <w:rsid w:val="002307D7"/>
    <w:rsid w:val="00230EF3"/>
    <w:rsid w:val="00230F74"/>
    <w:rsid w:val="00231820"/>
    <w:rsid w:val="00231BE7"/>
    <w:rsid w:val="002327DD"/>
    <w:rsid w:val="002329E3"/>
    <w:rsid w:val="0023415C"/>
    <w:rsid w:val="00234A90"/>
    <w:rsid w:val="00234D1C"/>
    <w:rsid w:val="00235117"/>
    <w:rsid w:val="00236428"/>
    <w:rsid w:val="00236479"/>
    <w:rsid w:val="00236586"/>
    <w:rsid w:val="002379BE"/>
    <w:rsid w:val="00237C77"/>
    <w:rsid w:val="0024060A"/>
    <w:rsid w:val="0024123D"/>
    <w:rsid w:val="002413E7"/>
    <w:rsid w:val="0024199C"/>
    <w:rsid w:val="0024368E"/>
    <w:rsid w:val="002439A1"/>
    <w:rsid w:val="00245305"/>
    <w:rsid w:val="0024555C"/>
    <w:rsid w:val="002455F1"/>
    <w:rsid w:val="00245EF2"/>
    <w:rsid w:val="002465D9"/>
    <w:rsid w:val="0024740D"/>
    <w:rsid w:val="00250365"/>
    <w:rsid w:val="002508E0"/>
    <w:rsid w:val="00251093"/>
    <w:rsid w:val="00251E35"/>
    <w:rsid w:val="0025260D"/>
    <w:rsid w:val="00252C5C"/>
    <w:rsid w:val="00254B7D"/>
    <w:rsid w:val="002553F0"/>
    <w:rsid w:val="0025699E"/>
    <w:rsid w:val="002569CF"/>
    <w:rsid w:val="002572E8"/>
    <w:rsid w:val="00257DB0"/>
    <w:rsid w:val="00257F22"/>
    <w:rsid w:val="00260D9E"/>
    <w:rsid w:val="00261231"/>
    <w:rsid w:val="00262145"/>
    <w:rsid w:val="0026271D"/>
    <w:rsid w:val="00262B1C"/>
    <w:rsid w:val="0026336B"/>
    <w:rsid w:val="00263BF1"/>
    <w:rsid w:val="00263F5D"/>
    <w:rsid w:val="00264225"/>
    <w:rsid w:val="00264521"/>
    <w:rsid w:val="002647E1"/>
    <w:rsid w:val="00265459"/>
    <w:rsid w:val="002654AB"/>
    <w:rsid w:val="00265BBA"/>
    <w:rsid w:val="00265C28"/>
    <w:rsid w:val="00267446"/>
    <w:rsid w:val="002700CC"/>
    <w:rsid w:val="002704F1"/>
    <w:rsid w:val="00272114"/>
    <w:rsid w:val="00272D69"/>
    <w:rsid w:val="00272EA9"/>
    <w:rsid w:val="00273259"/>
    <w:rsid w:val="00273465"/>
    <w:rsid w:val="00273941"/>
    <w:rsid w:val="002750B2"/>
    <w:rsid w:val="00275BD3"/>
    <w:rsid w:val="00275DB9"/>
    <w:rsid w:val="00276D96"/>
    <w:rsid w:val="002807A3"/>
    <w:rsid w:val="00281225"/>
    <w:rsid w:val="00281603"/>
    <w:rsid w:val="00281EE8"/>
    <w:rsid w:val="002827F7"/>
    <w:rsid w:val="00282A85"/>
    <w:rsid w:val="00282DAB"/>
    <w:rsid w:val="0028509C"/>
    <w:rsid w:val="00286D2B"/>
    <w:rsid w:val="00287027"/>
    <w:rsid w:val="002872E8"/>
    <w:rsid w:val="002877B9"/>
    <w:rsid w:val="00287B45"/>
    <w:rsid w:val="00290AD9"/>
    <w:rsid w:val="002912D8"/>
    <w:rsid w:val="00291EE6"/>
    <w:rsid w:val="002922EC"/>
    <w:rsid w:val="00293641"/>
    <w:rsid w:val="0029368F"/>
    <w:rsid w:val="00293F37"/>
    <w:rsid w:val="00294483"/>
    <w:rsid w:val="00295BD8"/>
    <w:rsid w:val="00295D90"/>
    <w:rsid w:val="00295F31"/>
    <w:rsid w:val="0029676D"/>
    <w:rsid w:val="00297C92"/>
    <w:rsid w:val="002A018D"/>
    <w:rsid w:val="002A0BC5"/>
    <w:rsid w:val="002A1B12"/>
    <w:rsid w:val="002A20DF"/>
    <w:rsid w:val="002A2C99"/>
    <w:rsid w:val="002A2EBE"/>
    <w:rsid w:val="002A32BA"/>
    <w:rsid w:val="002A3752"/>
    <w:rsid w:val="002A49CF"/>
    <w:rsid w:val="002A4A58"/>
    <w:rsid w:val="002A629A"/>
    <w:rsid w:val="002A69E9"/>
    <w:rsid w:val="002A6F1D"/>
    <w:rsid w:val="002A7A23"/>
    <w:rsid w:val="002A7DAF"/>
    <w:rsid w:val="002B086A"/>
    <w:rsid w:val="002B3635"/>
    <w:rsid w:val="002B4383"/>
    <w:rsid w:val="002B5CB2"/>
    <w:rsid w:val="002B6A75"/>
    <w:rsid w:val="002B713F"/>
    <w:rsid w:val="002C1172"/>
    <w:rsid w:val="002C1976"/>
    <w:rsid w:val="002C19DA"/>
    <w:rsid w:val="002C318D"/>
    <w:rsid w:val="002C3B93"/>
    <w:rsid w:val="002C4231"/>
    <w:rsid w:val="002C52F5"/>
    <w:rsid w:val="002C579F"/>
    <w:rsid w:val="002C5C17"/>
    <w:rsid w:val="002C75B0"/>
    <w:rsid w:val="002C76B2"/>
    <w:rsid w:val="002D0052"/>
    <w:rsid w:val="002D14CC"/>
    <w:rsid w:val="002D376F"/>
    <w:rsid w:val="002D4229"/>
    <w:rsid w:val="002D4D3D"/>
    <w:rsid w:val="002D6453"/>
    <w:rsid w:val="002D6FF4"/>
    <w:rsid w:val="002D77DD"/>
    <w:rsid w:val="002E15D7"/>
    <w:rsid w:val="002E38DC"/>
    <w:rsid w:val="002E39EC"/>
    <w:rsid w:val="002E450A"/>
    <w:rsid w:val="002E48DE"/>
    <w:rsid w:val="002E682F"/>
    <w:rsid w:val="002E7152"/>
    <w:rsid w:val="002E7389"/>
    <w:rsid w:val="002F02A8"/>
    <w:rsid w:val="002F13CC"/>
    <w:rsid w:val="002F16A8"/>
    <w:rsid w:val="002F18BA"/>
    <w:rsid w:val="002F4E3A"/>
    <w:rsid w:val="002F54AF"/>
    <w:rsid w:val="002F550F"/>
    <w:rsid w:val="002F5BCD"/>
    <w:rsid w:val="002F6A4B"/>
    <w:rsid w:val="002F70B9"/>
    <w:rsid w:val="002F7DD6"/>
    <w:rsid w:val="00300067"/>
    <w:rsid w:val="0030007E"/>
    <w:rsid w:val="0030152A"/>
    <w:rsid w:val="00301FD3"/>
    <w:rsid w:val="003022C3"/>
    <w:rsid w:val="003033E9"/>
    <w:rsid w:val="00303C81"/>
    <w:rsid w:val="00304652"/>
    <w:rsid w:val="00304D2B"/>
    <w:rsid w:val="0030547C"/>
    <w:rsid w:val="0031114B"/>
    <w:rsid w:val="00311433"/>
    <w:rsid w:val="00311AF3"/>
    <w:rsid w:val="00312AA4"/>
    <w:rsid w:val="00314577"/>
    <w:rsid w:val="00315520"/>
    <w:rsid w:val="003156B7"/>
    <w:rsid w:val="003158A7"/>
    <w:rsid w:val="00315F67"/>
    <w:rsid w:val="0031794C"/>
    <w:rsid w:val="003179A2"/>
    <w:rsid w:val="00317AC2"/>
    <w:rsid w:val="003208E7"/>
    <w:rsid w:val="00320D4B"/>
    <w:rsid w:val="00321CBA"/>
    <w:rsid w:val="00321D9B"/>
    <w:rsid w:val="0032278D"/>
    <w:rsid w:val="00322E24"/>
    <w:rsid w:val="003234CD"/>
    <w:rsid w:val="00323CFB"/>
    <w:rsid w:val="003243D5"/>
    <w:rsid w:val="00324777"/>
    <w:rsid w:val="0032554A"/>
    <w:rsid w:val="00326610"/>
    <w:rsid w:val="00327C7A"/>
    <w:rsid w:val="003301E1"/>
    <w:rsid w:val="00330411"/>
    <w:rsid w:val="00330EB7"/>
    <w:rsid w:val="00331767"/>
    <w:rsid w:val="003317C6"/>
    <w:rsid w:val="00332372"/>
    <w:rsid w:val="00332F8F"/>
    <w:rsid w:val="00334502"/>
    <w:rsid w:val="00334D91"/>
    <w:rsid w:val="0033644D"/>
    <w:rsid w:val="00336CDD"/>
    <w:rsid w:val="00336DC6"/>
    <w:rsid w:val="00336F94"/>
    <w:rsid w:val="003376E7"/>
    <w:rsid w:val="0034026E"/>
    <w:rsid w:val="003414E4"/>
    <w:rsid w:val="00341D1F"/>
    <w:rsid w:val="0034397E"/>
    <w:rsid w:val="00343A6E"/>
    <w:rsid w:val="00343E90"/>
    <w:rsid w:val="003448DD"/>
    <w:rsid w:val="0034573F"/>
    <w:rsid w:val="003460D4"/>
    <w:rsid w:val="00346F9B"/>
    <w:rsid w:val="00347CCE"/>
    <w:rsid w:val="003506E2"/>
    <w:rsid w:val="003510D5"/>
    <w:rsid w:val="00351C02"/>
    <w:rsid w:val="00351D29"/>
    <w:rsid w:val="00352A8C"/>
    <w:rsid w:val="00352DD3"/>
    <w:rsid w:val="0035316C"/>
    <w:rsid w:val="003542D9"/>
    <w:rsid w:val="00355CC1"/>
    <w:rsid w:val="0035622C"/>
    <w:rsid w:val="00357425"/>
    <w:rsid w:val="00357ACB"/>
    <w:rsid w:val="003622F9"/>
    <w:rsid w:val="00363D6F"/>
    <w:rsid w:val="0036450D"/>
    <w:rsid w:val="00364C53"/>
    <w:rsid w:val="00364D15"/>
    <w:rsid w:val="00365B39"/>
    <w:rsid w:val="00365D43"/>
    <w:rsid w:val="00366715"/>
    <w:rsid w:val="00366B9B"/>
    <w:rsid w:val="0036715F"/>
    <w:rsid w:val="003673FA"/>
    <w:rsid w:val="00367636"/>
    <w:rsid w:val="003676EC"/>
    <w:rsid w:val="00370303"/>
    <w:rsid w:val="00371FFD"/>
    <w:rsid w:val="00372118"/>
    <w:rsid w:val="00372BDD"/>
    <w:rsid w:val="00373737"/>
    <w:rsid w:val="00373851"/>
    <w:rsid w:val="00374B8F"/>
    <w:rsid w:val="003750BD"/>
    <w:rsid w:val="003750CE"/>
    <w:rsid w:val="00375478"/>
    <w:rsid w:val="00375AD1"/>
    <w:rsid w:val="00380A24"/>
    <w:rsid w:val="00380B4F"/>
    <w:rsid w:val="0038137D"/>
    <w:rsid w:val="00381AD7"/>
    <w:rsid w:val="00381B0D"/>
    <w:rsid w:val="00381B5E"/>
    <w:rsid w:val="00384750"/>
    <w:rsid w:val="003859D6"/>
    <w:rsid w:val="00385A40"/>
    <w:rsid w:val="00385BDB"/>
    <w:rsid w:val="00385DF0"/>
    <w:rsid w:val="00386138"/>
    <w:rsid w:val="00386F55"/>
    <w:rsid w:val="00387E17"/>
    <w:rsid w:val="003902E0"/>
    <w:rsid w:val="003904DE"/>
    <w:rsid w:val="00390B19"/>
    <w:rsid w:val="00390DCD"/>
    <w:rsid w:val="00391763"/>
    <w:rsid w:val="00391989"/>
    <w:rsid w:val="00391D5A"/>
    <w:rsid w:val="0039210F"/>
    <w:rsid w:val="0039272D"/>
    <w:rsid w:val="00392A14"/>
    <w:rsid w:val="00392DBB"/>
    <w:rsid w:val="00393FFB"/>
    <w:rsid w:val="00394811"/>
    <w:rsid w:val="00394AE1"/>
    <w:rsid w:val="00394D8F"/>
    <w:rsid w:val="00395987"/>
    <w:rsid w:val="00395C5F"/>
    <w:rsid w:val="003965ED"/>
    <w:rsid w:val="00396D38"/>
    <w:rsid w:val="003974B8"/>
    <w:rsid w:val="00397520"/>
    <w:rsid w:val="003A0109"/>
    <w:rsid w:val="003A10ED"/>
    <w:rsid w:val="003A2200"/>
    <w:rsid w:val="003A32CF"/>
    <w:rsid w:val="003A3AC1"/>
    <w:rsid w:val="003A43E5"/>
    <w:rsid w:val="003A4A7D"/>
    <w:rsid w:val="003A4CD6"/>
    <w:rsid w:val="003A6C20"/>
    <w:rsid w:val="003A7054"/>
    <w:rsid w:val="003A729E"/>
    <w:rsid w:val="003A76F2"/>
    <w:rsid w:val="003A7777"/>
    <w:rsid w:val="003A7947"/>
    <w:rsid w:val="003A7FE2"/>
    <w:rsid w:val="003B008D"/>
    <w:rsid w:val="003B022D"/>
    <w:rsid w:val="003B06BE"/>
    <w:rsid w:val="003B10AC"/>
    <w:rsid w:val="003B17F0"/>
    <w:rsid w:val="003B2B80"/>
    <w:rsid w:val="003B42B9"/>
    <w:rsid w:val="003B4CE6"/>
    <w:rsid w:val="003B5128"/>
    <w:rsid w:val="003B6172"/>
    <w:rsid w:val="003B73B5"/>
    <w:rsid w:val="003B7EF1"/>
    <w:rsid w:val="003C07AA"/>
    <w:rsid w:val="003C2ECE"/>
    <w:rsid w:val="003C45C6"/>
    <w:rsid w:val="003C4CE2"/>
    <w:rsid w:val="003C50ED"/>
    <w:rsid w:val="003C5343"/>
    <w:rsid w:val="003C5742"/>
    <w:rsid w:val="003C6057"/>
    <w:rsid w:val="003C653A"/>
    <w:rsid w:val="003C7384"/>
    <w:rsid w:val="003C770F"/>
    <w:rsid w:val="003C7AD6"/>
    <w:rsid w:val="003D1FE3"/>
    <w:rsid w:val="003D22E7"/>
    <w:rsid w:val="003D27FD"/>
    <w:rsid w:val="003D3781"/>
    <w:rsid w:val="003D3867"/>
    <w:rsid w:val="003D38C2"/>
    <w:rsid w:val="003D5312"/>
    <w:rsid w:val="003D738E"/>
    <w:rsid w:val="003E07A5"/>
    <w:rsid w:val="003E1143"/>
    <w:rsid w:val="003E1E56"/>
    <w:rsid w:val="003E273B"/>
    <w:rsid w:val="003E27A8"/>
    <w:rsid w:val="003E2CC6"/>
    <w:rsid w:val="003E30BF"/>
    <w:rsid w:val="003E361C"/>
    <w:rsid w:val="003E7C4C"/>
    <w:rsid w:val="003F07DA"/>
    <w:rsid w:val="003F1438"/>
    <w:rsid w:val="003F32E1"/>
    <w:rsid w:val="003F3668"/>
    <w:rsid w:val="003F3A2A"/>
    <w:rsid w:val="003F3E90"/>
    <w:rsid w:val="003F4F95"/>
    <w:rsid w:val="003F5D5F"/>
    <w:rsid w:val="003F6A1F"/>
    <w:rsid w:val="003F6AD1"/>
    <w:rsid w:val="003F75C9"/>
    <w:rsid w:val="003F787D"/>
    <w:rsid w:val="004000C3"/>
    <w:rsid w:val="00400740"/>
    <w:rsid w:val="004009CA"/>
    <w:rsid w:val="00400A34"/>
    <w:rsid w:val="00400B20"/>
    <w:rsid w:val="0040122D"/>
    <w:rsid w:val="004014DD"/>
    <w:rsid w:val="00402242"/>
    <w:rsid w:val="00402BDB"/>
    <w:rsid w:val="00402C8B"/>
    <w:rsid w:val="00403377"/>
    <w:rsid w:val="004039A7"/>
    <w:rsid w:val="00404552"/>
    <w:rsid w:val="00404DC6"/>
    <w:rsid w:val="00405C95"/>
    <w:rsid w:val="00405D3E"/>
    <w:rsid w:val="00407F0B"/>
    <w:rsid w:val="004103C6"/>
    <w:rsid w:val="004105B8"/>
    <w:rsid w:val="00410B8E"/>
    <w:rsid w:val="00410CAB"/>
    <w:rsid w:val="00412C27"/>
    <w:rsid w:val="004136BF"/>
    <w:rsid w:val="0041381A"/>
    <w:rsid w:val="00413DC8"/>
    <w:rsid w:val="004151FA"/>
    <w:rsid w:val="00416D10"/>
    <w:rsid w:val="004202A4"/>
    <w:rsid w:val="004203A2"/>
    <w:rsid w:val="00422B72"/>
    <w:rsid w:val="00423479"/>
    <w:rsid w:val="00424B4D"/>
    <w:rsid w:val="00425B0D"/>
    <w:rsid w:val="00425B3E"/>
    <w:rsid w:val="00427F03"/>
    <w:rsid w:val="004310C1"/>
    <w:rsid w:val="00431E9C"/>
    <w:rsid w:val="004322B2"/>
    <w:rsid w:val="004339C5"/>
    <w:rsid w:val="00433D93"/>
    <w:rsid w:val="0043436C"/>
    <w:rsid w:val="00435FF0"/>
    <w:rsid w:val="00437A42"/>
    <w:rsid w:val="00437FE5"/>
    <w:rsid w:val="00440A20"/>
    <w:rsid w:val="00440F85"/>
    <w:rsid w:val="00441A02"/>
    <w:rsid w:val="00441E9F"/>
    <w:rsid w:val="0044233E"/>
    <w:rsid w:val="004428EC"/>
    <w:rsid w:val="00442DD3"/>
    <w:rsid w:val="004440D2"/>
    <w:rsid w:val="00444394"/>
    <w:rsid w:val="004443FA"/>
    <w:rsid w:val="0044560B"/>
    <w:rsid w:val="004457C8"/>
    <w:rsid w:val="00445FFC"/>
    <w:rsid w:val="0044758D"/>
    <w:rsid w:val="004503B3"/>
    <w:rsid w:val="0045089D"/>
    <w:rsid w:val="00450F1D"/>
    <w:rsid w:val="0045182A"/>
    <w:rsid w:val="00451B7C"/>
    <w:rsid w:val="00452142"/>
    <w:rsid w:val="004524BD"/>
    <w:rsid w:val="00452EF3"/>
    <w:rsid w:val="00453CAE"/>
    <w:rsid w:val="004541FB"/>
    <w:rsid w:val="00454979"/>
    <w:rsid w:val="00455599"/>
    <w:rsid w:val="00455955"/>
    <w:rsid w:val="004611A6"/>
    <w:rsid w:val="004644D3"/>
    <w:rsid w:val="00465ED9"/>
    <w:rsid w:val="00465F58"/>
    <w:rsid w:val="0046614B"/>
    <w:rsid w:val="00467AEF"/>
    <w:rsid w:val="00467C5F"/>
    <w:rsid w:val="00467E9E"/>
    <w:rsid w:val="00470D63"/>
    <w:rsid w:val="00470F14"/>
    <w:rsid w:val="00471729"/>
    <w:rsid w:val="00471829"/>
    <w:rsid w:val="00471FF8"/>
    <w:rsid w:val="00473923"/>
    <w:rsid w:val="0047439C"/>
    <w:rsid w:val="004744FE"/>
    <w:rsid w:val="00475D9D"/>
    <w:rsid w:val="00476038"/>
    <w:rsid w:val="004768E1"/>
    <w:rsid w:val="00476DDF"/>
    <w:rsid w:val="00476F25"/>
    <w:rsid w:val="00477587"/>
    <w:rsid w:val="00477B87"/>
    <w:rsid w:val="00477DB8"/>
    <w:rsid w:val="00480C5B"/>
    <w:rsid w:val="00482C73"/>
    <w:rsid w:val="00482DC2"/>
    <w:rsid w:val="004835BF"/>
    <w:rsid w:val="0048389A"/>
    <w:rsid w:val="00485029"/>
    <w:rsid w:val="004858C5"/>
    <w:rsid w:val="00485BC1"/>
    <w:rsid w:val="00487BB0"/>
    <w:rsid w:val="0049033C"/>
    <w:rsid w:val="004906D4"/>
    <w:rsid w:val="00490B91"/>
    <w:rsid w:val="00491AAA"/>
    <w:rsid w:val="0049239F"/>
    <w:rsid w:val="004935D0"/>
    <w:rsid w:val="00495595"/>
    <w:rsid w:val="00495B34"/>
    <w:rsid w:val="00495B89"/>
    <w:rsid w:val="004964CB"/>
    <w:rsid w:val="0049750E"/>
    <w:rsid w:val="004A0EC3"/>
    <w:rsid w:val="004A1497"/>
    <w:rsid w:val="004A175F"/>
    <w:rsid w:val="004A35A5"/>
    <w:rsid w:val="004A4ABC"/>
    <w:rsid w:val="004A50A0"/>
    <w:rsid w:val="004A698C"/>
    <w:rsid w:val="004A777F"/>
    <w:rsid w:val="004A7FE9"/>
    <w:rsid w:val="004B0007"/>
    <w:rsid w:val="004B0172"/>
    <w:rsid w:val="004B249C"/>
    <w:rsid w:val="004B24FB"/>
    <w:rsid w:val="004B2813"/>
    <w:rsid w:val="004B34A1"/>
    <w:rsid w:val="004B36B4"/>
    <w:rsid w:val="004B497C"/>
    <w:rsid w:val="004B4FA6"/>
    <w:rsid w:val="004B53A7"/>
    <w:rsid w:val="004B5838"/>
    <w:rsid w:val="004B64C5"/>
    <w:rsid w:val="004B69C3"/>
    <w:rsid w:val="004B6AC6"/>
    <w:rsid w:val="004C0471"/>
    <w:rsid w:val="004C1577"/>
    <w:rsid w:val="004C1910"/>
    <w:rsid w:val="004C2781"/>
    <w:rsid w:val="004C31A3"/>
    <w:rsid w:val="004C482E"/>
    <w:rsid w:val="004C5E56"/>
    <w:rsid w:val="004C6E62"/>
    <w:rsid w:val="004C6F41"/>
    <w:rsid w:val="004C6F7B"/>
    <w:rsid w:val="004C7B8B"/>
    <w:rsid w:val="004C7CDB"/>
    <w:rsid w:val="004D1147"/>
    <w:rsid w:val="004D1191"/>
    <w:rsid w:val="004D3C07"/>
    <w:rsid w:val="004D616B"/>
    <w:rsid w:val="004D69A5"/>
    <w:rsid w:val="004D6A8C"/>
    <w:rsid w:val="004D70AF"/>
    <w:rsid w:val="004D7829"/>
    <w:rsid w:val="004E044D"/>
    <w:rsid w:val="004E056F"/>
    <w:rsid w:val="004E0C75"/>
    <w:rsid w:val="004E0D06"/>
    <w:rsid w:val="004E1543"/>
    <w:rsid w:val="004E2449"/>
    <w:rsid w:val="004E3E30"/>
    <w:rsid w:val="004E45D6"/>
    <w:rsid w:val="004E47F6"/>
    <w:rsid w:val="004E534A"/>
    <w:rsid w:val="004E67BE"/>
    <w:rsid w:val="004E7796"/>
    <w:rsid w:val="004E78C4"/>
    <w:rsid w:val="004F0F0D"/>
    <w:rsid w:val="004F12C6"/>
    <w:rsid w:val="004F1F33"/>
    <w:rsid w:val="004F2C26"/>
    <w:rsid w:val="004F5108"/>
    <w:rsid w:val="004F51CE"/>
    <w:rsid w:val="004F572F"/>
    <w:rsid w:val="004F627C"/>
    <w:rsid w:val="00501898"/>
    <w:rsid w:val="00501959"/>
    <w:rsid w:val="005029B2"/>
    <w:rsid w:val="00502E48"/>
    <w:rsid w:val="00502F33"/>
    <w:rsid w:val="00503DB0"/>
    <w:rsid w:val="00503DB1"/>
    <w:rsid w:val="005048D3"/>
    <w:rsid w:val="00504DC5"/>
    <w:rsid w:val="00506D51"/>
    <w:rsid w:val="00507966"/>
    <w:rsid w:val="005128B3"/>
    <w:rsid w:val="0051348D"/>
    <w:rsid w:val="00513D6E"/>
    <w:rsid w:val="00515A8F"/>
    <w:rsid w:val="00515EF5"/>
    <w:rsid w:val="00516D81"/>
    <w:rsid w:val="005172CC"/>
    <w:rsid w:val="0051774E"/>
    <w:rsid w:val="005177F4"/>
    <w:rsid w:val="00523B4D"/>
    <w:rsid w:val="005247A9"/>
    <w:rsid w:val="005248B2"/>
    <w:rsid w:val="0052561F"/>
    <w:rsid w:val="005256A3"/>
    <w:rsid w:val="00531B5D"/>
    <w:rsid w:val="00531B89"/>
    <w:rsid w:val="00531B9C"/>
    <w:rsid w:val="00531DD1"/>
    <w:rsid w:val="00531E18"/>
    <w:rsid w:val="005325AB"/>
    <w:rsid w:val="0053320A"/>
    <w:rsid w:val="00533476"/>
    <w:rsid w:val="00534007"/>
    <w:rsid w:val="0053452D"/>
    <w:rsid w:val="00534922"/>
    <w:rsid w:val="00534B9D"/>
    <w:rsid w:val="0053581F"/>
    <w:rsid w:val="00537B36"/>
    <w:rsid w:val="00537CB4"/>
    <w:rsid w:val="00540074"/>
    <w:rsid w:val="005418E0"/>
    <w:rsid w:val="00543527"/>
    <w:rsid w:val="00544419"/>
    <w:rsid w:val="005465FA"/>
    <w:rsid w:val="00552A6D"/>
    <w:rsid w:val="005531D9"/>
    <w:rsid w:val="005545F0"/>
    <w:rsid w:val="005551E7"/>
    <w:rsid w:val="00555CB2"/>
    <w:rsid w:val="0055600F"/>
    <w:rsid w:val="00557407"/>
    <w:rsid w:val="00557572"/>
    <w:rsid w:val="005576BF"/>
    <w:rsid w:val="005578E1"/>
    <w:rsid w:val="00560455"/>
    <w:rsid w:val="0056145B"/>
    <w:rsid w:val="0056267A"/>
    <w:rsid w:val="005630FD"/>
    <w:rsid w:val="00563B77"/>
    <w:rsid w:val="0056552D"/>
    <w:rsid w:val="0056749E"/>
    <w:rsid w:val="005708C7"/>
    <w:rsid w:val="00570E56"/>
    <w:rsid w:val="00572911"/>
    <w:rsid w:val="00572A75"/>
    <w:rsid w:val="00573625"/>
    <w:rsid w:val="0057372F"/>
    <w:rsid w:val="00576B04"/>
    <w:rsid w:val="00577157"/>
    <w:rsid w:val="0058295C"/>
    <w:rsid w:val="00582D4F"/>
    <w:rsid w:val="00583123"/>
    <w:rsid w:val="0058340B"/>
    <w:rsid w:val="00583B78"/>
    <w:rsid w:val="00583BBF"/>
    <w:rsid w:val="0058533E"/>
    <w:rsid w:val="00585746"/>
    <w:rsid w:val="00587D8F"/>
    <w:rsid w:val="005903AD"/>
    <w:rsid w:val="005904B7"/>
    <w:rsid w:val="005909B9"/>
    <w:rsid w:val="0059110A"/>
    <w:rsid w:val="00592809"/>
    <w:rsid w:val="005935E9"/>
    <w:rsid w:val="00593FC7"/>
    <w:rsid w:val="00594E18"/>
    <w:rsid w:val="005952D7"/>
    <w:rsid w:val="00595387"/>
    <w:rsid w:val="00596D24"/>
    <w:rsid w:val="005976A4"/>
    <w:rsid w:val="005978D4"/>
    <w:rsid w:val="00597C3A"/>
    <w:rsid w:val="005A0811"/>
    <w:rsid w:val="005A1F50"/>
    <w:rsid w:val="005A28FE"/>
    <w:rsid w:val="005A3BBD"/>
    <w:rsid w:val="005A6AFF"/>
    <w:rsid w:val="005A6FDA"/>
    <w:rsid w:val="005A74E8"/>
    <w:rsid w:val="005A7969"/>
    <w:rsid w:val="005B01C7"/>
    <w:rsid w:val="005B0F27"/>
    <w:rsid w:val="005B1551"/>
    <w:rsid w:val="005B15D6"/>
    <w:rsid w:val="005B1EE1"/>
    <w:rsid w:val="005B2AF6"/>
    <w:rsid w:val="005B3029"/>
    <w:rsid w:val="005B50B1"/>
    <w:rsid w:val="005B5CB7"/>
    <w:rsid w:val="005B60A8"/>
    <w:rsid w:val="005B6356"/>
    <w:rsid w:val="005B78F0"/>
    <w:rsid w:val="005C0760"/>
    <w:rsid w:val="005C2865"/>
    <w:rsid w:val="005C2E07"/>
    <w:rsid w:val="005C3359"/>
    <w:rsid w:val="005C3A02"/>
    <w:rsid w:val="005C46CD"/>
    <w:rsid w:val="005C4994"/>
    <w:rsid w:val="005C50D3"/>
    <w:rsid w:val="005C63E4"/>
    <w:rsid w:val="005C6EA2"/>
    <w:rsid w:val="005C7148"/>
    <w:rsid w:val="005C71E0"/>
    <w:rsid w:val="005C7733"/>
    <w:rsid w:val="005C7778"/>
    <w:rsid w:val="005D0D5A"/>
    <w:rsid w:val="005D2096"/>
    <w:rsid w:val="005D2B44"/>
    <w:rsid w:val="005D4DF7"/>
    <w:rsid w:val="005D5C9B"/>
    <w:rsid w:val="005D5E37"/>
    <w:rsid w:val="005D60B0"/>
    <w:rsid w:val="005E13CE"/>
    <w:rsid w:val="005E140B"/>
    <w:rsid w:val="005E18E7"/>
    <w:rsid w:val="005E3088"/>
    <w:rsid w:val="005E32CC"/>
    <w:rsid w:val="005E3771"/>
    <w:rsid w:val="005E43FC"/>
    <w:rsid w:val="005E4512"/>
    <w:rsid w:val="005E6494"/>
    <w:rsid w:val="005E6B85"/>
    <w:rsid w:val="005E7041"/>
    <w:rsid w:val="005E7409"/>
    <w:rsid w:val="005E78AE"/>
    <w:rsid w:val="005F0EED"/>
    <w:rsid w:val="005F1A92"/>
    <w:rsid w:val="005F1E90"/>
    <w:rsid w:val="005F23E8"/>
    <w:rsid w:val="005F252F"/>
    <w:rsid w:val="005F4E9D"/>
    <w:rsid w:val="005F7432"/>
    <w:rsid w:val="006001BD"/>
    <w:rsid w:val="006027DA"/>
    <w:rsid w:val="006041C3"/>
    <w:rsid w:val="0060657B"/>
    <w:rsid w:val="00606B97"/>
    <w:rsid w:val="00607319"/>
    <w:rsid w:val="00607CE9"/>
    <w:rsid w:val="0061262D"/>
    <w:rsid w:val="00613995"/>
    <w:rsid w:val="00615B37"/>
    <w:rsid w:val="00615E23"/>
    <w:rsid w:val="0061743C"/>
    <w:rsid w:val="006210FD"/>
    <w:rsid w:val="006213E0"/>
    <w:rsid w:val="006218E0"/>
    <w:rsid w:val="00621DB8"/>
    <w:rsid w:val="006224DC"/>
    <w:rsid w:val="006225EE"/>
    <w:rsid w:val="00623807"/>
    <w:rsid w:val="0062399C"/>
    <w:rsid w:val="00624BE1"/>
    <w:rsid w:val="00626566"/>
    <w:rsid w:val="006268EA"/>
    <w:rsid w:val="00627B8F"/>
    <w:rsid w:val="006303A9"/>
    <w:rsid w:val="0063052F"/>
    <w:rsid w:val="00630607"/>
    <w:rsid w:val="0063153B"/>
    <w:rsid w:val="0063362B"/>
    <w:rsid w:val="006369B4"/>
    <w:rsid w:val="006371A9"/>
    <w:rsid w:val="006379E4"/>
    <w:rsid w:val="00637A2B"/>
    <w:rsid w:val="00637E7A"/>
    <w:rsid w:val="006402AB"/>
    <w:rsid w:val="006405C1"/>
    <w:rsid w:val="006415F6"/>
    <w:rsid w:val="0064172E"/>
    <w:rsid w:val="006423F8"/>
    <w:rsid w:val="00643053"/>
    <w:rsid w:val="006438A2"/>
    <w:rsid w:val="00644B18"/>
    <w:rsid w:val="00645A65"/>
    <w:rsid w:val="00645E26"/>
    <w:rsid w:val="006501FB"/>
    <w:rsid w:val="0065032F"/>
    <w:rsid w:val="006513DD"/>
    <w:rsid w:val="0065155A"/>
    <w:rsid w:val="006525A2"/>
    <w:rsid w:val="0065322D"/>
    <w:rsid w:val="006538E3"/>
    <w:rsid w:val="00654DC1"/>
    <w:rsid w:val="006558F3"/>
    <w:rsid w:val="006558FD"/>
    <w:rsid w:val="00656E22"/>
    <w:rsid w:val="00657218"/>
    <w:rsid w:val="006577F9"/>
    <w:rsid w:val="00660288"/>
    <w:rsid w:val="006617E9"/>
    <w:rsid w:val="00661E11"/>
    <w:rsid w:val="006620E2"/>
    <w:rsid w:val="00662546"/>
    <w:rsid w:val="00664850"/>
    <w:rsid w:val="0066659D"/>
    <w:rsid w:val="00667B50"/>
    <w:rsid w:val="00667C27"/>
    <w:rsid w:val="00667F7D"/>
    <w:rsid w:val="0067152B"/>
    <w:rsid w:val="00671E68"/>
    <w:rsid w:val="00672034"/>
    <w:rsid w:val="00672D67"/>
    <w:rsid w:val="006745B2"/>
    <w:rsid w:val="00677300"/>
    <w:rsid w:val="00677470"/>
    <w:rsid w:val="006776D3"/>
    <w:rsid w:val="00677808"/>
    <w:rsid w:val="00682260"/>
    <w:rsid w:val="006830BA"/>
    <w:rsid w:val="006830C9"/>
    <w:rsid w:val="006831E4"/>
    <w:rsid w:val="00683647"/>
    <w:rsid w:val="00684DFA"/>
    <w:rsid w:val="00685115"/>
    <w:rsid w:val="00685D62"/>
    <w:rsid w:val="00686406"/>
    <w:rsid w:val="006877AC"/>
    <w:rsid w:val="00690483"/>
    <w:rsid w:val="00691354"/>
    <w:rsid w:val="006914FC"/>
    <w:rsid w:val="00691700"/>
    <w:rsid w:val="00691DA2"/>
    <w:rsid w:val="006929A9"/>
    <w:rsid w:val="00694133"/>
    <w:rsid w:val="00694F96"/>
    <w:rsid w:val="00695098"/>
    <w:rsid w:val="006957C6"/>
    <w:rsid w:val="0069764A"/>
    <w:rsid w:val="006A1A36"/>
    <w:rsid w:val="006A3F5A"/>
    <w:rsid w:val="006A57D9"/>
    <w:rsid w:val="006A5849"/>
    <w:rsid w:val="006A5A13"/>
    <w:rsid w:val="006A6363"/>
    <w:rsid w:val="006A68C0"/>
    <w:rsid w:val="006A6D66"/>
    <w:rsid w:val="006A70BF"/>
    <w:rsid w:val="006A7309"/>
    <w:rsid w:val="006A73E6"/>
    <w:rsid w:val="006A749E"/>
    <w:rsid w:val="006A7B48"/>
    <w:rsid w:val="006A7F74"/>
    <w:rsid w:val="006B0101"/>
    <w:rsid w:val="006B071E"/>
    <w:rsid w:val="006B1296"/>
    <w:rsid w:val="006B1458"/>
    <w:rsid w:val="006B1DFC"/>
    <w:rsid w:val="006B2E48"/>
    <w:rsid w:val="006B3672"/>
    <w:rsid w:val="006B373C"/>
    <w:rsid w:val="006B3D5A"/>
    <w:rsid w:val="006B4BF8"/>
    <w:rsid w:val="006B4FE0"/>
    <w:rsid w:val="006B5094"/>
    <w:rsid w:val="006B61E6"/>
    <w:rsid w:val="006B629F"/>
    <w:rsid w:val="006C0CFE"/>
    <w:rsid w:val="006C0EAD"/>
    <w:rsid w:val="006C11C2"/>
    <w:rsid w:val="006C1C83"/>
    <w:rsid w:val="006C2CAD"/>
    <w:rsid w:val="006C2E29"/>
    <w:rsid w:val="006C3675"/>
    <w:rsid w:val="006C4CB2"/>
    <w:rsid w:val="006C671E"/>
    <w:rsid w:val="006C7A74"/>
    <w:rsid w:val="006D024D"/>
    <w:rsid w:val="006D071A"/>
    <w:rsid w:val="006D1684"/>
    <w:rsid w:val="006D2493"/>
    <w:rsid w:val="006D264A"/>
    <w:rsid w:val="006D30C3"/>
    <w:rsid w:val="006D3591"/>
    <w:rsid w:val="006D37A7"/>
    <w:rsid w:val="006D48CF"/>
    <w:rsid w:val="006D4DAD"/>
    <w:rsid w:val="006D5262"/>
    <w:rsid w:val="006D5764"/>
    <w:rsid w:val="006D6E88"/>
    <w:rsid w:val="006D6F0A"/>
    <w:rsid w:val="006D7E65"/>
    <w:rsid w:val="006E024E"/>
    <w:rsid w:val="006E0AB1"/>
    <w:rsid w:val="006E0EC8"/>
    <w:rsid w:val="006E16B1"/>
    <w:rsid w:val="006E1C58"/>
    <w:rsid w:val="006E2B7C"/>
    <w:rsid w:val="006E3FB1"/>
    <w:rsid w:val="006E60EA"/>
    <w:rsid w:val="006E6D26"/>
    <w:rsid w:val="006E719E"/>
    <w:rsid w:val="006E76B9"/>
    <w:rsid w:val="006E77B1"/>
    <w:rsid w:val="006E7E7C"/>
    <w:rsid w:val="006F195C"/>
    <w:rsid w:val="006F1AA5"/>
    <w:rsid w:val="006F244B"/>
    <w:rsid w:val="006F248F"/>
    <w:rsid w:val="006F2A06"/>
    <w:rsid w:val="006F2CE4"/>
    <w:rsid w:val="006F3577"/>
    <w:rsid w:val="006F38C3"/>
    <w:rsid w:val="006F3C67"/>
    <w:rsid w:val="006F4228"/>
    <w:rsid w:val="006F470E"/>
    <w:rsid w:val="006F4915"/>
    <w:rsid w:val="006F5A98"/>
    <w:rsid w:val="006F71AE"/>
    <w:rsid w:val="006F7B5B"/>
    <w:rsid w:val="007002E7"/>
    <w:rsid w:val="00701DC8"/>
    <w:rsid w:val="007024DA"/>
    <w:rsid w:val="00702F4A"/>
    <w:rsid w:val="00702FD4"/>
    <w:rsid w:val="00703D64"/>
    <w:rsid w:val="007046C7"/>
    <w:rsid w:val="007066D3"/>
    <w:rsid w:val="00706768"/>
    <w:rsid w:val="00706B53"/>
    <w:rsid w:val="007073F5"/>
    <w:rsid w:val="00710110"/>
    <w:rsid w:val="007106AF"/>
    <w:rsid w:val="00710A6D"/>
    <w:rsid w:val="0071235E"/>
    <w:rsid w:val="00713A7D"/>
    <w:rsid w:val="007149CD"/>
    <w:rsid w:val="007154A8"/>
    <w:rsid w:val="0072078C"/>
    <w:rsid w:val="0072138E"/>
    <w:rsid w:val="00722791"/>
    <w:rsid w:val="00722B72"/>
    <w:rsid w:val="007243DC"/>
    <w:rsid w:val="007247B9"/>
    <w:rsid w:val="00724D77"/>
    <w:rsid w:val="00726BCE"/>
    <w:rsid w:val="007302AA"/>
    <w:rsid w:val="007309EE"/>
    <w:rsid w:val="00731274"/>
    <w:rsid w:val="00731C9B"/>
    <w:rsid w:val="00731E5A"/>
    <w:rsid w:val="00732128"/>
    <w:rsid w:val="00732435"/>
    <w:rsid w:val="00732692"/>
    <w:rsid w:val="00733497"/>
    <w:rsid w:val="007342B5"/>
    <w:rsid w:val="00734C18"/>
    <w:rsid w:val="007356FC"/>
    <w:rsid w:val="00736205"/>
    <w:rsid w:val="00736782"/>
    <w:rsid w:val="00736F4F"/>
    <w:rsid w:val="00737316"/>
    <w:rsid w:val="00737BB2"/>
    <w:rsid w:val="00741A11"/>
    <w:rsid w:val="00743890"/>
    <w:rsid w:val="00745390"/>
    <w:rsid w:val="00745672"/>
    <w:rsid w:val="00745ADC"/>
    <w:rsid w:val="0074673B"/>
    <w:rsid w:val="00746D22"/>
    <w:rsid w:val="00746ED3"/>
    <w:rsid w:val="00747CEF"/>
    <w:rsid w:val="00750068"/>
    <w:rsid w:val="007501D3"/>
    <w:rsid w:val="0075043A"/>
    <w:rsid w:val="007504DA"/>
    <w:rsid w:val="00750E43"/>
    <w:rsid w:val="00751BBD"/>
    <w:rsid w:val="00752109"/>
    <w:rsid w:val="00752390"/>
    <w:rsid w:val="00752B03"/>
    <w:rsid w:val="00753956"/>
    <w:rsid w:val="00753AC6"/>
    <w:rsid w:val="0075424A"/>
    <w:rsid w:val="0075631C"/>
    <w:rsid w:val="007563FB"/>
    <w:rsid w:val="00757F2B"/>
    <w:rsid w:val="00760178"/>
    <w:rsid w:val="00761326"/>
    <w:rsid w:val="00762091"/>
    <w:rsid w:val="00763FC1"/>
    <w:rsid w:val="007642CA"/>
    <w:rsid w:val="007642EA"/>
    <w:rsid w:val="007647E8"/>
    <w:rsid w:val="00766349"/>
    <w:rsid w:val="007670FB"/>
    <w:rsid w:val="00767360"/>
    <w:rsid w:val="00767723"/>
    <w:rsid w:val="00767AC3"/>
    <w:rsid w:val="00767D7B"/>
    <w:rsid w:val="0077072A"/>
    <w:rsid w:val="0077134E"/>
    <w:rsid w:val="007717BE"/>
    <w:rsid w:val="0077228B"/>
    <w:rsid w:val="00772D0A"/>
    <w:rsid w:val="00772F05"/>
    <w:rsid w:val="007741AD"/>
    <w:rsid w:val="00774420"/>
    <w:rsid w:val="00774708"/>
    <w:rsid w:val="00774D67"/>
    <w:rsid w:val="00776427"/>
    <w:rsid w:val="007773F3"/>
    <w:rsid w:val="007778C1"/>
    <w:rsid w:val="00780102"/>
    <w:rsid w:val="0078228B"/>
    <w:rsid w:val="007828C4"/>
    <w:rsid w:val="00783BCE"/>
    <w:rsid w:val="00783FED"/>
    <w:rsid w:val="0078444E"/>
    <w:rsid w:val="00784D86"/>
    <w:rsid w:val="00785565"/>
    <w:rsid w:val="00787A67"/>
    <w:rsid w:val="00787C73"/>
    <w:rsid w:val="00790C31"/>
    <w:rsid w:val="00790D65"/>
    <w:rsid w:val="0079169F"/>
    <w:rsid w:val="00791C28"/>
    <w:rsid w:val="00791E7B"/>
    <w:rsid w:val="007924F8"/>
    <w:rsid w:val="007928E0"/>
    <w:rsid w:val="00793363"/>
    <w:rsid w:val="00793474"/>
    <w:rsid w:val="0079371D"/>
    <w:rsid w:val="007947D4"/>
    <w:rsid w:val="00795798"/>
    <w:rsid w:val="00795F42"/>
    <w:rsid w:val="00796471"/>
    <w:rsid w:val="00796B7C"/>
    <w:rsid w:val="00796DAA"/>
    <w:rsid w:val="007A05AC"/>
    <w:rsid w:val="007A07C5"/>
    <w:rsid w:val="007A096A"/>
    <w:rsid w:val="007A0FB1"/>
    <w:rsid w:val="007A13E1"/>
    <w:rsid w:val="007A14E8"/>
    <w:rsid w:val="007A15F5"/>
    <w:rsid w:val="007A16CD"/>
    <w:rsid w:val="007A1AB2"/>
    <w:rsid w:val="007A2060"/>
    <w:rsid w:val="007A2EF4"/>
    <w:rsid w:val="007A5A6E"/>
    <w:rsid w:val="007A5D47"/>
    <w:rsid w:val="007A6508"/>
    <w:rsid w:val="007A6FE2"/>
    <w:rsid w:val="007A7051"/>
    <w:rsid w:val="007B16BD"/>
    <w:rsid w:val="007B1C8E"/>
    <w:rsid w:val="007B2170"/>
    <w:rsid w:val="007B3B74"/>
    <w:rsid w:val="007B6139"/>
    <w:rsid w:val="007B6467"/>
    <w:rsid w:val="007B6F9B"/>
    <w:rsid w:val="007B781C"/>
    <w:rsid w:val="007B79B5"/>
    <w:rsid w:val="007B7BA2"/>
    <w:rsid w:val="007B7C63"/>
    <w:rsid w:val="007B7C6D"/>
    <w:rsid w:val="007C04BB"/>
    <w:rsid w:val="007C1D32"/>
    <w:rsid w:val="007C2AB2"/>
    <w:rsid w:val="007C2BB8"/>
    <w:rsid w:val="007C48C0"/>
    <w:rsid w:val="007C498F"/>
    <w:rsid w:val="007C5AF6"/>
    <w:rsid w:val="007C6355"/>
    <w:rsid w:val="007C73D8"/>
    <w:rsid w:val="007C76AF"/>
    <w:rsid w:val="007D0623"/>
    <w:rsid w:val="007D06BF"/>
    <w:rsid w:val="007D12F7"/>
    <w:rsid w:val="007D2554"/>
    <w:rsid w:val="007D27BF"/>
    <w:rsid w:val="007D3316"/>
    <w:rsid w:val="007D3377"/>
    <w:rsid w:val="007D4301"/>
    <w:rsid w:val="007D48CF"/>
    <w:rsid w:val="007D4E48"/>
    <w:rsid w:val="007D51FB"/>
    <w:rsid w:val="007D587E"/>
    <w:rsid w:val="007D5F8E"/>
    <w:rsid w:val="007D76D8"/>
    <w:rsid w:val="007D7802"/>
    <w:rsid w:val="007D7A66"/>
    <w:rsid w:val="007E0668"/>
    <w:rsid w:val="007E1332"/>
    <w:rsid w:val="007E19BA"/>
    <w:rsid w:val="007E5D35"/>
    <w:rsid w:val="007E5E3B"/>
    <w:rsid w:val="007E6699"/>
    <w:rsid w:val="007E67CD"/>
    <w:rsid w:val="007E6920"/>
    <w:rsid w:val="007E696E"/>
    <w:rsid w:val="007E6F25"/>
    <w:rsid w:val="007E7304"/>
    <w:rsid w:val="007F024E"/>
    <w:rsid w:val="007F0EB2"/>
    <w:rsid w:val="007F14A2"/>
    <w:rsid w:val="007F291A"/>
    <w:rsid w:val="007F2E8D"/>
    <w:rsid w:val="007F4644"/>
    <w:rsid w:val="007F69FA"/>
    <w:rsid w:val="007F719D"/>
    <w:rsid w:val="007F7C69"/>
    <w:rsid w:val="00800D4F"/>
    <w:rsid w:val="00801198"/>
    <w:rsid w:val="00801A2A"/>
    <w:rsid w:val="008027AC"/>
    <w:rsid w:val="00802F28"/>
    <w:rsid w:val="0080301F"/>
    <w:rsid w:val="008030BD"/>
    <w:rsid w:val="0080319C"/>
    <w:rsid w:val="008038FF"/>
    <w:rsid w:val="008052C5"/>
    <w:rsid w:val="00805567"/>
    <w:rsid w:val="0080679C"/>
    <w:rsid w:val="00806915"/>
    <w:rsid w:val="00806DD5"/>
    <w:rsid w:val="00807B79"/>
    <w:rsid w:val="00807BDA"/>
    <w:rsid w:val="008111EE"/>
    <w:rsid w:val="008113C5"/>
    <w:rsid w:val="00811EAB"/>
    <w:rsid w:val="0081327A"/>
    <w:rsid w:val="00814803"/>
    <w:rsid w:val="00814F2C"/>
    <w:rsid w:val="00815186"/>
    <w:rsid w:val="00815204"/>
    <w:rsid w:val="0081651B"/>
    <w:rsid w:val="0081703B"/>
    <w:rsid w:val="008172CD"/>
    <w:rsid w:val="0081736E"/>
    <w:rsid w:val="00820C79"/>
    <w:rsid w:val="00820F79"/>
    <w:rsid w:val="00823295"/>
    <w:rsid w:val="00823AED"/>
    <w:rsid w:val="008243E3"/>
    <w:rsid w:val="00824A34"/>
    <w:rsid w:val="0082525A"/>
    <w:rsid w:val="00825624"/>
    <w:rsid w:val="008259C1"/>
    <w:rsid w:val="008260DB"/>
    <w:rsid w:val="00826808"/>
    <w:rsid w:val="008268E8"/>
    <w:rsid w:val="00826AE0"/>
    <w:rsid w:val="00826AEA"/>
    <w:rsid w:val="00832CFB"/>
    <w:rsid w:val="008345B6"/>
    <w:rsid w:val="008348E1"/>
    <w:rsid w:val="00834FB2"/>
    <w:rsid w:val="0083523C"/>
    <w:rsid w:val="00835D72"/>
    <w:rsid w:val="0083613B"/>
    <w:rsid w:val="00836311"/>
    <w:rsid w:val="00836A0E"/>
    <w:rsid w:val="00836B31"/>
    <w:rsid w:val="008370EB"/>
    <w:rsid w:val="0083757B"/>
    <w:rsid w:val="008402F1"/>
    <w:rsid w:val="00841301"/>
    <w:rsid w:val="0084158C"/>
    <w:rsid w:val="008420B9"/>
    <w:rsid w:val="008428E9"/>
    <w:rsid w:val="0084299E"/>
    <w:rsid w:val="00844802"/>
    <w:rsid w:val="00844CE0"/>
    <w:rsid w:val="0084509D"/>
    <w:rsid w:val="008454BB"/>
    <w:rsid w:val="00845E71"/>
    <w:rsid w:val="00845F97"/>
    <w:rsid w:val="008462F0"/>
    <w:rsid w:val="00846E47"/>
    <w:rsid w:val="00850549"/>
    <w:rsid w:val="008517C2"/>
    <w:rsid w:val="00852790"/>
    <w:rsid w:val="00853BAD"/>
    <w:rsid w:val="00854067"/>
    <w:rsid w:val="008540E2"/>
    <w:rsid w:val="0085426F"/>
    <w:rsid w:val="008555AE"/>
    <w:rsid w:val="00855A15"/>
    <w:rsid w:val="00856A98"/>
    <w:rsid w:val="00856BB3"/>
    <w:rsid w:val="008570FD"/>
    <w:rsid w:val="0085764C"/>
    <w:rsid w:val="00860091"/>
    <w:rsid w:val="00861347"/>
    <w:rsid w:val="008615A7"/>
    <w:rsid w:val="00862938"/>
    <w:rsid w:val="00862CEB"/>
    <w:rsid w:val="008630A5"/>
    <w:rsid w:val="008651EF"/>
    <w:rsid w:val="00865E98"/>
    <w:rsid w:val="00867812"/>
    <w:rsid w:val="00867D37"/>
    <w:rsid w:val="00867DD1"/>
    <w:rsid w:val="0087067C"/>
    <w:rsid w:val="00870817"/>
    <w:rsid w:val="008714DE"/>
    <w:rsid w:val="008716D5"/>
    <w:rsid w:val="00872A53"/>
    <w:rsid w:val="00872D23"/>
    <w:rsid w:val="00873531"/>
    <w:rsid w:val="0087421C"/>
    <w:rsid w:val="008746BA"/>
    <w:rsid w:val="00876581"/>
    <w:rsid w:val="0087711B"/>
    <w:rsid w:val="008774E6"/>
    <w:rsid w:val="00877B77"/>
    <w:rsid w:val="00877BE7"/>
    <w:rsid w:val="0088260C"/>
    <w:rsid w:val="0088385F"/>
    <w:rsid w:val="00883FD8"/>
    <w:rsid w:val="008849E6"/>
    <w:rsid w:val="00885392"/>
    <w:rsid w:val="00886399"/>
    <w:rsid w:val="008864B5"/>
    <w:rsid w:val="0088773F"/>
    <w:rsid w:val="00887B5C"/>
    <w:rsid w:val="00887CA0"/>
    <w:rsid w:val="0089051B"/>
    <w:rsid w:val="00890A31"/>
    <w:rsid w:val="00890AA7"/>
    <w:rsid w:val="00890E41"/>
    <w:rsid w:val="00890FB5"/>
    <w:rsid w:val="0089216A"/>
    <w:rsid w:val="0089311A"/>
    <w:rsid w:val="00893AB0"/>
    <w:rsid w:val="00893F19"/>
    <w:rsid w:val="00893FB2"/>
    <w:rsid w:val="00894597"/>
    <w:rsid w:val="008956D8"/>
    <w:rsid w:val="00897712"/>
    <w:rsid w:val="00897DB7"/>
    <w:rsid w:val="008A05CB"/>
    <w:rsid w:val="008A2F03"/>
    <w:rsid w:val="008A391E"/>
    <w:rsid w:val="008A517C"/>
    <w:rsid w:val="008A5182"/>
    <w:rsid w:val="008A681D"/>
    <w:rsid w:val="008A6D1F"/>
    <w:rsid w:val="008A6E32"/>
    <w:rsid w:val="008A6F9B"/>
    <w:rsid w:val="008B01DD"/>
    <w:rsid w:val="008B19E7"/>
    <w:rsid w:val="008B1F60"/>
    <w:rsid w:val="008B3243"/>
    <w:rsid w:val="008B3245"/>
    <w:rsid w:val="008B79F7"/>
    <w:rsid w:val="008C0250"/>
    <w:rsid w:val="008C0E48"/>
    <w:rsid w:val="008C12D4"/>
    <w:rsid w:val="008C2B32"/>
    <w:rsid w:val="008C2B88"/>
    <w:rsid w:val="008C2FF5"/>
    <w:rsid w:val="008C3093"/>
    <w:rsid w:val="008C3C58"/>
    <w:rsid w:val="008C5834"/>
    <w:rsid w:val="008C69E5"/>
    <w:rsid w:val="008C6CE6"/>
    <w:rsid w:val="008C7411"/>
    <w:rsid w:val="008C774F"/>
    <w:rsid w:val="008C7FBD"/>
    <w:rsid w:val="008D08FB"/>
    <w:rsid w:val="008D0CB7"/>
    <w:rsid w:val="008D0CCF"/>
    <w:rsid w:val="008D1049"/>
    <w:rsid w:val="008D1176"/>
    <w:rsid w:val="008D1CFF"/>
    <w:rsid w:val="008D1DC4"/>
    <w:rsid w:val="008D63F4"/>
    <w:rsid w:val="008D76AE"/>
    <w:rsid w:val="008E02DA"/>
    <w:rsid w:val="008E04CC"/>
    <w:rsid w:val="008E21E9"/>
    <w:rsid w:val="008E24CA"/>
    <w:rsid w:val="008E4FA4"/>
    <w:rsid w:val="008E53FF"/>
    <w:rsid w:val="008E56C7"/>
    <w:rsid w:val="008E5757"/>
    <w:rsid w:val="008E5E61"/>
    <w:rsid w:val="008E65DE"/>
    <w:rsid w:val="008E6F0F"/>
    <w:rsid w:val="008E79AF"/>
    <w:rsid w:val="008E7AD4"/>
    <w:rsid w:val="008E7C16"/>
    <w:rsid w:val="008E7DF5"/>
    <w:rsid w:val="008F1AAB"/>
    <w:rsid w:val="008F354E"/>
    <w:rsid w:val="008F3872"/>
    <w:rsid w:val="008F425D"/>
    <w:rsid w:val="008F51B1"/>
    <w:rsid w:val="008F65AC"/>
    <w:rsid w:val="008F6EC7"/>
    <w:rsid w:val="008F7983"/>
    <w:rsid w:val="008F7AA7"/>
    <w:rsid w:val="008F7B9D"/>
    <w:rsid w:val="008F7BA0"/>
    <w:rsid w:val="009016F4"/>
    <w:rsid w:val="00902F06"/>
    <w:rsid w:val="00902F3B"/>
    <w:rsid w:val="00903AC1"/>
    <w:rsid w:val="00903D78"/>
    <w:rsid w:val="0090403B"/>
    <w:rsid w:val="0090445C"/>
    <w:rsid w:val="0090663B"/>
    <w:rsid w:val="00906FAC"/>
    <w:rsid w:val="00907204"/>
    <w:rsid w:val="00910F2A"/>
    <w:rsid w:val="00911280"/>
    <w:rsid w:val="00912E7F"/>
    <w:rsid w:val="00913989"/>
    <w:rsid w:val="0091486D"/>
    <w:rsid w:val="00914947"/>
    <w:rsid w:val="00914B76"/>
    <w:rsid w:val="00915751"/>
    <w:rsid w:val="00916E49"/>
    <w:rsid w:val="00916F48"/>
    <w:rsid w:val="00920521"/>
    <w:rsid w:val="009209B9"/>
    <w:rsid w:val="00921248"/>
    <w:rsid w:val="00921779"/>
    <w:rsid w:val="00923064"/>
    <w:rsid w:val="00923074"/>
    <w:rsid w:val="00923076"/>
    <w:rsid w:val="00923475"/>
    <w:rsid w:val="0092458C"/>
    <w:rsid w:val="00924794"/>
    <w:rsid w:val="00924CD1"/>
    <w:rsid w:val="00924F80"/>
    <w:rsid w:val="009251C9"/>
    <w:rsid w:val="009273F1"/>
    <w:rsid w:val="009304F1"/>
    <w:rsid w:val="00930A65"/>
    <w:rsid w:val="00931368"/>
    <w:rsid w:val="00931C38"/>
    <w:rsid w:val="00931E38"/>
    <w:rsid w:val="00933EA7"/>
    <w:rsid w:val="00934807"/>
    <w:rsid w:val="00934A83"/>
    <w:rsid w:val="00934EC4"/>
    <w:rsid w:val="00935333"/>
    <w:rsid w:val="00936AED"/>
    <w:rsid w:val="00936F90"/>
    <w:rsid w:val="00937B1C"/>
    <w:rsid w:val="00941760"/>
    <w:rsid w:val="00941DE7"/>
    <w:rsid w:val="00942915"/>
    <w:rsid w:val="00942D53"/>
    <w:rsid w:val="0094351A"/>
    <w:rsid w:val="00943CBB"/>
    <w:rsid w:val="00944A23"/>
    <w:rsid w:val="009466E7"/>
    <w:rsid w:val="00947702"/>
    <w:rsid w:val="009509F1"/>
    <w:rsid w:val="00950BED"/>
    <w:rsid w:val="00950D21"/>
    <w:rsid w:val="009513F6"/>
    <w:rsid w:val="009516DC"/>
    <w:rsid w:val="00951E78"/>
    <w:rsid w:val="00951F3F"/>
    <w:rsid w:val="00952F0F"/>
    <w:rsid w:val="009539E6"/>
    <w:rsid w:val="00954CBC"/>
    <w:rsid w:val="00954E58"/>
    <w:rsid w:val="00955C41"/>
    <w:rsid w:val="00955D57"/>
    <w:rsid w:val="009563C4"/>
    <w:rsid w:val="009565D9"/>
    <w:rsid w:val="00956BE1"/>
    <w:rsid w:val="00957097"/>
    <w:rsid w:val="009570FE"/>
    <w:rsid w:val="00957A65"/>
    <w:rsid w:val="00960274"/>
    <w:rsid w:val="00960B57"/>
    <w:rsid w:val="00962D7B"/>
    <w:rsid w:val="00963108"/>
    <w:rsid w:val="009632EA"/>
    <w:rsid w:val="009644A4"/>
    <w:rsid w:val="00965238"/>
    <w:rsid w:val="009655A4"/>
    <w:rsid w:val="0096611B"/>
    <w:rsid w:val="0096641C"/>
    <w:rsid w:val="0096721A"/>
    <w:rsid w:val="009674F5"/>
    <w:rsid w:val="009676E7"/>
    <w:rsid w:val="00967942"/>
    <w:rsid w:val="009705A8"/>
    <w:rsid w:val="00970ED4"/>
    <w:rsid w:val="009716D8"/>
    <w:rsid w:val="00971FB8"/>
    <w:rsid w:val="009720CF"/>
    <w:rsid w:val="009722CC"/>
    <w:rsid w:val="009722CE"/>
    <w:rsid w:val="00972490"/>
    <w:rsid w:val="009728A5"/>
    <w:rsid w:val="00973137"/>
    <w:rsid w:val="009742E4"/>
    <w:rsid w:val="00974988"/>
    <w:rsid w:val="00974A49"/>
    <w:rsid w:val="0098021E"/>
    <w:rsid w:val="00980FBE"/>
    <w:rsid w:val="00980FFA"/>
    <w:rsid w:val="00981CE5"/>
    <w:rsid w:val="00982E23"/>
    <w:rsid w:val="00982E9C"/>
    <w:rsid w:val="00983808"/>
    <w:rsid w:val="00983965"/>
    <w:rsid w:val="00984088"/>
    <w:rsid w:val="009852F5"/>
    <w:rsid w:val="00986443"/>
    <w:rsid w:val="0098749E"/>
    <w:rsid w:val="009902DF"/>
    <w:rsid w:val="0099056F"/>
    <w:rsid w:val="00990907"/>
    <w:rsid w:val="00990A1E"/>
    <w:rsid w:val="00991754"/>
    <w:rsid w:val="009923C8"/>
    <w:rsid w:val="00992D89"/>
    <w:rsid w:val="00992F11"/>
    <w:rsid w:val="009940B4"/>
    <w:rsid w:val="009944E0"/>
    <w:rsid w:val="00994928"/>
    <w:rsid w:val="0099501F"/>
    <w:rsid w:val="00995EB5"/>
    <w:rsid w:val="00997974"/>
    <w:rsid w:val="009A0A91"/>
    <w:rsid w:val="009A13C6"/>
    <w:rsid w:val="009A1AF0"/>
    <w:rsid w:val="009A229B"/>
    <w:rsid w:val="009A2C85"/>
    <w:rsid w:val="009A31F0"/>
    <w:rsid w:val="009A3BD9"/>
    <w:rsid w:val="009A3D6C"/>
    <w:rsid w:val="009A3E62"/>
    <w:rsid w:val="009A49EE"/>
    <w:rsid w:val="009A4B62"/>
    <w:rsid w:val="009A55F9"/>
    <w:rsid w:val="009A624D"/>
    <w:rsid w:val="009A6C23"/>
    <w:rsid w:val="009A6EC2"/>
    <w:rsid w:val="009A79FD"/>
    <w:rsid w:val="009B0AFB"/>
    <w:rsid w:val="009B0FD8"/>
    <w:rsid w:val="009B202E"/>
    <w:rsid w:val="009B2078"/>
    <w:rsid w:val="009B2815"/>
    <w:rsid w:val="009B2B6B"/>
    <w:rsid w:val="009B3AF1"/>
    <w:rsid w:val="009B3EAF"/>
    <w:rsid w:val="009B58A3"/>
    <w:rsid w:val="009B655F"/>
    <w:rsid w:val="009B7316"/>
    <w:rsid w:val="009C0035"/>
    <w:rsid w:val="009C06B0"/>
    <w:rsid w:val="009C1B7C"/>
    <w:rsid w:val="009C254F"/>
    <w:rsid w:val="009C3CE1"/>
    <w:rsid w:val="009C3FF6"/>
    <w:rsid w:val="009C4F7B"/>
    <w:rsid w:val="009C791C"/>
    <w:rsid w:val="009C7E43"/>
    <w:rsid w:val="009D1B40"/>
    <w:rsid w:val="009D1EB5"/>
    <w:rsid w:val="009D27FB"/>
    <w:rsid w:val="009D383F"/>
    <w:rsid w:val="009D3F76"/>
    <w:rsid w:val="009D6D89"/>
    <w:rsid w:val="009D70D8"/>
    <w:rsid w:val="009D736A"/>
    <w:rsid w:val="009D7E5E"/>
    <w:rsid w:val="009E0907"/>
    <w:rsid w:val="009E16E1"/>
    <w:rsid w:val="009E2604"/>
    <w:rsid w:val="009E305F"/>
    <w:rsid w:val="009E5948"/>
    <w:rsid w:val="009E62C1"/>
    <w:rsid w:val="009E70C8"/>
    <w:rsid w:val="009E75B9"/>
    <w:rsid w:val="009E7CE4"/>
    <w:rsid w:val="009F3C17"/>
    <w:rsid w:val="009F4D49"/>
    <w:rsid w:val="009F5266"/>
    <w:rsid w:val="009F5B67"/>
    <w:rsid w:val="009F5BAA"/>
    <w:rsid w:val="009F5CC5"/>
    <w:rsid w:val="009F623E"/>
    <w:rsid w:val="009F688D"/>
    <w:rsid w:val="009F7962"/>
    <w:rsid w:val="009F7F09"/>
    <w:rsid w:val="00A000A2"/>
    <w:rsid w:val="00A002F9"/>
    <w:rsid w:val="00A00342"/>
    <w:rsid w:val="00A017F5"/>
    <w:rsid w:val="00A018D3"/>
    <w:rsid w:val="00A01D28"/>
    <w:rsid w:val="00A02BDF"/>
    <w:rsid w:val="00A03135"/>
    <w:rsid w:val="00A03393"/>
    <w:rsid w:val="00A03BDE"/>
    <w:rsid w:val="00A04439"/>
    <w:rsid w:val="00A05919"/>
    <w:rsid w:val="00A05E16"/>
    <w:rsid w:val="00A06564"/>
    <w:rsid w:val="00A10140"/>
    <w:rsid w:val="00A108EC"/>
    <w:rsid w:val="00A11B15"/>
    <w:rsid w:val="00A12149"/>
    <w:rsid w:val="00A14E59"/>
    <w:rsid w:val="00A15783"/>
    <w:rsid w:val="00A17EB5"/>
    <w:rsid w:val="00A20B4A"/>
    <w:rsid w:val="00A20CBF"/>
    <w:rsid w:val="00A20FDB"/>
    <w:rsid w:val="00A216A8"/>
    <w:rsid w:val="00A21A8C"/>
    <w:rsid w:val="00A234A6"/>
    <w:rsid w:val="00A24B41"/>
    <w:rsid w:val="00A252B3"/>
    <w:rsid w:val="00A2583E"/>
    <w:rsid w:val="00A25A08"/>
    <w:rsid w:val="00A25EFF"/>
    <w:rsid w:val="00A25F31"/>
    <w:rsid w:val="00A27C9B"/>
    <w:rsid w:val="00A32B26"/>
    <w:rsid w:val="00A32C70"/>
    <w:rsid w:val="00A32F26"/>
    <w:rsid w:val="00A333D0"/>
    <w:rsid w:val="00A333DC"/>
    <w:rsid w:val="00A35BEB"/>
    <w:rsid w:val="00A36023"/>
    <w:rsid w:val="00A3670D"/>
    <w:rsid w:val="00A37077"/>
    <w:rsid w:val="00A37644"/>
    <w:rsid w:val="00A37B5E"/>
    <w:rsid w:val="00A37E28"/>
    <w:rsid w:val="00A37E53"/>
    <w:rsid w:val="00A4063D"/>
    <w:rsid w:val="00A40D4C"/>
    <w:rsid w:val="00A41457"/>
    <w:rsid w:val="00A41D19"/>
    <w:rsid w:val="00A42108"/>
    <w:rsid w:val="00A42989"/>
    <w:rsid w:val="00A431B8"/>
    <w:rsid w:val="00A4392D"/>
    <w:rsid w:val="00A44007"/>
    <w:rsid w:val="00A44417"/>
    <w:rsid w:val="00A4515C"/>
    <w:rsid w:val="00A46801"/>
    <w:rsid w:val="00A47211"/>
    <w:rsid w:val="00A47E65"/>
    <w:rsid w:val="00A503E3"/>
    <w:rsid w:val="00A504FB"/>
    <w:rsid w:val="00A50603"/>
    <w:rsid w:val="00A5147A"/>
    <w:rsid w:val="00A5178E"/>
    <w:rsid w:val="00A52326"/>
    <w:rsid w:val="00A5348C"/>
    <w:rsid w:val="00A535F0"/>
    <w:rsid w:val="00A53681"/>
    <w:rsid w:val="00A53D9C"/>
    <w:rsid w:val="00A542CC"/>
    <w:rsid w:val="00A546EA"/>
    <w:rsid w:val="00A55048"/>
    <w:rsid w:val="00A55429"/>
    <w:rsid w:val="00A55ECF"/>
    <w:rsid w:val="00A56873"/>
    <w:rsid w:val="00A56B81"/>
    <w:rsid w:val="00A572E0"/>
    <w:rsid w:val="00A57F0D"/>
    <w:rsid w:val="00A60512"/>
    <w:rsid w:val="00A60E4B"/>
    <w:rsid w:val="00A614D5"/>
    <w:rsid w:val="00A61B46"/>
    <w:rsid w:val="00A61BB4"/>
    <w:rsid w:val="00A61CA5"/>
    <w:rsid w:val="00A623EE"/>
    <w:rsid w:val="00A63EDC"/>
    <w:rsid w:val="00A64FB9"/>
    <w:rsid w:val="00A665DA"/>
    <w:rsid w:val="00A66A1B"/>
    <w:rsid w:val="00A66EE1"/>
    <w:rsid w:val="00A702F5"/>
    <w:rsid w:val="00A7045F"/>
    <w:rsid w:val="00A70C66"/>
    <w:rsid w:val="00A72697"/>
    <w:rsid w:val="00A7295B"/>
    <w:rsid w:val="00A73293"/>
    <w:rsid w:val="00A74347"/>
    <w:rsid w:val="00A75607"/>
    <w:rsid w:val="00A75948"/>
    <w:rsid w:val="00A75AED"/>
    <w:rsid w:val="00A779C7"/>
    <w:rsid w:val="00A77F07"/>
    <w:rsid w:val="00A80A5E"/>
    <w:rsid w:val="00A83E8B"/>
    <w:rsid w:val="00A84CC9"/>
    <w:rsid w:val="00A85E24"/>
    <w:rsid w:val="00A864AB"/>
    <w:rsid w:val="00A86E9A"/>
    <w:rsid w:val="00A87788"/>
    <w:rsid w:val="00A879D9"/>
    <w:rsid w:val="00A9005F"/>
    <w:rsid w:val="00A90293"/>
    <w:rsid w:val="00A90F13"/>
    <w:rsid w:val="00A91C4E"/>
    <w:rsid w:val="00A91D2A"/>
    <w:rsid w:val="00A92607"/>
    <w:rsid w:val="00A92BB7"/>
    <w:rsid w:val="00A9308F"/>
    <w:rsid w:val="00A9326E"/>
    <w:rsid w:val="00A93690"/>
    <w:rsid w:val="00A94B08"/>
    <w:rsid w:val="00A95BCB"/>
    <w:rsid w:val="00A95BF7"/>
    <w:rsid w:val="00A965A0"/>
    <w:rsid w:val="00A97474"/>
    <w:rsid w:val="00A97787"/>
    <w:rsid w:val="00AA042F"/>
    <w:rsid w:val="00AA0EB5"/>
    <w:rsid w:val="00AA1175"/>
    <w:rsid w:val="00AA36E8"/>
    <w:rsid w:val="00AA3C8F"/>
    <w:rsid w:val="00AA3E39"/>
    <w:rsid w:val="00AA44CB"/>
    <w:rsid w:val="00AA5C56"/>
    <w:rsid w:val="00AA63CD"/>
    <w:rsid w:val="00AA66A6"/>
    <w:rsid w:val="00AA6D3F"/>
    <w:rsid w:val="00AA7233"/>
    <w:rsid w:val="00AA77D5"/>
    <w:rsid w:val="00AA7D7E"/>
    <w:rsid w:val="00AB003E"/>
    <w:rsid w:val="00AB0E36"/>
    <w:rsid w:val="00AB0F6A"/>
    <w:rsid w:val="00AB1E79"/>
    <w:rsid w:val="00AB29F1"/>
    <w:rsid w:val="00AB2EA1"/>
    <w:rsid w:val="00AB3883"/>
    <w:rsid w:val="00AB39D1"/>
    <w:rsid w:val="00AB3A58"/>
    <w:rsid w:val="00AB562F"/>
    <w:rsid w:val="00AB5C19"/>
    <w:rsid w:val="00AB6666"/>
    <w:rsid w:val="00AB6834"/>
    <w:rsid w:val="00AB7989"/>
    <w:rsid w:val="00AC0E05"/>
    <w:rsid w:val="00AC0E83"/>
    <w:rsid w:val="00AC3503"/>
    <w:rsid w:val="00AC38DD"/>
    <w:rsid w:val="00AC496F"/>
    <w:rsid w:val="00AC5526"/>
    <w:rsid w:val="00AC57CF"/>
    <w:rsid w:val="00AC6352"/>
    <w:rsid w:val="00AC7515"/>
    <w:rsid w:val="00AC7E3C"/>
    <w:rsid w:val="00AD0124"/>
    <w:rsid w:val="00AD05D2"/>
    <w:rsid w:val="00AD0B93"/>
    <w:rsid w:val="00AD1A55"/>
    <w:rsid w:val="00AD32D4"/>
    <w:rsid w:val="00AD340A"/>
    <w:rsid w:val="00AD4432"/>
    <w:rsid w:val="00AD4AAE"/>
    <w:rsid w:val="00AD53EC"/>
    <w:rsid w:val="00AD5DDA"/>
    <w:rsid w:val="00AD63EE"/>
    <w:rsid w:val="00AE26BE"/>
    <w:rsid w:val="00AE49C7"/>
    <w:rsid w:val="00AE58D7"/>
    <w:rsid w:val="00AE591F"/>
    <w:rsid w:val="00AE776C"/>
    <w:rsid w:val="00AF06EC"/>
    <w:rsid w:val="00AF08E7"/>
    <w:rsid w:val="00AF1CC5"/>
    <w:rsid w:val="00AF2549"/>
    <w:rsid w:val="00AF3650"/>
    <w:rsid w:val="00AF3E51"/>
    <w:rsid w:val="00AF479B"/>
    <w:rsid w:val="00AF4A19"/>
    <w:rsid w:val="00AF6D2B"/>
    <w:rsid w:val="00AF7680"/>
    <w:rsid w:val="00AF773E"/>
    <w:rsid w:val="00B004B9"/>
    <w:rsid w:val="00B00BE6"/>
    <w:rsid w:val="00B011F6"/>
    <w:rsid w:val="00B01E84"/>
    <w:rsid w:val="00B025FD"/>
    <w:rsid w:val="00B032FB"/>
    <w:rsid w:val="00B03633"/>
    <w:rsid w:val="00B048A3"/>
    <w:rsid w:val="00B04B6B"/>
    <w:rsid w:val="00B04E73"/>
    <w:rsid w:val="00B0529A"/>
    <w:rsid w:val="00B06805"/>
    <w:rsid w:val="00B06C82"/>
    <w:rsid w:val="00B108D4"/>
    <w:rsid w:val="00B11EDE"/>
    <w:rsid w:val="00B12115"/>
    <w:rsid w:val="00B1294D"/>
    <w:rsid w:val="00B12B45"/>
    <w:rsid w:val="00B1363B"/>
    <w:rsid w:val="00B15150"/>
    <w:rsid w:val="00B15267"/>
    <w:rsid w:val="00B15A1D"/>
    <w:rsid w:val="00B15C4E"/>
    <w:rsid w:val="00B16174"/>
    <w:rsid w:val="00B173DA"/>
    <w:rsid w:val="00B174F1"/>
    <w:rsid w:val="00B206B1"/>
    <w:rsid w:val="00B228B5"/>
    <w:rsid w:val="00B242F5"/>
    <w:rsid w:val="00B24398"/>
    <w:rsid w:val="00B25282"/>
    <w:rsid w:val="00B25B1B"/>
    <w:rsid w:val="00B25B47"/>
    <w:rsid w:val="00B25D55"/>
    <w:rsid w:val="00B26CE2"/>
    <w:rsid w:val="00B274EB"/>
    <w:rsid w:val="00B27533"/>
    <w:rsid w:val="00B27C75"/>
    <w:rsid w:val="00B31496"/>
    <w:rsid w:val="00B31DAC"/>
    <w:rsid w:val="00B32BA2"/>
    <w:rsid w:val="00B331A9"/>
    <w:rsid w:val="00B336EE"/>
    <w:rsid w:val="00B33C62"/>
    <w:rsid w:val="00B341F3"/>
    <w:rsid w:val="00B3463F"/>
    <w:rsid w:val="00B34859"/>
    <w:rsid w:val="00B34D1B"/>
    <w:rsid w:val="00B356C0"/>
    <w:rsid w:val="00B35D65"/>
    <w:rsid w:val="00B36167"/>
    <w:rsid w:val="00B36F94"/>
    <w:rsid w:val="00B40E6B"/>
    <w:rsid w:val="00B4269F"/>
    <w:rsid w:val="00B431D0"/>
    <w:rsid w:val="00B43830"/>
    <w:rsid w:val="00B43FBA"/>
    <w:rsid w:val="00B44DB8"/>
    <w:rsid w:val="00B461BD"/>
    <w:rsid w:val="00B47255"/>
    <w:rsid w:val="00B47F63"/>
    <w:rsid w:val="00B508B5"/>
    <w:rsid w:val="00B50AC1"/>
    <w:rsid w:val="00B512C7"/>
    <w:rsid w:val="00B51678"/>
    <w:rsid w:val="00B5197A"/>
    <w:rsid w:val="00B52396"/>
    <w:rsid w:val="00B52DB5"/>
    <w:rsid w:val="00B52FA7"/>
    <w:rsid w:val="00B5325D"/>
    <w:rsid w:val="00B5384F"/>
    <w:rsid w:val="00B53CDB"/>
    <w:rsid w:val="00B54253"/>
    <w:rsid w:val="00B54B64"/>
    <w:rsid w:val="00B56CCB"/>
    <w:rsid w:val="00B6016B"/>
    <w:rsid w:val="00B603C2"/>
    <w:rsid w:val="00B617C6"/>
    <w:rsid w:val="00B61990"/>
    <w:rsid w:val="00B636BA"/>
    <w:rsid w:val="00B63F4B"/>
    <w:rsid w:val="00B6406D"/>
    <w:rsid w:val="00B641F2"/>
    <w:rsid w:val="00B64A95"/>
    <w:rsid w:val="00B64BB9"/>
    <w:rsid w:val="00B650DC"/>
    <w:rsid w:val="00B654FB"/>
    <w:rsid w:val="00B66A08"/>
    <w:rsid w:val="00B66DAE"/>
    <w:rsid w:val="00B67FCB"/>
    <w:rsid w:val="00B7032A"/>
    <w:rsid w:val="00B70CBF"/>
    <w:rsid w:val="00B715C3"/>
    <w:rsid w:val="00B718AF"/>
    <w:rsid w:val="00B71922"/>
    <w:rsid w:val="00B72E36"/>
    <w:rsid w:val="00B74F44"/>
    <w:rsid w:val="00B801ED"/>
    <w:rsid w:val="00B81479"/>
    <w:rsid w:val="00B822F2"/>
    <w:rsid w:val="00B82567"/>
    <w:rsid w:val="00B82A79"/>
    <w:rsid w:val="00B82B06"/>
    <w:rsid w:val="00B83D2D"/>
    <w:rsid w:val="00B84E75"/>
    <w:rsid w:val="00B850F3"/>
    <w:rsid w:val="00B86AC1"/>
    <w:rsid w:val="00B86CF1"/>
    <w:rsid w:val="00B917B6"/>
    <w:rsid w:val="00B9296D"/>
    <w:rsid w:val="00B931A3"/>
    <w:rsid w:val="00B93AAB"/>
    <w:rsid w:val="00B9408A"/>
    <w:rsid w:val="00B9483A"/>
    <w:rsid w:val="00B9597B"/>
    <w:rsid w:val="00B95BF2"/>
    <w:rsid w:val="00B9726F"/>
    <w:rsid w:val="00B97E32"/>
    <w:rsid w:val="00B97FF7"/>
    <w:rsid w:val="00BA000E"/>
    <w:rsid w:val="00BA1178"/>
    <w:rsid w:val="00BA1E31"/>
    <w:rsid w:val="00BA2F90"/>
    <w:rsid w:val="00BA47EA"/>
    <w:rsid w:val="00BA4BF8"/>
    <w:rsid w:val="00BA4E21"/>
    <w:rsid w:val="00BA65AA"/>
    <w:rsid w:val="00BA732A"/>
    <w:rsid w:val="00BB00D3"/>
    <w:rsid w:val="00BB038F"/>
    <w:rsid w:val="00BB064F"/>
    <w:rsid w:val="00BB11AF"/>
    <w:rsid w:val="00BB253E"/>
    <w:rsid w:val="00BB2806"/>
    <w:rsid w:val="00BB2AD2"/>
    <w:rsid w:val="00BB2E85"/>
    <w:rsid w:val="00BB38D4"/>
    <w:rsid w:val="00BB401C"/>
    <w:rsid w:val="00BB484E"/>
    <w:rsid w:val="00BB4C63"/>
    <w:rsid w:val="00BB4F9B"/>
    <w:rsid w:val="00BB5A1C"/>
    <w:rsid w:val="00BB5ED6"/>
    <w:rsid w:val="00BB68CB"/>
    <w:rsid w:val="00BB771B"/>
    <w:rsid w:val="00BC085E"/>
    <w:rsid w:val="00BC11CD"/>
    <w:rsid w:val="00BC15A3"/>
    <w:rsid w:val="00BC1F04"/>
    <w:rsid w:val="00BC2E1D"/>
    <w:rsid w:val="00BC2E41"/>
    <w:rsid w:val="00BC2EBE"/>
    <w:rsid w:val="00BC312E"/>
    <w:rsid w:val="00BC336E"/>
    <w:rsid w:val="00BC4D10"/>
    <w:rsid w:val="00BC5AB4"/>
    <w:rsid w:val="00BC5C19"/>
    <w:rsid w:val="00BC5E24"/>
    <w:rsid w:val="00BC6944"/>
    <w:rsid w:val="00BD0402"/>
    <w:rsid w:val="00BD0FB5"/>
    <w:rsid w:val="00BD2463"/>
    <w:rsid w:val="00BD2E10"/>
    <w:rsid w:val="00BD31CA"/>
    <w:rsid w:val="00BD3DBE"/>
    <w:rsid w:val="00BD4727"/>
    <w:rsid w:val="00BD5A55"/>
    <w:rsid w:val="00BD5DE6"/>
    <w:rsid w:val="00BD5DFA"/>
    <w:rsid w:val="00BD602A"/>
    <w:rsid w:val="00BD6DBF"/>
    <w:rsid w:val="00BD7F58"/>
    <w:rsid w:val="00BE0FA4"/>
    <w:rsid w:val="00BE1CA6"/>
    <w:rsid w:val="00BE2AFB"/>
    <w:rsid w:val="00BE2CE1"/>
    <w:rsid w:val="00BE3795"/>
    <w:rsid w:val="00BE3FB1"/>
    <w:rsid w:val="00BE6471"/>
    <w:rsid w:val="00BE6B0A"/>
    <w:rsid w:val="00BE6DD0"/>
    <w:rsid w:val="00BE7B81"/>
    <w:rsid w:val="00BF1194"/>
    <w:rsid w:val="00BF21BB"/>
    <w:rsid w:val="00BF269C"/>
    <w:rsid w:val="00BF3866"/>
    <w:rsid w:val="00BF3BAB"/>
    <w:rsid w:val="00BF3D34"/>
    <w:rsid w:val="00BF3DA3"/>
    <w:rsid w:val="00BF5292"/>
    <w:rsid w:val="00BF5A5B"/>
    <w:rsid w:val="00BF5D60"/>
    <w:rsid w:val="00BF6D75"/>
    <w:rsid w:val="00BF6FB1"/>
    <w:rsid w:val="00BF71D2"/>
    <w:rsid w:val="00BF7369"/>
    <w:rsid w:val="00BF7CFB"/>
    <w:rsid w:val="00C001A9"/>
    <w:rsid w:val="00C001FF"/>
    <w:rsid w:val="00C024CE"/>
    <w:rsid w:val="00C0253A"/>
    <w:rsid w:val="00C025BC"/>
    <w:rsid w:val="00C02A6C"/>
    <w:rsid w:val="00C030D0"/>
    <w:rsid w:val="00C03EC3"/>
    <w:rsid w:val="00C04040"/>
    <w:rsid w:val="00C048A1"/>
    <w:rsid w:val="00C04B1C"/>
    <w:rsid w:val="00C05F11"/>
    <w:rsid w:val="00C05FA2"/>
    <w:rsid w:val="00C065EF"/>
    <w:rsid w:val="00C06B1F"/>
    <w:rsid w:val="00C06FF6"/>
    <w:rsid w:val="00C074B1"/>
    <w:rsid w:val="00C100AA"/>
    <w:rsid w:val="00C10A60"/>
    <w:rsid w:val="00C10DBE"/>
    <w:rsid w:val="00C11208"/>
    <w:rsid w:val="00C124A1"/>
    <w:rsid w:val="00C12D20"/>
    <w:rsid w:val="00C134DF"/>
    <w:rsid w:val="00C13DF1"/>
    <w:rsid w:val="00C14192"/>
    <w:rsid w:val="00C14646"/>
    <w:rsid w:val="00C14DA1"/>
    <w:rsid w:val="00C1585E"/>
    <w:rsid w:val="00C1715B"/>
    <w:rsid w:val="00C1770A"/>
    <w:rsid w:val="00C204A5"/>
    <w:rsid w:val="00C20618"/>
    <w:rsid w:val="00C20CF8"/>
    <w:rsid w:val="00C221E4"/>
    <w:rsid w:val="00C25282"/>
    <w:rsid w:val="00C25944"/>
    <w:rsid w:val="00C2631F"/>
    <w:rsid w:val="00C263CB"/>
    <w:rsid w:val="00C27D35"/>
    <w:rsid w:val="00C301CF"/>
    <w:rsid w:val="00C314E0"/>
    <w:rsid w:val="00C32301"/>
    <w:rsid w:val="00C32CA8"/>
    <w:rsid w:val="00C33823"/>
    <w:rsid w:val="00C33886"/>
    <w:rsid w:val="00C33AE1"/>
    <w:rsid w:val="00C34BB3"/>
    <w:rsid w:val="00C357E1"/>
    <w:rsid w:val="00C35CB3"/>
    <w:rsid w:val="00C36570"/>
    <w:rsid w:val="00C368BB"/>
    <w:rsid w:val="00C36BC7"/>
    <w:rsid w:val="00C36D70"/>
    <w:rsid w:val="00C36FD2"/>
    <w:rsid w:val="00C403A6"/>
    <w:rsid w:val="00C41526"/>
    <w:rsid w:val="00C42D38"/>
    <w:rsid w:val="00C42D70"/>
    <w:rsid w:val="00C43BF0"/>
    <w:rsid w:val="00C44527"/>
    <w:rsid w:val="00C4607F"/>
    <w:rsid w:val="00C47C21"/>
    <w:rsid w:val="00C51BC3"/>
    <w:rsid w:val="00C51E6B"/>
    <w:rsid w:val="00C52E96"/>
    <w:rsid w:val="00C5302B"/>
    <w:rsid w:val="00C535AC"/>
    <w:rsid w:val="00C55879"/>
    <w:rsid w:val="00C559C4"/>
    <w:rsid w:val="00C55DCE"/>
    <w:rsid w:val="00C57034"/>
    <w:rsid w:val="00C609F8"/>
    <w:rsid w:val="00C60B31"/>
    <w:rsid w:val="00C62A72"/>
    <w:rsid w:val="00C62FF1"/>
    <w:rsid w:val="00C6399B"/>
    <w:rsid w:val="00C64D6D"/>
    <w:rsid w:val="00C64DD0"/>
    <w:rsid w:val="00C651A4"/>
    <w:rsid w:val="00C65B79"/>
    <w:rsid w:val="00C6656B"/>
    <w:rsid w:val="00C67251"/>
    <w:rsid w:val="00C67E94"/>
    <w:rsid w:val="00C67EF7"/>
    <w:rsid w:val="00C70089"/>
    <w:rsid w:val="00C707A4"/>
    <w:rsid w:val="00C70962"/>
    <w:rsid w:val="00C71B82"/>
    <w:rsid w:val="00C720B4"/>
    <w:rsid w:val="00C721FF"/>
    <w:rsid w:val="00C734FA"/>
    <w:rsid w:val="00C73599"/>
    <w:rsid w:val="00C747A6"/>
    <w:rsid w:val="00C748D2"/>
    <w:rsid w:val="00C75C8D"/>
    <w:rsid w:val="00C761E6"/>
    <w:rsid w:val="00C769D3"/>
    <w:rsid w:val="00C80548"/>
    <w:rsid w:val="00C80A99"/>
    <w:rsid w:val="00C81490"/>
    <w:rsid w:val="00C837C4"/>
    <w:rsid w:val="00C846AE"/>
    <w:rsid w:val="00C85565"/>
    <w:rsid w:val="00C85F59"/>
    <w:rsid w:val="00C8600C"/>
    <w:rsid w:val="00C8722C"/>
    <w:rsid w:val="00C900E4"/>
    <w:rsid w:val="00C90140"/>
    <w:rsid w:val="00C90E6B"/>
    <w:rsid w:val="00C91BFB"/>
    <w:rsid w:val="00C92058"/>
    <w:rsid w:val="00C931C6"/>
    <w:rsid w:val="00C93D4A"/>
    <w:rsid w:val="00C93F28"/>
    <w:rsid w:val="00C94AD4"/>
    <w:rsid w:val="00C95261"/>
    <w:rsid w:val="00C95997"/>
    <w:rsid w:val="00C96686"/>
    <w:rsid w:val="00C97DD4"/>
    <w:rsid w:val="00CA1648"/>
    <w:rsid w:val="00CA2A17"/>
    <w:rsid w:val="00CA3001"/>
    <w:rsid w:val="00CA5142"/>
    <w:rsid w:val="00CA526D"/>
    <w:rsid w:val="00CA54E5"/>
    <w:rsid w:val="00CA582E"/>
    <w:rsid w:val="00CA5A74"/>
    <w:rsid w:val="00CA5FE6"/>
    <w:rsid w:val="00CA6883"/>
    <w:rsid w:val="00CA6940"/>
    <w:rsid w:val="00CA7AC1"/>
    <w:rsid w:val="00CB0C4E"/>
    <w:rsid w:val="00CB0F37"/>
    <w:rsid w:val="00CB0F63"/>
    <w:rsid w:val="00CB0F89"/>
    <w:rsid w:val="00CB323B"/>
    <w:rsid w:val="00CB3573"/>
    <w:rsid w:val="00CB385E"/>
    <w:rsid w:val="00CB3CB1"/>
    <w:rsid w:val="00CB4DA3"/>
    <w:rsid w:val="00CB55A6"/>
    <w:rsid w:val="00CB5632"/>
    <w:rsid w:val="00CB603C"/>
    <w:rsid w:val="00CB6772"/>
    <w:rsid w:val="00CB6C64"/>
    <w:rsid w:val="00CB7801"/>
    <w:rsid w:val="00CB7FC0"/>
    <w:rsid w:val="00CC42EE"/>
    <w:rsid w:val="00CC6F16"/>
    <w:rsid w:val="00CC6FD9"/>
    <w:rsid w:val="00CD03B1"/>
    <w:rsid w:val="00CD0615"/>
    <w:rsid w:val="00CD1AAC"/>
    <w:rsid w:val="00CD1C97"/>
    <w:rsid w:val="00CD2456"/>
    <w:rsid w:val="00CD2B8C"/>
    <w:rsid w:val="00CD2E2A"/>
    <w:rsid w:val="00CD3C91"/>
    <w:rsid w:val="00CD42B5"/>
    <w:rsid w:val="00CD5484"/>
    <w:rsid w:val="00CD639C"/>
    <w:rsid w:val="00CD63BC"/>
    <w:rsid w:val="00CD6B14"/>
    <w:rsid w:val="00CD79FE"/>
    <w:rsid w:val="00CD7EFA"/>
    <w:rsid w:val="00CE0635"/>
    <w:rsid w:val="00CE0F23"/>
    <w:rsid w:val="00CE1DDE"/>
    <w:rsid w:val="00CE32B0"/>
    <w:rsid w:val="00CE357D"/>
    <w:rsid w:val="00CE3BEE"/>
    <w:rsid w:val="00CE3F2C"/>
    <w:rsid w:val="00CE666A"/>
    <w:rsid w:val="00CE7590"/>
    <w:rsid w:val="00CE76E2"/>
    <w:rsid w:val="00CE7EA0"/>
    <w:rsid w:val="00CF0256"/>
    <w:rsid w:val="00CF08DB"/>
    <w:rsid w:val="00CF0C38"/>
    <w:rsid w:val="00CF1C4E"/>
    <w:rsid w:val="00CF1FDE"/>
    <w:rsid w:val="00CF2198"/>
    <w:rsid w:val="00CF2663"/>
    <w:rsid w:val="00CF3799"/>
    <w:rsid w:val="00CF3F15"/>
    <w:rsid w:val="00CF6454"/>
    <w:rsid w:val="00CF7306"/>
    <w:rsid w:val="00CF7644"/>
    <w:rsid w:val="00D00DEE"/>
    <w:rsid w:val="00D015C6"/>
    <w:rsid w:val="00D02105"/>
    <w:rsid w:val="00D02A5B"/>
    <w:rsid w:val="00D0350C"/>
    <w:rsid w:val="00D03822"/>
    <w:rsid w:val="00D1075C"/>
    <w:rsid w:val="00D1359F"/>
    <w:rsid w:val="00D149A0"/>
    <w:rsid w:val="00D14ACA"/>
    <w:rsid w:val="00D15BC7"/>
    <w:rsid w:val="00D16D6B"/>
    <w:rsid w:val="00D21A13"/>
    <w:rsid w:val="00D225CD"/>
    <w:rsid w:val="00D22A1A"/>
    <w:rsid w:val="00D235D3"/>
    <w:rsid w:val="00D23EB3"/>
    <w:rsid w:val="00D253C3"/>
    <w:rsid w:val="00D25860"/>
    <w:rsid w:val="00D26C3A"/>
    <w:rsid w:val="00D270C6"/>
    <w:rsid w:val="00D27239"/>
    <w:rsid w:val="00D277FA"/>
    <w:rsid w:val="00D31F41"/>
    <w:rsid w:val="00D32CD5"/>
    <w:rsid w:val="00D33411"/>
    <w:rsid w:val="00D340E0"/>
    <w:rsid w:val="00D35BD5"/>
    <w:rsid w:val="00D37015"/>
    <w:rsid w:val="00D37AF0"/>
    <w:rsid w:val="00D405FB"/>
    <w:rsid w:val="00D406C3"/>
    <w:rsid w:val="00D406EE"/>
    <w:rsid w:val="00D407CA"/>
    <w:rsid w:val="00D41F7C"/>
    <w:rsid w:val="00D42495"/>
    <w:rsid w:val="00D43778"/>
    <w:rsid w:val="00D44FAD"/>
    <w:rsid w:val="00D4512E"/>
    <w:rsid w:val="00D462D9"/>
    <w:rsid w:val="00D46324"/>
    <w:rsid w:val="00D46EAE"/>
    <w:rsid w:val="00D47216"/>
    <w:rsid w:val="00D476BB"/>
    <w:rsid w:val="00D47EEC"/>
    <w:rsid w:val="00D500AB"/>
    <w:rsid w:val="00D5015F"/>
    <w:rsid w:val="00D506D3"/>
    <w:rsid w:val="00D50BFC"/>
    <w:rsid w:val="00D515F3"/>
    <w:rsid w:val="00D51D4F"/>
    <w:rsid w:val="00D5459F"/>
    <w:rsid w:val="00D54BB7"/>
    <w:rsid w:val="00D56891"/>
    <w:rsid w:val="00D6031B"/>
    <w:rsid w:val="00D60CFD"/>
    <w:rsid w:val="00D61365"/>
    <w:rsid w:val="00D62B71"/>
    <w:rsid w:val="00D6335E"/>
    <w:rsid w:val="00D63627"/>
    <w:rsid w:val="00D64896"/>
    <w:rsid w:val="00D648ED"/>
    <w:rsid w:val="00D659C7"/>
    <w:rsid w:val="00D6710E"/>
    <w:rsid w:val="00D67A41"/>
    <w:rsid w:val="00D70030"/>
    <w:rsid w:val="00D7007D"/>
    <w:rsid w:val="00D70470"/>
    <w:rsid w:val="00D70886"/>
    <w:rsid w:val="00D70E80"/>
    <w:rsid w:val="00D718E3"/>
    <w:rsid w:val="00D73216"/>
    <w:rsid w:val="00D752D3"/>
    <w:rsid w:val="00D75E27"/>
    <w:rsid w:val="00D76100"/>
    <w:rsid w:val="00D7648C"/>
    <w:rsid w:val="00D76D73"/>
    <w:rsid w:val="00D779FA"/>
    <w:rsid w:val="00D77ADC"/>
    <w:rsid w:val="00D77AE6"/>
    <w:rsid w:val="00D80174"/>
    <w:rsid w:val="00D8018E"/>
    <w:rsid w:val="00D804F8"/>
    <w:rsid w:val="00D816EA"/>
    <w:rsid w:val="00D82704"/>
    <w:rsid w:val="00D834A0"/>
    <w:rsid w:val="00D837FF"/>
    <w:rsid w:val="00D851F2"/>
    <w:rsid w:val="00D852A9"/>
    <w:rsid w:val="00D8569C"/>
    <w:rsid w:val="00D85F46"/>
    <w:rsid w:val="00D86A09"/>
    <w:rsid w:val="00D8786D"/>
    <w:rsid w:val="00D90323"/>
    <w:rsid w:val="00D9053F"/>
    <w:rsid w:val="00D9058D"/>
    <w:rsid w:val="00D90EFF"/>
    <w:rsid w:val="00D90F22"/>
    <w:rsid w:val="00D929CB"/>
    <w:rsid w:val="00D9422C"/>
    <w:rsid w:val="00D948E5"/>
    <w:rsid w:val="00D96316"/>
    <w:rsid w:val="00D9739C"/>
    <w:rsid w:val="00D974F8"/>
    <w:rsid w:val="00D976CD"/>
    <w:rsid w:val="00D97930"/>
    <w:rsid w:val="00D97F1E"/>
    <w:rsid w:val="00DA4C1A"/>
    <w:rsid w:val="00DA5243"/>
    <w:rsid w:val="00DA5A20"/>
    <w:rsid w:val="00DA7E47"/>
    <w:rsid w:val="00DB0FD2"/>
    <w:rsid w:val="00DB1330"/>
    <w:rsid w:val="00DB1C57"/>
    <w:rsid w:val="00DB2EEC"/>
    <w:rsid w:val="00DB4900"/>
    <w:rsid w:val="00DB50AF"/>
    <w:rsid w:val="00DB5216"/>
    <w:rsid w:val="00DB594E"/>
    <w:rsid w:val="00DB6AFB"/>
    <w:rsid w:val="00DB750A"/>
    <w:rsid w:val="00DC06E7"/>
    <w:rsid w:val="00DC0E61"/>
    <w:rsid w:val="00DC1420"/>
    <w:rsid w:val="00DC1C0E"/>
    <w:rsid w:val="00DC3078"/>
    <w:rsid w:val="00DC34F5"/>
    <w:rsid w:val="00DC3863"/>
    <w:rsid w:val="00DC39BD"/>
    <w:rsid w:val="00DC40F9"/>
    <w:rsid w:val="00DC4CFB"/>
    <w:rsid w:val="00DC571B"/>
    <w:rsid w:val="00DC7347"/>
    <w:rsid w:val="00DD0B70"/>
    <w:rsid w:val="00DD10FC"/>
    <w:rsid w:val="00DD14A6"/>
    <w:rsid w:val="00DD2B7E"/>
    <w:rsid w:val="00DD426D"/>
    <w:rsid w:val="00DD4610"/>
    <w:rsid w:val="00DD46DF"/>
    <w:rsid w:val="00DD58AB"/>
    <w:rsid w:val="00DD591E"/>
    <w:rsid w:val="00DD65B0"/>
    <w:rsid w:val="00DE05DC"/>
    <w:rsid w:val="00DE0EA3"/>
    <w:rsid w:val="00DE0F7B"/>
    <w:rsid w:val="00DE1BB4"/>
    <w:rsid w:val="00DE3DF5"/>
    <w:rsid w:val="00DE45C2"/>
    <w:rsid w:val="00DE4AA1"/>
    <w:rsid w:val="00DE56B6"/>
    <w:rsid w:val="00DE5D77"/>
    <w:rsid w:val="00DE68A1"/>
    <w:rsid w:val="00DE68FE"/>
    <w:rsid w:val="00DE7249"/>
    <w:rsid w:val="00DE7634"/>
    <w:rsid w:val="00DF4DDD"/>
    <w:rsid w:val="00DF4FE2"/>
    <w:rsid w:val="00DF5384"/>
    <w:rsid w:val="00DF5BDF"/>
    <w:rsid w:val="00DF73E2"/>
    <w:rsid w:val="00E00A18"/>
    <w:rsid w:val="00E02173"/>
    <w:rsid w:val="00E02943"/>
    <w:rsid w:val="00E02D0D"/>
    <w:rsid w:val="00E02F18"/>
    <w:rsid w:val="00E03043"/>
    <w:rsid w:val="00E038E3"/>
    <w:rsid w:val="00E03B23"/>
    <w:rsid w:val="00E04529"/>
    <w:rsid w:val="00E0513F"/>
    <w:rsid w:val="00E05BB5"/>
    <w:rsid w:val="00E07ECD"/>
    <w:rsid w:val="00E1019B"/>
    <w:rsid w:val="00E11FBA"/>
    <w:rsid w:val="00E12CF8"/>
    <w:rsid w:val="00E13EB8"/>
    <w:rsid w:val="00E1445F"/>
    <w:rsid w:val="00E152DF"/>
    <w:rsid w:val="00E164C3"/>
    <w:rsid w:val="00E17223"/>
    <w:rsid w:val="00E17744"/>
    <w:rsid w:val="00E2030C"/>
    <w:rsid w:val="00E20ADC"/>
    <w:rsid w:val="00E20E06"/>
    <w:rsid w:val="00E20E59"/>
    <w:rsid w:val="00E21D7D"/>
    <w:rsid w:val="00E21F05"/>
    <w:rsid w:val="00E223A0"/>
    <w:rsid w:val="00E223E9"/>
    <w:rsid w:val="00E23117"/>
    <w:rsid w:val="00E23D9D"/>
    <w:rsid w:val="00E25856"/>
    <w:rsid w:val="00E25BC7"/>
    <w:rsid w:val="00E26F6D"/>
    <w:rsid w:val="00E31D40"/>
    <w:rsid w:val="00E32E5F"/>
    <w:rsid w:val="00E3360D"/>
    <w:rsid w:val="00E33E8F"/>
    <w:rsid w:val="00E356BD"/>
    <w:rsid w:val="00E3604F"/>
    <w:rsid w:val="00E36A4D"/>
    <w:rsid w:val="00E371EA"/>
    <w:rsid w:val="00E376FF"/>
    <w:rsid w:val="00E4030D"/>
    <w:rsid w:val="00E41B3E"/>
    <w:rsid w:val="00E41FF3"/>
    <w:rsid w:val="00E4209D"/>
    <w:rsid w:val="00E427D9"/>
    <w:rsid w:val="00E43C39"/>
    <w:rsid w:val="00E4477A"/>
    <w:rsid w:val="00E4487C"/>
    <w:rsid w:val="00E44E58"/>
    <w:rsid w:val="00E467FC"/>
    <w:rsid w:val="00E50526"/>
    <w:rsid w:val="00E505F8"/>
    <w:rsid w:val="00E513EE"/>
    <w:rsid w:val="00E51D95"/>
    <w:rsid w:val="00E521D6"/>
    <w:rsid w:val="00E52A10"/>
    <w:rsid w:val="00E52B73"/>
    <w:rsid w:val="00E547DC"/>
    <w:rsid w:val="00E54880"/>
    <w:rsid w:val="00E558D5"/>
    <w:rsid w:val="00E56D96"/>
    <w:rsid w:val="00E5741C"/>
    <w:rsid w:val="00E576F0"/>
    <w:rsid w:val="00E608DD"/>
    <w:rsid w:val="00E61661"/>
    <w:rsid w:val="00E627AF"/>
    <w:rsid w:val="00E62AC6"/>
    <w:rsid w:val="00E62BCE"/>
    <w:rsid w:val="00E62D23"/>
    <w:rsid w:val="00E630E6"/>
    <w:rsid w:val="00E634D8"/>
    <w:rsid w:val="00E650F7"/>
    <w:rsid w:val="00E66A4C"/>
    <w:rsid w:val="00E712B8"/>
    <w:rsid w:val="00E71D78"/>
    <w:rsid w:val="00E71E8B"/>
    <w:rsid w:val="00E725EC"/>
    <w:rsid w:val="00E7348C"/>
    <w:rsid w:val="00E73D32"/>
    <w:rsid w:val="00E74611"/>
    <w:rsid w:val="00E74742"/>
    <w:rsid w:val="00E756AA"/>
    <w:rsid w:val="00E757D2"/>
    <w:rsid w:val="00E758E9"/>
    <w:rsid w:val="00E75D13"/>
    <w:rsid w:val="00E765CA"/>
    <w:rsid w:val="00E770C4"/>
    <w:rsid w:val="00E77CB9"/>
    <w:rsid w:val="00E80682"/>
    <w:rsid w:val="00E82C11"/>
    <w:rsid w:val="00E83588"/>
    <w:rsid w:val="00E852C9"/>
    <w:rsid w:val="00E86381"/>
    <w:rsid w:val="00E86B3F"/>
    <w:rsid w:val="00E87533"/>
    <w:rsid w:val="00E91598"/>
    <w:rsid w:val="00E92367"/>
    <w:rsid w:val="00E925E8"/>
    <w:rsid w:val="00E92A57"/>
    <w:rsid w:val="00E94D99"/>
    <w:rsid w:val="00E9589F"/>
    <w:rsid w:val="00E96EE7"/>
    <w:rsid w:val="00E97223"/>
    <w:rsid w:val="00EA265A"/>
    <w:rsid w:val="00EA27E1"/>
    <w:rsid w:val="00EA3A08"/>
    <w:rsid w:val="00EA3F73"/>
    <w:rsid w:val="00EA43F8"/>
    <w:rsid w:val="00EA5FD9"/>
    <w:rsid w:val="00EA7E61"/>
    <w:rsid w:val="00EB0746"/>
    <w:rsid w:val="00EB1939"/>
    <w:rsid w:val="00EB1A4E"/>
    <w:rsid w:val="00EB1EFB"/>
    <w:rsid w:val="00EB1FF5"/>
    <w:rsid w:val="00EB23B6"/>
    <w:rsid w:val="00EB24D7"/>
    <w:rsid w:val="00EB332A"/>
    <w:rsid w:val="00EB3B84"/>
    <w:rsid w:val="00EB43EB"/>
    <w:rsid w:val="00EB4BE1"/>
    <w:rsid w:val="00EB6E1F"/>
    <w:rsid w:val="00EB74A1"/>
    <w:rsid w:val="00EC0BA2"/>
    <w:rsid w:val="00EC24CE"/>
    <w:rsid w:val="00EC2893"/>
    <w:rsid w:val="00EC295D"/>
    <w:rsid w:val="00EC38D5"/>
    <w:rsid w:val="00EC4B08"/>
    <w:rsid w:val="00EC4F74"/>
    <w:rsid w:val="00EC529F"/>
    <w:rsid w:val="00EC5AFA"/>
    <w:rsid w:val="00EC6597"/>
    <w:rsid w:val="00EC67BB"/>
    <w:rsid w:val="00EC699D"/>
    <w:rsid w:val="00EC6D73"/>
    <w:rsid w:val="00EC7395"/>
    <w:rsid w:val="00EC7439"/>
    <w:rsid w:val="00EC7579"/>
    <w:rsid w:val="00EC75CF"/>
    <w:rsid w:val="00EC7B41"/>
    <w:rsid w:val="00ED0617"/>
    <w:rsid w:val="00ED1838"/>
    <w:rsid w:val="00ED35F2"/>
    <w:rsid w:val="00ED4B10"/>
    <w:rsid w:val="00ED684A"/>
    <w:rsid w:val="00ED6B6A"/>
    <w:rsid w:val="00ED6DBE"/>
    <w:rsid w:val="00ED7258"/>
    <w:rsid w:val="00ED7971"/>
    <w:rsid w:val="00EE035F"/>
    <w:rsid w:val="00EE11BF"/>
    <w:rsid w:val="00EE134C"/>
    <w:rsid w:val="00EE2A30"/>
    <w:rsid w:val="00EE2FDD"/>
    <w:rsid w:val="00EE31AE"/>
    <w:rsid w:val="00EE3425"/>
    <w:rsid w:val="00EE36FB"/>
    <w:rsid w:val="00EE4443"/>
    <w:rsid w:val="00EE4D75"/>
    <w:rsid w:val="00EE53A5"/>
    <w:rsid w:val="00EE5E40"/>
    <w:rsid w:val="00EE6272"/>
    <w:rsid w:val="00EE642C"/>
    <w:rsid w:val="00EE7729"/>
    <w:rsid w:val="00EE7821"/>
    <w:rsid w:val="00EF0556"/>
    <w:rsid w:val="00EF1024"/>
    <w:rsid w:val="00EF1656"/>
    <w:rsid w:val="00EF1762"/>
    <w:rsid w:val="00EF2123"/>
    <w:rsid w:val="00EF274F"/>
    <w:rsid w:val="00EF30A9"/>
    <w:rsid w:val="00EF33F0"/>
    <w:rsid w:val="00EF3472"/>
    <w:rsid w:val="00EF536D"/>
    <w:rsid w:val="00EF594B"/>
    <w:rsid w:val="00EF63DF"/>
    <w:rsid w:val="00EF6C5C"/>
    <w:rsid w:val="00EF72D6"/>
    <w:rsid w:val="00EF74B3"/>
    <w:rsid w:val="00F002DB"/>
    <w:rsid w:val="00F00F7A"/>
    <w:rsid w:val="00F01029"/>
    <w:rsid w:val="00F0157C"/>
    <w:rsid w:val="00F023BA"/>
    <w:rsid w:val="00F038D0"/>
    <w:rsid w:val="00F03C5A"/>
    <w:rsid w:val="00F0463B"/>
    <w:rsid w:val="00F05A42"/>
    <w:rsid w:val="00F05F79"/>
    <w:rsid w:val="00F07867"/>
    <w:rsid w:val="00F1020B"/>
    <w:rsid w:val="00F1080B"/>
    <w:rsid w:val="00F109A8"/>
    <w:rsid w:val="00F113C5"/>
    <w:rsid w:val="00F12035"/>
    <w:rsid w:val="00F12B68"/>
    <w:rsid w:val="00F1310E"/>
    <w:rsid w:val="00F13C2B"/>
    <w:rsid w:val="00F13EB7"/>
    <w:rsid w:val="00F13FD4"/>
    <w:rsid w:val="00F140EE"/>
    <w:rsid w:val="00F146A1"/>
    <w:rsid w:val="00F15269"/>
    <w:rsid w:val="00F153E3"/>
    <w:rsid w:val="00F15669"/>
    <w:rsid w:val="00F16377"/>
    <w:rsid w:val="00F16778"/>
    <w:rsid w:val="00F16CDC"/>
    <w:rsid w:val="00F203A3"/>
    <w:rsid w:val="00F20CF7"/>
    <w:rsid w:val="00F2307C"/>
    <w:rsid w:val="00F25586"/>
    <w:rsid w:val="00F25F51"/>
    <w:rsid w:val="00F272D8"/>
    <w:rsid w:val="00F307CF"/>
    <w:rsid w:val="00F30933"/>
    <w:rsid w:val="00F318AF"/>
    <w:rsid w:val="00F32329"/>
    <w:rsid w:val="00F323D9"/>
    <w:rsid w:val="00F325A4"/>
    <w:rsid w:val="00F32A62"/>
    <w:rsid w:val="00F332A4"/>
    <w:rsid w:val="00F33430"/>
    <w:rsid w:val="00F367BD"/>
    <w:rsid w:val="00F40173"/>
    <w:rsid w:val="00F412C8"/>
    <w:rsid w:val="00F41FA0"/>
    <w:rsid w:val="00F42A1F"/>
    <w:rsid w:val="00F4366F"/>
    <w:rsid w:val="00F44906"/>
    <w:rsid w:val="00F45C28"/>
    <w:rsid w:val="00F45D99"/>
    <w:rsid w:val="00F46082"/>
    <w:rsid w:val="00F477BF"/>
    <w:rsid w:val="00F51A35"/>
    <w:rsid w:val="00F52CAB"/>
    <w:rsid w:val="00F52DBD"/>
    <w:rsid w:val="00F52E2F"/>
    <w:rsid w:val="00F533E7"/>
    <w:rsid w:val="00F53FFB"/>
    <w:rsid w:val="00F5526F"/>
    <w:rsid w:val="00F557A1"/>
    <w:rsid w:val="00F55A0F"/>
    <w:rsid w:val="00F563AD"/>
    <w:rsid w:val="00F56D92"/>
    <w:rsid w:val="00F57355"/>
    <w:rsid w:val="00F57B60"/>
    <w:rsid w:val="00F603D8"/>
    <w:rsid w:val="00F6099B"/>
    <w:rsid w:val="00F6162F"/>
    <w:rsid w:val="00F6163C"/>
    <w:rsid w:val="00F61A2C"/>
    <w:rsid w:val="00F63515"/>
    <w:rsid w:val="00F6429E"/>
    <w:rsid w:val="00F648C8"/>
    <w:rsid w:val="00F660B2"/>
    <w:rsid w:val="00F667FC"/>
    <w:rsid w:val="00F67922"/>
    <w:rsid w:val="00F736BF"/>
    <w:rsid w:val="00F73F82"/>
    <w:rsid w:val="00F74971"/>
    <w:rsid w:val="00F74F9B"/>
    <w:rsid w:val="00F750B9"/>
    <w:rsid w:val="00F753C7"/>
    <w:rsid w:val="00F76243"/>
    <w:rsid w:val="00F77362"/>
    <w:rsid w:val="00F7741A"/>
    <w:rsid w:val="00F7784A"/>
    <w:rsid w:val="00F800C6"/>
    <w:rsid w:val="00F80E31"/>
    <w:rsid w:val="00F81386"/>
    <w:rsid w:val="00F815FE"/>
    <w:rsid w:val="00F81E6D"/>
    <w:rsid w:val="00F8271B"/>
    <w:rsid w:val="00F82843"/>
    <w:rsid w:val="00F8287C"/>
    <w:rsid w:val="00F82C0A"/>
    <w:rsid w:val="00F832BF"/>
    <w:rsid w:val="00F834B8"/>
    <w:rsid w:val="00F84DC1"/>
    <w:rsid w:val="00F854A0"/>
    <w:rsid w:val="00F8563D"/>
    <w:rsid w:val="00F85AE7"/>
    <w:rsid w:val="00F85C5A"/>
    <w:rsid w:val="00F86083"/>
    <w:rsid w:val="00F8620F"/>
    <w:rsid w:val="00F86948"/>
    <w:rsid w:val="00F8731B"/>
    <w:rsid w:val="00F90587"/>
    <w:rsid w:val="00F90617"/>
    <w:rsid w:val="00F90FC7"/>
    <w:rsid w:val="00F910FF"/>
    <w:rsid w:val="00F91B0F"/>
    <w:rsid w:val="00F91E88"/>
    <w:rsid w:val="00F922C4"/>
    <w:rsid w:val="00F92B83"/>
    <w:rsid w:val="00F93562"/>
    <w:rsid w:val="00F93B94"/>
    <w:rsid w:val="00F941B1"/>
    <w:rsid w:val="00F942E2"/>
    <w:rsid w:val="00F9457B"/>
    <w:rsid w:val="00F957A1"/>
    <w:rsid w:val="00F9669F"/>
    <w:rsid w:val="00F96B13"/>
    <w:rsid w:val="00F97766"/>
    <w:rsid w:val="00FA000D"/>
    <w:rsid w:val="00FA08D6"/>
    <w:rsid w:val="00FA09D5"/>
    <w:rsid w:val="00FA0A43"/>
    <w:rsid w:val="00FA1812"/>
    <w:rsid w:val="00FA1A36"/>
    <w:rsid w:val="00FA1E8C"/>
    <w:rsid w:val="00FA2086"/>
    <w:rsid w:val="00FA2D81"/>
    <w:rsid w:val="00FA3A63"/>
    <w:rsid w:val="00FA3CD0"/>
    <w:rsid w:val="00FA5B56"/>
    <w:rsid w:val="00FA60D1"/>
    <w:rsid w:val="00FA6EB1"/>
    <w:rsid w:val="00FA7DEF"/>
    <w:rsid w:val="00FB00D4"/>
    <w:rsid w:val="00FB3300"/>
    <w:rsid w:val="00FB35E4"/>
    <w:rsid w:val="00FB37C0"/>
    <w:rsid w:val="00FB4CDB"/>
    <w:rsid w:val="00FB633E"/>
    <w:rsid w:val="00FC0A7D"/>
    <w:rsid w:val="00FC101E"/>
    <w:rsid w:val="00FC105A"/>
    <w:rsid w:val="00FC1D6C"/>
    <w:rsid w:val="00FC2007"/>
    <w:rsid w:val="00FC233A"/>
    <w:rsid w:val="00FC28AF"/>
    <w:rsid w:val="00FC334E"/>
    <w:rsid w:val="00FC3895"/>
    <w:rsid w:val="00FC4FFB"/>
    <w:rsid w:val="00FC518C"/>
    <w:rsid w:val="00FC579E"/>
    <w:rsid w:val="00FC608F"/>
    <w:rsid w:val="00FC66C7"/>
    <w:rsid w:val="00FC6A89"/>
    <w:rsid w:val="00FC6E72"/>
    <w:rsid w:val="00FC7352"/>
    <w:rsid w:val="00FC7F8E"/>
    <w:rsid w:val="00FD07B8"/>
    <w:rsid w:val="00FD1500"/>
    <w:rsid w:val="00FD204B"/>
    <w:rsid w:val="00FD2F27"/>
    <w:rsid w:val="00FD30C5"/>
    <w:rsid w:val="00FD3A06"/>
    <w:rsid w:val="00FD535C"/>
    <w:rsid w:val="00FD5C71"/>
    <w:rsid w:val="00FD60C4"/>
    <w:rsid w:val="00FD74E3"/>
    <w:rsid w:val="00FE13F8"/>
    <w:rsid w:val="00FE35E1"/>
    <w:rsid w:val="00FE35FE"/>
    <w:rsid w:val="00FE424C"/>
    <w:rsid w:val="00FE4BB1"/>
    <w:rsid w:val="00FE4D7A"/>
    <w:rsid w:val="00FE4DD9"/>
    <w:rsid w:val="00FE5EEB"/>
    <w:rsid w:val="00FE5FD3"/>
    <w:rsid w:val="00FE66BB"/>
    <w:rsid w:val="00FF1ACE"/>
    <w:rsid w:val="00FF1D6D"/>
    <w:rsid w:val="00FF28A2"/>
    <w:rsid w:val="00FF312E"/>
    <w:rsid w:val="00FF49AC"/>
    <w:rsid w:val="00FF4C26"/>
    <w:rsid w:val="00FF4E3C"/>
    <w:rsid w:val="00FF599E"/>
    <w:rsid w:val="00FF6F76"/>
    <w:rsid w:val="00FF709C"/>
    <w:rsid w:val="00FF7A7B"/>
    <w:rsid w:val="0512F5AA"/>
    <w:rsid w:val="1439EA08"/>
    <w:rsid w:val="1A84E4DE"/>
    <w:rsid w:val="269E4FFD"/>
    <w:rsid w:val="381BFAC3"/>
    <w:rsid w:val="5E6A75B6"/>
    <w:rsid w:val="62D56BCC"/>
    <w:rsid w:val="72168D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87A333"/>
  <w15:docId w15:val="{89D9A5AD-CCE5-419C-82DC-B2A0BB069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iPriority="0"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f5">
    <w:name w:val="Normal"/>
    <w:qFormat/>
    <w:rsid w:val="00CD6B14"/>
    <w:pPr>
      <w:spacing w:after="40" w:line="360" w:lineRule="auto"/>
      <w:ind w:firstLine="709"/>
      <w:jc w:val="both"/>
    </w:pPr>
    <w:rPr>
      <w:rFonts w:ascii="Times New Roman" w:eastAsia="Calibri" w:hAnsi="Times New Roman" w:cs="Times New Roman"/>
      <w:sz w:val="24"/>
    </w:rPr>
  </w:style>
  <w:style w:type="paragraph" w:styleId="10">
    <w:name w:val="heading 1"/>
    <w:aliases w:val="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Заголовок 1 Знак Знак1 Знак1,ГК,heading 1"/>
    <w:basedOn w:val="af5"/>
    <w:next w:val="af5"/>
    <w:link w:val="1f"/>
    <w:uiPriority w:val="9"/>
    <w:qFormat/>
    <w:rsid w:val="00B15267"/>
    <w:pPr>
      <w:keepNext/>
      <w:keepLines/>
      <w:pageBreakBefore/>
      <w:numPr>
        <w:numId w:val="5"/>
      </w:numPr>
      <w:spacing w:before="40"/>
      <w:jc w:val="left"/>
      <w:outlineLvl w:val="0"/>
    </w:pPr>
    <w:rPr>
      <w:rFonts w:eastAsia="Times New Roman"/>
      <w:b/>
      <w:caps/>
      <w:sz w:val="28"/>
      <w:szCs w:val="24"/>
    </w:rPr>
  </w:style>
  <w:style w:type="paragraph" w:styleId="21">
    <w:name w:val="heading 2"/>
    <w:aliases w:val="H2,Заголовок 2 Знак1,Заголовок 2 Знак Знак,H2 Знак Знак,Numbered text 3 Знак Знак,h2 Знак Знак,H2 Знак1,Numbered text 3 Знак1,2 headline Знак,h Знак,headline Знак,h2 Знак1,Numbered text 3,2 headline,h,headline,h2,2,Reset numbering,Подраздел"/>
    <w:basedOn w:val="af5"/>
    <w:next w:val="af5"/>
    <w:link w:val="26"/>
    <w:uiPriority w:val="9"/>
    <w:unhideWhenUsed/>
    <w:qFormat/>
    <w:rsid w:val="009B2B6B"/>
    <w:pPr>
      <w:keepNext/>
      <w:keepLines/>
      <w:numPr>
        <w:ilvl w:val="1"/>
        <w:numId w:val="5"/>
      </w:numPr>
      <w:spacing w:before="40" w:after="0"/>
      <w:outlineLvl w:val="1"/>
    </w:pPr>
    <w:rPr>
      <w:rFonts w:eastAsia="Times New Roman"/>
      <w:b/>
      <w:sz w:val="26"/>
      <w:szCs w:val="24"/>
    </w:rPr>
  </w:style>
  <w:style w:type="paragraph" w:styleId="31">
    <w:name w:val="heading 3"/>
    <w:aliases w:val="H3,h3,3,heading 3,Пункт,1.Заголовок 3,Level 2,(пункт),1.1  Текст пункта в разделе,Подр,1.1  ????? ?????? ? ???????,Пункт разд.,Заг.подразд.,подразд,подразд1,подразд2,П. 2 цифры,подразд:1.1 &lt;Название&gt;,1.1 &lt;Текст&gt;,1.1. &lt;Текст&gt;,1.1 &lt;Òåêñò&gt;"/>
    <w:basedOn w:val="af5"/>
    <w:next w:val="af5"/>
    <w:link w:val="35"/>
    <w:uiPriority w:val="99"/>
    <w:unhideWhenUsed/>
    <w:qFormat/>
    <w:rsid w:val="00AD05D2"/>
    <w:pPr>
      <w:keepNext/>
      <w:keepLines/>
      <w:numPr>
        <w:ilvl w:val="2"/>
        <w:numId w:val="5"/>
      </w:numPr>
      <w:spacing w:before="120" w:after="0"/>
      <w:outlineLvl w:val="2"/>
    </w:pPr>
    <w:rPr>
      <w:rFonts w:eastAsiaTheme="majorEastAsia"/>
      <w:b/>
      <w:szCs w:val="24"/>
    </w:rPr>
  </w:style>
  <w:style w:type="paragraph" w:styleId="40">
    <w:name w:val="heading 4"/>
    <w:aliases w:val="H4,Заголовок 4/2,Заголовок 4 (Приложение),heading 4,Заголовок 4 Знак1 Знак,Заголовок 4 Знак Знак Знак,Заголовок 4 Знак1 Знак Знак Знак,Заголовок 4 Знак Знак Знак Знак Знак,Заголовок 4 Знак1 Знак Знак Знак Знак Знак,Level 2 -,Level 2 - a,4,I4"/>
    <w:basedOn w:val="af5"/>
    <w:next w:val="af5"/>
    <w:link w:val="42"/>
    <w:uiPriority w:val="99"/>
    <w:unhideWhenUsed/>
    <w:qFormat/>
    <w:rsid w:val="00A572E0"/>
    <w:pPr>
      <w:keepNext/>
      <w:keepLines/>
      <w:numPr>
        <w:ilvl w:val="3"/>
        <w:numId w:val="5"/>
      </w:numPr>
      <w:spacing w:before="40" w:after="0"/>
      <w:outlineLvl w:val="3"/>
    </w:pPr>
    <w:rPr>
      <w:rFonts w:eastAsiaTheme="majorEastAsia" w:cstheme="majorBidi"/>
      <w:b/>
      <w:iCs/>
    </w:rPr>
  </w:style>
  <w:style w:type="paragraph" w:styleId="50">
    <w:name w:val="heading 5"/>
    <w:aliases w:val="H5,1.1.1. Заголовок 5,Level 4,(приложение),Bold/Italics,1.1  Название подраздела,подпункт,подпункт1,подпункт2,подпункт11,подпункт3,подпункт12,подпункт4,подпункт13,подпункт5,подпункт14,подпункт6,подпункт15,подпункт7,подпункт16,подпункт8"/>
    <w:basedOn w:val="af5"/>
    <w:next w:val="af5"/>
    <w:link w:val="52"/>
    <w:uiPriority w:val="99"/>
    <w:unhideWhenUsed/>
    <w:qFormat/>
    <w:rsid w:val="00552A6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6">
    <w:name w:val="heading 6"/>
    <w:aliases w:val="H6,Текст подпункта,1.1.1 Название или текст пункта в подразделе,1.1.1 Название пункта в подразделе,1.1.1 ???????? ??? ????? ?????? ? ??????????,1.1.1 ???????? ?????? ? ??????????,Переч.-,П. 5 цифр,перечисление с буквами,1),дефис,äåôèñ"/>
    <w:basedOn w:val="af5"/>
    <w:next w:val="af5"/>
    <w:link w:val="60"/>
    <w:uiPriority w:val="99"/>
    <w:unhideWhenUsed/>
    <w:qFormat/>
    <w:rsid w:val="00552A6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7">
    <w:name w:val="heading 7"/>
    <w:aliases w:val="Переч_а),1.1.1.1 Текст подпункта,Переч_1),1.1.1.1 ????? ?????????,1.1.1.1 ????? ????????? ????? ???????? ??????,перечисление с цифрами,а),Переч. –,Org Heading 5,h5,Переч.  ),Перечисление цифры),1.1.1.1 Текст подпункта после названия пункта"/>
    <w:basedOn w:val="af5"/>
    <w:next w:val="af5"/>
    <w:link w:val="70"/>
    <w:uiPriority w:val="99"/>
    <w:unhideWhenUsed/>
    <w:qFormat/>
    <w:rsid w:val="00552A6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aliases w:val="Legal Level 1.1.1.,Заголовок 8 Знак Знак Знак Знак Знак Знак Знак Знак Знак Знак Знак Знак Знак,Заголовок 8 Знак Знак Знак Знак Знак Знак Знак Знак Знак,Заголовок 8 Знак Знак Знак Знак Знак Знак Знак Знак Знак Знак Знак Знак,Переч_а)1),а)1"/>
    <w:basedOn w:val="af5"/>
    <w:next w:val="af5"/>
    <w:link w:val="80"/>
    <w:uiPriority w:val="99"/>
    <w:unhideWhenUsed/>
    <w:qFormat/>
    <w:rsid w:val="00552A6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aliases w:val="Legal Level 1.1.1.1.,aaa,PIM 9,Titre 10,Заголовок 90,Заголовок 9 Гост"/>
    <w:basedOn w:val="af5"/>
    <w:next w:val="af5"/>
    <w:link w:val="90"/>
    <w:uiPriority w:val="99"/>
    <w:unhideWhenUsed/>
    <w:qFormat/>
    <w:rsid w:val="00552A6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f6">
    <w:name w:val="Default Paragraph Font"/>
    <w:uiPriority w:val="1"/>
    <w:semiHidden/>
    <w:unhideWhenUsed/>
  </w:style>
  <w:style w:type="table" w:default="1" w:styleId="af7">
    <w:name w:val="Normal Table"/>
    <w:uiPriority w:val="99"/>
    <w:semiHidden/>
    <w:unhideWhenUsed/>
    <w:tblPr>
      <w:tblInd w:w="0" w:type="dxa"/>
      <w:tblCellMar>
        <w:top w:w="0" w:type="dxa"/>
        <w:left w:w="108" w:type="dxa"/>
        <w:bottom w:w="0" w:type="dxa"/>
        <w:right w:w="108" w:type="dxa"/>
      </w:tblCellMar>
    </w:tblPr>
  </w:style>
  <w:style w:type="numbering" w:default="1" w:styleId="af8">
    <w:name w:val="No List"/>
    <w:uiPriority w:val="99"/>
    <w:semiHidden/>
    <w:unhideWhenUsed/>
  </w:style>
  <w:style w:type="character" w:styleId="af9">
    <w:name w:val="annotation reference"/>
    <w:uiPriority w:val="99"/>
    <w:unhideWhenUsed/>
    <w:qFormat/>
    <w:rsid w:val="007A16CD"/>
    <w:rPr>
      <w:sz w:val="16"/>
      <w:szCs w:val="16"/>
    </w:rPr>
  </w:style>
  <w:style w:type="paragraph" w:styleId="afa">
    <w:name w:val="annotation text"/>
    <w:aliases w:val="Примечания: текст"/>
    <w:basedOn w:val="af5"/>
    <w:link w:val="afb"/>
    <w:uiPriority w:val="99"/>
    <w:unhideWhenUsed/>
    <w:rsid w:val="007A16CD"/>
    <w:pPr>
      <w:spacing w:line="240" w:lineRule="auto"/>
    </w:pPr>
    <w:rPr>
      <w:sz w:val="20"/>
      <w:szCs w:val="20"/>
      <w:lang w:val="x-none"/>
    </w:rPr>
  </w:style>
  <w:style w:type="character" w:customStyle="1" w:styleId="afb">
    <w:name w:val="Текст примечания Знак"/>
    <w:aliases w:val="Примечания: текст Знак"/>
    <w:basedOn w:val="af6"/>
    <w:link w:val="afa"/>
    <w:uiPriority w:val="99"/>
    <w:rsid w:val="007A16CD"/>
    <w:rPr>
      <w:rFonts w:ascii="Times New Roman" w:eastAsia="Calibri" w:hAnsi="Times New Roman" w:cs="Times New Roman"/>
      <w:sz w:val="20"/>
      <w:szCs w:val="20"/>
      <w:lang w:val="x-none"/>
    </w:rPr>
  </w:style>
  <w:style w:type="paragraph" w:styleId="afc">
    <w:name w:val="List Paragraph"/>
    <w:aliases w:val="it_List1,Булит 1,Bullet List,FooterText,numbered,Bullet 1,Use Case List Paragraph,Маркированный абзац,Маркерный список,Перечисление в основном тексте,Средняя сетка 1 - Акцент 21,Paragraphe de liste1,lp1,Абзац списка 1,ТЗ список,ТЗ списо"/>
    <w:basedOn w:val="af5"/>
    <w:link w:val="afd"/>
    <w:uiPriority w:val="34"/>
    <w:qFormat/>
    <w:rsid w:val="0077228B"/>
    <w:pPr>
      <w:spacing w:after="0"/>
      <w:contextualSpacing/>
    </w:pPr>
    <w:rPr>
      <w:rFonts w:eastAsia="Arial Unicode MS"/>
      <w:color w:val="000000"/>
      <w:szCs w:val="20"/>
      <w:lang w:eastAsia="ru-RU"/>
    </w:rPr>
  </w:style>
  <w:style w:type="paragraph" w:customStyle="1" w:styleId="afe">
    <w:name w:val="АбзацГОСТ"/>
    <w:link w:val="aff"/>
    <w:uiPriority w:val="99"/>
    <w:qFormat/>
    <w:rsid w:val="007A16CD"/>
    <w:pPr>
      <w:spacing w:before="120" w:after="120" w:line="360" w:lineRule="auto"/>
      <w:ind w:firstLine="709"/>
      <w:jc w:val="both"/>
    </w:pPr>
    <w:rPr>
      <w:rFonts w:ascii="Times New Roman" w:eastAsia="Calibri" w:hAnsi="Times New Roman" w:cs="Times New Roman"/>
      <w:color w:val="000000"/>
      <w:sz w:val="28"/>
      <w:szCs w:val="28"/>
      <w:lang w:eastAsia="ru-RU"/>
    </w:rPr>
  </w:style>
  <w:style w:type="character" w:customStyle="1" w:styleId="aff">
    <w:name w:val="АбзацГОСТ Знак"/>
    <w:link w:val="afe"/>
    <w:uiPriority w:val="99"/>
    <w:rsid w:val="007A16CD"/>
    <w:rPr>
      <w:rFonts w:ascii="Times New Roman" w:eastAsia="Calibri" w:hAnsi="Times New Roman" w:cs="Times New Roman"/>
      <w:color w:val="000000"/>
      <w:sz w:val="28"/>
      <w:szCs w:val="28"/>
      <w:lang w:eastAsia="ru-RU"/>
    </w:rPr>
  </w:style>
  <w:style w:type="paragraph" w:styleId="aff0">
    <w:name w:val="Balloon Text"/>
    <w:basedOn w:val="af5"/>
    <w:link w:val="aff1"/>
    <w:uiPriority w:val="99"/>
    <w:unhideWhenUsed/>
    <w:rsid w:val="007A16CD"/>
    <w:pPr>
      <w:spacing w:after="0" w:line="240" w:lineRule="auto"/>
    </w:pPr>
    <w:rPr>
      <w:rFonts w:ascii="Segoe UI" w:hAnsi="Segoe UI" w:cs="Segoe UI"/>
      <w:sz w:val="18"/>
      <w:szCs w:val="18"/>
    </w:rPr>
  </w:style>
  <w:style w:type="character" w:customStyle="1" w:styleId="aff1">
    <w:name w:val="Текст выноски Знак"/>
    <w:basedOn w:val="af6"/>
    <w:link w:val="aff0"/>
    <w:uiPriority w:val="99"/>
    <w:rsid w:val="007A16CD"/>
    <w:rPr>
      <w:rFonts w:ascii="Segoe UI" w:eastAsia="Calibri" w:hAnsi="Segoe UI" w:cs="Segoe UI"/>
      <w:sz w:val="18"/>
      <w:szCs w:val="18"/>
    </w:rPr>
  </w:style>
  <w:style w:type="paragraph" w:styleId="aff2">
    <w:name w:val="annotation subject"/>
    <w:basedOn w:val="afa"/>
    <w:next w:val="afa"/>
    <w:link w:val="aff3"/>
    <w:uiPriority w:val="99"/>
    <w:unhideWhenUsed/>
    <w:rsid w:val="008E5E61"/>
    <w:rPr>
      <w:b/>
      <w:bCs/>
      <w:lang w:val="ru-RU"/>
    </w:rPr>
  </w:style>
  <w:style w:type="character" w:customStyle="1" w:styleId="aff3">
    <w:name w:val="Тема примечания Знак"/>
    <w:basedOn w:val="afb"/>
    <w:link w:val="aff2"/>
    <w:uiPriority w:val="99"/>
    <w:rsid w:val="008E5E61"/>
    <w:rPr>
      <w:rFonts w:ascii="Times New Roman" w:eastAsia="Calibri" w:hAnsi="Times New Roman" w:cs="Times New Roman"/>
      <w:b/>
      <w:bCs/>
      <w:sz w:val="20"/>
      <w:szCs w:val="20"/>
      <w:lang w:val="x-none"/>
    </w:rPr>
  </w:style>
  <w:style w:type="paragraph" w:styleId="aff4">
    <w:name w:val="footnote text"/>
    <w:aliases w:val="Знак2,Знак Знак Знак Знак Знак Знак,Знак Знак Знак Знак1,Знак Знак Знак Знак Знак1,Знак6,Footnote Text Char Знак Знак,Footnote Text Char Знак,Footnote Text Char Знак Знак Знак Знак, Знак,Знак,Знак21"/>
    <w:basedOn w:val="af5"/>
    <w:link w:val="aff5"/>
    <w:uiPriority w:val="99"/>
    <w:unhideWhenUsed/>
    <w:rsid w:val="005E43FC"/>
    <w:pPr>
      <w:spacing w:after="0" w:line="240" w:lineRule="auto"/>
    </w:pPr>
    <w:rPr>
      <w:sz w:val="20"/>
      <w:szCs w:val="20"/>
    </w:rPr>
  </w:style>
  <w:style w:type="character" w:customStyle="1" w:styleId="aff5">
    <w:name w:val="Текст сноски Знак"/>
    <w:aliases w:val="Знак2 Знак,Знак Знак Знак Знак Знак Знак Знак,Знак Знак Знак Знак1 Знак,Знак Знак Знак Знак Знак1 Знак,Знак6 Знак,Footnote Text Char Знак Знак Знак,Footnote Text Char Знак Знак1,Footnote Text Char Знак Знак Знак Знак Знак, Знак Знак"/>
    <w:basedOn w:val="af6"/>
    <w:link w:val="aff4"/>
    <w:uiPriority w:val="99"/>
    <w:rsid w:val="005E43FC"/>
    <w:rPr>
      <w:rFonts w:ascii="Times New Roman" w:eastAsia="Calibri" w:hAnsi="Times New Roman" w:cs="Times New Roman"/>
      <w:sz w:val="20"/>
      <w:szCs w:val="20"/>
    </w:rPr>
  </w:style>
  <w:style w:type="character" w:styleId="aff6">
    <w:name w:val="footnote reference"/>
    <w:basedOn w:val="af6"/>
    <w:uiPriority w:val="99"/>
    <w:unhideWhenUsed/>
    <w:rsid w:val="005E43FC"/>
    <w:rPr>
      <w:vertAlign w:val="superscript"/>
    </w:rPr>
  </w:style>
  <w:style w:type="character" w:customStyle="1" w:styleId="1f">
    <w:name w:val="Заголовок 1 Знак"/>
    <w:aliases w:val="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ГК Знак,heading 1 Знак"/>
    <w:basedOn w:val="af6"/>
    <w:link w:val="10"/>
    <w:uiPriority w:val="9"/>
    <w:rsid w:val="00B15267"/>
    <w:rPr>
      <w:rFonts w:ascii="Times New Roman" w:eastAsia="Times New Roman" w:hAnsi="Times New Roman" w:cs="Times New Roman"/>
      <w:b/>
      <w:caps/>
      <w:sz w:val="28"/>
      <w:szCs w:val="24"/>
    </w:rPr>
  </w:style>
  <w:style w:type="character" w:customStyle="1" w:styleId="26">
    <w:name w:val="Заголовок 2 Знак"/>
    <w:aliases w:val="H2 Знак,Заголовок 2 Знак1 Знак,Заголовок 2 Знак Знак Знак,H2 Знак Знак Знак,Numbered text 3 Знак Знак Знак,h2 Знак Знак Знак,H2 Знак1 Знак,Numbered text 3 Знак1 Знак,2 headline Знак Знак,h Знак Знак,headline Знак Знак,h2 Знак1 Знак"/>
    <w:basedOn w:val="af6"/>
    <w:link w:val="21"/>
    <w:uiPriority w:val="9"/>
    <w:rsid w:val="009B2B6B"/>
    <w:rPr>
      <w:rFonts w:ascii="Times New Roman" w:eastAsia="Times New Roman" w:hAnsi="Times New Roman" w:cs="Times New Roman"/>
      <w:b/>
      <w:sz w:val="26"/>
      <w:szCs w:val="24"/>
    </w:rPr>
  </w:style>
  <w:style w:type="character" w:customStyle="1" w:styleId="35">
    <w:name w:val="Заголовок 3 Знак"/>
    <w:aliases w:val="H3 Знак,h3 Знак,3 Знак,heading 3 Знак,Пункт Знак,1.Заголовок 3 Знак,Level 2 Знак,(пункт) Знак,1.1  Текст пункта в разделе Знак,Подр Знак,1.1  ????? ?????? ? ??????? Знак,Пункт разд. Знак,Заг.подразд. Знак,подразд Знак,подразд1 Знак"/>
    <w:basedOn w:val="af6"/>
    <w:link w:val="31"/>
    <w:uiPriority w:val="99"/>
    <w:rsid w:val="00AD05D2"/>
    <w:rPr>
      <w:rFonts w:ascii="Times New Roman" w:eastAsiaTheme="majorEastAsia" w:hAnsi="Times New Roman" w:cs="Times New Roman"/>
      <w:b/>
      <w:sz w:val="24"/>
      <w:szCs w:val="24"/>
    </w:rPr>
  </w:style>
  <w:style w:type="character" w:customStyle="1" w:styleId="42">
    <w:name w:val="Заголовок 4 Знак"/>
    <w:aliases w:val="H4 Знак2,Заголовок 4/2 Знак1,Заголовок 4 (Приложение) Знак2,heading 4 Знак2,Заголовок 4 Знак1 Знак Знак1,Заголовок 4 Знак Знак Знак Знак1,Заголовок 4 Знак1 Знак Знак Знак Знак1,Заголовок 4 Знак Знак Знак Знак Знак Знак1,Level 2 - Знак"/>
    <w:basedOn w:val="af6"/>
    <w:link w:val="40"/>
    <w:uiPriority w:val="99"/>
    <w:rsid w:val="00A572E0"/>
    <w:rPr>
      <w:rFonts w:ascii="Times New Roman" w:eastAsiaTheme="majorEastAsia" w:hAnsi="Times New Roman" w:cstheme="majorBidi"/>
      <w:b/>
      <w:iCs/>
      <w:sz w:val="24"/>
    </w:rPr>
  </w:style>
  <w:style w:type="character" w:customStyle="1" w:styleId="afd">
    <w:name w:val="Абзац списка Знак"/>
    <w:aliases w:val="it_List1 Знак,Булит 1 Знак,Bullet List Знак,FooterText Знак,numbered Знак,Bullet 1 Знак,Use Case List Paragraph Знак,Маркированный абзац Знак,Маркерный список Знак,Перечисление в основном тексте Знак,Средняя сетка 1 - Акцент 21 Знак"/>
    <w:basedOn w:val="af6"/>
    <w:link w:val="afc"/>
    <w:uiPriority w:val="34"/>
    <w:qFormat/>
    <w:rsid w:val="0077228B"/>
    <w:rPr>
      <w:rFonts w:ascii="Times New Roman" w:eastAsia="Arial Unicode MS" w:hAnsi="Times New Roman" w:cs="Times New Roman"/>
      <w:color w:val="000000"/>
      <w:sz w:val="24"/>
      <w:szCs w:val="20"/>
      <w:lang w:eastAsia="ru-RU"/>
    </w:rPr>
  </w:style>
  <w:style w:type="paragraph" w:customStyle="1" w:styleId="24">
    <w:name w:val="Прил. 2й уровень"/>
    <w:basedOn w:val="21"/>
    <w:next w:val="aff7"/>
    <w:rsid w:val="005E43FC"/>
    <w:pPr>
      <w:keepNext w:val="0"/>
      <w:keepLines w:val="0"/>
      <w:widowControl w:val="0"/>
      <w:numPr>
        <w:numId w:val="1"/>
      </w:numPr>
      <w:tabs>
        <w:tab w:val="left" w:pos="284"/>
        <w:tab w:val="left" w:pos="568"/>
        <w:tab w:val="num" w:pos="1440"/>
        <w:tab w:val="left" w:pos="1701"/>
        <w:tab w:val="left" w:pos="1985"/>
        <w:tab w:val="num" w:pos="2458"/>
      </w:tabs>
      <w:spacing w:before="120" w:after="120"/>
      <w:jc w:val="left"/>
    </w:pPr>
    <w:rPr>
      <w:rFonts w:eastAsia="Arial Unicode MS"/>
      <w:szCs w:val="20"/>
    </w:rPr>
  </w:style>
  <w:style w:type="paragraph" w:customStyle="1" w:styleId="34">
    <w:name w:val="Прил. 3й уровень"/>
    <w:basedOn w:val="31"/>
    <w:next w:val="aff7"/>
    <w:rsid w:val="005E43FC"/>
    <w:pPr>
      <w:widowControl w:val="0"/>
      <w:numPr>
        <w:numId w:val="1"/>
      </w:numPr>
      <w:tabs>
        <w:tab w:val="left" w:pos="1"/>
        <w:tab w:val="left" w:pos="284"/>
        <w:tab w:val="left" w:pos="568"/>
        <w:tab w:val="left" w:pos="851"/>
        <w:tab w:val="left" w:pos="1418"/>
        <w:tab w:val="left" w:pos="1701"/>
        <w:tab w:val="left" w:pos="1985"/>
      </w:tabs>
      <w:suppressAutoHyphens/>
      <w:spacing w:after="120"/>
      <w:jc w:val="left"/>
    </w:pPr>
    <w:rPr>
      <w:rFonts w:eastAsia="Calibri"/>
      <w:szCs w:val="20"/>
    </w:rPr>
  </w:style>
  <w:style w:type="paragraph" w:customStyle="1" w:styleId="af0">
    <w:name w:val="Приложение А"/>
    <w:basedOn w:val="10"/>
    <w:next w:val="aff7"/>
    <w:rsid w:val="005E43FC"/>
    <w:pPr>
      <w:widowControl w:val="0"/>
      <w:numPr>
        <w:numId w:val="1"/>
      </w:numPr>
      <w:tabs>
        <w:tab w:val="num" w:pos="1480"/>
      </w:tabs>
      <w:spacing w:before="0" w:after="120"/>
    </w:pPr>
    <w:rPr>
      <w:rFonts w:eastAsia="Calibri"/>
      <w:szCs w:val="20"/>
    </w:rPr>
  </w:style>
  <w:style w:type="paragraph" w:customStyle="1" w:styleId="aff7">
    <w:name w:val="! текст"/>
    <w:basedOn w:val="af5"/>
    <w:qFormat/>
    <w:rsid w:val="005E43FC"/>
    <w:pPr>
      <w:keepNext/>
      <w:spacing w:after="0"/>
      <w:ind w:firstLine="720"/>
    </w:pPr>
  </w:style>
  <w:style w:type="paragraph" w:customStyle="1" w:styleId="41">
    <w:name w:val="Прил. 4й уровень"/>
    <w:basedOn w:val="40"/>
    <w:qFormat/>
    <w:rsid w:val="005E43FC"/>
    <w:pPr>
      <w:numPr>
        <w:numId w:val="1"/>
      </w:numPr>
      <w:tabs>
        <w:tab w:val="clear" w:pos="1844"/>
        <w:tab w:val="left" w:pos="1"/>
        <w:tab w:val="left" w:pos="284"/>
        <w:tab w:val="left" w:pos="568"/>
        <w:tab w:val="num" w:pos="720"/>
        <w:tab w:val="left" w:pos="851"/>
        <w:tab w:val="left" w:pos="1560"/>
        <w:tab w:val="left" w:pos="1701"/>
        <w:tab w:val="left" w:pos="1985"/>
      </w:tabs>
      <w:suppressAutoHyphens/>
      <w:spacing w:before="120" w:after="120"/>
      <w:ind w:left="357"/>
      <w:jc w:val="left"/>
    </w:pPr>
    <w:rPr>
      <w:rFonts w:eastAsia="Calibri" w:cs="Times New Roman"/>
      <w:i/>
      <w:iCs w:val="0"/>
      <w:szCs w:val="28"/>
    </w:rPr>
  </w:style>
  <w:style w:type="paragraph" w:customStyle="1" w:styleId="51">
    <w:name w:val="Прил. 5й уровень"/>
    <w:basedOn w:val="41"/>
    <w:next w:val="aff7"/>
    <w:qFormat/>
    <w:rsid w:val="005E43FC"/>
    <w:pPr>
      <w:numPr>
        <w:ilvl w:val="4"/>
      </w:numPr>
      <w:outlineLvl w:val="4"/>
    </w:pPr>
  </w:style>
  <w:style w:type="character" w:styleId="aff8">
    <w:name w:val="Hyperlink"/>
    <w:basedOn w:val="af6"/>
    <w:uiPriority w:val="99"/>
    <w:unhideWhenUsed/>
    <w:rsid w:val="00D62B71"/>
    <w:rPr>
      <w:color w:val="0563C1" w:themeColor="hyperlink"/>
      <w:u w:val="single"/>
    </w:rPr>
  </w:style>
  <w:style w:type="table" w:styleId="aff9">
    <w:name w:val="Table Grid"/>
    <w:aliases w:val="Сетка таблицы GR,Обозначения,Создание"/>
    <w:basedOn w:val="af7"/>
    <w:uiPriority w:val="59"/>
    <w:qFormat/>
    <w:rsid w:val="00B341F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a">
    <w:name w:val="Normal (Web)"/>
    <w:basedOn w:val="af5"/>
    <w:uiPriority w:val="99"/>
    <w:unhideWhenUsed/>
    <w:rsid w:val="008E04CC"/>
    <w:pPr>
      <w:spacing w:before="100" w:beforeAutospacing="1" w:after="100" w:afterAutospacing="1" w:line="240" w:lineRule="auto"/>
      <w:ind w:firstLine="0"/>
      <w:jc w:val="left"/>
    </w:pPr>
    <w:rPr>
      <w:rFonts w:eastAsia="Times New Roman"/>
      <w:szCs w:val="24"/>
      <w:lang w:eastAsia="ru-RU"/>
    </w:rPr>
  </w:style>
  <w:style w:type="character" w:customStyle="1" w:styleId="apple-converted-space">
    <w:name w:val="apple-converted-space"/>
    <w:basedOn w:val="af6"/>
    <w:rsid w:val="008E04CC"/>
  </w:style>
  <w:style w:type="character" w:customStyle="1" w:styleId="error">
    <w:name w:val="error"/>
    <w:basedOn w:val="af6"/>
    <w:rsid w:val="008E04CC"/>
  </w:style>
  <w:style w:type="paragraph" w:styleId="affb">
    <w:name w:val="header"/>
    <w:basedOn w:val="af5"/>
    <w:link w:val="affc"/>
    <w:uiPriority w:val="99"/>
    <w:unhideWhenUsed/>
    <w:rsid w:val="007247B9"/>
    <w:pPr>
      <w:tabs>
        <w:tab w:val="center" w:pos="4677"/>
        <w:tab w:val="right" w:pos="9355"/>
      </w:tabs>
      <w:spacing w:after="0" w:line="240" w:lineRule="auto"/>
    </w:pPr>
  </w:style>
  <w:style w:type="character" w:customStyle="1" w:styleId="affc">
    <w:name w:val="Верхний колонтитул Знак"/>
    <w:basedOn w:val="af6"/>
    <w:link w:val="affb"/>
    <w:uiPriority w:val="99"/>
    <w:rsid w:val="007247B9"/>
    <w:rPr>
      <w:rFonts w:ascii="Times New Roman" w:eastAsia="Calibri" w:hAnsi="Times New Roman" w:cs="Times New Roman"/>
      <w:sz w:val="24"/>
    </w:rPr>
  </w:style>
  <w:style w:type="paragraph" w:styleId="affd">
    <w:name w:val="footer"/>
    <w:aliases w:val="sl_footer"/>
    <w:basedOn w:val="af5"/>
    <w:link w:val="affe"/>
    <w:uiPriority w:val="99"/>
    <w:unhideWhenUsed/>
    <w:rsid w:val="007247B9"/>
    <w:pPr>
      <w:tabs>
        <w:tab w:val="center" w:pos="4677"/>
        <w:tab w:val="right" w:pos="9355"/>
      </w:tabs>
      <w:spacing w:after="0" w:line="240" w:lineRule="auto"/>
    </w:pPr>
  </w:style>
  <w:style w:type="character" w:customStyle="1" w:styleId="affe">
    <w:name w:val="Нижний колонтитул Знак"/>
    <w:aliases w:val="sl_footer Знак"/>
    <w:basedOn w:val="af6"/>
    <w:link w:val="affd"/>
    <w:uiPriority w:val="99"/>
    <w:rsid w:val="007247B9"/>
    <w:rPr>
      <w:rFonts w:ascii="Times New Roman" w:eastAsia="Calibri" w:hAnsi="Times New Roman" w:cs="Times New Roman"/>
      <w:sz w:val="24"/>
    </w:rPr>
  </w:style>
  <w:style w:type="character" w:styleId="afff">
    <w:name w:val="FollowedHyperlink"/>
    <w:basedOn w:val="af6"/>
    <w:uiPriority w:val="99"/>
    <w:unhideWhenUsed/>
    <w:rsid w:val="00E54880"/>
    <w:rPr>
      <w:color w:val="954F72" w:themeColor="followedHyperlink"/>
      <w:u w:val="single"/>
    </w:rPr>
  </w:style>
  <w:style w:type="character" w:styleId="afff0">
    <w:name w:val="Subtle Emphasis"/>
    <w:basedOn w:val="af6"/>
    <w:uiPriority w:val="19"/>
    <w:qFormat/>
    <w:rsid w:val="00924794"/>
    <w:rPr>
      <w:i/>
      <w:iCs/>
      <w:color w:val="404040" w:themeColor="text1" w:themeTint="BF"/>
    </w:rPr>
  </w:style>
  <w:style w:type="paragraph" w:styleId="afff1">
    <w:name w:val="caption"/>
    <w:aliases w:val="Название таблиц,Рисунок название стить,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Название таблицы,TF"/>
    <w:basedOn w:val="af5"/>
    <w:next w:val="af5"/>
    <w:link w:val="afff2"/>
    <w:unhideWhenUsed/>
    <w:qFormat/>
    <w:rsid w:val="00BA732A"/>
    <w:pPr>
      <w:keepNext/>
      <w:spacing w:after="200" w:line="240" w:lineRule="auto"/>
      <w:ind w:firstLine="0"/>
      <w:jc w:val="left"/>
    </w:pPr>
    <w:rPr>
      <w:rFonts w:eastAsiaTheme="minorHAnsi"/>
      <w:iCs/>
      <w:szCs w:val="18"/>
    </w:rPr>
  </w:style>
  <w:style w:type="character" w:customStyle="1" w:styleId="52">
    <w:name w:val="Заголовок 5 Знак"/>
    <w:aliases w:val="H5 Знак,1.1.1. Заголовок 5 Знак,Level 4 Знак,(приложение) Знак,Bold/Italics Знак,1.1  Название подраздела Знак,подпункт Знак,подпункт1 Знак,подпункт2 Знак,подпункт11 Знак,подпункт3 Знак,подпункт12 Знак,подпункт4 Знак,подпункт13 Знак"/>
    <w:basedOn w:val="af6"/>
    <w:link w:val="50"/>
    <w:uiPriority w:val="99"/>
    <w:rsid w:val="00552A6D"/>
    <w:rPr>
      <w:rFonts w:asciiTheme="majorHAnsi" w:eastAsiaTheme="majorEastAsia" w:hAnsiTheme="majorHAnsi" w:cstheme="majorBidi"/>
      <w:color w:val="2E74B5" w:themeColor="accent1" w:themeShade="BF"/>
      <w:sz w:val="24"/>
    </w:rPr>
  </w:style>
  <w:style w:type="character" w:customStyle="1" w:styleId="60">
    <w:name w:val="Заголовок 6 Знак"/>
    <w:aliases w:val="H6 Знак,Текст подпункта Знак,1.1.1 Название или текст пункта в подразделе Знак,1.1.1 Название пункта в подразделе Знак,1.1.1 ???????? ??? ????? ?????? ? ?????????? Знак,1.1.1 ???????? ?????? ? ?????????? Знак,Переч.- Знак,П. 5 цифр Знак"/>
    <w:basedOn w:val="af6"/>
    <w:link w:val="6"/>
    <w:uiPriority w:val="99"/>
    <w:rsid w:val="00552A6D"/>
    <w:rPr>
      <w:rFonts w:asciiTheme="majorHAnsi" w:eastAsiaTheme="majorEastAsia" w:hAnsiTheme="majorHAnsi" w:cstheme="majorBidi"/>
      <w:color w:val="1F4D78" w:themeColor="accent1" w:themeShade="7F"/>
      <w:sz w:val="24"/>
    </w:rPr>
  </w:style>
  <w:style w:type="character" w:customStyle="1" w:styleId="70">
    <w:name w:val="Заголовок 7 Знак"/>
    <w:aliases w:val="Переч_а) Знак,1.1.1.1 Текст подпункта Знак,Переч_1) Знак,1.1.1.1 ????? ????????? Знак,1.1.1.1 ????? ????????? ????? ???????? ?????? Знак,перечисление с цифрами Знак,а) Знак,Переч. – Знак,Org Heading 5 Знак,h5 Знак,Переч.  ) Знак"/>
    <w:basedOn w:val="af6"/>
    <w:link w:val="7"/>
    <w:uiPriority w:val="99"/>
    <w:rsid w:val="00552A6D"/>
    <w:rPr>
      <w:rFonts w:asciiTheme="majorHAnsi" w:eastAsiaTheme="majorEastAsia" w:hAnsiTheme="majorHAnsi" w:cstheme="majorBidi"/>
      <w:i/>
      <w:iCs/>
      <w:color w:val="1F4D78" w:themeColor="accent1" w:themeShade="7F"/>
      <w:sz w:val="24"/>
    </w:rPr>
  </w:style>
  <w:style w:type="character" w:customStyle="1" w:styleId="80">
    <w:name w:val="Заголовок 8 Знак"/>
    <w:aliases w:val="Legal Level 1.1.1. Знак,Заголовок 8 Знак Знак Знак Знак Знак Знак Знак Знак Знак Знак Знак Знак Знак Знак,Заголовок 8 Знак Знак Знак Знак Знак Знак Знак Знак Знак Знак,Переч_а)1) Знак,а)1 Знак"/>
    <w:basedOn w:val="af6"/>
    <w:link w:val="8"/>
    <w:uiPriority w:val="99"/>
    <w:rsid w:val="00552A6D"/>
    <w:rPr>
      <w:rFonts w:asciiTheme="majorHAnsi" w:eastAsiaTheme="majorEastAsia" w:hAnsiTheme="majorHAnsi" w:cstheme="majorBidi"/>
      <w:color w:val="272727" w:themeColor="text1" w:themeTint="D8"/>
      <w:sz w:val="21"/>
      <w:szCs w:val="21"/>
    </w:rPr>
  </w:style>
  <w:style w:type="character" w:customStyle="1" w:styleId="90">
    <w:name w:val="Заголовок 9 Знак"/>
    <w:aliases w:val="Legal Level 1.1.1.1. Знак,aaa Знак,PIM 9 Знак,Titre 10 Знак,Заголовок 90 Знак,Заголовок 9 Гост Знак"/>
    <w:basedOn w:val="af6"/>
    <w:link w:val="9"/>
    <w:uiPriority w:val="99"/>
    <w:rsid w:val="00552A6D"/>
    <w:rPr>
      <w:rFonts w:asciiTheme="majorHAnsi" w:eastAsiaTheme="majorEastAsia" w:hAnsiTheme="majorHAnsi" w:cstheme="majorBidi"/>
      <w:i/>
      <w:iCs/>
      <w:color w:val="272727" w:themeColor="text1" w:themeTint="D8"/>
      <w:sz w:val="21"/>
      <w:szCs w:val="21"/>
    </w:rPr>
  </w:style>
  <w:style w:type="paragraph" w:customStyle="1" w:styleId="afff3">
    <w:name w:val="Контент таблиц"/>
    <w:basedOn w:val="af5"/>
    <w:qFormat/>
    <w:rsid w:val="00FA6EB1"/>
    <w:pPr>
      <w:spacing w:after="0" w:line="240" w:lineRule="auto"/>
      <w:ind w:firstLine="0"/>
    </w:pPr>
    <w:rPr>
      <w:rFonts w:eastAsia="Times New Roman"/>
      <w:szCs w:val="20"/>
      <w:lang w:val="en-US"/>
    </w:rPr>
  </w:style>
  <w:style w:type="character" w:customStyle="1" w:styleId="afff2">
    <w:name w:val="Название объекта Знак"/>
    <w:aliases w:val="Название таблиц Знак,Рисунок название стить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TF Знак"/>
    <w:link w:val="afff1"/>
    <w:locked/>
    <w:rsid w:val="00FA6EB1"/>
    <w:rPr>
      <w:rFonts w:ascii="Times New Roman" w:hAnsi="Times New Roman" w:cs="Times New Roman"/>
      <w:iCs/>
      <w:sz w:val="24"/>
      <w:szCs w:val="18"/>
    </w:rPr>
  </w:style>
  <w:style w:type="character" w:customStyle="1" w:styleId="9343f6be-f2c0-4ee2-9236-979bdd6e43ba">
    <w:name w:val="Строгий_9343f6be-f2c0-4ee2-9236-979bdd6e43ba"/>
    <w:qFormat/>
    <w:rsid w:val="00855A15"/>
    <w:rPr>
      <w:rFonts w:ascii="Times New Roman" w:hAnsi="Times New Roman"/>
      <w:b w:val="0"/>
      <w:bCs/>
      <w:sz w:val="24"/>
    </w:rPr>
  </w:style>
  <w:style w:type="paragraph" w:customStyle="1" w:styleId="2">
    <w:name w:val="ПрилА2"/>
    <w:basedOn w:val="af5"/>
    <w:rsid w:val="009674F5"/>
    <w:pPr>
      <w:widowControl w:val="0"/>
      <w:numPr>
        <w:ilvl w:val="1"/>
        <w:numId w:val="2"/>
      </w:numPr>
      <w:tabs>
        <w:tab w:val="num" w:pos="1440"/>
      </w:tabs>
      <w:spacing w:after="0"/>
      <w:ind w:left="0" w:firstLine="720"/>
      <w:outlineLvl w:val="1"/>
    </w:pPr>
    <w:rPr>
      <w:rFonts w:ascii="Calibri" w:eastAsia="Times New Roman" w:hAnsi="Calibri"/>
      <w:b/>
      <w:sz w:val="28"/>
      <w:szCs w:val="20"/>
    </w:rPr>
  </w:style>
  <w:style w:type="paragraph" w:styleId="3">
    <w:name w:val="List Number 3"/>
    <w:basedOn w:val="af5"/>
    <w:rsid w:val="009674F5"/>
    <w:pPr>
      <w:numPr>
        <w:numId w:val="2"/>
      </w:numPr>
      <w:tabs>
        <w:tab w:val="left" w:pos="2552"/>
      </w:tabs>
      <w:spacing w:after="0"/>
    </w:pPr>
    <w:rPr>
      <w:rFonts w:eastAsia="Times New Roman"/>
      <w:szCs w:val="20"/>
    </w:rPr>
  </w:style>
  <w:style w:type="paragraph" w:customStyle="1" w:styleId="afff4">
    <w:name w:val="Заголовок таблиц"/>
    <w:basedOn w:val="af5"/>
    <w:qFormat/>
    <w:rsid w:val="009674F5"/>
    <w:pPr>
      <w:keepNext/>
      <w:spacing w:after="0"/>
      <w:ind w:firstLine="720"/>
    </w:pPr>
    <w:rPr>
      <w:rFonts w:eastAsia="Times New Roman"/>
      <w:szCs w:val="20"/>
    </w:rPr>
  </w:style>
  <w:style w:type="paragraph" w:customStyle="1" w:styleId="afff5">
    <w:name w:val="Обычный (тбл)"/>
    <w:basedOn w:val="afff3"/>
    <w:link w:val="afff6"/>
    <w:uiPriority w:val="99"/>
    <w:qFormat/>
    <w:rsid w:val="00D405FB"/>
    <w:pPr>
      <w:spacing w:before="40" w:after="80"/>
    </w:pPr>
    <w:rPr>
      <w:bCs/>
      <w:szCs w:val="18"/>
    </w:rPr>
  </w:style>
  <w:style w:type="character" w:customStyle="1" w:styleId="afff6">
    <w:name w:val="Обычный (тбл) Знак"/>
    <w:link w:val="afff5"/>
    <w:uiPriority w:val="99"/>
    <w:locked/>
    <w:rsid w:val="00D405FB"/>
    <w:rPr>
      <w:rFonts w:ascii="Times New Roman" w:eastAsia="Times New Roman" w:hAnsi="Times New Roman" w:cs="Times New Roman"/>
      <w:bCs/>
      <w:sz w:val="24"/>
      <w:szCs w:val="18"/>
      <w:lang w:val="en-US"/>
    </w:rPr>
  </w:style>
  <w:style w:type="paragraph" w:styleId="afff7">
    <w:name w:val="Revision"/>
    <w:hidden/>
    <w:uiPriority w:val="99"/>
    <w:semiHidden/>
    <w:rsid w:val="00CD2B8C"/>
    <w:pPr>
      <w:spacing w:after="0" w:line="240" w:lineRule="auto"/>
    </w:pPr>
    <w:rPr>
      <w:rFonts w:ascii="Times New Roman" w:eastAsia="Calibri" w:hAnsi="Times New Roman" w:cs="Times New Roman"/>
      <w:sz w:val="24"/>
    </w:rPr>
  </w:style>
  <w:style w:type="character" w:styleId="afff8">
    <w:name w:val="page number"/>
    <w:basedOn w:val="af6"/>
    <w:uiPriority w:val="99"/>
    <w:rsid w:val="003750CE"/>
    <w:rPr>
      <w:rFonts w:cs="Times New Roman"/>
    </w:rPr>
  </w:style>
  <w:style w:type="paragraph" w:styleId="1f0">
    <w:name w:val="toc 1"/>
    <w:basedOn w:val="af5"/>
    <w:next w:val="af5"/>
    <w:autoRedefine/>
    <w:uiPriority w:val="39"/>
    <w:unhideWhenUsed/>
    <w:qFormat/>
    <w:rsid w:val="00095E10"/>
    <w:pPr>
      <w:tabs>
        <w:tab w:val="left" w:pos="426"/>
        <w:tab w:val="right" w:leader="dot" w:pos="9344"/>
      </w:tabs>
      <w:spacing w:after="0" w:line="288" w:lineRule="auto"/>
      <w:ind w:firstLine="0"/>
      <w:pPrChange w:id="0" w:author="emias\dbarishev" w:date="2021-03-29T11:45:00Z">
        <w:pPr>
          <w:tabs>
            <w:tab w:val="left" w:pos="426"/>
            <w:tab w:val="right" w:leader="dot" w:pos="9344"/>
          </w:tabs>
          <w:spacing w:after="100" w:line="360" w:lineRule="auto"/>
          <w:jc w:val="both"/>
        </w:pPr>
      </w:pPrChange>
    </w:pPr>
    <w:rPr>
      <w:b/>
      <w:caps/>
      <w:rPrChange w:id="0" w:author="emias\dbarishev" w:date="2021-03-29T11:45:00Z">
        <w:rPr>
          <w:rFonts w:eastAsia="Calibri"/>
          <w:caps/>
          <w:sz w:val="24"/>
          <w:szCs w:val="22"/>
          <w:lang w:val="ru-RU" w:eastAsia="en-US" w:bidi="ar-SA"/>
        </w:rPr>
      </w:rPrChange>
    </w:rPr>
  </w:style>
  <w:style w:type="paragraph" w:styleId="27">
    <w:name w:val="toc 2"/>
    <w:basedOn w:val="1f0"/>
    <w:next w:val="af5"/>
    <w:autoRedefine/>
    <w:uiPriority w:val="39"/>
    <w:unhideWhenUsed/>
    <w:qFormat/>
    <w:rsid w:val="00095E10"/>
    <w:pPr>
      <w:pPrChange w:id="1" w:author="emias\dbarishev" w:date="2021-03-29T11:46:00Z">
        <w:pPr>
          <w:tabs>
            <w:tab w:val="left" w:pos="426"/>
            <w:tab w:val="right" w:leader="dot" w:pos="9344"/>
          </w:tabs>
          <w:spacing w:line="288" w:lineRule="auto"/>
          <w:jc w:val="both"/>
        </w:pPr>
      </w:pPrChange>
    </w:pPr>
    <w:rPr>
      <w:b w:val="0"/>
      <w:caps w:val="0"/>
      <w:noProof/>
      <w:rPrChange w:id="1" w:author="emias\dbarishev" w:date="2021-03-29T11:46:00Z">
        <w:rPr>
          <w:rFonts w:eastAsia="Calibri"/>
          <w:b/>
          <w:noProof/>
          <w:sz w:val="24"/>
          <w:szCs w:val="22"/>
          <w:lang w:val="ru-RU" w:eastAsia="en-US" w:bidi="ar-SA"/>
        </w:rPr>
      </w:rPrChange>
    </w:rPr>
  </w:style>
  <w:style w:type="paragraph" w:styleId="36">
    <w:name w:val="toc 3"/>
    <w:basedOn w:val="27"/>
    <w:next w:val="af5"/>
    <w:autoRedefine/>
    <w:uiPriority w:val="39"/>
    <w:unhideWhenUsed/>
    <w:qFormat/>
    <w:rsid w:val="000D278E"/>
    <w:pPr>
      <w:tabs>
        <w:tab w:val="clear" w:pos="426"/>
        <w:tab w:val="left" w:pos="709"/>
      </w:tabs>
    </w:pPr>
  </w:style>
  <w:style w:type="paragraph" w:styleId="5">
    <w:name w:val="List Number 5"/>
    <w:basedOn w:val="af5"/>
    <w:rsid w:val="00D77AE6"/>
    <w:pPr>
      <w:numPr>
        <w:numId w:val="3"/>
      </w:numPr>
      <w:tabs>
        <w:tab w:val="left" w:pos="3686"/>
      </w:tabs>
      <w:spacing w:after="0"/>
    </w:pPr>
    <w:rPr>
      <w:rFonts w:eastAsia="Times New Roman"/>
      <w:szCs w:val="24"/>
      <w:lang w:eastAsia="ru-RU"/>
    </w:rPr>
  </w:style>
  <w:style w:type="paragraph" w:customStyle="1" w:styleId="afff9">
    <w:name w:val="Ненумерованные заголовки"/>
    <w:basedOn w:val="af5"/>
    <w:qFormat/>
    <w:rsid w:val="005C4994"/>
    <w:pPr>
      <w:keepNext/>
      <w:keepLines/>
      <w:pageBreakBefore/>
      <w:spacing w:after="0"/>
      <w:ind w:firstLine="0"/>
      <w:jc w:val="center"/>
      <w:outlineLvl w:val="0"/>
      <w:pPrChange w:id="2" w:author="emias\dbarishev" w:date="2021-03-29T11:42:00Z">
        <w:pPr>
          <w:keepNext/>
          <w:keepLines/>
          <w:pageBreakBefore/>
          <w:spacing w:before="480" w:line="360" w:lineRule="auto"/>
          <w:ind w:left="709"/>
          <w:outlineLvl w:val="0"/>
        </w:pPr>
      </w:pPrChange>
    </w:pPr>
    <w:rPr>
      <w:rFonts w:eastAsia="Times New Roman"/>
      <w:b/>
      <w:bCs/>
      <w:caps/>
      <w:sz w:val="28"/>
      <w:szCs w:val="28"/>
      <w:rPrChange w:id="2" w:author="emias\dbarishev" w:date="2021-03-29T11:42:00Z">
        <w:rPr>
          <w:b/>
          <w:bCs/>
          <w:caps/>
          <w:sz w:val="28"/>
          <w:szCs w:val="28"/>
          <w:lang w:val="en-US" w:eastAsia="en-US" w:bidi="ar-SA"/>
        </w:rPr>
      </w:rPrChange>
    </w:rPr>
  </w:style>
  <w:style w:type="paragraph" w:customStyle="1" w:styleId="0">
    <w:name w:val="_Табл_Текст0 внутри"/>
    <w:rsid w:val="0001452D"/>
    <w:pPr>
      <w:keepNext/>
      <w:spacing w:before="20" w:after="20" w:line="240" w:lineRule="auto"/>
    </w:pPr>
    <w:rPr>
      <w:rFonts w:ascii="Arial" w:eastAsia="Times New Roman" w:hAnsi="Arial" w:cs="Times New Roman"/>
      <w:sz w:val="24"/>
      <w:szCs w:val="24"/>
      <w:lang w:eastAsia="ru-RU"/>
    </w:rPr>
  </w:style>
  <w:style w:type="paragraph" w:customStyle="1" w:styleId="afffa">
    <w:name w:val="!таблица наполнение"/>
    <w:basedOn w:val="afe"/>
    <w:link w:val="afffb"/>
    <w:uiPriority w:val="99"/>
    <w:rsid w:val="0001452D"/>
    <w:pPr>
      <w:spacing w:before="0" w:after="0"/>
      <w:ind w:firstLine="0"/>
      <w:jc w:val="left"/>
    </w:pPr>
    <w:rPr>
      <w:sz w:val="24"/>
    </w:rPr>
  </w:style>
  <w:style w:type="character" w:customStyle="1" w:styleId="afffb">
    <w:name w:val="!таблица наполнение Знак"/>
    <w:link w:val="afffa"/>
    <w:uiPriority w:val="99"/>
    <w:locked/>
    <w:rsid w:val="0001452D"/>
    <w:rPr>
      <w:rFonts w:ascii="Times New Roman" w:eastAsia="Calibri" w:hAnsi="Times New Roman" w:cs="Times New Roman"/>
      <w:color w:val="000000"/>
      <w:sz w:val="24"/>
      <w:szCs w:val="28"/>
      <w:lang w:eastAsia="ru-RU"/>
    </w:rPr>
  </w:style>
  <w:style w:type="paragraph" w:customStyle="1" w:styleId="03240">
    <w:name w:val="Стиль _Табл_Текст0 внутри + По ширине Слева:  324 см Перед:  0 п..."/>
    <w:basedOn w:val="0"/>
    <w:rsid w:val="0001452D"/>
    <w:pPr>
      <w:spacing w:before="0" w:after="0" w:line="360" w:lineRule="auto"/>
      <w:ind w:left="1836"/>
      <w:jc w:val="both"/>
    </w:pPr>
    <w:rPr>
      <w:rFonts w:ascii="Times New Roman" w:hAnsi="Times New Roman"/>
      <w:szCs w:val="20"/>
    </w:rPr>
  </w:style>
  <w:style w:type="paragraph" w:styleId="afffc">
    <w:name w:val="TOC Heading"/>
    <w:basedOn w:val="10"/>
    <w:next w:val="af5"/>
    <w:uiPriority w:val="39"/>
    <w:unhideWhenUsed/>
    <w:qFormat/>
    <w:rsid w:val="000D278E"/>
    <w:pPr>
      <w:numPr>
        <w:numId w:val="0"/>
      </w:numPr>
      <w:spacing w:before="240" w:after="0" w:line="259" w:lineRule="auto"/>
      <w:outlineLvl w:val="9"/>
    </w:pPr>
    <w:rPr>
      <w:rFonts w:ascii="Times New Roman Полужирный" w:eastAsiaTheme="majorEastAsia" w:hAnsi="Times New Roman Полужирный" w:cstheme="majorBidi"/>
      <w:szCs w:val="32"/>
      <w:lang w:eastAsia="ru-RU"/>
    </w:rPr>
  </w:style>
  <w:style w:type="paragraph" w:styleId="afffd">
    <w:name w:val="Body Text"/>
    <w:aliases w:val="Список 1"/>
    <w:basedOn w:val="af5"/>
    <w:link w:val="afffe"/>
    <w:uiPriority w:val="99"/>
    <w:rsid w:val="00F325A4"/>
    <w:pPr>
      <w:spacing w:after="0"/>
      <w:ind w:firstLine="720"/>
    </w:pPr>
    <w:rPr>
      <w:rFonts w:eastAsia="Times New Roman"/>
      <w:szCs w:val="20"/>
      <w:lang w:eastAsia="ru-RU"/>
    </w:rPr>
  </w:style>
  <w:style w:type="character" w:customStyle="1" w:styleId="afffe">
    <w:name w:val="Основной текст Знак"/>
    <w:aliases w:val="Список 1 Знак"/>
    <w:basedOn w:val="af6"/>
    <w:link w:val="afffd"/>
    <w:uiPriority w:val="99"/>
    <w:rsid w:val="00F325A4"/>
    <w:rPr>
      <w:rFonts w:ascii="Times New Roman" w:eastAsia="Times New Roman" w:hAnsi="Times New Roman" w:cs="Times New Roman"/>
      <w:sz w:val="24"/>
      <w:szCs w:val="20"/>
      <w:lang w:eastAsia="ru-RU"/>
    </w:rPr>
  </w:style>
  <w:style w:type="paragraph" w:styleId="af4">
    <w:name w:val="List Bullet"/>
    <w:aliases w:val="UL,Маркированный список 1,Маркированный список Знак1,Маркированный список Знак Знак,Маркированный список Знак1 Знак Знак,Маркированный список Знак Знак Знак Знак,Маркированный список Знак1 Знак Знак Знак Знак,Знак Знак"/>
    <w:basedOn w:val="af5"/>
    <w:link w:val="affff"/>
    <w:qFormat/>
    <w:rsid w:val="00992F11"/>
    <w:pPr>
      <w:numPr>
        <w:numId w:val="4"/>
      </w:numPr>
      <w:tabs>
        <w:tab w:val="left" w:pos="1418"/>
      </w:tabs>
      <w:spacing w:after="0"/>
    </w:pPr>
    <w:rPr>
      <w:rFonts w:eastAsia="Times New Roman"/>
      <w:szCs w:val="24"/>
      <w:lang w:eastAsia="ru-RU"/>
    </w:rPr>
  </w:style>
  <w:style w:type="character" w:customStyle="1" w:styleId="affff">
    <w:name w:val="Маркированный список Знак"/>
    <w:aliases w:val="UL Знак,Маркированный список 1 Знак,Маркированный список Знак1 Знак,Маркированный список Знак Знак Знак,Маркированный список Знак1 Знак Знак Знак,Маркированный список Знак Знак Знак Знак Знак,Знак Знак Знак"/>
    <w:basedOn w:val="af6"/>
    <w:link w:val="af4"/>
    <w:locked/>
    <w:rsid w:val="00992F11"/>
    <w:rPr>
      <w:rFonts w:ascii="Times New Roman" w:eastAsia="Times New Roman" w:hAnsi="Times New Roman" w:cs="Times New Roman"/>
      <w:sz w:val="24"/>
      <w:szCs w:val="24"/>
      <w:lang w:eastAsia="ru-RU"/>
    </w:rPr>
  </w:style>
  <w:style w:type="character" w:styleId="affff0">
    <w:name w:val="Emphasis"/>
    <w:basedOn w:val="af6"/>
    <w:uiPriority w:val="20"/>
    <w:qFormat/>
    <w:rsid w:val="00B84E75"/>
    <w:rPr>
      <w:i/>
      <w:iCs/>
    </w:rPr>
  </w:style>
  <w:style w:type="character" w:styleId="affff1">
    <w:name w:val="Strong"/>
    <w:uiPriority w:val="22"/>
    <w:qFormat/>
    <w:rsid w:val="00CD79FE"/>
    <w:rPr>
      <w:rFonts w:ascii="Times New Roman" w:hAnsi="Times New Roman" w:cs="Times New Roman"/>
      <w:b/>
      <w:color w:val="auto"/>
    </w:rPr>
  </w:style>
  <w:style w:type="paragraph" w:customStyle="1" w:styleId="affff2">
    <w:name w:val="Титул_абзац_ГОСТ_Утверждено_Согласовано"/>
    <w:basedOn w:val="af5"/>
    <w:rsid w:val="00856BB3"/>
    <w:pPr>
      <w:spacing w:after="0"/>
      <w:ind w:left="-850" w:firstLine="0"/>
      <w:jc w:val="right"/>
    </w:pPr>
    <w:rPr>
      <w:rFonts w:eastAsia="Times New Roman"/>
      <w:caps/>
      <w:szCs w:val="28"/>
      <w:lang w:eastAsia="ru-RU"/>
    </w:rPr>
  </w:style>
  <w:style w:type="paragraph" w:customStyle="1" w:styleId="1f1">
    <w:name w:val="Титул 1"/>
    <w:basedOn w:val="af5"/>
    <w:uiPriority w:val="99"/>
    <w:rsid w:val="00856BB3"/>
    <w:pPr>
      <w:spacing w:after="0"/>
      <w:ind w:firstLine="0"/>
      <w:jc w:val="center"/>
    </w:pPr>
    <w:rPr>
      <w:rFonts w:eastAsia="Times New Roman"/>
      <w:caps/>
      <w:sz w:val="27"/>
      <w:szCs w:val="27"/>
      <w:lang w:eastAsia="ru-RU"/>
      <w14:shadow w14:blurRad="50800" w14:dist="38100" w14:dir="2700000" w14:sx="100000" w14:sy="100000" w14:kx="0" w14:ky="0" w14:algn="tl">
        <w14:srgbClr w14:val="000000">
          <w14:alpha w14:val="60000"/>
        </w14:srgbClr>
      </w14:shadow>
    </w:rPr>
  </w:style>
  <w:style w:type="paragraph" w:customStyle="1" w:styleId="affff3">
    <w:name w:val="Титул_абзац_ГОСТ_ЛУ_Наименование_документа"/>
    <w:basedOn w:val="af5"/>
    <w:uiPriority w:val="99"/>
    <w:rsid w:val="004503B3"/>
    <w:pPr>
      <w:spacing w:after="0"/>
      <w:ind w:firstLine="0"/>
      <w:jc w:val="center"/>
    </w:pPr>
    <w:rPr>
      <w:rFonts w:eastAsia="Times New Roman"/>
      <w:b/>
      <w:sz w:val="32"/>
      <w:szCs w:val="24"/>
      <w:lang w:eastAsia="ru-RU"/>
    </w:rPr>
  </w:style>
  <w:style w:type="paragraph" w:customStyle="1" w:styleId="affff4">
    <w:name w:val="Табличная шапка"/>
    <w:basedOn w:val="af5"/>
    <w:link w:val="affff5"/>
    <w:qFormat/>
    <w:rsid w:val="0010346B"/>
    <w:pPr>
      <w:keepNext/>
      <w:spacing w:after="120" w:line="240" w:lineRule="auto"/>
      <w:ind w:firstLine="0"/>
      <w:jc w:val="center"/>
    </w:pPr>
    <w:rPr>
      <w:b/>
      <w:sz w:val="22"/>
    </w:rPr>
  </w:style>
  <w:style w:type="character" w:customStyle="1" w:styleId="affff5">
    <w:name w:val="Табличная шапка Знак"/>
    <w:basedOn w:val="af6"/>
    <w:link w:val="affff4"/>
    <w:rsid w:val="0010346B"/>
    <w:rPr>
      <w:rFonts w:ascii="Times New Roman" w:eastAsia="Calibri" w:hAnsi="Times New Roman" w:cs="Times New Roman"/>
      <w:b/>
    </w:rPr>
  </w:style>
  <w:style w:type="paragraph" w:customStyle="1" w:styleId="affff6">
    <w:name w:val="Об.Табличный"/>
    <w:basedOn w:val="af5"/>
    <w:link w:val="affff7"/>
    <w:qFormat/>
    <w:rsid w:val="0010346B"/>
    <w:pPr>
      <w:spacing w:after="120" w:line="240" w:lineRule="auto"/>
      <w:ind w:firstLine="0"/>
      <w:jc w:val="left"/>
    </w:pPr>
    <w:rPr>
      <w:rFonts w:eastAsiaTheme="minorHAnsi"/>
      <w:sz w:val="22"/>
    </w:rPr>
  </w:style>
  <w:style w:type="character" w:customStyle="1" w:styleId="affff7">
    <w:name w:val="Об.Табличный Знак"/>
    <w:basedOn w:val="af6"/>
    <w:link w:val="affff6"/>
    <w:rsid w:val="0010346B"/>
    <w:rPr>
      <w:rFonts w:ascii="Times New Roman" w:hAnsi="Times New Roman" w:cs="Times New Roman"/>
    </w:rPr>
  </w:style>
  <w:style w:type="paragraph" w:customStyle="1" w:styleId="af3">
    <w:name w:val="Перечень в таблице"/>
    <w:basedOn w:val="afc"/>
    <w:link w:val="affff8"/>
    <w:qFormat/>
    <w:rsid w:val="00DF5384"/>
    <w:pPr>
      <w:numPr>
        <w:numId w:val="6"/>
      </w:numPr>
      <w:tabs>
        <w:tab w:val="left" w:pos="317"/>
      </w:tabs>
      <w:spacing w:after="120" w:line="240" w:lineRule="auto"/>
      <w:ind w:left="567" w:hanging="250"/>
      <w:jc w:val="left"/>
    </w:pPr>
    <w:rPr>
      <w:rFonts w:eastAsia="Calibri"/>
      <w:color w:val="auto"/>
    </w:rPr>
  </w:style>
  <w:style w:type="character" w:customStyle="1" w:styleId="affff8">
    <w:name w:val="Перечень в таблице Знак"/>
    <w:basedOn w:val="af6"/>
    <w:link w:val="af3"/>
    <w:rsid w:val="00DF5384"/>
    <w:rPr>
      <w:rFonts w:ascii="Times New Roman" w:eastAsia="Calibri" w:hAnsi="Times New Roman" w:cs="Times New Roman"/>
      <w:sz w:val="24"/>
      <w:szCs w:val="20"/>
      <w:lang w:eastAsia="ru-RU"/>
    </w:rPr>
  </w:style>
  <w:style w:type="character" w:customStyle="1" w:styleId="ms-rtethemeforecolor-2-0">
    <w:name w:val="ms-rtethemeforecolor-2-0"/>
    <w:basedOn w:val="af6"/>
    <w:rsid w:val="00862CEB"/>
  </w:style>
  <w:style w:type="character" w:customStyle="1" w:styleId="apple-tab-span">
    <w:name w:val="apple-tab-span"/>
    <w:basedOn w:val="af6"/>
    <w:rsid w:val="00862CEB"/>
  </w:style>
  <w:style w:type="character" w:customStyle="1" w:styleId="aui-message1">
    <w:name w:val="aui-message1"/>
    <w:basedOn w:val="af6"/>
    <w:rsid w:val="00862CEB"/>
    <w:rPr>
      <w:color w:val="333333"/>
      <w:bdr w:val="single" w:sz="6" w:space="8" w:color="CCCCCC" w:frame="1"/>
      <w:shd w:val="clear" w:color="auto" w:fill="FCFCFC"/>
    </w:rPr>
  </w:style>
  <w:style w:type="character" w:customStyle="1" w:styleId="ms-rtethemeforecolor-1-4">
    <w:name w:val="ms-rtethemeforecolor-1-4"/>
    <w:basedOn w:val="af6"/>
    <w:rsid w:val="002F6A4B"/>
  </w:style>
  <w:style w:type="character" w:customStyle="1" w:styleId="ms-rtethemeforecolor-2-5">
    <w:name w:val="ms-rtethemeforecolor-2-5"/>
    <w:basedOn w:val="af6"/>
    <w:rsid w:val="002F6A4B"/>
  </w:style>
  <w:style w:type="character" w:customStyle="1" w:styleId="ms-diffinsert">
    <w:name w:val="ms-diffinsert"/>
    <w:basedOn w:val="af6"/>
    <w:rsid w:val="00FC7F8E"/>
  </w:style>
  <w:style w:type="paragraph" w:customStyle="1" w:styleId="auto-cursor-target">
    <w:name w:val="auto-cursor-target"/>
    <w:basedOn w:val="af5"/>
    <w:rsid w:val="0013011B"/>
    <w:pPr>
      <w:spacing w:before="100" w:beforeAutospacing="1" w:after="100" w:afterAutospacing="1" w:line="240" w:lineRule="auto"/>
      <w:ind w:firstLine="0"/>
      <w:jc w:val="left"/>
    </w:pPr>
    <w:rPr>
      <w:rFonts w:eastAsiaTheme="minorEastAsia"/>
      <w:szCs w:val="24"/>
      <w:lang w:eastAsia="ru-RU"/>
    </w:rPr>
  </w:style>
  <w:style w:type="character" w:customStyle="1" w:styleId="sv-ti-title-text">
    <w:name w:val="sv-ti-title-text"/>
    <w:basedOn w:val="af6"/>
    <w:rsid w:val="006D1684"/>
  </w:style>
  <w:style w:type="character" w:customStyle="1" w:styleId="1f2">
    <w:name w:val="Неразрешенное упоминание1"/>
    <w:basedOn w:val="af6"/>
    <w:uiPriority w:val="99"/>
    <w:semiHidden/>
    <w:unhideWhenUsed/>
    <w:rsid w:val="00CB6C64"/>
    <w:rPr>
      <w:color w:val="808080"/>
      <w:shd w:val="clear" w:color="auto" w:fill="E6E6E6"/>
    </w:rPr>
  </w:style>
  <w:style w:type="paragraph" w:customStyle="1" w:styleId="affff9">
    <w:name w:val="Основной текст. Шаблон"/>
    <w:basedOn w:val="af5"/>
    <w:link w:val="affffa"/>
    <w:autoRedefine/>
    <w:qFormat/>
    <w:rsid w:val="00CE7EA0"/>
    <w:pPr>
      <w:spacing w:after="0"/>
      <w:ind w:firstLine="850"/>
    </w:pPr>
    <w:rPr>
      <w:noProof/>
      <w:szCs w:val="20"/>
    </w:rPr>
  </w:style>
  <w:style w:type="character" w:customStyle="1" w:styleId="affffa">
    <w:name w:val="Основной текст. Шаблон Знак"/>
    <w:link w:val="affff9"/>
    <w:locked/>
    <w:rsid w:val="00CE7EA0"/>
    <w:rPr>
      <w:rFonts w:ascii="Times New Roman" w:eastAsia="Calibri" w:hAnsi="Times New Roman" w:cs="Times New Roman"/>
      <w:noProof/>
      <w:sz w:val="24"/>
      <w:szCs w:val="20"/>
    </w:rPr>
  </w:style>
  <w:style w:type="paragraph" w:customStyle="1" w:styleId="1f3">
    <w:name w:val="Стиль1"/>
    <w:basedOn w:val="af5"/>
    <w:link w:val="1f4"/>
    <w:uiPriority w:val="99"/>
    <w:qFormat/>
    <w:rsid w:val="00703D64"/>
    <w:pPr>
      <w:ind w:firstLine="0"/>
    </w:pPr>
    <w:rPr>
      <w:rFonts w:ascii="Courier New" w:hAnsi="Courier New" w:cs="Courier New"/>
      <w:color w:val="333333"/>
      <w:sz w:val="18"/>
      <w:szCs w:val="18"/>
      <w:lang w:val="en-US"/>
    </w:rPr>
  </w:style>
  <w:style w:type="character" w:customStyle="1" w:styleId="1f4">
    <w:name w:val="Стиль1 Знак"/>
    <w:basedOn w:val="af6"/>
    <w:link w:val="1f3"/>
    <w:rsid w:val="00703D64"/>
    <w:rPr>
      <w:rFonts w:ascii="Courier New" w:eastAsia="Calibri" w:hAnsi="Courier New" w:cs="Courier New"/>
      <w:color w:val="333333"/>
      <w:sz w:val="18"/>
      <w:szCs w:val="18"/>
      <w:lang w:val="en-US"/>
    </w:rPr>
  </w:style>
  <w:style w:type="character" w:customStyle="1" w:styleId="28">
    <w:name w:val="Неразрешенное упоминание2"/>
    <w:basedOn w:val="af6"/>
    <w:uiPriority w:val="99"/>
    <w:semiHidden/>
    <w:unhideWhenUsed/>
    <w:rsid w:val="004B24FB"/>
    <w:rPr>
      <w:color w:val="605E5C"/>
      <w:shd w:val="clear" w:color="auto" w:fill="E1DFDD"/>
    </w:rPr>
  </w:style>
  <w:style w:type="paragraph" w:customStyle="1" w:styleId="affffb">
    <w:name w:val="Шапка таблицы"/>
    <w:basedOn w:val="afff5"/>
    <w:link w:val="affffc"/>
    <w:uiPriority w:val="99"/>
    <w:rsid w:val="00F90FC7"/>
    <w:pPr>
      <w:keepNext/>
      <w:spacing w:before="60"/>
      <w:contextualSpacing/>
      <w:jc w:val="left"/>
    </w:pPr>
    <w:rPr>
      <w:b/>
      <w:sz w:val="22"/>
      <w:lang w:val="ru-RU" w:eastAsia="ru-RU"/>
    </w:rPr>
  </w:style>
  <w:style w:type="character" w:customStyle="1" w:styleId="affffc">
    <w:name w:val="Шапка таблицы Знак"/>
    <w:link w:val="affffb"/>
    <w:uiPriority w:val="99"/>
    <w:locked/>
    <w:rsid w:val="00F90FC7"/>
    <w:rPr>
      <w:rFonts w:ascii="Times New Roman" w:eastAsia="Times New Roman" w:hAnsi="Times New Roman" w:cs="Times New Roman"/>
      <w:b/>
      <w:bCs/>
      <w:szCs w:val="18"/>
      <w:lang w:eastAsia="ru-RU"/>
    </w:rPr>
  </w:style>
  <w:style w:type="paragraph" w:styleId="affffd">
    <w:name w:val="Title"/>
    <w:basedOn w:val="af5"/>
    <w:link w:val="affffe"/>
    <w:uiPriority w:val="99"/>
    <w:qFormat/>
    <w:rsid w:val="00476F25"/>
    <w:pPr>
      <w:widowControl w:val="0"/>
      <w:overflowPunct w:val="0"/>
      <w:autoSpaceDE w:val="0"/>
      <w:autoSpaceDN w:val="0"/>
      <w:adjustRightInd w:val="0"/>
      <w:spacing w:after="0" w:line="240" w:lineRule="auto"/>
      <w:ind w:firstLine="0"/>
      <w:jc w:val="center"/>
      <w:textAlignment w:val="baseline"/>
    </w:pPr>
    <w:rPr>
      <w:rFonts w:eastAsia="Times New Roman"/>
      <w:b/>
      <w:sz w:val="28"/>
      <w:szCs w:val="20"/>
      <w:lang w:eastAsia="ru-RU"/>
    </w:rPr>
  </w:style>
  <w:style w:type="character" w:customStyle="1" w:styleId="affffe">
    <w:name w:val="Заголовок Знак"/>
    <w:basedOn w:val="af6"/>
    <w:link w:val="affffd"/>
    <w:uiPriority w:val="99"/>
    <w:rsid w:val="00476F25"/>
    <w:rPr>
      <w:rFonts w:ascii="Times New Roman" w:eastAsia="Times New Roman" w:hAnsi="Times New Roman" w:cs="Times New Roman"/>
      <w:b/>
      <w:sz w:val="28"/>
      <w:szCs w:val="20"/>
      <w:lang w:eastAsia="ru-RU"/>
    </w:rPr>
  </w:style>
  <w:style w:type="paragraph" w:customStyle="1" w:styleId="ConsPlusNormal">
    <w:name w:val="ConsPlusNormal"/>
    <w:rsid w:val="00476F25"/>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uiPriority w:val="99"/>
    <w:rsid w:val="00476F25"/>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29">
    <w:name w:val="Body Text Indent 2"/>
    <w:basedOn w:val="af5"/>
    <w:link w:val="2a"/>
    <w:semiHidden/>
    <w:rsid w:val="00476F25"/>
    <w:pPr>
      <w:keepNext/>
      <w:keepLines/>
      <w:widowControl w:val="0"/>
      <w:suppressLineNumbers/>
      <w:suppressAutoHyphens/>
      <w:spacing w:after="0" w:line="240" w:lineRule="auto"/>
      <w:ind w:firstLine="720"/>
    </w:pPr>
    <w:rPr>
      <w:rFonts w:eastAsia="Times New Roman"/>
      <w:sz w:val="28"/>
      <w:szCs w:val="24"/>
      <w:lang w:eastAsia="ru-RU"/>
    </w:rPr>
  </w:style>
  <w:style w:type="character" w:customStyle="1" w:styleId="2a">
    <w:name w:val="Основной текст с отступом 2 Знак"/>
    <w:basedOn w:val="af6"/>
    <w:link w:val="29"/>
    <w:semiHidden/>
    <w:rsid w:val="00476F25"/>
    <w:rPr>
      <w:rFonts w:ascii="Times New Roman" w:eastAsia="Times New Roman" w:hAnsi="Times New Roman" w:cs="Times New Roman"/>
      <w:sz w:val="28"/>
      <w:szCs w:val="24"/>
      <w:lang w:eastAsia="ru-RU"/>
    </w:rPr>
  </w:style>
  <w:style w:type="paragraph" w:customStyle="1" w:styleId="PictureTitle">
    <w:name w:val="PictureTitle"/>
    <w:next w:val="af5"/>
    <w:rsid w:val="00476F25"/>
    <w:pPr>
      <w:tabs>
        <w:tab w:val="num" w:pos="720"/>
      </w:tabs>
      <w:spacing w:before="120" w:after="0" w:line="240" w:lineRule="auto"/>
      <w:jc w:val="center"/>
    </w:pPr>
    <w:rPr>
      <w:rFonts w:ascii="Times New Roman" w:eastAsia="Times New Roman" w:hAnsi="Times New Roman" w:cs="Times New Roman"/>
      <w:noProof/>
      <w:sz w:val="24"/>
      <w:szCs w:val="24"/>
      <w:lang w:val="en-US"/>
    </w:rPr>
  </w:style>
  <w:style w:type="paragraph" w:styleId="37">
    <w:name w:val="Body Text Indent 3"/>
    <w:basedOn w:val="af5"/>
    <w:link w:val="38"/>
    <w:semiHidden/>
    <w:rsid w:val="00476F25"/>
    <w:pPr>
      <w:autoSpaceDE w:val="0"/>
      <w:autoSpaceDN w:val="0"/>
      <w:adjustRightInd w:val="0"/>
      <w:spacing w:after="0" w:line="240" w:lineRule="auto"/>
      <w:ind w:firstLine="540"/>
    </w:pPr>
    <w:rPr>
      <w:rFonts w:eastAsia="Times New Roman"/>
      <w:sz w:val="28"/>
      <w:szCs w:val="28"/>
      <w:u w:val="single"/>
      <w:lang w:eastAsia="ru-RU"/>
    </w:rPr>
  </w:style>
  <w:style w:type="character" w:customStyle="1" w:styleId="38">
    <w:name w:val="Основной текст с отступом 3 Знак"/>
    <w:basedOn w:val="af6"/>
    <w:link w:val="37"/>
    <w:semiHidden/>
    <w:rsid w:val="00476F25"/>
    <w:rPr>
      <w:rFonts w:ascii="Times New Roman" w:eastAsia="Times New Roman" w:hAnsi="Times New Roman" w:cs="Times New Roman"/>
      <w:sz w:val="28"/>
      <w:szCs w:val="28"/>
      <w:u w:val="single"/>
      <w:lang w:eastAsia="ru-RU"/>
    </w:rPr>
  </w:style>
  <w:style w:type="paragraph" w:styleId="afffff">
    <w:name w:val="Body Text Indent"/>
    <w:basedOn w:val="af5"/>
    <w:link w:val="afffff0"/>
    <w:uiPriority w:val="99"/>
    <w:semiHidden/>
    <w:rsid w:val="00476F25"/>
    <w:pPr>
      <w:spacing w:after="0" w:line="240" w:lineRule="auto"/>
      <w:ind w:firstLine="708"/>
    </w:pPr>
    <w:rPr>
      <w:rFonts w:eastAsia="Times New Roman"/>
      <w:szCs w:val="24"/>
      <w:lang w:eastAsia="ru-RU"/>
    </w:rPr>
  </w:style>
  <w:style w:type="character" w:customStyle="1" w:styleId="afffff0">
    <w:name w:val="Основной текст с отступом Знак"/>
    <w:basedOn w:val="af6"/>
    <w:link w:val="afffff"/>
    <w:uiPriority w:val="99"/>
    <w:semiHidden/>
    <w:rsid w:val="00476F25"/>
    <w:rPr>
      <w:rFonts w:ascii="Times New Roman" w:eastAsia="Times New Roman" w:hAnsi="Times New Roman" w:cs="Times New Roman"/>
      <w:sz w:val="24"/>
      <w:szCs w:val="24"/>
      <w:lang w:eastAsia="ru-RU"/>
    </w:rPr>
  </w:style>
  <w:style w:type="paragraph" w:customStyle="1" w:styleId="afffff1">
    <w:name w:val="ГС_ОснТекст_без_отступа"/>
    <w:basedOn w:val="af5"/>
    <w:next w:val="af5"/>
    <w:rsid w:val="00476F25"/>
    <w:pPr>
      <w:tabs>
        <w:tab w:val="left" w:pos="851"/>
      </w:tabs>
      <w:spacing w:after="60"/>
      <w:ind w:firstLine="0"/>
    </w:pPr>
    <w:rPr>
      <w:rFonts w:eastAsia="Times New Roman"/>
      <w:snapToGrid w:val="0"/>
      <w:szCs w:val="24"/>
      <w:lang w:eastAsia="ru-RU"/>
    </w:rPr>
  </w:style>
  <w:style w:type="paragraph" w:customStyle="1" w:styleId="140">
    <w:name w:val="ГС_Название_14пт"/>
    <w:next w:val="af5"/>
    <w:rsid w:val="00476F25"/>
    <w:pPr>
      <w:spacing w:before="120" w:after="240" w:line="240" w:lineRule="auto"/>
      <w:jc w:val="center"/>
    </w:pPr>
    <w:rPr>
      <w:rFonts w:ascii="Arial" w:eastAsia="Times New Roman" w:hAnsi="Arial" w:cs="Times New Roman"/>
      <w:b/>
      <w:bCs/>
      <w:kern w:val="28"/>
      <w:sz w:val="28"/>
      <w:szCs w:val="28"/>
      <w:lang w:eastAsia="ru-RU"/>
    </w:rPr>
  </w:style>
  <w:style w:type="paragraph" w:customStyle="1" w:styleId="ConsPlusCell">
    <w:name w:val="ConsPlusCell"/>
    <w:rsid w:val="00476F25"/>
    <w:pPr>
      <w:autoSpaceDE w:val="0"/>
      <w:autoSpaceDN w:val="0"/>
      <w:adjustRightInd w:val="0"/>
      <w:spacing w:after="0" w:line="240" w:lineRule="auto"/>
    </w:pPr>
    <w:rPr>
      <w:rFonts w:ascii="Arial" w:eastAsia="Times New Roman" w:hAnsi="Arial" w:cs="Arial"/>
      <w:sz w:val="20"/>
      <w:szCs w:val="20"/>
      <w:lang w:eastAsia="ru-RU"/>
    </w:rPr>
  </w:style>
  <w:style w:type="paragraph" w:styleId="2b">
    <w:name w:val="Body Text 2"/>
    <w:basedOn w:val="af5"/>
    <w:link w:val="2c"/>
    <w:semiHidden/>
    <w:rsid w:val="00476F25"/>
    <w:pPr>
      <w:tabs>
        <w:tab w:val="num" w:pos="360"/>
        <w:tab w:val="num" w:pos="709"/>
      </w:tabs>
      <w:spacing w:after="0" w:line="240" w:lineRule="auto"/>
      <w:ind w:firstLine="0"/>
    </w:pPr>
    <w:rPr>
      <w:rFonts w:eastAsia="Times New Roman"/>
      <w:sz w:val="28"/>
      <w:szCs w:val="28"/>
      <w:lang w:eastAsia="ru-RU"/>
    </w:rPr>
  </w:style>
  <w:style w:type="character" w:customStyle="1" w:styleId="2c">
    <w:name w:val="Основной текст 2 Знак"/>
    <w:basedOn w:val="af6"/>
    <w:link w:val="2b"/>
    <w:semiHidden/>
    <w:rsid w:val="00476F25"/>
    <w:rPr>
      <w:rFonts w:ascii="Times New Roman" w:eastAsia="Times New Roman" w:hAnsi="Times New Roman" w:cs="Times New Roman"/>
      <w:sz w:val="28"/>
      <w:szCs w:val="28"/>
      <w:lang w:eastAsia="ru-RU"/>
    </w:rPr>
  </w:style>
  <w:style w:type="paragraph" w:customStyle="1" w:styleId="1f5">
    <w:name w:val="Абзац списка1"/>
    <w:aliases w:val="Ненумерованный список первый уровень"/>
    <w:basedOn w:val="af5"/>
    <w:link w:val="ListParagraphChar"/>
    <w:uiPriority w:val="99"/>
    <w:qFormat/>
    <w:rsid w:val="00476F25"/>
    <w:pPr>
      <w:spacing w:after="0" w:line="240" w:lineRule="auto"/>
      <w:ind w:left="720" w:firstLine="0"/>
      <w:jc w:val="left"/>
    </w:pPr>
    <w:rPr>
      <w:rFonts w:eastAsia="Times New Roman"/>
      <w:szCs w:val="24"/>
      <w:lang w:eastAsia="ru-RU"/>
    </w:rPr>
  </w:style>
  <w:style w:type="paragraph" w:customStyle="1" w:styleId="tabletext">
    <w:name w:val="tabletext"/>
    <w:uiPriority w:val="99"/>
    <w:rsid w:val="00476F25"/>
    <w:pPr>
      <w:widowControl w:val="0"/>
      <w:spacing w:after="0" w:line="240" w:lineRule="auto"/>
    </w:pPr>
    <w:rPr>
      <w:rFonts w:ascii="Times New Roman" w:eastAsia="Times New Roman" w:hAnsi="Times New Roman" w:cs="Times New Roman"/>
      <w:sz w:val="24"/>
      <w:szCs w:val="24"/>
      <w:lang w:eastAsia="ru-RU"/>
    </w:rPr>
  </w:style>
  <w:style w:type="paragraph" w:customStyle="1" w:styleId="-12">
    <w:name w:val="Цветная заливка - Акцент 12"/>
    <w:hidden/>
    <w:uiPriority w:val="71"/>
    <w:rsid w:val="00476F25"/>
    <w:pPr>
      <w:spacing w:after="0" w:line="240" w:lineRule="auto"/>
    </w:pPr>
    <w:rPr>
      <w:rFonts w:ascii="Times New Roman" w:eastAsia="Times New Roman" w:hAnsi="Times New Roman" w:cs="Times New Roman"/>
      <w:sz w:val="24"/>
      <w:szCs w:val="24"/>
      <w:lang w:eastAsia="ru-RU"/>
    </w:rPr>
  </w:style>
  <w:style w:type="character" w:customStyle="1" w:styleId="apple-style-span">
    <w:name w:val="apple-style-span"/>
    <w:rsid w:val="00476F25"/>
  </w:style>
  <w:style w:type="character" w:customStyle="1" w:styleId="iceouttxt">
    <w:name w:val="iceouttxt"/>
    <w:rsid w:val="00476F25"/>
  </w:style>
  <w:style w:type="character" w:customStyle="1" w:styleId="220">
    <w:name w:val="Заголовок 2 Знак2"/>
    <w:aliases w:val="H2 Знак2,Заголовок 2 Знак1 Знак1,Заголовок 2 Знак Знак Знак1,H2 Знак Знак Знак1,Numbered text 3 Знак Знак Знак1,h2 Знак Знак Знак1,H2 Знак1 Знак1,Numbered text 3 Знак1 Знак1,2 headline Знак Знак1,h Знак Знак1,headline Знак Знак1,2 Знак"/>
    <w:uiPriority w:val="99"/>
    <w:semiHidden/>
    <w:rsid w:val="00476F25"/>
    <w:rPr>
      <w:rFonts w:ascii="Cambria" w:eastAsia="Times New Roman" w:hAnsi="Cambria" w:cs="Times New Roman"/>
      <w:b/>
      <w:bCs/>
      <w:color w:val="4F81BD"/>
      <w:sz w:val="26"/>
      <w:szCs w:val="26"/>
      <w:lang w:eastAsia="en-US"/>
    </w:rPr>
  </w:style>
  <w:style w:type="character" w:customStyle="1" w:styleId="310">
    <w:name w:val="Заголовок 3 Знак1"/>
    <w:aliases w:val="H3 Знак1,3 Знак1,h3 Знак1,heading 3 Знак1,Пункт Знак1,1.Заголовок 3 Знак1,Level 2 Знак1,(пункт) Знак1,1.1  Текст пункта в разделе Знак1,Подр Знак1,1.1  ????? ?????? ? ??????? Знак1,Пункт разд. Знак1,Заг.подразд. Знак1,подразд Знак1"/>
    <w:uiPriority w:val="99"/>
    <w:semiHidden/>
    <w:rsid w:val="00476F25"/>
    <w:rPr>
      <w:rFonts w:ascii="Cambria" w:eastAsia="Times New Roman" w:hAnsi="Cambria" w:cs="Times New Roman"/>
      <w:b/>
      <w:bCs/>
      <w:color w:val="4F81BD"/>
      <w:lang w:eastAsia="en-US"/>
    </w:rPr>
  </w:style>
  <w:style w:type="character" w:customStyle="1" w:styleId="410">
    <w:name w:val="Заголовок 4 Знак1"/>
    <w:aliases w:val="H4 Знак1,Заголовок 4 (Приложение) Знак1,Level 2 - a Знак1,heading 4 Знак1,Параграф Знак1,Подпункт Знак1,1.1. Заголовок 4 Знак1,Level 3 Знак1,(подпункт) Знак1,(Приложение) Знак1,Текст пункта подраздела Знак1,Пункт подразд. Знак"/>
    <w:uiPriority w:val="99"/>
    <w:semiHidden/>
    <w:rsid w:val="00476F25"/>
    <w:rPr>
      <w:rFonts w:ascii="Cambria" w:eastAsia="Times New Roman" w:hAnsi="Cambria" w:cs="Times New Roman"/>
      <w:b/>
      <w:bCs/>
      <w:i/>
      <w:iCs/>
      <w:color w:val="4F81BD"/>
      <w:lang w:eastAsia="en-US"/>
    </w:rPr>
  </w:style>
  <w:style w:type="character" w:customStyle="1" w:styleId="510">
    <w:name w:val="Заголовок 5 Знак1"/>
    <w:aliases w:val="1.1.1. Заголовок 5 Знак1,Level 4 Знак1,(приложение) Знак1,Bold/Italics Знак1,H5 Знак1,1.1  Название подраздела Знак1,подпункт Знак1,подпункт1 Знак1,подпункт2 Знак1,подпункт11 Знак1,подпункт3 Знак1,подпункт12 Знак1,подпункт4 Знак1"/>
    <w:uiPriority w:val="99"/>
    <w:semiHidden/>
    <w:rsid w:val="00476F25"/>
    <w:rPr>
      <w:rFonts w:ascii="Cambria" w:eastAsia="Times New Roman" w:hAnsi="Cambria" w:cs="Times New Roman"/>
      <w:color w:val="243F60"/>
      <w:lang w:eastAsia="en-US"/>
    </w:rPr>
  </w:style>
  <w:style w:type="character" w:customStyle="1" w:styleId="61">
    <w:name w:val="Заголовок 6 Знак1"/>
    <w:aliases w:val="H6 Знак1,Текст подпункта Знак1,1.1.1 Название или текст пункта в подразделе Знак1,1.1.1 Название пункта в подразделе Знак1,1.1.1 ???????? ??? ????? ?????? ? ?????????? Знак1,1.1.1 ???????? ?????? ? ?????????? Знак1,Переч.- Знак1"/>
    <w:uiPriority w:val="99"/>
    <w:semiHidden/>
    <w:rsid w:val="00476F25"/>
    <w:rPr>
      <w:rFonts w:ascii="Cambria" w:eastAsia="Times New Roman" w:hAnsi="Cambria" w:cs="Times New Roman"/>
      <w:i/>
      <w:iCs/>
      <w:color w:val="243F60"/>
      <w:lang w:eastAsia="en-US"/>
    </w:rPr>
  </w:style>
  <w:style w:type="paragraph" w:styleId="HTML">
    <w:name w:val="HTML Preformatted"/>
    <w:basedOn w:val="af5"/>
    <w:link w:val="HTML0"/>
    <w:uiPriority w:val="99"/>
    <w:unhideWhenUsed/>
    <w:rsid w:val="0047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firstLine="0"/>
      <w:jc w:val="left"/>
    </w:pPr>
    <w:rPr>
      <w:rFonts w:ascii="Courier New" w:eastAsia="Times New Roman" w:hAnsi="Courier New"/>
      <w:sz w:val="20"/>
      <w:szCs w:val="20"/>
    </w:rPr>
  </w:style>
  <w:style w:type="character" w:customStyle="1" w:styleId="HTML0">
    <w:name w:val="Стандартный HTML Знак"/>
    <w:basedOn w:val="af6"/>
    <w:link w:val="HTML"/>
    <w:uiPriority w:val="99"/>
    <w:rsid w:val="00476F25"/>
    <w:rPr>
      <w:rFonts w:ascii="Courier New" w:eastAsia="Times New Roman" w:hAnsi="Courier New" w:cs="Times New Roman"/>
      <w:sz w:val="20"/>
      <w:szCs w:val="20"/>
    </w:rPr>
  </w:style>
  <w:style w:type="character" w:customStyle="1" w:styleId="71">
    <w:name w:val="Заголовок 7 Знак1"/>
    <w:aliases w:val="Переч_а) Знак1,1.1.1.1 Текст подпункта Знак1,Переч_1) Знак1,1.1.1.1 ????? ????????? Знак1,1.1.1.1 ????? ????????? ????? ???????? ?????? Знак1,перечисление с цифрами Знак1,а) Знак1,Переч. – Знак1,Org Heading 5 Знак1,h5 Знак1"/>
    <w:uiPriority w:val="99"/>
    <w:semiHidden/>
    <w:rsid w:val="00476F25"/>
    <w:rPr>
      <w:rFonts w:ascii="Cambria" w:eastAsia="Times New Roman" w:hAnsi="Cambria" w:cs="Times New Roman"/>
      <w:i/>
      <w:iCs/>
      <w:color w:val="404040"/>
      <w:lang w:eastAsia="en-US"/>
    </w:rPr>
  </w:style>
  <w:style w:type="character" w:customStyle="1" w:styleId="81">
    <w:name w:val="Заголовок 8 Знак1"/>
    <w:aliases w:val="Заголовок 8 Знак Знак Знак Знак Знак Знак Знак Знак Знак Знак Знак Знак Знак Знак1,Заголовок 8 Знак Знак Знак Знак Знак Знак Знак Знак Знак Знак1,Заголовок 8 Знак Знак Знак Знак Знак Знак Знак Знак Знак Знак Знак Знак Знак2,а)1 Знак1"/>
    <w:uiPriority w:val="99"/>
    <w:semiHidden/>
    <w:rsid w:val="00476F25"/>
    <w:rPr>
      <w:rFonts w:ascii="Cambria" w:eastAsia="Times New Roman" w:hAnsi="Cambria" w:cs="Times New Roman"/>
      <w:color w:val="404040"/>
      <w:lang w:eastAsia="en-US"/>
    </w:rPr>
  </w:style>
  <w:style w:type="character" w:customStyle="1" w:styleId="91">
    <w:name w:val="Заголовок 9 Знак1"/>
    <w:aliases w:val="Заголовок 9 Гост Знак1"/>
    <w:uiPriority w:val="99"/>
    <w:semiHidden/>
    <w:rsid w:val="00476F25"/>
    <w:rPr>
      <w:rFonts w:ascii="Cambria" w:eastAsia="Times New Roman" w:hAnsi="Cambria" w:cs="Times New Roman"/>
      <w:i/>
      <w:iCs/>
      <w:color w:val="404040"/>
      <w:lang w:eastAsia="en-US"/>
    </w:rPr>
  </w:style>
  <w:style w:type="paragraph" w:styleId="43">
    <w:name w:val="toc 4"/>
    <w:basedOn w:val="af5"/>
    <w:next w:val="af5"/>
    <w:autoRedefine/>
    <w:uiPriority w:val="39"/>
    <w:unhideWhenUsed/>
    <w:rsid w:val="00476F25"/>
    <w:pPr>
      <w:tabs>
        <w:tab w:val="right" w:leader="dot" w:pos="9356"/>
      </w:tabs>
      <w:spacing w:after="0" w:line="336" w:lineRule="auto"/>
      <w:ind w:firstLine="851"/>
      <w:jc w:val="left"/>
    </w:pPr>
    <w:rPr>
      <w:rFonts w:eastAsia="Times New Roman"/>
      <w:noProof/>
      <w:sz w:val="28"/>
      <w:szCs w:val="18"/>
    </w:rPr>
  </w:style>
  <w:style w:type="paragraph" w:styleId="53">
    <w:name w:val="toc 5"/>
    <w:basedOn w:val="af5"/>
    <w:next w:val="af5"/>
    <w:autoRedefine/>
    <w:uiPriority w:val="39"/>
    <w:unhideWhenUsed/>
    <w:rsid w:val="00476F25"/>
    <w:pPr>
      <w:spacing w:after="0" w:line="336" w:lineRule="auto"/>
      <w:ind w:left="799" w:firstLine="0"/>
      <w:jc w:val="left"/>
    </w:pPr>
    <w:rPr>
      <w:rFonts w:eastAsia="Times New Roman"/>
      <w:sz w:val="28"/>
      <w:szCs w:val="18"/>
    </w:rPr>
  </w:style>
  <w:style w:type="paragraph" w:styleId="62">
    <w:name w:val="toc 6"/>
    <w:basedOn w:val="af5"/>
    <w:next w:val="af5"/>
    <w:autoRedefine/>
    <w:uiPriority w:val="39"/>
    <w:unhideWhenUsed/>
    <w:rsid w:val="00476F25"/>
    <w:pPr>
      <w:spacing w:after="0" w:line="336" w:lineRule="auto"/>
      <w:ind w:left="998" w:firstLine="0"/>
      <w:jc w:val="left"/>
    </w:pPr>
    <w:rPr>
      <w:rFonts w:eastAsia="Times New Roman"/>
      <w:sz w:val="28"/>
      <w:szCs w:val="18"/>
    </w:rPr>
  </w:style>
  <w:style w:type="paragraph" w:styleId="72">
    <w:name w:val="toc 7"/>
    <w:basedOn w:val="af5"/>
    <w:next w:val="af5"/>
    <w:autoRedefine/>
    <w:uiPriority w:val="39"/>
    <w:unhideWhenUsed/>
    <w:rsid w:val="00476F25"/>
    <w:pPr>
      <w:spacing w:after="0" w:line="240" w:lineRule="auto"/>
      <w:ind w:left="1200" w:firstLine="0"/>
      <w:jc w:val="left"/>
    </w:pPr>
    <w:rPr>
      <w:rFonts w:eastAsia="Times New Roman"/>
      <w:sz w:val="18"/>
      <w:szCs w:val="18"/>
    </w:rPr>
  </w:style>
  <w:style w:type="paragraph" w:styleId="82">
    <w:name w:val="toc 8"/>
    <w:basedOn w:val="af5"/>
    <w:next w:val="af5"/>
    <w:autoRedefine/>
    <w:uiPriority w:val="39"/>
    <w:unhideWhenUsed/>
    <w:rsid w:val="00476F25"/>
    <w:pPr>
      <w:spacing w:after="0" w:line="240" w:lineRule="auto"/>
      <w:ind w:left="1400" w:firstLine="0"/>
      <w:jc w:val="left"/>
    </w:pPr>
    <w:rPr>
      <w:rFonts w:eastAsia="Times New Roman"/>
      <w:sz w:val="18"/>
      <w:szCs w:val="18"/>
    </w:rPr>
  </w:style>
  <w:style w:type="paragraph" w:styleId="92">
    <w:name w:val="toc 9"/>
    <w:basedOn w:val="af5"/>
    <w:next w:val="af5"/>
    <w:autoRedefine/>
    <w:uiPriority w:val="39"/>
    <w:unhideWhenUsed/>
    <w:rsid w:val="00476F25"/>
    <w:pPr>
      <w:spacing w:after="0" w:line="240" w:lineRule="auto"/>
      <w:ind w:left="1600" w:firstLine="0"/>
      <w:jc w:val="left"/>
    </w:pPr>
    <w:rPr>
      <w:rFonts w:eastAsia="Times New Roman"/>
      <w:sz w:val="18"/>
      <w:szCs w:val="18"/>
    </w:rPr>
  </w:style>
  <w:style w:type="paragraph" w:styleId="afffff2">
    <w:name w:val="Normal Indent"/>
    <w:basedOn w:val="af5"/>
    <w:uiPriority w:val="99"/>
    <w:semiHidden/>
    <w:unhideWhenUsed/>
    <w:rsid w:val="00476F25"/>
    <w:pPr>
      <w:spacing w:after="0" w:line="240" w:lineRule="auto"/>
      <w:ind w:left="708" w:firstLine="0"/>
      <w:jc w:val="left"/>
    </w:pPr>
    <w:rPr>
      <w:rFonts w:eastAsia="Times New Roman"/>
      <w:szCs w:val="24"/>
      <w:lang w:eastAsia="ru-RU"/>
    </w:rPr>
  </w:style>
  <w:style w:type="paragraph" w:styleId="afffff3">
    <w:name w:val="endnote text"/>
    <w:basedOn w:val="af5"/>
    <w:link w:val="afffff4"/>
    <w:semiHidden/>
    <w:unhideWhenUsed/>
    <w:rsid w:val="00476F25"/>
    <w:pPr>
      <w:spacing w:after="0" w:line="240" w:lineRule="auto"/>
      <w:ind w:firstLine="0"/>
      <w:jc w:val="left"/>
    </w:pPr>
    <w:rPr>
      <w:rFonts w:eastAsia="Times New Roman"/>
      <w:sz w:val="20"/>
      <w:szCs w:val="20"/>
    </w:rPr>
  </w:style>
  <w:style w:type="character" w:customStyle="1" w:styleId="afffff4">
    <w:name w:val="Текст концевой сноски Знак"/>
    <w:basedOn w:val="af6"/>
    <w:link w:val="afffff3"/>
    <w:semiHidden/>
    <w:rsid w:val="00476F25"/>
    <w:rPr>
      <w:rFonts w:ascii="Times New Roman" w:eastAsia="Times New Roman" w:hAnsi="Times New Roman" w:cs="Times New Roman"/>
      <w:sz w:val="20"/>
      <w:szCs w:val="20"/>
    </w:rPr>
  </w:style>
  <w:style w:type="paragraph" w:styleId="afffff5">
    <w:name w:val="List Number"/>
    <w:aliases w:val="List Number Char,Char Char"/>
    <w:basedOn w:val="af5"/>
    <w:uiPriority w:val="99"/>
    <w:semiHidden/>
    <w:unhideWhenUsed/>
    <w:rsid w:val="00476F25"/>
    <w:pPr>
      <w:keepLines/>
      <w:tabs>
        <w:tab w:val="num" w:pos="1077"/>
      </w:tabs>
      <w:spacing w:after="120" w:line="288" w:lineRule="auto"/>
      <w:ind w:firstLine="720"/>
      <w:contextualSpacing/>
    </w:pPr>
    <w:rPr>
      <w:rFonts w:eastAsia="Times New Roman"/>
      <w:szCs w:val="24"/>
    </w:rPr>
  </w:style>
  <w:style w:type="paragraph" w:styleId="2d">
    <w:name w:val="List Bullet 2"/>
    <w:basedOn w:val="af5"/>
    <w:autoRedefine/>
    <w:uiPriority w:val="99"/>
    <w:unhideWhenUsed/>
    <w:rsid w:val="00476F25"/>
    <w:pPr>
      <w:tabs>
        <w:tab w:val="left" w:pos="1814"/>
      </w:tabs>
      <w:spacing w:after="240"/>
      <w:ind w:left="1815" w:hanging="397"/>
    </w:pPr>
    <w:rPr>
      <w:rFonts w:eastAsia="Times New Roman"/>
      <w:szCs w:val="24"/>
    </w:rPr>
  </w:style>
  <w:style w:type="paragraph" w:styleId="2e">
    <w:name w:val="List Number 2"/>
    <w:basedOn w:val="afffff5"/>
    <w:unhideWhenUsed/>
    <w:rsid w:val="00476F25"/>
    <w:pPr>
      <w:tabs>
        <w:tab w:val="clear" w:pos="1077"/>
        <w:tab w:val="num" w:pos="1440"/>
      </w:tabs>
      <w:ind w:left="1440" w:hanging="363"/>
    </w:pPr>
  </w:style>
  <w:style w:type="paragraph" w:styleId="4">
    <w:name w:val="List Number 4"/>
    <w:basedOn w:val="af5"/>
    <w:uiPriority w:val="99"/>
    <w:unhideWhenUsed/>
    <w:rsid w:val="00476F25"/>
    <w:pPr>
      <w:numPr>
        <w:numId w:val="7"/>
      </w:numPr>
      <w:spacing w:after="0" w:line="240" w:lineRule="auto"/>
      <w:jc w:val="left"/>
    </w:pPr>
    <w:rPr>
      <w:rFonts w:eastAsia="Times New Roman"/>
      <w:sz w:val="20"/>
      <w:szCs w:val="20"/>
      <w:lang w:eastAsia="ru-RU"/>
    </w:rPr>
  </w:style>
  <w:style w:type="paragraph" w:styleId="afffff6">
    <w:name w:val="Block Text"/>
    <w:basedOn w:val="af5"/>
    <w:uiPriority w:val="99"/>
    <w:semiHidden/>
    <w:unhideWhenUsed/>
    <w:rsid w:val="00476F25"/>
    <w:pPr>
      <w:widowControl w:val="0"/>
      <w:spacing w:after="0" w:line="240" w:lineRule="auto"/>
      <w:ind w:left="120" w:right="306" w:firstLine="560"/>
      <w:jc w:val="left"/>
    </w:pPr>
    <w:rPr>
      <w:rFonts w:eastAsia="Times New Roman"/>
      <w:szCs w:val="24"/>
      <w:lang w:eastAsia="ru-RU"/>
    </w:rPr>
  </w:style>
  <w:style w:type="paragraph" w:styleId="afffff7">
    <w:name w:val="Document Map"/>
    <w:basedOn w:val="af5"/>
    <w:link w:val="afffff8"/>
    <w:unhideWhenUsed/>
    <w:rsid w:val="00476F25"/>
    <w:pPr>
      <w:shd w:val="clear" w:color="auto" w:fill="000080"/>
      <w:spacing w:after="0" w:line="240" w:lineRule="auto"/>
      <w:ind w:firstLine="0"/>
      <w:jc w:val="left"/>
    </w:pPr>
    <w:rPr>
      <w:rFonts w:ascii="Arial" w:eastAsia="Times New Roman" w:hAnsi="Arial"/>
      <w:szCs w:val="20"/>
    </w:rPr>
  </w:style>
  <w:style w:type="character" w:customStyle="1" w:styleId="afffff8">
    <w:name w:val="Схема документа Знак"/>
    <w:basedOn w:val="af6"/>
    <w:link w:val="afffff7"/>
    <w:rsid w:val="00476F25"/>
    <w:rPr>
      <w:rFonts w:ascii="Arial" w:eastAsia="Times New Roman" w:hAnsi="Arial" w:cs="Times New Roman"/>
      <w:sz w:val="24"/>
      <w:szCs w:val="20"/>
      <w:shd w:val="clear" w:color="auto" w:fill="000080"/>
    </w:rPr>
  </w:style>
  <w:style w:type="paragraph" w:styleId="afffff9">
    <w:name w:val="Plain Text"/>
    <w:basedOn w:val="af5"/>
    <w:link w:val="afffffa"/>
    <w:uiPriority w:val="99"/>
    <w:unhideWhenUsed/>
    <w:rsid w:val="00476F25"/>
    <w:pPr>
      <w:keepLines/>
      <w:suppressLineNumbers/>
      <w:suppressAutoHyphens/>
      <w:spacing w:before="120" w:after="0" w:line="240" w:lineRule="auto"/>
      <w:ind w:firstLine="567"/>
    </w:pPr>
    <w:rPr>
      <w:rFonts w:ascii="Arial" w:eastAsia="Times New Roman" w:hAnsi="Arial"/>
      <w:szCs w:val="24"/>
      <w:lang w:eastAsia="ru-RU"/>
    </w:rPr>
  </w:style>
  <w:style w:type="character" w:customStyle="1" w:styleId="afffffa">
    <w:name w:val="Текст Знак"/>
    <w:basedOn w:val="af6"/>
    <w:link w:val="afffff9"/>
    <w:uiPriority w:val="99"/>
    <w:rsid w:val="00476F25"/>
    <w:rPr>
      <w:rFonts w:ascii="Arial" w:eastAsia="Times New Roman" w:hAnsi="Arial" w:cs="Times New Roman"/>
      <w:sz w:val="24"/>
      <w:szCs w:val="24"/>
      <w:lang w:eastAsia="ru-RU"/>
    </w:rPr>
  </w:style>
  <w:style w:type="character" w:customStyle="1" w:styleId="ORGTEXT">
    <w:name w:val="ORG_TEXT Знак"/>
    <w:link w:val="ORGTEXT0"/>
    <w:uiPriority w:val="99"/>
    <w:locked/>
    <w:rsid w:val="00476F25"/>
    <w:rPr>
      <w:rFonts w:ascii="Arial" w:hAnsi="Arial" w:cs="Arial"/>
    </w:rPr>
  </w:style>
  <w:style w:type="paragraph" w:customStyle="1" w:styleId="ORGTEXT0">
    <w:name w:val="ORG_TEXT"/>
    <w:basedOn w:val="af5"/>
    <w:link w:val="ORGTEXT"/>
    <w:uiPriority w:val="99"/>
    <w:rsid w:val="00476F25"/>
    <w:pPr>
      <w:widowControl w:val="0"/>
      <w:spacing w:after="120"/>
      <w:ind w:left="357" w:firstLine="720"/>
    </w:pPr>
    <w:rPr>
      <w:rFonts w:ascii="Arial" w:eastAsiaTheme="minorHAnsi" w:hAnsi="Arial" w:cs="Arial"/>
      <w:sz w:val="22"/>
    </w:rPr>
  </w:style>
  <w:style w:type="paragraph" w:customStyle="1" w:styleId="ORGH1">
    <w:name w:val="ORG_H1"/>
    <w:basedOn w:val="10"/>
    <w:next w:val="af5"/>
    <w:uiPriority w:val="99"/>
    <w:rsid w:val="00476F25"/>
    <w:pPr>
      <w:pageBreakBefore w:val="0"/>
      <w:tabs>
        <w:tab w:val="num" w:pos="432"/>
        <w:tab w:val="left" w:pos="2127"/>
      </w:tabs>
      <w:spacing w:before="220" w:after="120" w:line="240" w:lineRule="auto"/>
      <w:ind w:left="-142" w:firstLine="851"/>
    </w:pPr>
    <w:rPr>
      <w:szCs w:val="20"/>
    </w:rPr>
  </w:style>
  <w:style w:type="paragraph" w:customStyle="1" w:styleId="ORGH0">
    <w:name w:val="ORG_H0"/>
    <w:basedOn w:val="ORGH1"/>
    <w:uiPriority w:val="99"/>
    <w:rsid w:val="00476F25"/>
    <w:pPr>
      <w:numPr>
        <w:numId w:val="0"/>
      </w:numPr>
    </w:pPr>
  </w:style>
  <w:style w:type="paragraph" w:customStyle="1" w:styleId="ORGH2">
    <w:name w:val="ORG_H2"/>
    <w:basedOn w:val="21"/>
    <w:next w:val="ORGTEXT0"/>
    <w:uiPriority w:val="99"/>
    <w:rsid w:val="00476F25"/>
    <w:pPr>
      <w:tabs>
        <w:tab w:val="left" w:pos="1418"/>
        <w:tab w:val="left" w:pos="8931"/>
      </w:tabs>
      <w:spacing w:before="240" w:after="240"/>
      <w:ind w:left="0" w:firstLine="851"/>
      <w:outlineLvl w:val="9"/>
    </w:pPr>
    <w:rPr>
      <w:rFonts w:ascii="Arial" w:hAnsi="Arial" w:cs="Arial"/>
      <w:kern w:val="32"/>
      <w:sz w:val="28"/>
      <w:szCs w:val="20"/>
    </w:rPr>
  </w:style>
  <w:style w:type="paragraph" w:customStyle="1" w:styleId="ORGH4">
    <w:name w:val="ORG_H4"/>
    <w:basedOn w:val="40"/>
    <w:next w:val="ORGTEXT0"/>
    <w:uiPriority w:val="99"/>
    <w:rsid w:val="00476F25"/>
    <w:pPr>
      <w:numPr>
        <w:ilvl w:val="0"/>
        <w:numId w:val="0"/>
      </w:numPr>
      <w:spacing w:before="240" w:after="120"/>
      <w:outlineLvl w:val="9"/>
    </w:pPr>
    <w:rPr>
      <w:rFonts w:eastAsia="Times New Roman" w:cs="Times New Roman"/>
      <w:bCs/>
      <w:i/>
      <w:iCs w:val="0"/>
      <w:szCs w:val="20"/>
      <w:u w:val="single"/>
    </w:rPr>
  </w:style>
  <w:style w:type="paragraph" w:customStyle="1" w:styleId="ORGITEM">
    <w:name w:val="ORG_ITEM"/>
    <w:basedOn w:val="ORGTEXT0"/>
    <w:uiPriority w:val="99"/>
    <w:rsid w:val="00476F25"/>
  </w:style>
  <w:style w:type="paragraph" w:customStyle="1" w:styleId="ORGITEM2">
    <w:name w:val="ORG_ITEM2"/>
    <w:basedOn w:val="ORGTEXT0"/>
    <w:uiPriority w:val="99"/>
    <w:rsid w:val="00476F25"/>
    <w:pPr>
      <w:numPr>
        <w:numId w:val="8"/>
      </w:numPr>
      <w:tabs>
        <w:tab w:val="clear" w:pos="720"/>
      </w:tabs>
      <w:ind w:left="357" w:firstLine="720"/>
    </w:pPr>
  </w:style>
  <w:style w:type="paragraph" w:customStyle="1" w:styleId="ListParagraph1">
    <w:name w:val="List Paragraph1"/>
    <w:basedOn w:val="af5"/>
    <w:uiPriority w:val="99"/>
    <w:rsid w:val="00476F25"/>
    <w:pPr>
      <w:spacing w:after="0" w:line="240" w:lineRule="auto"/>
      <w:ind w:left="720"/>
      <w:contextualSpacing/>
    </w:pPr>
    <w:rPr>
      <w:rFonts w:eastAsia="Times New Roman"/>
      <w:szCs w:val="24"/>
      <w:lang w:eastAsia="ru-RU"/>
    </w:rPr>
  </w:style>
  <w:style w:type="paragraph" w:customStyle="1" w:styleId="ORGITEM4">
    <w:name w:val="ORG_ITEM4"/>
    <w:basedOn w:val="ORGITEM"/>
    <w:uiPriority w:val="99"/>
    <w:rsid w:val="00476F25"/>
    <w:pPr>
      <w:numPr>
        <w:numId w:val="9"/>
      </w:numPr>
      <w:tabs>
        <w:tab w:val="clear" w:pos="360"/>
      </w:tabs>
      <w:ind w:left="357" w:firstLine="720"/>
    </w:pPr>
  </w:style>
  <w:style w:type="paragraph" w:customStyle="1" w:styleId="afffffb">
    <w:name w:val="Заголовок без номера"/>
    <w:basedOn w:val="10"/>
    <w:next w:val="afffd"/>
    <w:autoRedefine/>
    <w:uiPriority w:val="99"/>
    <w:rsid w:val="00476F25"/>
    <w:pPr>
      <w:pageBreakBefore w:val="0"/>
      <w:suppressLineNumbers/>
      <w:suppressAutoHyphens/>
      <w:spacing w:before="120" w:after="120" w:line="240" w:lineRule="auto"/>
      <w:ind w:left="-142" w:firstLine="851"/>
      <w:outlineLvl w:val="8"/>
    </w:pPr>
    <w:rPr>
      <w:bCs/>
      <w:kern w:val="32"/>
      <w:szCs w:val="28"/>
    </w:rPr>
  </w:style>
  <w:style w:type="paragraph" w:customStyle="1" w:styleId="TableBody">
    <w:name w:val="Table Body"/>
    <w:uiPriority w:val="99"/>
    <w:rsid w:val="00476F25"/>
    <w:pPr>
      <w:keepNext/>
      <w:keepLines/>
      <w:spacing w:before="40" w:after="40" w:line="240" w:lineRule="auto"/>
    </w:pPr>
    <w:rPr>
      <w:rFonts w:ascii="Times New Roman" w:eastAsia="Times New Roman" w:hAnsi="Times New Roman" w:cs="Times New Roman"/>
      <w:sz w:val="20"/>
      <w:szCs w:val="20"/>
      <w:lang w:val="en-US" w:bidi="he-IL"/>
    </w:rPr>
  </w:style>
  <w:style w:type="character" w:customStyle="1" w:styleId="ORGITEM1">
    <w:name w:val="ORG_ITEM1 Знак"/>
    <w:link w:val="ORGITEM10"/>
    <w:uiPriority w:val="99"/>
    <w:locked/>
    <w:rsid w:val="00476F25"/>
    <w:rPr>
      <w:rFonts w:ascii="Arial" w:hAnsi="Arial" w:cs="Arial"/>
    </w:rPr>
  </w:style>
  <w:style w:type="paragraph" w:customStyle="1" w:styleId="ORGITEM10">
    <w:name w:val="ORG_ITEM1"/>
    <w:basedOn w:val="ORGTEXT0"/>
    <w:link w:val="ORGITEM1"/>
    <w:uiPriority w:val="99"/>
    <w:rsid w:val="00476F25"/>
  </w:style>
  <w:style w:type="paragraph" w:customStyle="1" w:styleId="ORGITEM5">
    <w:name w:val="ORG_ITEM5"/>
    <w:basedOn w:val="ORGITEM"/>
    <w:uiPriority w:val="99"/>
    <w:rsid w:val="00476F25"/>
  </w:style>
  <w:style w:type="paragraph" w:customStyle="1" w:styleId="ORGH5">
    <w:name w:val="ORG_H5"/>
    <w:basedOn w:val="ORGH4"/>
    <w:next w:val="ORGTEXT0"/>
    <w:uiPriority w:val="99"/>
    <w:rsid w:val="00476F25"/>
    <w:pPr>
      <w:tabs>
        <w:tab w:val="num" w:pos="643"/>
        <w:tab w:val="num" w:pos="1008"/>
      </w:tabs>
      <w:ind w:left="1008" w:hanging="1008"/>
    </w:pPr>
  </w:style>
  <w:style w:type="character" w:customStyle="1" w:styleId="ListParagraphChar">
    <w:name w:val="List Paragraph Char"/>
    <w:aliases w:val="Ненумерованный список первый уровень Char"/>
    <w:link w:val="1f5"/>
    <w:uiPriority w:val="99"/>
    <w:locked/>
    <w:rsid w:val="00476F25"/>
    <w:rPr>
      <w:rFonts w:ascii="Times New Roman" w:eastAsia="Times New Roman" w:hAnsi="Times New Roman" w:cs="Times New Roman"/>
      <w:sz w:val="24"/>
      <w:szCs w:val="24"/>
      <w:lang w:eastAsia="ru-RU"/>
    </w:rPr>
  </w:style>
  <w:style w:type="paragraph" w:customStyle="1" w:styleId="ORGITEM3">
    <w:name w:val="ORG_ITEM_3"/>
    <w:basedOn w:val="ORGITEM"/>
    <w:uiPriority w:val="99"/>
    <w:rsid w:val="00476F25"/>
  </w:style>
  <w:style w:type="paragraph" w:customStyle="1" w:styleId="DefaultParagraphFontParaChar">
    <w:name w:val="Default Paragraph Font Para Char Знак Знак Знак Знак"/>
    <w:basedOn w:val="af5"/>
    <w:uiPriority w:val="99"/>
    <w:rsid w:val="00476F25"/>
    <w:pPr>
      <w:spacing w:after="160" w:line="240" w:lineRule="exact"/>
      <w:ind w:firstLine="0"/>
      <w:jc w:val="left"/>
    </w:pPr>
    <w:rPr>
      <w:rFonts w:ascii="Verdana" w:eastAsia="Times New Roman" w:hAnsi="Verdana"/>
      <w:szCs w:val="24"/>
      <w:lang w:val="en-US"/>
    </w:rPr>
  </w:style>
  <w:style w:type="paragraph" w:customStyle="1" w:styleId="Revision1">
    <w:name w:val="Revision1"/>
    <w:uiPriority w:val="99"/>
    <w:semiHidden/>
    <w:rsid w:val="00476F25"/>
    <w:pPr>
      <w:spacing w:after="0" w:line="240" w:lineRule="auto"/>
    </w:pPr>
    <w:rPr>
      <w:rFonts w:ascii="Times New Roman" w:eastAsia="Times New Roman" w:hAnsi="Times New Roman" w:cs="Times New Roman"/>
      <w:sz w:val="20"/>
      <w:szCs w:val="20"/>
    </w:rPr>
  </w:style>
  <w:style w:type="paragraph" w:customStyle="1" w:styleId="Style8">
    <w:name w:val="Style8"/>
    <w:basedOn w:val="af5"/>
    <w:uiPriority w:val="99"/>
    <w:rsid w:val="00476F25"/>
    <w:pPr>
      <w:widowControl w:val="0"/>
      <w:autoSpaceDE w:val="0"/>
      <w:autoSpaceDN w:val="0"/>
      <w:adjustRightInd w:val="0"/>
      <w:spacing w:after="0" w:line="329" w:lineRule="exact"/>
      <w:ind w:firstLine="0"/>
      <w:jc w:val="center"/>
    </w:pPr>
    <w:rPr>
      <w:rFonts w:eastAsia="Times New Roman"/>
      <w:szCs w:val="24"/>
      <w:lang w:eastAsia="ru-RU"/>
    </w:rPr>
  </w:style>
  <w:style w:type="paragraph" w:customStyle="1" w:styleId="66">
    <w:name w:val="Стиль Основной текст + Перед:  6 пт После:  6 пт"/>
    <w:basedOn w:val="afffd"/>
    <w:uiPriority w:val="99"/>
    <w:rsid w:val="00476F25"/>
    <w:pPr>
      <w:spacing w:before="120" w:after="120" w:line="240" w:lineRule="auto"/>
      <w:ind w:firstLine="709"/>
    </w:pPr>
    <w:rPr>
      <w:color w:val="000000"/>
    </w:rPr>
  </w:style>
  <w:style w:type="paragraph" w:customStyle="1" w:styleId="-11">
    <w:name w:val="Цветной список - Акцент 11"/>
    <w:basedOn w:val="ORGTEXT0"/>
    <w:uiPriority w:val="99"/>
    <w:qFormat/>
    <w:rsid w:val="00476F25"/>
  </w:style>
  <w:style w:type="paragraph" w:customStyle="1" w:styleId="2f">
    <w:name w:val="Абзац списка2"/>
    <w:basedOn w:val="-11"/>
    <w:uiPriority w:val="99"/>
    <w:rsid w:val="00476F25"/>
    <w:pPr>
      <w:ind w:left="1276" w:firstLine="284"/>
    </w:pPr>
  </w:style>
  <w:style w:type="paragraph" w:customStyle="1" w:styleId="afffffc">
    <w:name w:val="ТЗ_Таблица"/>
    <w:basedOn w:val="af5"/>
    <w:autoRedefine/>
    <w:uiPriority w:val="99"/>
    <w:rsid w:val="00476F25"/>
    <w:pPr>
      <w:spacing w:before="240" w:after="0"/>
      <w:ind w:firstLine="0"/>
      <w:jc w:val="left"/>
    </w:pPr>
    <w:rPr>
      <w:rFonts w:eastAsia="Times New Roman"/>
      <w:spacing w:val="-5"/>
      <w:szCs w:val="24"/>
    </w:rPr>
  </w:style>
  <w:style w:type="paragraph" w:customStyle="1" w:styleId="afffffd">
    <w:name w:val="ТЗ_Таблица_Заголовок"/>
    <w:basedOn w:val="af5"/>
    <w:autoRedefine/>
    <w:uiPriority w:val="99"/>
    <w:rsid w:val="00476F25"/>
    <w:pPr>
      <w:spacing w:after="0"/>
      <w:ind w:firstLine="0"/>
      <w:jc w:val="center"/>
    </w:pPr>
    <w:rPr>
      <w:rFonts w:eastAsia="Times New Roman"/>
      <w:spacing w:val="-5"/>
      <w:sz w:val="28"/>
      <w:szCs w:val="28"/>
    </w:rPr>
  </w:style>
  <w:style w:type="character" w:customStyle="1" w:styleId="afffffe">
    <w:name w:val="Нормальный Знак"/>
    <w:link w:val="affffff"/>
    <w:uiPriority w:val="99"/>
    <w:locked/>
    <w:rsid w:val="00476F25"/>
    <w:rPr>
      <w:sz w:val="24"/>
      <w:lang w:eastAsia="ar-SA"/>
    </w:rPr>
  </w:style>
  <w:style w:type="paragraph" w:customStyle="1" w:styleId="affffff">
    <w:name w:val="Нормальный"/>
    <w:link w:val="afffffe"/>
    <w:uiPriority w:val="99"/>
    <w:rsid w:val="00476F25"/>
    <w:pPr>
      <w:suppressAutoHyphens/>
      <w:spacing w:before="120" w:after="60" w:line="240" w:lineRule="auto"/>
      <w:ind w:firstLine="709"/>
      <w:jc w:val="both"/>
    </w:pPr>
    <w:rPr>
      <w:sz w:val="24"/>
      <w:lang w:eastAsia="ar-SA"/>
    </w:rPr>
  </w:style>
  <w:style w:type="paragraph" w:customStyle="1" w:styleId="ListBullet1">
    <w:name w:val="List Bullet1"/>
    <w:uiPriority w:val="99"/>
    <w:semiHidden/>
    <w:rsid w:val="00476F25"/>
    <w:pPr>
      <w:tabs>
        <w:tab w:val="num" w:pos="1077"/>
      </w:tabs>
      <w:spacing w:after="0" w:line="360" w:lineRule="auto"/>
      <w:ind w:firstLine="709"/>
      <w:jc w:val="both"/>
    </w:pPr>
    <w:rPr>
      <w:rFonts w:ascii="Times New Roman" w:eastAsia="Times New Roman" w:hAnsi="Times New Roman" w:cs="Times New Roman"/>
      <w:noProof/>
      <w:sz w:val="24"/>
      <w:szCs w:val="24"/>
      <w:lang w:val="en-US"/>
    </w:rPr>
  </w:style>
  <w:style w:type="paragraph" w:customStyle="1" w:styleId="-110">
    <w:name w:val="Цветная заливка - Акцент 11"/>
    <w:uiPriority w:val="99"/>
    <w:semiHidden/>
    <w:rsid w:val="00476F25"/>
    <w:pPr>
      <w:spacing w:after="0" w:line="240" w:lineRule="auto"/>
    </w:pPr>
    <w:rPr>
      <w:rFonts w:ascii="Times New Roman" w:eastAsia="Times New Roman" w:hAnsi="Times New Roman" w:cs="Times New Roman"/>
      <w:sz w:val="20"/>
      <w:szCs w:val="20"/>
    </w:rPr>
  </w:style>
  <w:style w:type="character" w:customStyle="1" w:styleId="affffff0">
    <w:name w:val="Норм. текст Знак"/>
    <w:link w:val="affffff1"/>
    <w:uiPriority w:val="99"/>
    <w:locked/>
    <w:rsid w:val="00476F25"/>
    <w:rPr>
      <w:sz w:val="28"/>
    </w:rPr>
  </w:style>
  <w:style w:type="paragraph" w:customStyle="1" w:styleId="affffff1">
    <w:name w:val="Норм. текст"/>
    <w:basedOn w:val="af5"/>
    <w:link w:val="affffff0"/>
    <w:uiPriority w:val="99"/>
    <w:rsid w:val="00476F25"/>
    <w:pPr>
      <w:tabs>
        <w:tab w:val="left" w:pos="1418"/>
      </w:tabs>
      <w:spacing w:before="120" w:after="0" w:line="240" w:lineRule="auto"/>
      <w:ind w:firstLine="902"/>
      <w:contextualSpacing/>
    </w:pPr>
    <w:rPr>
      <w:rFonts w:asciiTheme="minorHAnsi" w:eastAsiaTheme="minorHAnsi" w:hAnsiTheme="minorHAnsi" w:cstheme="minorBidi"/>
      <w:sz w:val="28"/>
    </w:rPr>
  </w:style>
  <w:style w:type="character" w:customStyle="1" w:styleId="39">
    <w:name w:val="Основной текст (3)"/>
    <w:link w:val="311"/>
    <w:uiPriority w:val="99"/>
    <w:locked/>
    <w:rsid w:val="00476F25"/>
    <w:rPr>
      <w:sz w:val="26"/>
      <w:szCs w:val="26"/>
    </w:rPr>
  </w:style>
  <w:style w:type="paragraph" w:customStyle="1" w:styleId="311">
    <w:name w:val="Основной текст (3)1"/>
    <w:basedOn w:val="af5"/>
    <w:link w:val="39"/>
    <w:uiPriority w:val="99"/>
    <w:rsid w:val="00476F25"/>
    <w:pPr>
      <w:spacing w:before="300" w:after="180" w:line="240" w:lineRule="atLeast"/>
      <w:ind w:firstLine="0"/>
      <w:jc w:val="left"/>
    </w:pPr>
    <w:rPr>
      <w:rFonts w:asciiTheme="minorHAnsi" w:eastAsiaTheme="minorHAnsi" w:hAnsiTheme="minorHAnsi" w:cstheme="minorBidi"/>
      <w:sz w:val="26"/>
      <w:szCs w:val="26"/>
    </w:rPr>
  </w:style>
  <w:style w:type="character" w:customStyle="1" w:styleId="83">
    <w:name w:val="Основной текст (8)"/>
    <w:link w:val="810"/>
    <w:uiPriority w:val="99"/>
    <w:locked/>
    <w:rsid w:val="00476F25"/>
    <w:rPr>
      <w:b/>
      <w:bCs/>
      <w:sz w:val="26"/>
      <w:szCs w:val="26"/>
    </w:rPr>
  </w:style>
  <w:style w:type="paragraph" w:customStyle="1" w:styleId="810">
    <w:name w:val="Основной текст (8)1"/>
    <w:basedOn w:val="af5"/>
    <w:link w:val="83"/>
    <w:uiPriority w:val="99"/>
    <w:rsid w:val="00476F25"/>
    <w:pPr>
      <w:spacing w:before="60" w:after="180" w:line="240" w:lineRule="atLeast"/>
      <w:ind w:firstLine="720"/>
      <w:jc w:val="left"/>
    </w:pPr>
    <w:rPr>
      <w:rFonts w:asciiTheme="minorHAnsi" w:eastAsiaTheme="minorHAnsi" w:hAnsiTheme="minorHAnsi" w:cstheme="minorBidi"/>
      <w:b/>
      <w:bCs/>
      <w:sz w:val="26"/>
      <w:szCs w:val="26"/>
    </w:rPr>
  </w:style>
  <w:style w:type="character" w:customStyle="1" w:styleId="LANITTEXT">
    <w:name w:val="LANIT_TEXT Знак"/>
    <w:link w:val="LANITTEXT0"/>
    <w:uiPriority w:val="99"/>
    <w:locked/>
    <w:rsid w:val="00476F25"/>
    <w:rPr>
      <w:rFonts w:ascii="Arial" w:hAnsi="Arial" w:cs="Arial"/>
    </w:rPr>
  </w:style>
  <w:style w:type="paragraph" w:customStyle="1" w:styleId="LANITTEXT0">
    <w:name w:val="LANIT_TEXT"/>
    <w:basedOn w:val="af5"/>
    <w:link w:val="LANITTEXT"/>
    <w:uiPriority w:val="99"/>
    <w:rsid w:val="00476F25"/>
    <w:pPr>
      <w:spacing w:after="120"/>
      <w:ind w:left="360" w:firstLine="720"/>
    </w:pPr>
    <w:rPr>
      <w:rFonts w:ascii="Arial" w:eastAsiaTheme="minorHAnsi" w:hAnsi="Arial" w:cs="Arial"/>
      <w:sz w:val="22"/>
    </w:rPr>
  </w:style>
  <w:style w:type="paragraph" w:customStyle="1" w:styleId="11">
    <w:name w:val="Текст примечания 1"/>
    <w:basedOn w:val="afa"/>
    <w:next w:val="afa"/>
    <w:uiPriority w:val="99"/>
    <w:rsid w:val="00476F25"/>
    <w:pPr>
      <w:numPr>
        <w:numId w:val="10"/>
      </w:numPr>
      <w:spacing w:after="0" w:line="360" w:lineRule="auto"/>
    </w:pPr>
    <w:rPr>
      <w:rFonts w:eastAsia="Times New Roman"/>
      <w:lang w:val="ru-RU" w:eastAsia="ru-RU"/>
    </w:rPr>
  </w:style>
  <w:style w:type="character" w:customStyle="1" w:styleId="affffff2">
    <w:name w:val="требование Знак"/>
    <w:link w:val="ab"/>
    <w:uiPriority w:val="99"/>
    <w:locked/>
    <w:rsid w:val="00476F25"/>
    <w:rPr>
      <w:rFonts w:ascii="Calibri" w:hAnsi="Calibri"/>
      <w:sz w:val="24"/>
      <w:lang w:eastAsia="ar-SA"/>
    </w:rPr>
  </w:style>
  <w:style w:type="paragraph" w:customStyle="1" w:styleId="ab">
    <w:name w:val="требование"/>
    <w:basedOn w:val="affffff"/>
    <w:link w:val="affffff2"/>
    <w:uiPriority w:val="99"/>
    <w:rsid w:val="00476F25"/>
    <w:pPr>
      <w:numPr>
        <w:ilvl w:val="3"/>
        <w:numId w:val="11"/>
      </w:numPr>
      <w:suppressAutoHyphens w:val="0"/>
    </w:pPr>
    <w:rPr>
      <w:rFonts w:ascii="Calibri" w:hAnsi="Calibri"/>
    </w:rPr>
  </w:style>
  <w:style w:type="paragraph" w:customStyle="1" w:styleId="affffff3">
    <w:name w:val="Текст в табл. мал."/>
    <w:basedOn w:val="af5"/>
    <w:uiPriority w:val="99"/>
    <w:rsid w:val="00476F25"/>
    <w:pPr>
      <w:keepLines/>
      <w:spacing w:before="60" w:after="60" w:line="240" w:lineRule="auto"/>
      <w:ind w:right="113" w:firstLine="0"/>
      <w:jc w:val="left"/>
    </w:pPr>
    <w:rPr>
      <w:rFonts w:eastAsia="Times New Roman"/>
      <w:noProof/>
      <w:szCs w:val="20"/>
    </w:rPr>
  </w:style>
  <w:style w:type="paragraph" w:customStyle="1" w:styleId="Arial33">
    <w:name w:val="Стиль Маркированный список + Arial Перед:  3 пт После:  3 пт"/>
    <w:basedOn w:val="af4"/>
    <w:uiPriority w:val="99"/>
    <w:rsid w:val="00476F25"/>
    <w:pPr>
      <w:suppressLineNumbers/>
      <w:tabs>
        <w:tab w:val="clear" w:pos="1211"/>
        <w:tab w:val="clear" w:pos="1418"/>
      </w:tabs>
      <w:suppressAutoHyphens/>
      <w:spacing w:before="60" w:after="60" w:line="240" w:lineRule="auto"/>
      <w:ind w:left="1211" w:hanging="360"/>
    </w:pPr>
    <w:rPr>
      <w:rFonts w:ascii="Arial" w:hAnsi="Arial"/>
      <w:kern w:val="24"/>
      <w:sz w:val="20"/>
      <w:szCs w:val="20"/>
    </w:rPr>
  </w:style>
  <w:style w:type="paragraph" w:customStyle="1" w:styleId="affffff4">
    <w:name w:val="Комментарий"/>
    <w:uiPriority w:val="99"/>
    <w:rsid w:val="00476F25"/>
    <w:pPr>
      <w:spacing w:after="0" w:line="240" w:lineRule="auto"/>
      <w:ind w:firstLine="567"/>
      <w:jc w:val="both"/>
    </w:pPr>
    <w:rPr>
      <w:rFonts w:ascii="Times New Roman" w:eastAsia="Times New Roman" w:hAnsi="Times New Roman" w:cs="Times New Roman"/>
      <w:i/>
      <w:color w:val="0000FF"/>
      <w:szCs w:val="20"/>
      <w:lang w:eastAsia="ru-RU"/>
    </w:rPr>
  </w:style>
  <w:style w:type="paragraph" w:customStyle="1" w:styleId="affffff5">
    <w:name w:val="Титульный лист центр"/>
    <w:next w:val="af5"/>
    <w:uiPriority w:val="99"/>
    <w:rsid w:val="00476F25"/>
    <w:pPr>
      <w:spacing w:before="120" w:after="0" w:line="360" w:lineRule="auto"/>
      <w:jc w:val="center"/>
    </w:pPr>
    <w:rPr>
      <w:rFonts w:ascii="Times New Roman" w:eastAsia="Times New Roman" w:hAnsi="Times New Roman" w:cs="Times New Roman"/>
      <w:sz w:val="28"/>
      <w:szCs w:val="20"/>
    </w:rPr>
  </w:style>
  <w:style w:type="paragraph" w:customStyle="1" w:styleId="affffff6">
    <w:name w:val="табличный титульный"/>
    <w:basedOn w:val="af5"/>
    <w:uiPriority w:val="99"/>
    <w:rsid w:val="00476F25"/>
    <w:pPr>
      <w:spacing w:before="240" w:after="0" w:line="240" w:lineRule="auto"/>
      <w:ind w:firstLine="0"/>
      <w:jc w:val="left"/>
    </w:pPr>
    <w:rPr>
      <w:rFonts w:eastAsia="Times New Roman"/>
      <w:color w:val="000000"/>
      <w:sz w:val="28"/>
      <w:szCs w:val="16"/>
    </w:rPr>
  </w:style>
  <w:style w:type="paragraph" w:customStyle="1" w:styleId="1f6">
    <w:name w:val="Титул 1 Ж"/>
    <w:basedOn w:val="af5"/>
    <w:uiPriority w:val="99"/>
    <w:rsid w:val="00476F25"/>
    <w:pPr>
      <w:spacing w:before="240" w:after="0" w:line="240" w:lineRule="auto"/>
      <w:ind w:firstLine="0"/>
      <w:jc w:val="center"/>
    </w:pPr>
    <w:rPr>
      <w:rFonts w:eastAsia="Times New Roman"/>
      <w:b/>
      <w:sz w:val="32"/>
      <w:szCs w:val="27"/>
      <w:lang w:eastAsia="ru-RU"/>
    </w:rPr>
  </w:style>
  <w:style w:type="paragraph" w:customStyle="1" w:styleId="affffff7">
    <w:name w:val="Титул тема"/>
    <w:basedOn w:val="af5"/>
    <w:uiPriority w:val="99"/>
    <w:rsid w:val="00476F25"/>
    <w:pPr>
      <w:spacing w:after="0" w:line="240" w:lineRule="auto"/>
      <w:ind w:firstLine="0"/>
      <w:jc w:val="center"/>
    </w:pPr>
    <w:rPr>
      <w:rFonts w:eastAsia="Times New Roman"/>
      <w:b/>
      <w:sz w:val="27"/>
      <w:szCs w:val="27"/>
      <w:lang w:eastAsia="ru-RU"/>
    </w:rPr>
  </w:style>
  <w:style w:type="paragraph" w:customStyle="1" w:styleId="af1">
    <w:name w:val="Маркированный"/>
    <w:basedOn w:val="af5"/>
    <w:link w:val="affffff8"/>
    <w:qFormat/>
    <w:rsid w:val="00476F25"/>
    <w:pPr>
      <w:numPr>
        <w:numId w:val="12"/>
      </w:numPr>
      <w:spacing w:before="120" w:after="0"/>
    </w:pPr>
    <w:rPr>
      <w:rFonts w:eastAsia="Times New Roman"/>
      <w:color w:val="000000"/>
      <w:szCs w:val="16"/>
    </w:rPr>
  </w:style>
  <w:style w:type="paragraph" w:customStyle="1" w:styleId="25">
    <w:name w:val="Маркированный 2"/>
    <w:basedOn w:val="af5"/>
    <w:uiPriority w:val="99"/>
    <w:rsid w:val="00476F25"/>
    <w:pPr>
      <w:numPr>
        <w:ilvl w:val="1"/>
        <w:numId w:val="12"/>
      </w:numPr>
      <w:spacing w:before="120" w:after="0"/>
    </w:pPr>
    <w:rPr>
      <w:rFonts w:eastAsia="Times New Roman"/>
      <w:color w:val="000000"/>
      <w:kern w:val="28"/>
      <w:szCs w:val="16"/>
    </w:rPr>
  </w:style>
  <w:style w:type="paragraph" w:customStyle="1" w:styleId="af2">
    <w:name w:val="Перечень задач"/>
    <w:basedOn w:val="af5"/>
    <w:uiPriority w:val="99"/>
    <w:rsid w:val="00476F25"/>
    <w:pPr>
      <w:numPr>
        <w:ilvl w:val="2"/>
        <w:numId w:val="12"/>
      </w:numPr>
      <w:tabs>
        <w:tab w:val="num" w:pos="1200"/>
      </w:tabs>
      <w:spacing w:before="120" w:after="0"/>
      <w:ind w:left="1200" w:hanging="480"/>
    </w:pPr>
    <w:rPr>
      <w:rFonts w:eastAsia="Times New Roman"/>
      <w:color w:val="000000"/>
      <w:szCs w:val="16"/>
    </w:rPr>
  </w:style>
  <w:style w:type="paragraph" w:customStyle="1" w:styleId="affffff9">
    <w:name w:val="основной"/>
    <w:uiPriority w:val="99"/>
    <w:qFormat/>
    <w:rsid w:val="00476F25"/>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affffffa">
    <w:name w:val="Таблица"/>
    <w:uiPriority w:val="99"/>
    <w:qFormat/>
    <w:rsid w:val="00476F25"/>
    <w:pPr>
      <w:spacing w:after="0" w:line="240" w:lineRule="auto"/>
      <w:jc w:val="right"/>
    </w:pPr>
    <w:rPr>
      <w:rFonts w:ascii="Times New Roman" w:eastAsia="Times New Roman" w:hAnsi="Times New Roman" w:cs="Times New Roman"/>
      <w:sz w:val="24"/>
      <w:szCs w:val="24"/>
      <w:lang w:eastAsia="ru-RU"/>
    </w:rPr>
  </w:style>
  <w:style w:type="paragraph" w:customStyle="1" w:styleId="-5">
    <w:name w:val="Рисунок-подпись"/>
    <w:next w:val="affffff9"/>
    <w:uiPriority w:val="99"/>
    <w:qFormat/>
    <w:rsid w:val="00476F25"/>
    <w:pPr>
      <w:spacing w:after="0" w:line="240" w:lineRule="auto"/>
      <w:jc w:val="center"/>
    </w:pPr>
    <w:rPr>
      <w:rFonts w:ascii="Times New Roman" w:eastAsia="Times New Roman" w:hAnsi="Times New Roman" w:cs="Times New Roman"/>
      <w:sz w:val="24"/>
      <w:szCs w:val="24"/>
      <w:lang w:eastAsia="ru-RU"/>
    </w:rPr>
  </w:style>
  <w:style w:type="character" w:customStyle="1" w:styleId="PlainText2">
    <w:name w:val="PlainText Знак2"/>
    <w:link w:val="PlainText"/>
    <w:locked/>
    <w:rsid w:val="00476F25"/>
    <w:rPr>
      <w:sz w:val="28"/>
      <w:szCs w:val="24"/>
      <w:lang w:eastAsia="ru-RU"/>
    </w:rPr>
  </w:style>
  <w:style w:type="paragraph" w:customStyle="1" w:styleId="PlainText">
    <w:name w:val="PlainText"/>
    <w:link w:val="PlainText2"/>
    <w:qFormat/>
    <w:rsid w:val="00476F25"/>
    <w:pPr>
      <w:spacing w:after="0" w:line="360" w:lineRule="auto"/>
      <w:ind w:firstLine="851"/>
      <w:jc w:val="both"/>
    </w:pPr>
    <w:rPr>
      <w:sz w:val="28"/>
      <w:szCs w:val="24"/>
      <w:lang w:eastAsia="ru-RU"/>
    </w:rPr>
  </w:style>
  <w:style w:type="character" w:customStyle="1" w:styleId="ItemizedList0">
    <w:name w:val="ItemizedList Знак Знак"/>
    <w:link w:val="ItemizedList"/>
    <w:locked/>
    <w:rsid w:val="00476F25"/>
    <w:rPr>
      <w:rFonts w:eastAsia="Calibri"/>
      <w:sz w:val="24"/>
      <w:szCs w:val="24"/>
    </w:rPr>
  </w:style>
  <w:style w:type="paragraph" w:customStyle="1" w:styleId="ItemizedList">
    <w:name w:val="ItemizedList"/>
    <w:basedOn w:val="af5"/>
    <w:link w:val="ItemizedList0"/>
    <w:qFormat/>
    <w:rsid w:val="00476F25"/>
    <w:pPr>
      <w:numPr>
        <w:numId w:val="13"/>
      </w:numPr>
      <w:spacing w:before="120" w:after="120" w:line="240" w:lineRule="auto"/>
    </w:pPr>
    <w:rPr>
      <w:rFonts w:asciiTheme="minorHAnsi" w:hAnsiTheme="minorHAnsi" w:cstheme="minorBidi"/>
      <w:szCs w:val="24"/>
    </w:rPr>
  </w:style>
  <w:style w:type="character" w:customStyle="1" w:styleId="phComment">
    <w:name w:val="ph_Comment Знак"/>
    <w:link w:val="phComment0"/>
    <w:uiPriority w:val="99"/>
    <w:locked/>
    <w:rsid w:val="00476F25"/>
    <w:rPr>
      <w:color w:val="0000FF"/>
      <w:sz w:val="24"/>
      <w:szCs w:val="24"/>
    </w:rPr>
  </w:style>
  <w:style w:type="paragraph" w:customStyle="1" w:styleId="phComment0">
    <w:name w:val="ph_Comment"/>
    <w:basedOn w:val="af5"/>
    <w:link w:val="phComment"/>
    <w:uiPriority w:val="99"/>
    <w:rsid w:val="00476F25"/>
    <w:pPr>
      <w:spacing w:after="0"/>
      <w:ind w:firstLine="851"/>
    </w:pPr>
    <w:rPr>
      <w:rFonts w:asciiTheme="minorHAnsi" w:eastAsiaTheme="minorHAnsi" w:hAnsiTheme="minorHAnsi" w:cstheme="minorBidi"/>
      <w:color w:val="0000FF"/>
      <w:szCs w:val="24"/>
    </w:rPr>
  </w:style>
  <w:style w:type="paragraph" w:customStyle="1" w:styleId="CellBody">
    <w:name w:val="CellBody"/>
    <w:basedOn w:val="afffd"/>
    <w:uiPriority w:val="99"/>
    <w:rsid w:val="00476F25"/>
    <w:pPr>
      <w:keepLines/>
      <w:spacing w:line="240" w:lineRule="auto"/>
      <w:jc w:val="left"/>
    </w:pPr>
    <w:rPr>
      <w:lang w:val="en-US"/>
    </w:rPr>
  </w:style>
  <w:style w:type="paragraph" w:customStyle="1" w:styleId="affffffb">
    <w:name w:val="МОЙосновной"/>
    <w:basedOn w:val="ORGTEXT0"/>
    <w:uiPriority w:val="99"/>
    <w:qFormat/>
    <w:rsid w:val="00476F25"/>
  </w:style>
  <w:style w:type="paragraph" w:customStyle="1" w:styleId="00">
    <w:name w:val="Стиль основной + Первая строка:  0 см"/>
    <w:basedOn w:val="affffff9"/>
    <w:uiPriority w:val="99"/>
    <w:rsid w:val="00476F25"/>
    <w:pPr>
      <w:spacing w:after="240"/>
      <w:ind w:firstLine="0"/>
    </w:pPr>
    <w:rPr>
      <w:szCs w:val="20"/>
    </w:rPr>
  </w:style>
  <w:style w:type="paragraph" w:customStyle="1" w:styleId="ItemizedList2">
    <w:name w:val="ItemizedList2"/>
    <w:qFormat/>
    <w:rsid w:val="00476F25"/>
    <w:pPr>
      <w:numPr>
        <w:ilvl w:val="1"/>
        <w:numId w:val="14"/>
      </w:numPr>
      <w:spacing w:after="0" w:line="360" w:lineRule="auto"/>
      <w:jc w:val="both"/>
    </w:pPr>
    <w:rPr>
      <w:rFonts w:ascii="Times New Roman" w:eastAsia="Times New Roman" w:hAnsi="Times New Roman" w:cs="Times New Roman"/>
      <w:sz w:val="28"/>
      <w:szCs w:val="24"/>
      <w:lang w:eastAsia="ru-RU"/>
    </w:rPr>
  </w:style>
  <w:style w:type="paragraph" w:customStyle="1" w:styleId="ItemizedList3">
    <w:name w:val="ItemizedList3"/>
    <w:rsid w:val="00476F25"/>
    <w:pPr>
      <w:numPr>
        <w:ilvl w:val="2"/>
        <w:numId w:val="14"/>
      </w:numPr>
      <w:spacing w:before="120" w:after="0" w:line="360" w:lineRule="auto"/>
      <w:jc w:val="both"/>
    </w:pPr>
    <w:rPr>
      <w:rFonts w:ascii="Times New Roman" w:eastAsia="Times New Roman" w:hAnsi="Times New Roman" w:cs="Times New Roman"/>
      <w:sz w:val="28"/>
      <w:szCs w:val="24"/>
      <w:lang w:eastAsia="ru-RU"/>
    </w:rPr>
  </w:style>
  <w:style w:type="paragraph" w:customStyle="1" w:styleId="Orderedlist">
    <w:name w:val="Orderedlist"/>
    <w:basedOn w:val="ItemizedList"/>
    <w:uiPriority w:val="99"/>
    <w:rsid w:val="00476F25"/>
    <w:pPr>
      <w:numPr>
        <w:numId w:val="15"/>
      </w:numPr>
      <w:tabs>
        <w:tab w:val="num" w:pos="360"/>
      </w:tabs>
      <w:spacing w:after="0"/>
      <w:ind w:left="360" w:hanging="360"/>
    </w:pPr>
    <w:rPr>
      <w:rFonts w:eastAsia="Times New Roman"/>
      <w:szCs w:val="20"/>
    </w:rPr>
  </w:style>
  <w:style w:type="paragraph" w:customStyle="1" w:styleId="a4">
    <w:name w:val="список а"/>
    <w:aliases w:val="б,в"/>
    <w:basedOn w:val="af5"/>
    <w:uiPriority w:val="99"/>
    <w:qFormat/>
    <w:rsid w:val="00476F25"/>
    <w:pPr>
      <w:numPr>
        <w:numId w:val="16"/>
      </w:numPr>
      <w:kinsoku w:val="0"/>
      <w:spacing w:after="0" w:line="240" w:lineRule="auto"/>
    </w:pPr>
    <w:rPr>
      <w:rFonts w:eastAsia="Times New Roman"/>
      <w:spacing w:val="3"/>
      <w:szCs w:val="24"/>
    </w:rPr>
  </w:style>
  <w:style w:type="paragraph" w:customStyle="1" w:styleId="Head2">
    <w:name w:val="Head2"/>
    <w:next w:val="PlainText"/>
    <w:rsid w:val="00476F25"/>
    <w:pPr>
      <w:keepNext/>
      <w:tabs>
        <w:tab w:val="left" w:pos="8931"/>
      </w:tabs>
      <w:spacing w:before="120" w:after="120" w:line="360" w:lineRule="auto"/>
      <w:jc w:val="both"/>
      <w:outlineLvl w:val="1"/>
    </w:pPr>
    <w:rPr>
      <w:rFonts w:ascii="Times New Roman" w:eastAsia="Times New Roman" w:hAnsi="Times New Roman" w:cs="Arial"/>
      <w:b/>
      <w:bCs/>
      <w:kern w:val="32"/>
      <w:sz w:val="28"/>
      <w:szCs w:val="32"/>
      <w:lang w:eastAsia="ru-RU"/>
    </w:rPr>
  </w:style>
  <w:style w:type="character" w:customStyle="1" w:styleId="Head1">
    <w:name w:val="Head1 Знак Знак"/>
    <w:link w:val="Head10"/>
    <w:locked/>
    <w:rsid w:val="00476F25"/>
    <w:rPr>
      <w:rFonts w:cs="Arial"/>
      <w:b/>
      <w:bCs/>
      <w:kern w:val="32"/>
      <w:sz w:val="28"/>
      <w:szCs w:val="32"/>
    </w:rPr>
  </w:style>
  <w:style w:type="paragraph" w:customStyle="1" w:styleId="Head10">
    <w:name w:val="Head1"/>
    <w:next w:val="PlainText"/>
    <w:link w:val="Head1"/>
    <w:rsid w:val="00476F25"/>
    <w:pPr>
      <w:keepNext/>
      <w:pageBreakBefore/>
      <w:spacing w:before="120" w:after="120" w:line="360" w:lineRule="auto"/>
      <w:outlineLvl w:val="0"/>
    </w:pPr>
    <w:rPr>
      <w:rFonts w:cs="Arial"/>
      <w:b/>
      <w:bCs/>
      <w:kern w:val="32"/>
      <w:sz w:val="28"/>
      <w:szCs w:val="32"/>
    </w:rPr>
  </w:style>
  <w:style w:type="paragraph" w:customStyle="1" w:styleId="PictureInscription">
    <w:name w:val="PictureInscription"/>
    <w:next w:val="PlainText"/>
    <w:rsid w:val="00476F25"/>
    <w:pPr>
      <w:spacing w:after="0" w:line="360" w:lineRule="auto"/>
      <w:jc w:val="center"/>
    </w:pPr>
    <w:rPr>
      <w:rFonts w:ascii="Times New Roman" w:eastAsia="Times New Roman" w:hAnsi="Times New Roman" w:cs="Times New Roman"/>
      <w:sz w:val="28"/>
      <w:szCs w:val="24"/>
      <w:lang w:eastAsia="ru-RU"/>
    </w:rPr>
  </w:style>
  <w:style w:type="paragraph" w:customStyle="1" w:styleId="TableInscription">
    <w:name w:val="TableInscription"/>
    <w:rsid w:val="00476F25"/>
    <w:pPr>
      <w:keepNext/>
      <w:spacing w:before="240" w:after="120" w:line="240" w:lineRule="auto"/>
    </w:pPr>
    <w:rPr>
      <w:rFonts w:ascii="Times New Roman" w:eastAsia="Times New Roman" w:hAnsi="Times New Roman" w:cs="Times New Roman"/>
      <w:sz w:val="28"/>
      <w:szCs w:val="20"/>
      <w:lang w:eastAsia="ru-RU"/>
    </w:rPr>
  </w:style>
  <w:style w:type="paragraph" w:customStyle="1" w:styleId="Head3">
    <w:name w:val="Head3"/>
    <w:next w:val="PlainText"/>
    <w:rsid w:val="00476F25"/>
    <w:pPr>
      <w:keepNext/>
      <w:spacing w:before="120" w:after="120" w:line="360" w:lineRule="auto"/>
      <w:jc w:val="both"/>
      <w:outlineLvl w:val="2"/>
    </w:pPr>
    <w:rPr>
      <w:rFonts w:ascii="Times New Roman" w:eastAsia="Times New Roman" w:hAnsi="Times New Roman" w:cs="Arial"/>
      <w:b/>
      <w:bCs/>
      <w:kern w:val="32"/>
      <w:sz w:val="28"/>
      <w:szCs w:val="26"/>
      <w:lang w:eastAsia="ru-RU"/>
    </w:rPr>
  </w:style>
  <w:style w:type="paragraph" w:customStyle="1" w:styleId="Head4">
    <w:name w:val="Head4"/>
    <w:basedOn w:val="af5"/>
    <w:link w:val="Head40"/>
    <w:rsid w:val="00476F25"/>
    <w:pPr>
      <w:keepNext/>
      <w:spacing w:before="120" w:after="120"/>
      <w:ind w:firstLine="0"/>
      <w:outlineLvl w:val="3"/>
    </w:pPr>
    <w:rPr>
      <w:rFonts w:eastAsia="Times New Roman"/>
      <w:b/>
      <w:sz w:val="28"/>
      <w:szCs w:val="28"/>
      <w:lang w:eastAsia="ru-RU"/>
    </w:rPr>
  </w:style>
  <w:style w:type="paragraph" w:customStyle="1" w:styleId="Head5">
    <w:name w:val="Head5"/>
    <w:rsid w:val="00476F25"/>
    <w:pPr>
      <w:keepNext/>
      <w:spacing w:before="120" w:after="120" w:line="360" w:lineRule="auto"/>
      <w:jc w:val="both"/>
      <w:outlineLvl w:val="4"/>
    </w:pPr>
    <w:rPr>
      <w:rFonts w:ascii="Times New Roman" w:eastAsia="Times New Roman" w:hAnsi="Times New Roman" w:cs="Times New Roman"/>
      <w:b/>
      <w:sz w:val="28"/>
      <w:szCs w:val="20"/>
      <w:lang w:eastAsia="ru-RU"/>
    </w:rPr>
  </w:style>
  <w:style w:type="paragraph" w:customStyle="1" w:styleId="affffffc">
    <w:name w:val="Стандарт"/>
    <w:basedOn w:val="af5"/>
    <w:uiPriority w:val="99"/>
    <w:rsid w:val="00476F25"/>
    <w:pPr>
      <w:autoSpaceDE w:val="0"/>
      <w:autoSpaceDN w:val="0"/>
      <w:spacing w:after="0" w:line="300" w:lineRule="auto"/>
    </w:pPr>
    <w:rPr>
      <w:rFonts w:eastAsia="Times New Roman"/>
      <w:szCs w:val="24"/>
      <w:lang w:eastAsia="ru-RU"/>
    </w:rPr>
  </w:style>
  <w:style w:type="paragraph" w:customStyle="1" w:styleId="15">
    <w:name w:val="Маркированный Слева: 15 мм"/>
    <w:basedOn w:val="af5"/>
    <w:uiPriority w:val="99"/>
    <w:rsid w:val="00476F25"/>
    <w:pPr>
      <w:numPr>
        <w:numId w:val="17"/>
      </w:numPr>
      <w:kinsoku w:val="0"/>
      <w:spacing w:after="0"/>
    </w:pPr>
    <w:rPr>
      <w:spacing w:val="3"/>
      <w:szCs w:val="20"/>
    </w:rPr>
  </w:style>
  <w:style w:type="paragraph" w:customStyle="1" w:styleId="affffffd">
    <w:name w:val="Простой"/>
    <w:uiPriority w:val="99"/>
    <w:rsid w:val="00476F25"/>
    <w:pPr>
      <w:spacing w:before="120" w:after="0" w:line="240" w:lineRule="auto"/>
      <w:ind w:firstLine="567"/>
      <w:jc w:val="both"/>
    </w:pPr>
    <w:rPr>
      <w:rFonts w:ascii="Times New Roman" w:eastAsia="Calibri" w:hAnsi="Times New Roman" w:cs="Times New Roman"/>
      <w:sz w:val="24"/>
      <w:szCs w:val="24"/>
      <w:lang w:eastAsia="ru-RU"/>
    </w:rPr>
  </w:style>
  <w:style w:type="paragraph" w:customStyle="1" w:styleId="-6">
    <w:name w:val="список -"/>
    <w:basedOn w:val="15"/>
    <w:uiPriority w:val="99"/>
    <w:rsid w:val="00476F25"/>
    <w:pPr>
      <w:numPr>
        <w:numId w:val="0"/>
      </w:numPr>
      <w:tabs>
        <w:tab w:val="num" w:pos="993"/>
      </w:tabs>
      <w:spacing w:line="240" w:lineRule="auto"/>
      <w:ind w:left="993" w:hanging="283"/>
    </w:pPr>
    <w:rPr>
      <w:szCs w:val="24"/>
    </w:rPr>
  </w:style>
  <w:style w:type="paragraph" w:customStyle="1" w:styleId="-120">
    <w:name w:val="Цветной список - Акцент 12"/>
    <w:basedOn w:val="af5"/>
    <w:uiPriority w:val="99"/>
    <w:qFormat/>
    <w:rsid w:val="00476F25"/>
    <w:pPr>
      <w:spacing w:after="0" w:line="240" w:lineRule="auto"/>
      <w:ind w:left="708" w:firstLine="0"/>
      <w:jc w:val="left"/>
    </w:pPr>
    <w:rPr>
      <w:rFonts w:eastAsia="Times New Roman"/>
      <w:sz w:val="20"/>
      <w:szCs w:val="20"/>
    </w:rPr>
  </w:style>
  <w:style w:type="paragraph" w:customStyle="1" w:styleId="22">
    <w:name w:val="Стиль2"/>
    <w:basedOn w:val="-11"/>
    <w:uiPriority w:val="99"/>
    <w:qFormat/>
    <w:rsid w:val="00476F25"/>
    <w:pPr>
      <w:numPr>
        <w:numId w:val="18"/>
      </w:numPr>
      <w:tabs>
        <w:tab w:val="num" w:pos="360"/>
      </w:tabs>
      <w:ind w:left="360"/>
    </w:pPr>
  </w:style>
  <w:style w:type="character" w:customStyle="1" w:styleId="1f7">
    <w:name w:val="Обычный 1 Знак"/>
    <w:link w:val="1f8"/>
    <w:locked/>
    <w:rsid w:val="00476F25"/>
    <w:rPr>
      <w:sz w:val="24"/>
      <w:szCs w:val="24"/>
    </w:rPr>
  </w:style>
  <w:style w:type="paragraph" w:customStyle="1" w:styleId="1f8">
    <w:name w:val="Обычный 1"/>
    <w:basedOn w:val="af5"/>
    <w:link w:val="1f7"/>
    <w:rsid w:val="00476F25"/>
    <w:pPr>
      <w:spacing w:before="60" w:after="60"/>
    </w:pPr>
    <w:rPr>
      <w:rFonts w:asciiTheme="minorHAnsi" w:eastAsiaTheme="minorHAnsi" w:hAnsiTheme="minorHAnsi" w:cstheme="minorBidi"/>
      <w:szCs w:val="24"/>
    </w:rPr>
  </w:style>
  <w:style w:type="character" w:customStyle="1" w:styleId="1f9">
    <w:name w:val="Дефис 1 Знак"/>
    <w:link w:val="1fa"/>
    <w:uiPriority w:val="99"/>
    <w:locked/>
    <w:rsid w:val="00476F25"/>
    <w:rPr>
      <w:sz w:val="24"/>
      <w:szCs w:val="24"/>
      <w:lang w:val="en-US"/>
    </w:rPr>
  </w:style>
  <w:style w:type="paragraph" w:customStyle="1" w:styleId="1fa">
    <w:name w:val="Дефис 1"/>
    <w:basedOn w:val="af4"/>
    <w:link w:val="1f9"/>
    <w:uiPriority w:val="99"/>
    <w:rsid w:val="00476F25"/>
    <w:pPr>
      <w:numPr>
        <w:numId w:val="0"/>
      </w:numPr>
      <w:tabs>
        <w:tab w:val="clear" w:pos="1418"/>
      </w:tabs>
    </w:pPr>
    <w:rPr>
      <w:rFonts w:asciiTheme="minorHAnsi" w:eastAsiaTheme="minorHAnsi" w:hAnsiTheme="minorHAnsi" w:cstheme="minorBidi"/>
      <w:lang w:val="en-US" w:eastAsia="en-US"/>
    </w:rPr>
  </w:style>
  <w:style w:type="paragraph" w:customStyle="1" w:styleId="ItemizedList1">
    <w:name w:val="ItemizedList1"/>
    <w:link w:val="ItemizedList10"/>
    <w:qFormat/>
    <w:rsid w:val="00476F25"/>
    <w:pPr>
      <w:numPr>
        <w:numId w:val="14"/>
      </w:numPr>
      <w:spacing w:after="0" w:line="360" w:lineRule="auto"/>
      <w:jc w:val="both"/>
    </w:pPr>
    <w:rPr>
      <w:rFonts w:ascii="Times New Roman" w:eastAsia="Times New Roman" w:hAnsi="Times New Roman" w:cs="Times New Roman"/>
      <w:sz w:val="28"/>
      <w:szCs w:val="20"/>
      <w:lang w:eastAsia="ru-RU"/>
    </w:rPr>
  </w:style>
  <w:style w:type="paragraph" w:customStyle="1" w:styleId="OderedList1">
    <w:name w:val="OderedList1"/>
    <w:basedOn w:val="af5"/>
    <w:uiPriority w:val="99"/>
    <w:rsid w:val="00476F25"/>
    <w:pPr>
      <w:numPr>
        <w:numId w:val="22"/>
      </w:numPr>
      <w:spacing w:after="0"/>
    </w:pPr>
    <w:rPr>
      <w:rFonts w:eastAsia="Times New Roman"/>
      <w:sz w:val="28"/>
      <w:szCs w:val="20"/>
      <w:lang w:eastAsia="ru-RU"/>
    </w:rPr>
  </w:style>
  <w:style w:type="paragraph" w:customStyle="1" w:styleId="OderedList2">
    <w:name w:val="OderedList2"/>
    <w:basedOn w:val="af5"/>
    <w:uiPriority w:val="99"/>
    <w:rsid w:val="00476F25"/>
    <w:pPr>
      <w:numPr>
        <w:ilvl w:val="1"/>
        <w:numId w:val="22"/>
      </w:numPr>
      <w:spacing w:after="0"/>
    </w:pPr>
    <w:rPr>
      <w:rFonts w:eastAsia="Times New Roman"/>
      <w:sz w:val="28"/>
      <w:szCs w:val="20"/>
      <w:lang w:eastAsia="ru-RU"/>
    </w:rPr>
  </w:style>
  <w:style w:type="paragraph" w:customStyle="1" w:styleId="OderedList3">
    <w:name w:val="OderedList3"/>
    <w:uiPriority w:val="99"/>
    <w:qFormat/>
    <w:rsid w:val="00476F25"/>
    <w:pPr>
      <w:numPr>
        <w:ilvl w:val="2"/>
        <w:numId w:val="22"/>
      </w:numPr>
      <w:spacing w:after="0" w:line="360" w:lineRule="auto"/>
      <w:jc w:val="both"/>
    </w:pPr>
    <w:rPr>
      <w:rFonts w:ascii="Times New Roman" w:eastAsia="Times New Roman" w:hAnsi="Times New Roman" w:cs="Times New Roman"/>
      <w:sz w:val="28"/>
      <w:szCs w:val="24"/>
      <w:lang w:eastAsia="ru-RU"/>
    </w:rPr>
  </w:style>
  <w:style w:type="paragraph" w:customStyle="1" w:styleId="Picture">
    <w:name w:val="Picture"/>
    <w:next w:val="PictureInscription"/>
    <w:uiPriority w:val="99"/>
    <w:rsid w:val="00476F25"/>
    <w:pPr>
      <w:keepNext/>
      <w:spacing w:after="0" w:line="360" w:lineRule="auto"/>
      <w:jc w:val="center"/>
    </w:pPr>
    <w:rPr>
      <w:rFonts w:ascii="Times New Roman" w:eastAsia="Times New Roman" w:hAnsi="Times New Roman" w:cs="Times New Roman"/>
      <w:sz w:val="28"/>
      <w:szCs w:val="20"/>
      <w:lang w:eastAsia="ru-RU"/>
    </w:rPr>
  </w:style>
  <w:style w:type="paragraph" w:customStyle="1" w:styleId="TableItemizedList1">
    <w:name w:val="TableItemizedList1"/>
    <w:uiPriority w:val="99"/>
    <w:rsid w:val="00476F25"/>
    <w:pPr>
      <w:numPr>
        <w:numId w:val="19"/>
      </w:numPr>
      <w:spacing w:after="0" w:line="360" w:lineRule="auto"/>
    </w:pPr>
    <w:rPr>
      <w:rFonts w:ascii="Times New Roman" w:eastAsia="Times New Roman" w:hAnsi="Times New Roman" w:cs="Times New Roman"/>
      <w:sz w:val="28"/>
      <w:szCs w:val="20"/>
      <w:lang w:eastAsia="ru-RU"/>
    </w:rPr>
  </w:style>
  <w:style w:type="paragraph" w:customStyle="1" w:styleId="TableItemizedList2">
    <w:name w:val="TableItemizedList2"/>
    <w:uiPriority w:val="99"/>
    <w:qFormat/>
    <w:rsid w:val="00476F25"/>
    <w:pPr>
      <w:numPr>
        <w:ilvl w:val="1"/>
        <w:numId w:val="19"/>
      </w:numPr>
      <w:spacing w:after="0" w:line="360" w:lineRule="auto"/>
    </w:pPr>
    <w:rPr>
      <w:rFonts w:ascii="Times New Roman" w:eastAsia="Times New Roman" w:hAnsi="Times New Roman" w:cs="Times New Roman"/>
      <w:sz w:val="28"/>
      <w:szCs w:val="24"/>
      <w:lang w:eastAsia="ru-RU"/>
    </w:rPr>
  </w:style>
  <w:style w:type="paragraph" w:customStyle="1" w:styleId="TableItemizedList3">
    <w:name w:val="TableItemizedList3"/>
    <w:uiPriority w:val="99"/>
    <w:qFormat/>
    <w:rsid w:val="00476F25"/>
    <w:pPr>
      <w:numPr>
        <w:ilvl w:val="2"/>
        <w:numId w:val="19"/>
      </w:numPr>
      <w:spacing w:after="0" w:line="360" w:lineRule="auto"/>
    </w:pPr>
    <w:rPr>
      <w:rFonts w:ascii="Times New Roman" w:eastAsia="Times New Roman" w:hAnsi="Times New Roman" w:cs="Times New Roman"/>
      <w:sz w:val="28"/>
      <w:szCs w:val="24"/>
      <w:lang w:eastAsia="ru-RU"/>
    </w:rPr>
  </w:style>
  <w:style w:type="paragraph" w:customStyle="1" w:styleId="TableOderedList1">
    <w:name w:val="TableOderedList1"/>
    <w:uiPriority w:val="99"/>
    <w:rsid w:val="00476F25"/>
    <w:pPr>
      <w:numPr>
        <w:numId w:val="20"/>
      </w:numPr>
      <w:spacing w:after="0" w:line="360" w:lineRule="auto"/>
    </w:pPr>
    <w:rPr>
      <w:rFonts w:ascii="Times New Roman" w:eastAsia="Times New Roman" w:hAnsi="Times New Roman" w:cs="Times New Roman"/>
      <w:sz w:val="28"/>
      <w:szCs w:val="20"/>
      <w:lang w:eastAsia="ru-RU"/>
    </w:rPr>
  </w:style>
  <w:style w:type="paragraph" w:customStyle="1" w:styleId="TableOderedList2">
    <w:name w:val="TableOderedList2"/>
    <w:uiPriority w:val="99"/>
    <w:qFormat/>
    <w:rsid w:val="00476F25"/>
    <w:pPr>
      <w:numPr>
        <w:ilvl w:val="1"/>
        <w:numId w:val="20"/>
      </w:numPr>
      <w:spacing w:after="0" w:line="360" w:lineRule="auto"/>
    </w:pPr>
    <w:rPr>
      <w:rFonts w:ascii="Times New Roman" w:eastAsia="Times New Roman" w:hAnsi="Times New Roman" w:cs="Times New Roman"/>
      <w:sz w:val="28"/>
      <w:szCs w:val="24"/>
      <w:lang w:eastAsia="ru-RU"/>
    </w:rPr>
  </w:style>
  <w:style w:type="paragraph" w:customStyle="1" w:styleId="TableOderedList3">
    <w:name w:val="TableOderedList3"/>
    <w:uiPriority w:val="99"/>
    <w:qFormat/>
    <w:rsid w:val="00476F25"/>
    <w:pPr>
      <w:numPr>
        <w:ilvl w:val="2"/>
        <w:numId w:val="20"/>
      </w:numPr>
      <w:spacing w:after="0" w:line="360" w:lineRule="auto"/>
    </w:pPr>
    <w:rPr>
      <w:rFonts w:ascii="Times New Roman" w:eastAsia="Times New Roman" w:hAnsi="Times New Roman" w:cs="Times New Roman"/>
      <w:sz w:val="28"/>
      <w:szCs w:val="24"/>
      <w:lang w:eastAsia="ru-RU"/>
    </w:rPr>
  </w:style>
  <w:style w:type="paragraph" w:customStyle="1" w:styleId="TableText0">
    <w:name w:val="TableText"/>
    <w:basedOn w:val="af5"/>
    <w:rsid w:val="00476F25"/>
    <w:pPr>
      <w:tabs>
        <w:tab w:val="left" w:pos="0"/>
      </w:tabs>
      <w:spacing w:after="0"/>
      <w:ind w:firstLine="0"/>
      <w:jc w:val="left"/>
    </w:pPr>
    <w:rPr>
      <w:rFonts w:eastAsia="Times New Roman"/>
      <w:sz w:val="28"/>
      <w:szCs w:val="24"/>
      <w:lang w:eastAsia="ru-RU"/>
    </w:rPr>
  </w:style>
  <w:style w:type="paragraph" w:customStyle="1" w:styleId="TableTitle">
    <w:name w:val="TableTitle"/>
    <w:basedOn w:val="PlainText"/>
    <w:uiPriority w:val="99"/>
    <w:rsid w:val="00476F25"/>
    <w:pPr>
      <w:keepNext/>
      <w:spacing w:before="120"/>
      <w:ind w:firstLine="0"/>
      <w:jc w:val="center"/>
    </w:pPr>
    <w:rPr>
      <w:b/>
    </w:rPr>
  </w:style>
  <w:style w:type="paragraph" w:customStyle="1" w:styleId="TPAdjust">
    <w:name w:val="TP_Adjust"/>
    <w:basedOn w:val="af5"/>
    <w:uiPriority w:val="99"/>
    <w:rsid w:val="00476F25"/>
    <w:pPr>
      <w:spacing w:after="0" w:line="240" w:lineRule="auto"/>
      <w:ind w:firstLine="0"/>
      <w:jc w:val="center"/>
    </w:pPr>
    <w:rPr>
      <w:rFonts w:eastAsia="Times New Roman"/>
      <w:b/>
      <w:caps/>
      <w:szCs w:val="24"/>
      <w:lang w:eastAsia="ru-RU"/>
    </w:rPr>
  </w:style>
  <w:style w:type="character" w:styleId="affffffe">
    <w:name w:val="endnote reference"/>
    <w:uiPriority w:val="99"/>
    <w:semiHidden/>
    <w:unhideWhenUsed/>
    <w:rsid w:val="00476F25"/>
    <w:rPr>
      <w:vertAlign w:val="superscript"/>
    </w:rPr>
  </w:style>
  <w:style w:type="character" w:customStyle="1" w:styleId="FootnoteTextChar">
    <w:name w:val="Footnote Text Char"/>
    <w:uiPriority w:val="99"/>
    <w:semiHidden/>
    <w:locked/>
    <w:rsid w:val="00476F25"/>
    <w:rPr>
      <w:rFonts w:ascii="Times New Roman" w:hAnsi="Times New Roman" w:cs="Times New Roman" w:hint="default"/>
    </w:rPr>
  </w:style>
  <w:style w:type="character" w:customStyle="1" w:styleId="2f0">
    <w:name w:val="Знак Знак2"/>
    <w:uiPriority w:val="99"/>
    <w:semiHidden/>
    <w:locked/>
    <w:rsid w:val="00476F25"/>
    <w:rPr>
      <w:rFonts w:ascii="Arial" w:hAnsi="Arial" w:cs="Arial" w:hint="default"/>
      <w:sz w:val="16"/>
      <w:lang w:val="ru-RU" w:eastAsia="ru-RU"/>
    </w:rPr>
  </w:style>
  <w:style w:type="character" w:customStyle="1" w:styleId="FontStyle25">
    <w:name w:val="Font Style25"/>
    <w:uiPriority w:val="99"/>
    <w:rsid w:val="00476F25"/>
    <w:rPr>
      <w:rFonts w:ascii="Times New Roman" w:hAnsi="Times New Roman" w:cs="Times New Roman" w:hint="default"/>
      <w:b/>
      <w:bCs w:val="0"/>
      <w:sz w:val="26"/>
    </w:rPr>
  </w:style>
  <w:style w:type="character" w:customStyle="1" w:styleId="artheader">
    <w:name w:val="artheader"/>
    <w:uiPriority w:val="99"/>
    <w:rsid w:val="00476F25"/>
  </w:style>
  <w:style w:type="character" w:customStyle="1" w:styleId="googqs-tidbit1">
    <w:name w:val="goog_qs-tidbit1"/>
    <w:uiPriority w:val="99"/>
    <w:rsid w:val="00476F25"/>
    <w:rPr>
      <w:rFonts w:ascii="Times New Roman" w:hAnsi="Times New Roman" w:cs="Times New Roman" w:hint="default"/>
    </w:rPr>
  </w:style>
  <w:style w:type="character" w:customStyle="1" w:styleId="PlainText0">
    <w:name w:val="PlainText Знак"/>
    <w:rsid w:val="00476F25"/>
    <w:rPr>
      <w:sz w:val="28"/>
      <w:szCs w:val="24"/>
    </w:rPr>
  </w:style>
  <w:style w:type="paragraph" w:customStyle="1" w:styleId="afffffff">
    <w:name w:val="Основной"/>
    <w:basedOn w:val="affffffb"/>
    <w:link w:val="afffffff0"/>
    <w:uiPriority w:val="99"/>
    <w:rsid w:val="00476F25"/>
    <w:pPr>
      <w:keepNext/>
      <w:spacing w:beforeLines="60" w:afterLines="60"/>
      <w:ind w:left="18"/>
    </w:pPr>
  </w:style>
  <w:style w:type="character" w:customStyle="1" w:styleId="afffffff0">
    <w:name w:val="Основной Знак"/>
    <w:link w:val="afffffff"/>
    <w:uiPriority w:val="99"/>
    <w:locked/>
    <w:rsid w:val="00476F25"/>
    <w:rPr>
      <w:rFonts w:ascii="Arial" w:hAnsi="Arial" w:cs="Arial"/>
    </w:rPr>
  </w:style>
  <w:style w:type="character" w:customStyle="1" w:styleId="ItemizedList4">
    <w:name w:val="ItemizedList Знак"/>
    <w:rsid w:val="00476F25"/>
    <w:rPr>
      <w:sz w:val="24"/>
      <w:szCs w:val="24"/>
    </w:rPr>
  </w:style>
  <w:style w:type="table" w:styleId="2f1">
    <w:name w:val="Table 3D effects 2"/>
    <w:basedOn w:val="af7"/>
    <w:uiPriority w:val="99"/>
    <w:semiHidden/>
    <w:unhideWhenUsed/>
    <w:rsid w:val="00476F25"/>
    <w:pPr>
      <w:spacing w:after="0" w:line="240" w:lineRule="auto"/>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fb">
    <w:name w:val="Сетка таблицы1"/>
    <w:uiPriority w:val="99"/>
    <w:rsid w:val="00476F2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2">
    <w:name w:val="List Bullet 3"/>
    <w:basedOn w:val="ORGTEXT0"/>
    <w:uiPriority w:val="99"/>
    <w:unhideWhenUsed/>
    <w:rsid w:val="00476F25"/>
    <w:pPr>
      <w:numPr>
        <w:numId w:val="21"/>
      </w:numPr>
      <w:spacing w:beforeLines="60" w:afterLines="60"/>
      <w:ind w:left="-27" w:firstLine="567"/>
    </w:pPr>
  </w:style>
  <w:style w:type="numbering" w:styleId="a0">
    <w:name w:val="Outline List 3"/>
    <w:basedOn w:val="af8"/>
    <w:semiHidden/>
    <w:unhideWhenUsed/>
    <w:rsid w:val="00476F25"/>
    <w:pPr>
      <w:numPr>
        <w:numId w:val="23"/>
      </w:numPr>
    </w:pPr>
  </w:style>
  <w:style w:type="paragraph" w:customStyle="1" w:styleId="afffffff1">
    <w:name w:val="Стиль Междустр.интервал:  полуторный"/>
    <w:basedOn w:val="af5"/>
    <w:rsid w:val="00476F25"/>
    <w:pPr>
      <w:suppressAutoHyphens/>
      <w:spacing w:before="120" w:after="0"/>
    </w:pPr>
    <w:rPr>
      <w:rFonts w:eastAsia="Times New Roman"/>
      <w:szCs w:val="20"/>
      <w:lang w:eastAsia="ru-RU"/>
    </w:rPr>
  </w:style>
  <w:style w:type="paragraph" w:customStyle="1" w:styleId="Standard">
    <w:name w:val="Standard"/>
    <w:rsid w:val="00476F25"/>
    <w:pPr>
      <w:suppressAutoHyphens/>
      <w:autoSpaceDN w:val="0"/>
      <w:spacing w:after="0" w:line="240" w:lineRule="auto"/>
      <w:textAlignment w:val="baseline"/>
    </w:pPr>
    <w:rPr>
      <w:rFonts w:ascii="Times New Roman" w:eastAsia="Times New Roman" w:hAnsi="Times New Roman" w:cs="Times New Roman"/>
      <w:kern w:val="3"/>
      <w:sz w:val="20"/>
      <w:szCs w:val="20"/>
      <w:lang w:eastAsia="zh-CN"/>
    </w:rPr>
  </w:style>
  <w:style w:type="paragraph" w:customStyle="1" w:styleId="Textbodyindent">
    <w:name w:val="Text body indent"/>
    <w:basedOn w:val="Standard"/>
    <w:rsid w:val="00476F25"/>
    <w:pPr>
      <w:spacing w:after="120"/>
      <w:ind w:left="283"/>
    </w:pPr>
  </w:style>
  <w:style w:type="character" w:customStyle="1" w:styleId="WW8Num12z2">
    <w:name w:val="WW8Num12z2"/>
    <w:rsid w:val="00476F25"/>
    <w:rPr>
      <w:lang w:val="ru-RU"/>
    </w:rPr>
  </w:style>
  <w:style w:type="character" w:customStyle="1" w:styleId="CharStyle7">
    <w:name w:val="CharStyle7"/>
    <w:rsid w:val="00476F25"/>
    <w:rPr>
      <w:rFonts w:eastAsia="Calibri"/>
      <w:sz w:val="26"/>
      <w:szCs w:val="26"/>
    </w:rPr>
  </w:style>
  <w:style w:type="paragraph" w:customStyle="1" w:styleId="StyleHeading2">
    <w:name w:val="Style Heading 2 +"/>
    <w:basedOn w:val="21"/>
    <w:next w:val="afffd"/>
    <w:rsid w:val="00476F25"/>
    <w:pPr>
      <w:keepNext w:val="0"/>
      <w:keepLines w:val="0"/>
      <w:numPr>
        <w:ilvl w:val="0"/>
        <w:numId w:val="0"/>
      </w:numPr>
      <w:tabs>
        <w:tab w:val="left" w:pos="1418"/>
        <w:tab w:val="left" w:pos="8931"/>
      </w:tabs>
      <w:suppressAutoHyphens/>
      <w:spacing w:before="120" w:after="60"/>
    </w:pPr>
    <w:rPr>
      <w:rFonts w:ascii="Arial" w:hAnsi="Arial" w:cs="Arial"/>
      <w:b w:val="0"/>
      <w:kern w:val="32"/>
      <w:sz w:val="20"/>
      <w:szCs w:val="20"/>
      <w:lang w:eastAsia="zh-CN"/>
    </w:rPr>
  </w:style>
  <w:style w:type="paragraph" w:customStyle="1" w:styleId="Unnumberedlist">
    <w:name w:val="Unnumbered list"/>
    <w:basedOn w:val="af5"/>
    <w:rsid w:val="00476F25"/>
    <w:pPr>
      <w:tabs>
        <w:tab w:val="num" w:pos="360"/>
      </w:tabs>
      <w:suppressAutoHyphens/>
      <w:spacing w:before="60" w:after="60" w:line="240" w:lineRule="auto"/>
      <w:ind w:left="360" w:hanging="360"/>
    </w:pPr>
    <w:rPr>
      <w:rFonts w:ascii="Arial" w:eastAsia="Times New Roman" w:hAnsi="Arial" w:cs="Arial"/>
      <w:sz w:val="20"/>
      <w:szCs w:val="20"/>
      <w:lang w:eastAsia="zh-CN"/>
    </w:rPr>
  </w:style>
  <w:style w:type="paragraph" w:customStyle="1" w:styleId="ConsPlusTitle">
    <w:name w:val="ConsPlusTitle"/>
    <w:uiPriority w:val="99"/>
    <w:rsid w:val="00476F25"/>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7">
    <w:name w:val="опред-е"/>
    <w:rsid w:val="00476F25"/>
    <w:rPr>
      <w:b/>
      <w:bCs/>
    </w:rPr>
  </w:style>
  <w:style w:type="character" w:customStyle="1" w:styleId="Char">
    <w:name w:val="Основной Char"/>
    <w:semiHidden/>
    <w:rsid w:val="00476F25"/>
    <w:rPr>
      <w:sz w:val="24"/>
      <w:szCs w:val="24"/>
      <w:lang w:eastAsia="ar-SA"/>
    </w:rPr>
  </w:style>
  <w:style w:type="paragraph" w:customStyle="1" w:styleId="01">
    <w:name w:val="Текст0"/>
    <w:basedOn w:val="afffffff"/>
    <w:qFormat/>
    <w:rsid w:val="00476F25"/>
    <w:pPr>
      <w:keepNext w:val="0"/>
      <w:widowControl/>
      <w:suppressAutoHyphens/>
      <w:spacing w:beforeLines="0" w:afterLines="0" w:line="276" w:lineRule="auto"/>
      <w:ind w:left="0" w:firstLine="680"/>
    </w:pPr>
    <w:rPr>
      <w:rFonts w:ascii="Times New Roman" w:hAnsi="Times New Roman"/>
      <w:sz w:val="28"/>
      <w:szCs w:val="24"/>
      <w:lang w:eastAsia="ar-SA"/>
    </w:rPr>
  </w:style>
  <w:style w:type="paragraph" w:customStyle="1" w:styleId="Head22">
    <w:name w:val="Head 2.2"/>
    <w:basedOn w:val="af5"/>
    <w:rsid w:val="00476F25"/>
    <w:pPr>
      <w:tabs>
        <w:tab w:val="left" w:pos="360"/>
      </w:tabs>
      <w:suppressAutoHyphens/>
      <w:spacing w:after="120" w:line="240" w:lineRule="auto"/>
      <w:ind w:left="360" w:hanging="360"/>
      <w:jc w:val="left"/>
    </w:pPr>
    <w:rPr>
      <w:rFonts w:eastAsia="Times New Roman"/>
      <w:b/>
      <w:szCs w:val="20"/>
      <w:lang w:val="en-US"/>
    </w:rPr>
  </w:style>
  <w:style w:type="paragraph" w:customStyle="1" w:styleId="FR4">
    <w:name w:val="FR4"/>
    <w:rsid w:val="00476F25"/>
    <w:pPr>
      <w:widowControl w:val="0"/>
      <w:autoSpaceDE w:val="0"/>
      <w:autoSpaceDN w:val="0"/>
      <w:adjustRightInd w:val="0"/>
      <w:spacing w:before="40" w:after="0" w:line="360" w:lineRule="auto"/>
      <w:ind w:firstLine="380"/>
      <w:jc w:val="both"/>
    </w:pPr>
    <w:rPr>
      <w:rFonts w:ascii="Arial" w:eastAsia="Times New Roman" w:hAnsi="Arial" w:cs="Arial"/>
      <w:b/>
      <w:bCs/>
      <w:sz w:val="12"/>
      <w:szCs w:val="12"/>
      <w:lang w:eastAsia="ru-RU"/>
    </w:rPr>
  </w:style>
  <w:style w:type="paragraph" w:customStyle="1" w:styleId="3a">
    <w:name w:val="Текст с нум.3"/>
    <w:basedOn w:val="31"/>
    <w:rsid w:val="00476F25"/>
    <w:pPr>
      <w:keepNext w:val="0"/>
      <w:keepLines w:val="0"/>
      <w:numPr>
        <w:numId w:val="0"/>
      </w:numPr>
      <w:tabs>
        <w:tab w:val="left" w:pos="1701"/>
      </w:tabs>
      <w:spacing w:after="60"/>
      <w:ind w:firstLine="720"/>
    </w:pPr>
    <w:rPr>
      <w:rFonts w:eastAsia="Times New Roman"/>
      <w:b w:val="0"/>
      <w:szCs w:val="20"/>
      <w:lang w:eastAsia="ru-RU"/>
    </w:rPr>
  </w:style>
  <w:style w:type="character" w:customStyle="1" w:styleId="epm">
    <w:name w:val="epm"/>
    <w:rsid w:val="00476F25"/>
  </w:style>
  <w:style w:type="paragraph" w:customStyle="1" w:styleId="afffffff2">
    <w:name w:val="Текст в разделах"/>
    <w:basedOn w:val="af5"/>
    <w:rsid w:val="00476F25"/>
    <w:pPr>
      <w:spacing w:after="0"/>
      <w:ind w:firstLine="720"/>
    </w:pPr>
    <w:rPr>
      <w:rFonts w:eastAsia="Times New Roman"/>
      <w:szCs w:val="20"/>
      <w:lang w:eastAsia="ru-RU"/>
    </w:rPr>
  </w:style>
  <w:style w:type="paragraph" w:customStyle="1" w:styleId="1b">
    <w:name w:val="маркированный список 1"/>
    <w:basedOn w:val="af5"/>
    <w:rsid w:val="00476F25"/>
    <w:pPr>
      <w:numPr>
        <w:numId w:val="24"/>
      </w:numPr>
      <w:spacing w:after="0" w:line="240" w:lineRule="auto"/>
    </w:pPr>
    <w:rPr>
      <w:rFonts w:eastAsiaTheme="minorHAnsi"/>
      <w:szCs w:val="24"/>
      <w:lang w:eastAsia="ru-RU"/>
    </w:rPr>
  </w:style>
  <w:style w:type="paragraph" w:customStyle="1" w:styleId="afffffff3">
    <w:name w:val="Текст документа"/>
    <w:basedOn w:val="af5"/>
    <w:link w:val="afffffff4"/>
    <w:uiPriority w:val="99"/>
    <w:rsid w:val="00476F25"/>
    <w:pPr>
      <w:spacing w:after="0"/>
      <w:ind w:firstLine="720"/>
    </w:pPr>
    <w:rPr>
      <w:rFonts w:eastAsia="Times New Roman"/>
      <w:szCs w:val="24"/>
      <w:lang w:eastAsia="ru-RU"/>
    </w:rPr>
  </w:style>
  <w:style w:type="character" w:customStyle="1" w:styleId="afffffff4">
    <w:name w:val="Текст документа Знак"/>
    <w:link w:val="afffffff3"/>
    <w:uiPriority w:val="99"/>
    <w:locked/>
    <w:rsid w:val="00476F25"/>
    <w:rPr>
      <w:rFonts w:ascii="Times New Roman" w:eastAsia="Times New Roman" w:hAnsi="Times New Roman" w:cs="Times New Roman"/>
      <w:sz w:val="24"/>
      <w:szCs w:val="24"/>
      <w:lang w:eastAsia="ru-RU"/>
    </w:rPr>
  </w:style>
  <w:style w:type="paragraph" w:customStyle="1" w:styleId="1fc">
    <w:name w:val="Титул текст 1"/>
    <w:basedOn w:val="af5"/>
    <w:rsid w:val="00476F25"/>
    <w:pPr>
      <w:spacing w:after="0" w:line="240" w:lineRule="auto"/>
      <w:ind w:firstLine="0"/>
      <w:jc w:val="center"/>
    </w:pPr>
    <w:rPr>
      <w:rFonts w:eastAsia="Times New Roman"/>
      <w:sz w:val="27"/>
      <w:szCs w:val="27"/>
      <w:lang w:eastAsia="ru-RU"/>
    </w:rPr>
  </w:style>
  <w:style w:type="paragraph" w:customStyle="1" w:styleId="EWprjtitlecustomer">
    <w:name w:val="EW_prj_title_customer"/>
    <w:aliases w:val="EW_DocName"/>
    <w:basedOn w:val="af5"/>
    <w:link w:val="EWprjtitlecustomerEWDocName"/>
    <w:semiHidden/>
    <w:rsid w:val="00476F25"/>
    <w:pPr>
      <w:widowControl w:val="0"/>
      <w:suppressAutoHyphens/>
      <w:spacing w:before="120" w:after="0"/>
      <w:ind w:firstLine="0"/>
      <w:jc w:val="center"/>
    </w:pPr>
    <w:rPr>
      <w:rFonts w:ascii="Arial" w:eastAsia="Times New Roman" w:hAnsi="Arial"/>
      <w:b/>
      <w:bCs/>
      <w:snapToGrid w:val="0"/>
      <w:sz w:val="26"/>
      <w:szCs w:val="24"/>
      <w:lang w:eastAsia="ru-RU"/>
    </w:rPr>
  </w:style>
  <w:style w:type="character" w:customStyle="1" w:styleId="EWprjtitlecustomerEWDocName">
    <w:name w:val="EW_prj_title_customer;EW_DocName Знак Знак"/>
    <w:link w:val="EWprjtitlecustomer"/>
    <w:semiHidden/>
    <w:rsid w:val="00476F25"/>
    <w:rPr>
      <w:rFonts w:ascii="Arial" w:eastAsia="Times New Roman" w:hAnsi="Arial" w:cs="Times New Roman"/>
      <w:b/>
      <w:bCs/>
      <w:snapToGrid w:val="0"/>
      <w:sz w:val="26"/>
      <w:szCs w:val="24"/>
      <w:lang w:eastAsia="ru-RU"/>
    </w:rPr>
  </w:style>
  <w:style w:type="paragraph" w:customStyle="1" w:styleId="18">
    <w:name w:val="Обычный 1 Многоуровневый нумерованный"/>
    <w:basedOn w:val="af5"/>
    <w:rsid w:val="00476F25"/>
    <w:pPr>
      <w:numPr>
        <w:numId w:val="25"/>
      </w:numPr>
      <w:spacing w:after="0"/>
      <w:jc w:val="left"/>
    </w:pPr>
    <w:rPr>
      <w:rFonts w:eastAsia="Times New Roman"/>
      <w:szCs w:val="24"/>
      <w:lang w:eastAsia="ru-RU"/>
    </w:rPr>
  </w:style>
  <w:style w:type="paragraph" w:customStyle="1" w:styleId="14">
    <w:name w:val="Список нумерованный 1"/>
    <w:basedOn w:val="1f8"/>
    <w:rsid w:val="00476F25"/>
    <w:pPr>
      <w:numPr>
        <w:numId w:val="26"/>
      </w:numPr>
      <w:tabs>
        <w:tab w:val="clear" w:pos="1134"/>
      </w:tabs>
      <w:ind w:left="1440" w:hanging="360"/>
    </w:pPr>
  </w:style>
  <w:style w:type="paragraph" w:customStyle="1" w:styleId="2f2">
    <w:name w:val="Дефис 2"/>
    <w:basedOn w:val="1fa"/>
    <w:rsid w:val="00476F25"/>
    <w:pPr>
      <w:tabs>
        <w:tab w:val="num" w:pos="360"/>
      </w:tabs>
      <w:ind w:left="1080"/>
    </w:pPr>
  </w:style>
  <w:style w:type="paragraph" w:customStyle="1" w:styleId="afffffff5">
    <w:name w:val="Обозначение документа"/>
    <w:basedOn w:val="af5"/>
    <w:rsid w:val="00476F25"/>
    <w:pPr>
      <w:spacing w:before="40" w:line="240" w:lineRule="auto"/>
      <w:ind w:firstLine="0"/>
      <w:jc w:val="left"/>
    </w:pPr>
    <w:rPr>
      <w:rFonts w:ascii="Arial Narrow" w:eastAsia="Times New Roman" w:hAnsi="Arial Narrow"/>
      <w:szCs w:val="24"/>
      <w:lang w:eastAsia="ru-RU"/>
    </w:rPr>
  </w:style>
  <w:style w:type="paragraph" w:customStyle="1" w:styleId="1fd">
    <w:name w:val="Резолюция 1"/>
    <w:basedOn w:val="af5"/>
    <w:rsid w:val="00476F25"/>
    <w:pPr>
      <w:spacing w:after="60" w:line="240" w:lineRule="auto"/>
      <w:ind w:firstLine="0"/>
      <w:jc w:val="left"/>
    </w:pPr>
    <w:rPr>
      <w:rFonts w:eastAsia="Times New Roman"/>
      <w:b/>
      <w:caps/>
      <w:sz w:val="27"/>
      <w:szCs w:val="27"/>
      <w:lang w:eastAsia="ru-RU"/>
    </w:rPr>
  </w:style>
  <w:style w:type="paragraph" w:customStyle="1" w:styleId="1fe">
    <w:name w:val="Подпись 1"/>
    <w:basedOn w:val="af5"/>
    <w:rsid w:val="00476F25"/>
    <w:pPr>
      <w:spacing w:before="240" w:after="0" w:line="240" w:lineRule="auto"/>
      <w:ind w:firstLine="0"/>
      <w:jc w:val="left"/>
    </w:pPr>
    <w:rPr>
      <w:rFonts w:eastAsia="Times New Roman"/>
      <w:b/>
      <w:sz w:val="27"/>
      <w:szCs w:val="27"/>
      <w:lang w:eastAsia="ru-RU"/>
    </w:rPr>
  </w:style>
  <w:style w:type="paragraph" w:customStyle="1" w:styleId="1ff">
    <w:name w:val="Должность 1"/>
    <w:basedOn w:val="af5"/>
    <w:link w:val="1ff0"/>
    <w:rsid w:val="00476F25"/>
    <w:pPr>
      <w:spacing w:before="60" w:after="0" w:line="240" w:lineRule="auto"/>
      <w:ind w:firstLine="0"/>
      <w:jc w:val="left"/>
    </w:pPr>
    <w:rPr>
      <w:rFonts w:eastAsia="Times New Roman"/>
      <w:sz w:val="27"/>
      <w:szCs w:val="27"/>
      <w:lang w:eastAsia="ru-RU"/>
    </w:rPr>
  </w:style>
  <w:style w:type="paragraph" w:customStyle="1" w:styleId="1ff1">
    <w:name w:val="Титул текст 1 Ж"/>
    <w:basedOn w:val="af5"/>
    <w:rsid w:val="00476F25"/>
    <w:pPr>
      <w:spacing w:after="0" w:line="240" w:lineRule="auto"/>
      <w:ind w:firstLine="0"/>
      <w:jc w:val="center"/>
    </w:pPr>
    <w:rPr>
      <w:rFonts w:eastAsia="Times New Roman"/>
      <w:sz w:val="27"/>
      <w:szCs w:val="27"/>
      <w:lang w:eastAsia="ru-RU"/>
      <w14:shadow w14:blurRad="50800" w14:dist="38100" w14:dir="2700000" w14:sx="100000" w14:sy="100000" w14:kx="0" w14:ky="0" w14:algn="tl">
        <w14:srgbClr w14:val="000000">
          <w14:alpha w14:val="60000"/>
        </w14:srgbClr>
      </w14:shadow>
    </w:rPr>
  </w:style>
  <w:style w:type="paragraph" w:customStyle="1" w:styleId="a7">
    <w:name w:val="Таблица Приложение"/>
    <w:basedOn w:val="1ff2"/>
    <w:next w:val="1f8"/>
    <w:rsid w:val="00476F25"/>
    <w:pPr>
      <w:numPr>
        <w:ilvl w:val="1"/>
        <w:numId w:val="36"/>
      </w:numPr>
      <w:tabs>
        <w:tab w:val="num" w:pos="360"/>
        <w:tab w:val="num" w:pos="2204"/>
      </w:tabs>
      <w:ind w:left="0" w:firstLine="0"/>
    </w:pPr>
  </w:style>
  <w:style w:type="paragraph" w:customStyle="1" w:styleId="1ff2">
    <w:name w:val="Таблица 1"/>
    <w:basedOn w:val="af5"/>
    <w:link w:val="1ff3"/>
    <w:rsid w:val="00476F25"/>
    <w:pPr>
      <w:keepNext/>
      <w:spacing w:after="0" w:line="240" w:lineRule="auto"/>
      <w:ind w:firstLine="0"/>
      <w:jc w:val="right"/>
    </w:pPr>
    <w:rPr>
      <w:rFonts w:eastAsia="Times New Roman"/>
      <w:b/>
      <w:sz w:val="27"/>
      <w:szCs w:val="27"/>
      <w:lang w:eastAsia="ru-RU"/>
    </w:rPr>
  </w:style>
  <w:style w:type="paragraph" w:customStyle="1" w:styleId="afffffff6">
    <w:name w:val="Таблица заголовок"/>
    <w:basedOn w:val="af5"/>
    <w:rsid w:val="00476F25"/>
    <w:pPr>
      <w:keepNext/>
      <w:spacing w:after="0" w:line="240" w:lineRule="auto"/>
      <w:ind w:firstLine="0"/>
      <w:jc w:val="left"/>
    </w:pPr>
    <w:rPr>
      <w:rFonts w:eastAsia="Times New Roman"/>
      <w:b/>
      <w:sz w:val="27"/>
      <w:szCs w:val="27"/>
      <w:lang w:eastAsia="ru-RU"/>
    </w:rPr>
  </w:style>
  <w:style w:type="paragraph" w:customStyle="1" w:styleId="afffffff7">
    <w:name w:val="Таблица шапка"/>
    <w:basedOn w:val="af5"/>
    <w:next w:val="af5"/>
    <w:link w:val="afffffff8"/>
    <w:rsid w:val="00476F25"/>
    <w:pPr>
      <w:keepNext/>
      <w:keepLines/>
      <w:spacing w:before="60" w:after="60" w:line="240" w:lineRule="auto"/>
      <w:ind w:firstLine="0"/>
      <w:jc w:val="center"/>
    </w:pPr>
    <w:rPr>
      <w:rFonts w:eastAsia="Times New Roman"/>
      <w:b/>
      <w:szCs w:val="24"/>
      <w:lang w:eastAsia="ru-RU"/>
    </w:rPr>
  </w:style>
  <w:style w:type="character" w:customStyle="1" w:styleId="afffffff8">
    <w:name w:val="Таблица шапка Знак"/>
    <w:link w:val="afffffff7"/>
    <w:rsid w:val="00476F25"/>
    <w:rPr>
      <w:rFonts w:ascii="Times New Roman" w:eastAsia="Times New Roman" w:hAnsi="Times New Roman" w:cs="Times New Roman"/>
      <w:b/>
      <w:sz w:val="24"/>
      <w:szCs w:val="24"/>
      <w:lang w:eastAsia="ru-RU"/>
    </w:rPr>
  </w:style>
  <w:style w:type="paragraph" w:customStyle="1" w:styleId="1ff4">
    <w:name w:val="Сноска 1"/>
    <w:basedOn w:val="aff4"/>
    <w:link w:val="1ff5"/>
    <w:rsid w:val="00476F25"/>
    <w:pPr>
      <w:ind w:firstLine="0"/>
      <w:jc w:val="left"/>
    </w:pPr>
    <w:rPr>
      <w:rFonts w:ascii="Courier New" w:eastAsia="Times New Roman" w:hAnsi="Courier New"/>
      <w:sz w:val="22"/>
      <w:szCs w:val="22"/>
      <w:lang w:eastAsia="ru-RU"/>
    </w:rPr>
  </w:style>
  <w:style w:type="character" w:customStyle="1" w:styleId="1ff5">
    <w:name w:val="Сноска 1 Знак"/>
    <w:link w:val="1ff4"/>
    <w:rsid w:val="00476F25"/>
    <w:rPr>
      <w:rFonts w:ascii="Courier New" w:eastAsia="Times New Roman" w:hAnsi="Courier New" w:cs="Times New Roman"/>
      <w:lang w:eastAsia="ru-RU"/>
    </w:rPr>
  </w:style>
  <w:style w:type="paragraph" w:customStyle="1" w:styleId="1ff6">
    <w:name w:val="Колонтитул 1"/>
    <w:basedOn w:val="af5"/>
    <w:rsid w:val="00476F25"/>
    <w:pPr>
      <w:spacing w:after="0" w:line="240" w:lineRule="auto"/>
      <w:ind w:firstLine="0"/>
      <w:jc w:val="center"/>
    </w:pPr>
    <w:rPr>
      <w:rFonts w:ascii="Courier New" w:eastAsia="Times New Roman" w:hAnsi="Courier New" w:cs="Courier New"/>
      <w:szCs w:val="24"/>
      <w:lang w:val="en-US" w:eastAsia="ru-RU"/>
    </w:rPr>
  </w:style>
  <w:style w:type="paragraph" w:customStyle="1" w:styleId="aa">
    <w:name w:val="Таблица номер"/>
    <w:basedOn w:val="af5"/>
    <w:rsid w:val="00476F25"/>
    <w:pPr>
      <w:widowControl w:val="0"/>
      <w:numPr>
        <w:numId w:val="35"/>
      </w:numPr>
      <w:overflowPunct w:val="0"/>
      <w:autoSpaceDE w:val="0"/>
      <w:autoSpaceDN w:val="0"/>
      <w:adjustRightInd w:val="0"/>
      <w:spacing w:before="40" w:line="240" w:lineRule="auto"/>
      <w:jc w:val="right"/>
      <w:textAlignment w:val="baseline"/>
    </w:pPr>
    <w:rPr>
      <w:rFonts w:eastAsia="Times New Roman"/>
      <w:bCs/>
      <w:szCs w:val="27"/>
      <w:lang w:eastAsia="ru-RU"/>
    </w:rPr>
  </w:style>
  <w:style w:type="paragraph" w:customStyle="1" w:styleId="ad">
    <w:name w:val="Сноска дефис"/>
    <w:basedOn w:val="aff4"/>
    <w:rsid w:val="00476F25"/>
    <w:pPr>
      <w:numPr>
        <w:numId w:val="34"/>
      </w:numPr>
      <w:jc w:val="left"/>
    </w:pPr>
    <w:rPr>
      <w:rFonts w:ascii="Courier New" w:eastAsia="Times New Roman" w:hAnsi="Courier New" w:cs="Courier New"/>
      <w:sz w:val="22"/>
      <w:szCs w:val="22"/>
      <w:lang w:eastAsia="ru-RU"/>
    </w:rPr>
  </w:style>
  <w:style w:type="paragraph" w:customStyle="1" w:styleId="16">
    <w:name w:val="Заголовок 1 Приложение"/>
    <w:basedOn w:val="10"/>
    <w:next w:val="1f8"/>
    <w:rsid w:val="00476F25"/>
    <w:pPr>
      <w:pageBreakBefore w:val="0"/>
      <w:numPr>
        <w:numId w:val="36"/>
      </w:numPr>
      <w:spacing w:before="120" w:after="120" w:line="240" w:lineRule="auto"/>
      <w:jc w:val="right"/>
    </w:pPr>
    <w:rPr>
      <w:bCs/>
      <w:sz w:val="27"/>
      <w:lang w:eastAsia="ru-RU"/>
      <w14:shadow w14:blurRad="50800" w14:dist="38100" w14:dir="2700000" w14:sx="100000" w14:sy="100000" w14:kx="0" w14:ky="0" w14:algn="tl">
        <w14:srgbClr w14:val="000000">
          <w14:alpha w14:val="60000"/>
        </w14:srgbClr>
      </w14:shadow>
    </w:rPr>
  </w:style>
  <w:style w:type="paragraph" w:customStyle="1" w:styleId="13">
    <w:name w:val="Список многоуровневый 1"/>
    <w:basedOn w:val="af5"/>
    <w:rsid w:val="00476F25"/>
    <w:pPr>
      <w:numPr>
        <w:numId w:val="32"/>
      </w:numPr>
      <w:spacing w:before="20" w:after="20"/>
      <w:jc w:val="left"/>
    </w:pPr>
    <w:rPr>
      <w:rFonts w:eastAsia="Times New Roman"/>
      <w:szCs w:val="24"/>
      <w:lang w:eastAsia="ru-RU"/>
    </w:rPr>
  </w:style>
  <w:style w:type="paragraph" w:customStyle="1" w:styleId="2f3">
    <w:name w:val="Заголовок 2 Приложение"/>
    <w:basedOn w:val="21"/>
    <w:rsid w:val="00476F25"/>
    <w:pPr>
      <w:keepLines w:val="0"/>
      <w:numPr>
        <w:ilvl w:val="0"/>
        <w:numId w:val="0"/>
      </w:numPr>
      <w:tabs>
        <w:tab w:val="left" w:pos="1418"/>
        <w:tab w:val="left" w:pos="8931"/>
      </w:tabs>
      <w:spacing w:before="240" w:after="120"/>
    </w:pPr>
    <w:rPr>
      <w:rFonts w:cs="Arial"/>
      <w:b w:val="0"/>
      <w:bCs/>
      <w:smallCaps/>
      <w:spacing w:val="-2"/>
      <w:kern w:val="32"/>
      <w:sz w:val="28"/>
      <w:szCs w:val="32"/>
      <w:lang w:eastAsia="ru-RU"/>
      <w14:shadow w14:blurRad="50800" w14:dist="38100" w14:dir="2700000" w14:sx="100000" w14:sy="100000" w14:kx="0" w14:ky="0" w14:algn="tl">
        <w14:srgbClr w14:val="000000">
          <w14:alpha w14:val="60000"/>
        </w14:srgbClr>
      </w14:shadow>
    </w:rPr>
  </w:style>
  <w:style w:type="paragraph" w:customStyle="1" w:styleId="1ff7">
    <w:name w:val="Дата 1"/>
    <w:basedOn w:val="af5"/>
    <w:rsid w:val="00476F25"/>
    <w:pPr>
      <w:spacing w:before="240" w:after="60" w:line="240" w:lineRule="auto"/>
      <w:ind w:firstLine="0"/>
      <w:jc w:val="left"/>
    </w:pPr>
    <w:rPr>
      <w:rFonts w:eastAsia="Times New Roman"/>
      <w:sz w:val="27"/>
      <w:szCs w:val="27"/>
      <w:lang w:eastAsia="ru-RU"/>
    </w:rPr>
  </w:style>
  <w:style w:type="paragraph" w:customStyle="1" w:styleId="afffffff9">
    <w:name w:val="Титул Таблица"/>
    <w:basedOn w:val="af5"/>
    <w:rsid w:val="00476F25"/>
    <w:pPr>
      <w:pageBreakBefore/>
      <w:spacing w:before="60" w:after="60" w:line="240" w:lineRule="auto"/>
      <w:ind w:left="57" w:firstLine="0"/>
      <w:jc w:val="left"/>
    </w:pPr>
    <w:rPr>
      <w:rFonts w:eastAsia="Times New Roman"/>
      <w:color w:val="000000"/>
      <w:sz w:val="27"/>
      <w:szCs w:val="27"/>
      <w:lang w:eastAsia="ru-RU"/>
    </w:rPr>
  </w:style>
  <w:style w:type="paragraph" w:customStyle="1" w:styleId="afffffffa">
    <w:name w:val="Содержание"/>
    <w:basedOn w:val="af5"/>
    <w:rsid w:val="00476F25"/>
    <w:pPr>
      <w:pageBreakBefore/>
      <w:spacing w:after="0" w:line="240" w:lineRule="auto"/>
      <w:ind w:firstLine="0"/>
      <w:jc w:val="center"/>
    </w:pPr>
    <w:rPr>
      <w:rFonts w:ascii="Arial" w:eastAsia="Times New Roman" w:hAnsi="Arial"/>
      <w:b/>
      <w:smallCaps/>
      <w:spacing w:val="40"/>
      <w:sz w:val="27"/>
      <w:szCs w:val="27"/>
      <w:lang w:eastAsia="ru-RU"/>
    </w:rPr>
  </w:style>
  <w:style w:type="paragraph" w:customStyle="1" w:styleId="2f4">
    <w:name w:val="Пункт 2"/>
    <w:basedOn w:val="21"/>
    <w:next w:val="af5"/>
    <w:rsid w:val="00476F25"/>
    <w:pPr>
      <w:keepNext w:val="0"/>
      <w:keepLines w:val="0"/>
      <w:numPr>
        <w:ilvl w:val="0"/>
        <w:numId w:val="0"/>
      </w:numPr>
      <w:tabs>
        <w:tab w:val="left" w:pos="1418"/>
        <w:tab w:val="left" w:pos="8931"/>
      </w:tabs>
      <w:spacing w:before="240" w:after="120"/>
    </w:pPr>
    <w:rPr>
      <w:rFonts w:cs="Arial"/>
      <w:bCs/>
      <w:spacing w:val="-2"/>
      <w:kern w:val="32"/>
      <w:sz w:val="28"/>
      <w:szCs w:val="32"/>
      <w:lang w:eastAsia="ru-RU"/>
    </w:rPr>
  </w:style>
  <w:style w:type="paragraph" w:customStyle="1" w:styleId="3b">
    <w:name w:val="Пункт 3"/>
    <w:basedOn w:val="31"/>
    <w:next w:val="af5"/>
    <w:rsid w:val="00476F25"/>
    <w:pPr>
      <w:keepNext w:val="0"/>
      <w:numPr>
        <w:ilvl w:val="0"/>
        <w:numId w:val="0"/>
      </w:numPr>
      <w:tabs>
        <w:tab w:val="left" w:pos="1701"/>
      </w:tabs>
      <w:spacing w:before="240" w:after="120"/>
    </w:pPr>
    <w:rPr>
      <w:rFonts w:eastAsia="Times New Roman"/>
      <w:b w:val="0"/>
      <w:lang w:eastAsia="ru-RU"/>
    </w:rPr>
  </w:style>
  <w:style w:type="paragraph" w:customStyle="1" w:styleId="afffffffb">
    <w:name w:val="Лист регистрации изменений"/>
    <w:basedOn w:val="7"/>
    <w:rsid w:val="00476F25"/>
    <w:pPr>
      <w:keepNext w:val="0"/>
      <w:keepLines w:val="0"/>
      <w:pageBreakBefore/>
      <w:numPr>
        <w:ilvl w:val="0"/>
        <w:numId w:val="0"/>
      </w:numPr>
      <w:tabs>
        <w:tab w:val="left" w:pos="1701"/>
      </w:tabs>
      <w:spacing w:before="200" w:after="60"/>
    </w:pPr>
    <w:rPr>
      <w:rFonts w:ascii="Arial Narrow" w:eastAsia="Times New Roman" w:hAnsi="Arial Narrow" w:cs="Arial"/>
      <w:b/>
      <w:bCs/>
      <w:i w:val="0"/>
      <w:iCs w:val="0"/>
      <w:color w:val="auto"/>
      <w:sz w:val="32"/>
      <w:szCs w:val="24"/>
      <w:lang w:eastAsia="ru-RU"/>
    </w:rPr>
  </w:style>
  <w:style w:type="paragraph" w:customStyle="1" w:styleId="afffffffc">
    <w:name w:val="Лист регистрации изменений Таблица"/>
    <w:basedOn w:val="af5"/>
    <w:rsid w:val="00476F25"/>
    <w:pPr>
      <w:spacing w:after="0" w:line="240" w:lineRule="auto"/>
      <w:ind w:firstLine="0"/>
      <w:jc w:val="center"/>
    </w:pPr>
    <w:rPr>
      <w:rFonts w:ascii="Arial Narrow" w:eastAsia="Times New Roman" w:hAnsi="Arial Narrow"/>
      <w:szCs w:val="24"/>
      <w:lang w:eastAsia="ru-RU"/>
    </w:rPr>
  </w:style>
  <w:style w:type="paragraph" w:customStyle="1" w:styleId="1ff8">
    <w:name w:val="Примечание 1"/>
    <w:basedOn w:val="1f8"/>
    <w:rsid w:val="00476F25"/>
    <w:rPr>
      <w:u w:val="single"/>
    </w:rPr>
  </w:style>
  <w:style w:type="paragraph" w:customStyle="1" w:styleId="1e">
    <w:name w:val="Примечание 1 Текст нумерованный"/>
    <w:basedOn w:val="1f8"/>
    <w:rsid w:val="00476F25"/>
    <w:pPr>
      <w:numPr>
        <w:numId w:val="33"/>
      </w:numPr>
      <w:tabs>
        <w:tab w:val="clear" w:pos="1429"/>
        <w:tab w:val="num" w:pos="360"/>
      </w:tabs>
      <w:ind w:left="0" w:firstLine="709"/>
    </w:pPr>
    <w:rPr>
      <w:i/>
    </w:rPr>
  </w:style>
  <w:style w:type="paragraph" w:customStyle="1" w:styleId="1ff9">
    <w:name w:val="Примечание 1 Текст"/>
    <w:basedOn w:val="1e"/>
    <w:rsid w:val="00476F25"/>
    <w:pPr>
      <w:numPr>
        <w:numId w:val="0"/>
      </w:numPr>
      <w:ind w:left="1080"/>
    </w:pPr>
  </w:style>
  <w:style w:type="paragraph" w:customStyle="1" w:styleId="44">
    <w:name w:val="Пункт 4"/>
    <w:basedOn w:val="40"/>
    <w:next w:val="af5"/>
    <w:rsid w:val="00476F25"/>
    <w:pPr>
      <w:keepNext w:val="0"/>
      <w:keepLines w:val="0"/>
      <w:numPr>
        <w:ilvl w:val="0"/>
        <w:numId w:val="0"/>
      </w:numPr>
      <w:spacing w:before="120" w:after="120"/>
    </w:pPr>
    <w:rPr>
      <w:rFonts w:eastAsia="Times New Roman" w:cs="Times New Roman"/>
      <w:b w:val="0"/>
      <w:bCs/>
      <w:i/>
      <w:iCs w:val="0"/>
      <w:szCs w:val="24"/>
      <w:lang w:eastAsia="ru-RU"/>
    </w:rPr>
  </w:style>
  <w:style w:type="paragraph" w:customStyle="1" w:styleId="afffffffd">
    <w:name w:val="Литера"/>
    <w:basedOn w:val="1fc"/>
    <w:rsid w:val="00476F25"/>
    <w:pPr>
      <w:jc w:val="right"/>
    </w:pPr>
  </w:style>
  <w:style w:type="paragraph" w:customStyle="1" w:styleId="afffffffe">
    <w:name w:val="Рисунок"/>
    <w:basedOn w:val="af5"/>
    <w:rsid w:val="00476F25"/>
    <w:pPr>
      <w:keepNext/>
      <w:spacing w:before="240" w:after="120" w:line="240" w:lineRule="auto"/>
      <w:ind w:firstLine="0"/>
      <w:jc w:val="center"/>
    </w:pPr>
    <w:rPr>
      <w:rFonts w:eastAsia="Times New Roman"/>
      <w:szCs w:val="24"/>
      <w:lang w:eastAsia="ru-RU"/>
    </w:rPr>
  </w:style>
  <w:style w:type="paragraph" w:customStyle="1" w:styleId="affffffff">
    <w:name w:val="Подпись к рисунку"/>
    <w:basedOn w:val="afff1"/>
    <w:rsid w:val="00476F25"/>
    <w:pPr>
      <w:spacing w:before="120" w:after="240"/>
      <w:jc w:val="center"/>
    </w:pPr>
    <w:rPr>
      <w:rFonts w:eastAsia="Times New Roman"/>
      <w:bCs/>
      <w:iCs w:val="0"/>
      <w:szCs w:val="24"/>
    </w:rPr>
  </w:style>
  <w:style w:type="paragraph" w:customStyle="1" w:styleId="affffffff0">
    <w:name w:val="Таблица текст"/>
    <w:basedOn w:val="af5"/>
    <w:link w:val="affffffff1"/>
    <w:rsid w:val="00476F25"/>
    <w:pPr>
      <w:spacing w:before="40" w:line="240" w:lineRule="auto"/>
      <w:ind w:left="57" w:right="57" w:firstLine="0"/>
      <w:jc w:val="left"/>
    </w:pPr>
    <w:rPr>
      <w:rFonts w:eastAsia="Times New Roman"/>
      <w:szCs w:val="24"/>
      <w:lang w:eastAsia="ru-RU"/>
    </w:rPr>
  </w:style>
  <w:style w:type="character" w:customStyle="1" w:styleId="1ffa">
    <w:name w:val="Текст выноски Знак1"/>
    <w:uiPriority w:val="99"/>
    <w:semiHidden/>
    <w:rsid w:val="00476F25"/>
    <w:rPr>
      <w:rFonts w:ascii="Tahoma" w:eastAsia="Times New Roman" w:hAnsi="Tahoma" w:cs="Tahoma"/>
      <w:sz w:val="16"/>
      <w:szCs w:val="16"/>
    </w:rPr>
  </w:style>
  <w:style w:type="paragraph" w:customStyle="1" w:styleId="ae">
    <w:name w:val="Стиль"/>
    <w:rsid w:val="00476F25"/>
    <w:pPr>
      <w:widowControl w:val="0"/>
      <w:numPr>
        <w:numId w:val="27"/>
      </w:numPr>
      <w:tabs>
        <w:tab w:val="clear" w:pos="1287"/>
      </w:tabs>
      <w:autoSpaceDE w:val="0"/>
      <w:autoSpaceDN w:val="0"/>
      <w:spacing w:after="0" w:line="240" w:lineRule="auto"/>
      <w:ind w:left="0" w:firstLine="0"/>
    </w:pPr>
    <w:rPr>
      <w:rFonts w:ascii="Times New Roman" w:eastAsia="Times New Roman" w:hAnsi="Times New Roman" w:cs="Times New Roman"/>
      <w:spacing w:val="-1"/>
      <w:kern w:val="3276"/>
      <w:position w:val="-1"/>
      <w:sz w:val="24"/>
      <w:szCs w:val="24"/>
      <w:vertAlign w:val="superscript"/>
      <w:lang w:val="en-US" w:eastAsia="ru-RU"/>
    </w:rPr>
  </w:style>
  <w:style w:type="paragraph" w:customStyle="1" w:styleId="affffffff2">
    <w:name w:val="Текст в таблице"/>
    <w:basedOn w:val="af5"/>
    <w:rsid w:val="00476F25"/>
    <w:pPr>
      <w:spacing w:after="0" w:line="240" w:lineRule="auto"/>
      <w:ind w:firstLine="0"/>
      <w:jc w:val="left"/>
    </w:pPr>
    <w:rPr>
      <w:rFonts w:eastAsia="Times New Roman"/>
      <w:szCs w:val="24"/>
      <w:lang w:eastAsia="ru-RU"/>
    </w:rPr>
  </w:style>
  <w:style w:type="paragraph" w:customStyle="1" w:styleId="1c">
    <w:name w:val="Маркер 1 уровень"/>
    <w:basedOn w:val="af4"/>
    <w:rsid w:val="00476F25"/>
    <w:pPr>
      <w:numPr>
        <w:numId w:val="28"/>
      </w:numPr>
      <w:tabs>
        <w:tab w:val="clear" w:pos="1418"/>
      </w:tabs>
      <w:spacing w:line="240" w:lineRule="auto"/>
      <w:jc w:val="left"/>
    </w:pPr>
    <w:rPr>
      <w:iCs/>
    </w:rPr>
  </w:style>
  <w:style w:type="paragraph" w:customStyle="1" w:styleId="55">
    <w:name w:val="Заголовок 55"/>
    <w:basedOn w:val="40"/>
    <w:autoRedefine/>
    <w:qFormat/>
    <w:rsid w:val="00476F25"/>
    <w:pPr>
      <w:numPr>
        <w:ilvl w:val="0"/>
        <w:numId w:val="0"/>
      </w:numPr>
      <w:tabs>
        <w:tab w:val="num" w:pos="1008"/>
      </w:tabs>
      <w:spacing w:before="120" w:after="120"/>
      <w:ind w:left="1008" w:hanging="1008"/>
    </w:pPr>
    <w:rPr>
      <w:rFonts w:ascii="Arial Narrow" w:eastAsia="Times New Roman" w:hAnsi="Arial Narrow" w:cs="Times New Roman"/>
      <w:b w:val="0"/>
      <w:bCs/>
      <w:i/>
      <w:iCs w:val="0"/>
      <w:sz w:val="27"/>
      <w:szCs w:val="27"/>
      <w:lang w:eastAsia="ru-RU"/>
      <w14:shadow w14:blurRad="50800" w14:dist="38100" w14:dir="2700000" w14:sx="100000" w14:sy="100000" w14:kx="0" w14:ky="0" w14:algn="tl">
        <w14:srgbClr w14:val="000000">
          <w14:alpha w14:val="60000"/>
        </w14:srgbClr>
      </w14:shadow>
    </w:rPr>
  </w:style>
  <w:style w:type="paragraph" w:customStyle="1" w:styleId="a1">
    <w:name w:val="Перечисление а)"/>
    <w:basedOn w:val="af5"/>
    <w:rsid w:val="00476F25"/>
    <w:pPr>
      <w:numPr>
        <w:numId w:val="29"/>
      </w:numPr>
      <w:spacing w:after="0" w:line="240" w:lineRule="auto"/>
      <w:jc w:val="left"/>
    </w:pPr>
    <w:rPr>
      <w:rFonts w:eastAsia="Times New Roman"/>
      <w:szCs w:val="24"/>
      <w:lang w:eastAsia="ru-RU"/>
    </w:rPr>
  </w:style>
  <w:style w:type="paragraph" w:customStyle="1" w:styleId="affffffff3">
    <w:name w:val="Перечисление в таблице"/>
    <w:basedOn w:val="affffffff2"/>
    <w:autoRedefine/>
    <w:rsid w:val="00476F25"/>
    <w:pPr>
      <w:tabs>
        <w:tab w:val="num" w:pos="170"/>
        <w:tab w:val="num" w:pos="1134"/>
      </w:tabs>
      <w:ind w:left="170" w:hanging="170"/>
    </w:pPr>
  </w:style>
  <w:style w:type="paragraph" w:customStyle="1" w:styleId="a5">
    <w:name w:val="Таблица текст дефис"/>
    <w:basedOn w:val="affffffff0"/>
    <w:autoRedefine/>
    <w:rsid w:val="00476F25"/>
    <w:pPr>
      <w:numPr>
        <w:numId w:val="30"/>
      </w:numPr>
      <w:tabs>
        <w:tab w:val="clear" w:pos="417"/>
        <w:tab w:val="num" w:pos="1432"/>
      </w:tabs>
      <w:ind w:left="1432"/>
    </w:pPr>
    <w:rPr>
      <w:lang w:val="en-US"/>
    </w:rPr>
  </w:style>
  <w:style w:type="paragraph" w:customStyle="1" w:styleId="affffffff4">
    <w:name w:val="Название колонки в таблице"/>
    <w:basedOn w:val="af5"/>
    <w:rsid w:val="00476F25"/>
    <w:pPr>
      <w:spacing w:after="0" w:line="240" w:lineRule="auto"/>
      <w:ind w:firstLine="0"/>
      <w:jc w:val="center"/>
    </w:pPr>
    <w:rPr>
      <w:rFonts w:eastAsia="Times New Roman"/>
      <w:b/>
      <w:szCs w:val="24"/>
      <w:lang w:eastAsia="ru-RU"/>
    </w:rPr>
  </w:style>
  <w:style w:type="paragraph" w:customStyle="1" w:styleId="a2">
    <w:name w:val="Стиль список"/>
    <w:basedOn w:val="af5"/>
    <w:rsid w:val="00476F25"/>
    <w:pPr>
      <w:numPr>
        <w:numId w:val="31"/>
      </w:numPr>
      <w:tabs>
        <w:tab w:val="left" w:pos="993"/>
      </w:tabs>
      <w:autoSpaceDE w:val="0"/>
      <w:autoSpaceDN w:val="0"/>
      <w:adjustRightInd w:val="0"/>
      <w:spacing w:after="0" w:line="312" w:lineRule="auto"/>
      <w:jc w:val="left"/>
    </w:pPr>
    <w:rPr>
      <w:rFonts w:eastAsia="Times New Roman"/>
      <w:sz w:val="28"/>
      <w:szCs w:val="28"/>
      <w:lang w:eastAsia="ru-RU"/>
    </w:rPr>
  </w:style>
  <w:style w:type="character" w:customStyle="1" w:styleId="affffffff1">
    <w:name w:val="Таблица текст Знак"/>
    <w:link w:val="affffffff0"/>
    <w:locked/>
    <w:rsid w:val="00476F25"/>
    <w:rPr>
      <w:rFonts w:ascii="Times New Roman" w:eastAsia="Times New Roman" w:hAnsi="Times New Roman" w:cs="Times New Roman"/>
      <w:sz w:val="24"/>
      <w:szCs w:val="24"/>
      <w:lang w:eastAsia="ru-RU"/>
    </w:rPr>
  </w:style>
  <w:style w:type="paragraph" w:customStyle="1" w:styleId="affffffff5">
    <w:name w:val="Таблица текст жирн"/>
    <w:basedOn w:val="affffffff0"/>
    <w:qFormat/>
    <w:rsid w:val="00476F25"/>
    <w:pPr>
      <w:jc w:val="center"/>
    </w:pPr>
    <w:rPr>
      <w:b/>
    </w:rPr>
  </w:style>
  <w:style w:type="paragraph" w:customStyle="1" w:styleId="affffffff6">
    <w:name w:val="Таблица текст по центру"/>
    <w:basedOn w:val="affffffff0"/>
    <w:autoRedefine/>
    <w:qFormat/>
    <w:rsid w:val="00476F25"/>
    <w:pPr>
      <w:jc w:val="center"/>
    </w:pPr>
  </w:style>
  <w:style w:type="character" w:customStyle="1" w:styleId="1ff3">
    <w:name w:val="Таблица 1 Знак"/>
    <w:link w:val="1ff2"/>
    <w:locked/>
    <w:rsid w:val="00476F25"/>
    <w:rPr>
      <w:rFonts w:ascii="Times New Roman" w:eastAsia="Times New Roman" w:hAnsi="Times New Roman" w:cs="Times New Roman"/>
      <w:b/>
      <w:sz w:val="27"/>
      <w:szCs w:val="27"/>
      <w:lang w:eastAsia="ru-RU"/>
    </w:rPr>
  </w:style>
  <w:style w:type="character" w:customStyle="1" w:styleId="1ff0">
    <w:name w:val="Должность 1 Знак"/>
    <w:link w:val="1ff"/>
    <w:locked/>
    <w:rsid w:val="00476F25"/>
    <w:rPr>
      <w:rFonts w:ascii="Times New Roman" w:eastAsia="Times New Roman" w:hAnsi="Times New Roman" w:cs="Times New Roman"/>
      <w:sz w:val="27"/>
      <w:szCs w:val="27"/>
      <w:lang w:eastAsia="ru-RU"/>
    </w:rPr>
  </w:style>
  <w:style w:type="character" w:customStyle="1" w:styleId="110">
    <w:name w:val="Обычный 1 Знак1"/>
    <w:rsid w:val="00476F25"/>
    <w:rPr>
      <w:rFonts w:eastAsia="Times New Roman"/>
      <w:sz w:val="24"/>
      <w:szCs w:val="24"/>
    </w:rPr>
  </w:style>
  <w:style w:type="paragraph" w:customStyle="1" w:styleId="TableHeading">
    <w:name w:val="Table Heading"/>
    <w:basedOn w:val="af5"/>
    <w:rsid w:val="00476F25"/>
    <w:pPr>
      <w:keepNext/>
      <w:autoSpaceDE w:val="0"/>
      <w:autoSpaceDN w:val="0"/>
      <w:adjustRightInd w:val="0"/>
      <w:spacing w:before="80" w:after="80" w:line="240" w:lineRule="auto"/>
      <w:ind w:firstLine="0"/>
      <w:jc w:val="center"/>
    </w:pPr>
    <w:rPr>
      <w:rFonts w:ascii="Arial" w:eastAsia="Times New Roman" w:hAnsi="Arial"/>
      <w:b/>
      <w:bCs/>
      <w:color w:val="000000"/>
      <w:sz w:val="17"/>
      <w:szCs w:val="20"/>
    </w:rPr>
  </w:style>
  <w:style w:type="character" w:customStyle="1" w:styleId="-13">
    <w:name w:val="Цветной список - Акцент 1 Знак"/>
    <w:link w:val="-14"/>
    <w:uiPriority w:val="34"/>
    <w:rsid w:val="00476F25"/>
    <w:rPr>
      <w:sz w:val="24"/>
      <w:szCs w:val="24"/>
    </w:rPr>
  </w:style>
  <w:style w:type="table" w:styleId="-14">
    <w:name w:val="Colorful List Accent 1"/>
    <w:basedOn w:val="af7"/>
    <w:link w:val="-13"/>
    <w:uiPriority w:val="34"/>
    <w:rsid w:val="00476F25"/>
    <w:pPr>
      <w:spacing w:after="0" w:line="240" w:lineRule="auto"/>
    </w:pPr>
    <w:rPr>
      <w:sz w:val="24"/>
      <w:szCs w:val="24"/>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GR1">
    <w:name w:val="Сетка таблицы GR1"/>
    <w:basedOn w:val="af7"/>
    <w:next w:val="aff9"/>
    <w:uiPriority w:val="59"/>
    <w:rsid w:val="00476F25"/>
    <w:pPr>
      <w:spacing w:after="0" w:line="240" w:lineRule="auto"/>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Pr/>
      <w:trPr>
        <w:tblHeader/>
      </w:trPr>
      <w:tcPr>
        <w:vAlign w:val="center"/>
      </w:tcPr>
    </w:tblStylePr>
  </w:style>
  <w:style w:type="numbering" w:customStyle="1" w:styleId="1">
    <w:name w:val="Статья / Раздел1"/>
    <w:basedOn w:val="af8"/>
    <w:next w:val="a0"/>
    <w:semiHidden/>
    <w:unhideWhenUsed/>
    <w:rsid w:val="00476F25"/>
    <w:pPr>
      <w:numPr>
        <w:numId w:val="37"/>
      </w:numPr>
    </w:pPr>
  </w:style>
  <w:style w:type="table" w:customStyle="1" w:styleId="-130">
    <w:name w:val="Цветной список - Акцент 13"/>
    <w:basedOn w:val="af7"/>
    <w:next w:val="-14"/>
    <w:uiPriority w:val="34"/>
    <w:rsid w:val="00476F25"/>
    <w:pPr>
      <w:spacing w:after="0" w:line="240" w:lineRule="auto"/>
    </w:pPr>
    <w:rPr>
      <w:rFonts w:ascii="Times New Roman" w:eastAsia="Calibri" w:hAnsi="Times New Roman" w:cs="Times New Roman"/>
      <w:sz w:val="24"/>
      <w:szCs w:val="24"/>
      <w:lang w:eastAsia="ru-RU"/>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affffffff7">
    <w:name w:val="No Spacing"/>
    <w:uiPriority w:val="1"/>
    <w:qFormat/>
    <w:rsid w:val="00476F25"/>
    <w:pPr>
      <w:spacing w:after="0" w:line="240" w:lineRule="auto"/>
    </w:pPr>
    <w:rPr>
      <w:rFonts w:ascii="Times New Roman" w:eastAsia="Times New Roman" w:hAnsi="Times New Roman" w:cs="Times New Roman"/>
      <w:sz w:val="24"/>
      <w:szCs w:val="24"/>
      <w:lang w:eastAsia="ru-RU"/>
    </w:rPr>
  </w:style>
  <w:style w:type="character" w:customStyle="1" w:styleId="420">
    <w:name w:val="Заголовок 4 Знак2"/>
    <w:aliases w:val="H4 Знак,Заголовок 4/2 Знак,Заголовок 4 (Приложение) Знак,heading 4 Знак,Заголовок 4 Знак Знак,Заголовок 4 Знак1 Знак Знак,Заголовок 4 Знак Знак Знак Знак,Заголовок 4 Знак1 Знак Знак Знак Знак,Заголовок 4 Знак Знак Знак Знак Знак Знак"/>
    <w:uiPriority w:val="9"/>
    <w:rsid w:val="00476F25"/>
    <w:rPr>
      <w:b/>
      <w:bCs/>
      <w:sz w:val="28"/>
      <w:szCs w:val="28"/>
      <w:lang w:val="x-none" w:eastAsia="x-none"/>
    </w:rPr>
  </w:style>
  <w:style w:type="paragraph" w:customStyle="1" w:styleId="ORGH">
    <w:name w:val="ORG_H"/>
    <w:basedOn w:val="ORGH1"/>
    <w:uiPriority w:val="99"/>
    <w:rsid w:val="00476F25"/>
    <w:pPr>
      <w:numPr>
        <w:numId w:val="0"/>
      </w:numPr>
      <w:tabs>
        <w:tab w:val="num" w:pos="432"/>
      </w:tabs>
      <w:ind w:left="432" w:hanging="432"/>
    </w:pPr>
    <w:rPr>
      <w:rFonts w:ascii="Arial" w:hAnsi="Arial"/>
      <w:lang w:val="x-none"/>
    </w:rPr>
  </w:style>
  <w:style w:type="paragraph" w:customStyle="1" w:styleId="ORGH3">
    <w:name w:val="ORG_H3"/>
    <w:basedOn w:val="31"/>
    <w:next w:val="ORGTEXT0"/>
    <w:uiPriority w:val="99"/>
    <w:rsid w:val="00476F25"/>
    <w:pPr>
      <w:numPr>
        <w:ilvl w:val="0"/>
        <w:numId w:val="0"/>
      </w:numPr>
      <w:spacing w:before="240" w:after="240" w:line="240" w:lineRule="auto"/>
      <w:ind w:left="720" w:hanging="720"/>
      <w:outlineLvl w:val="9"/>
    </w:pPr>
    <w:rPr>
      <w:rFonts w:ascii="Arial" w:eastAsia="Times New Roman" w:hAnsi="Arial"/>
      <w:szCs w:val="20"/>
      <w:lang w:val="x-none"/>
    </w:rPr>
  </w:style>
  <w:style w:type="paragraph" w:customStyle="1" w:styleId="ORGITEM30">
    <w:name w:val="ORG_ITEM3"/>
    <w:basedOn w:val="af5"/>
    <w:uiPriority w:val="99"/>
    <w:rsid w:val="00476F25"/>
    <w:pPr>
      <w:tabs>
        <w:tab w:val="left" w:pos="1843"/>
        <w:tab w:val="num" w:pos="2367"/>
      </w:tabs>
      <w:spacing w:after="120"/>
      <w:ind w:left="2367" w:hanging="360"/>
    </w:pPr>
    <w:rPr>
      <w:rFonts w:ascii="Arial" w:eastAsia="Times New Roman" w:hAnsi="Arial" w:cs="Arial"/>
      <w:sz w:val="22"/>
      <w:szCs w:val="20"/>
    </w:rPr>
  </w:style>
  <w:style w:type="character" w:customStyle="1" w:styleId="affffff8">
    <w:name w:val="Маркированный Знак"/>
    <w:link w:val="af1"/>
    <w:rsid w:val="00476F25"/>
    <w:rPr>
      <w:rFonts w:ascii="Times New Roman" w:eastAsia="Times New Roman" w:hAnsi="Times New Roman" w:cs="Times New Roman"/>
      <w:color w:val="000000"/>
      <w:sz w:val="24"/>
      <w:szCs w:val="16"/>
    </w:rPr>
  </w:style>
  <w:style w:type="character" w:customStyle="1" w:styleId="1ffb">
    <w:name w:val="маркерованный 1 Знак"/>
    <w:basedOn w:val="af6"/>
    <w:link w:val="19"/>
    <w:locked/>
    <w:rsid w:val="00476F25"/>
    <w:rPr>
      <w:rFonts w:eastAsia="Calibri"/>
      <w:sz w:val="28"/>
    </w:rPr>
  </w:style>
  <w:style w:type="paragraph" w:customStyle="1" w:styleId="19">
    <w:name w:val="маркерованный 1"/>
    <w:basedOn w:val="afc"/>
    <w:link w:val="1ffb"/>
    <w:qFormat/>
    <w:rsid w:val="00476F25"/>
    <w:pPr>
      <w:numPr>
        <w:numId w:val="38"/>
      </w:numPr>
      <w:ind w:left="851" w:hanging="425"/>
    </w:pPr>
    <w:rPr>
      <w:rFonts w:asciiTheme="minorHAnsi" w:eastAsia="Calibri" w:hAnsiTheme="minorHAnsi" w:cstheme="minorBidi"/>
      <w:color w:val="auto"/>
      <w:sz w:val="28"/>
      <w:szCs w:val="22"/>
      <w:lang w:eastAsia="en-US"/>
    </w:rPr>
  </w:style>
  <w:style w:type="paragraph" w:customStyle="1" w:styleId="a">
    <w:name w:val="_маркированный"/>
    <w:basedOn w:val="afc"/>
    <w:rsid w:val="00476F25"/>
    <w:pPr>
      <w:numPr>
        <w:numId w:val="39"/>
      </w:numPr>
      <w:tabs>
        <w:tab w:val="left" w:pos="851"/>
      </w:tabs>
      <w:suppressAutoHyphens/>
      <w:spacing w:line="240" w:lineRule="auto"/>
      <w:contextualSpacing w:val="0"/>
    </w:pPr>
    <w:rPr>
      <w:rFonts w:eastAsia="Times New Roman"/>
      <w:color w:val="auto"/>
      <w:szCs w:val="24"/>
      <w:lang w:val="x-none" w:eastAsia="ar-SA"/>
    </w:rPr>
  </w:style>
  <w:style w:type="paragraph" w:customStyle="1" w:styleId="2f5">
    <w:name w:val="КСА Список2"/>
    <w:basedOn w:val="af5"/>
    <w:rsid w:val="00476F25"/>
    <w:pPr>
      <w:widowControl w:val="0"/>
      <w:tabs>
        <w:tab w:val="num" w:pos="0"/>
      </w:tabs>
      <w:suppressAutoHyphens/>
      <w:spacing w:before="60" w:after="60"/>
      <w:ind w:left="1429" w:hanging="360"/>
      <w:textAlignment w:val="baseline"/>
    </w:pPr>
    <w:rPr>
      <w:rFonts w:eastAsia="Times New Roman"/>
      <w:sz w:val="28"/>
      <w:szCs w:val="28"/>
      <w:lang w:eastAsia="ar-SA"/>
    </w:rPr>
  </w:style>
  <w:style w:type="paragraph" w:customStyle="1" w:styleId="12">
    <w:name w:val="Нумерованный1"/>
    <w:basedOn w:val="af5"/>
    <w:link w:val="1ffc"/>
    <w:qFormat/>
    <w:rsid w:val="00B25B47"/>
    <w:pPr>
      <w:numPr>
        <w:numId w:val="40"/>
      </w:numPr>
      <w:tabs>
        <w:tab w:val="num" w:pos="851"/>
        <w:tab w:val="left" w:pos="1008"/>
      </w:tabs>
      <w:suppressAutoHyphens/>
      <w:spacing w:before="60" w:after="60"/>
      <w:ind w:left="0" w:firstLine="709"/>
    </w:pPr>
    <w:rPr>
      <w:rFonts w:eastAsia="MS Mincho"/>
      <w:lang w:eastAsia="ru-RU"/>
    </w:rPr>
  </w:style>
  <w:style w:type="character" w:customStyle="1" w:styleId="1ffc">
    <w:name w:val="Нумерованный1 Знак"/>
    <w:link w:val="12"/>
    <w:rsid w:val="00B25B47"/>
    <w:rPr>
      <w:rFonts w:ascii="Times New Roman" w:eastAsia="MS Mincho" w:hAnsi="Times New Roman" w:cs="Times New Roman"/>
      <w:sz w:val="24"/>
      <w:lang w:eastAsia="ru-RU"/>
    </w:rPr>
  </w:style>
  <w:style w:type="paragraph" w:customStyle="1" w:styleId="20">
    <w:name w:val="Нумерованный список 2 (тбл)"/>
    <w:basedOn w:val="af5"/>
    <w:uiPriority w:val="99"/>
    <w:rsid w:val="00476F25"/>
    <w:pPr>
      <w:numPr>
        <w:numId w:val="41"/>
      </w:numPr>
      <w:tabs>
        <w:tab w:val="num" w:pos="1134"/>
      </w:tabs>
      <w:spacing w:before="40" w:after="80" w:line="240" w:lineRule="auto"/>
      <w:ind w:left="1134" w:hanging="567"/>
      <w:jc w:val="left"/>
    </w:pPr>
    <w:rPr>
      <w:rFonts w:eastAsia="Times New Roman"/>
      <w:sz w:val="22"/>
      <w:szCs w:val="24"/>
      <w:lang w:eastAsia="ru-RU"/>
    </w:rPr>
  </w:style>
  <w:style w:type="paragraph" w:customStyle="1" w:styleId="affffffff8">
    <w:name w:val="Обычный (по правому краю)"/>
    <w:basedOn w:val="af5"/>
    <w:uiPriority w:val="99"/>
    <w:rsid w:val="00476F25"/>
    <w:pPr>
      <w:spacing w:after="0" w:line="240" w:lineRule="auto"/>
      <w:ind w:left="1" w:firstLine="851"/>
      <w:jc w:val="right"/>
    </w:pPr>
    <w:rPr>
      <w:rFonts w:eastAsia="Times New Roman"/>
      <w:szCs w:val="24"/>
      <w:lang w:eastAsia="ru-RU"/>
    </w:rPr>
  </w:style>
  <w:style w:type="paragraph" w:customStyle="1" w:styleId="affffffff9">
    <w:name w:val="Титул_абзац_ГОСТ_ЛУ_Наименование_программы"/>
    <w:basedOn w:val="af5"/>
    <w:uiPriority w:val="99"/>
    <w:rsid w:val="00476F25"/>
    <w:pPr>
      <w:spacing w:after="0" w:line="240" w:lineRule="auto"/>
      <w:ind w:firstLine="0"/>
      <w:jc w:val="center"/>
    </w:pPr>
    <w:rPr>
      <w:rFonts w:eastAsia="Times New Roman"/>
      <w:caps/>
      <w:sz w:val="32"/>
      <w:szCs w:val="32"/>
      <w:lang w:eastAsia="ru-RU"/>
    </w:rPr>
  </w:style>
  <w:style w:type="paragraph" w:customStyle="1" w:styleId="1a">
    <w:name w:val="_Маркированный список уровня 1"/>
    <w:basedOn w:val="af5"/>
    <w:link w:val="1ffd"/>
    <w:qFormat/>
    <w:rsid w:val="00476F25"/>
    <w:pPr>
      <w:widowControl w:val="0"/>
      <w:numPr>
        <w:numId w:val="42"/>
      </w:numPr>
      <w:autoSpaceDN w:val="0"/>
      <w:adjustRightInd w:val="0"/>
      <w:spacing w:before="60" w:after="60"/>
      <w:ind w:left="1560"/>
      <w:textAlignment w:val="baseline"/>
    </w:pPr>
    <w:rPr>
      <w:rFonts w:eastAsia="Times New Roman"/>
      <w:snapToGrid w:val="0"/>
      <w:sz w:val="28"/>
      <w:szCs w:val="24"/>
      <w:lang w:eastAsia="ru-RU"/>
    </w:rPr>
  </w:style>
  <w:style w:type="character" w:customStyle="1" w:styleId="1ffd">
    <w:name w:val="_Маркированный список уровня 1 Знак"/>
    <w:link w:val="1a"/>
    <w:locked/>
    <w:rsid w:val="00476F25"/>
    <w:rPr>
      <w:rFonts w:ascii="Times New Roman" w:eastAsia="Times New Roman" w:hAnsi="Times New Roman" w:cs="Times New Roman"/>
      <w:snapToGrid w:val="0"/>
      <w:sz w:val="28"/>
      <w:szCs w:val="24"/>
      <w:lang w:eastAsia="ru-RU"/>
    </w:rPr>
  </w:style>
  <w:style w:type="paragraph" w:customStyle="1" w:styleId="affffffffa">
    <w:name w:val="Текст таблицы"/>
    <w:basedOn w:val="af5"/>
    <w:qFormat/>
    <w:rsid w:val="00476F25"/>
    <w:pPr>
      <w:tabs>
        <w:tab w:val="left" w:pos="0"/>
      </w:tabs>
      <w:spacing w:after="0"/>
      <w:ind w:firstLine="0"/>
      <w:jc w:val="left"/>
    </w:pPr>
    <w:rPr>
      <w:rFonts w:eastAsia="Times New Roman"/>
      <w:szCs w:val="28"/>
      <w:lang w:eastAsia="ru-RU"/>
    </w:rPr>
  </w:style>
  <w:style w:type="paragraph" w:customStyle="1" w:styleId="-21">
    <w:name w:val="Текст таблицы - Маркированный список 2 уровень"/>
    <w:basedOn w:val="afc"/>
    <w:next w:val="affffffffa"/>
    <w:qFormat/>
    <w:rsid w:val="00476F25"/>
    <w:pPr>
      <w:tabs>
        <w:tab w:val="num" w:pos="360"/>
      </w:tabs>
      <w:spacing w:after="60" w:line="300" w:lineRule="auto"/>
      <w:ind w:left="737" w:hanging="357"/>
      <w:jc w:val="left"/>
    </w:pPr>
    <w:rPr>
      <w:rFonts w:eastAsia="Times New Roman"/>
      <w:szCs w:val="24"/>
    </w:rPr>
  </w:style>
  <w:style w:type="paragraph" w:customStyle="1" w:styleId="-22">
    <w:name w:val="Стиль Текст таблицы - Маркированный список 2 уровень + Междустр.инт..."/>
    <w:basedOn w:val="-21"/>
    <w:rsid w:val="00476F25"/>
    <w:pPr>
      <w:spacing w:after="0" w:line="276" w:lineRule="auto"/>
    </w:pPr>
    <w:rPr>
      <w:szCs w:val="20"/>
    </w:rPr>
  </w:style>
  <w:style w:type="paragraph" w:customStyle="1" w:styleId="-2">
    <w:name w:val="Текст таблицы - маркированный список"/>
    <w:basedOn w:val="affffffffa"/>
    <w:qFormat/>
    <w:rsid w:val="00476F25"/>
    <w:pPr>
      <w:numPr>
        <w:numId w:val="43"/>
      </w:numPr>
      <w:tabs>
        <w:tab w:val="clear" w:pos="0"/>
        <w:tab w:val="left" w:pos="318"/>
      </w:tabs>
      <w:spacing w:line="276" w:lineRule="auto"/>
      <w:ind w:left="357" w:hanging="357"/>
    </w:pPr>
  </w:style>
  <w:style w:type="character" w:customStyle="1" w:styleId="-8">
    <w:name w:val="- список ненумерованный первый уровень Знак"/>
    <w:basedOn w:val="af6"/>
    <w:link w:val="-0"/>
    <w:locked/>
    <w:rsid w:val="00476F25"/>
    <w:rPr>
      <w:sz w:val="28"/>
      <w:szCs w:val="28"/>
      <w:shd w:val="clear" w:color="auto" w:fill="FFFFFF" w:themeFill="background1"/>
    </w:rPr>
  </w:style>
  <w:style w:type="paragraph" w:customStyle="1" w:styleId="-0">
    <w:name w:val="- список ненумерованный первый уровень"/>
    <w:basedOn w:val="af5"/>
    <w:link w:val="-8"/>
    <w:qFormat/>
    <w:rsid w:val="00476F25"/>
    <w:pPr>
      <w:numPr>
        <w:numId w:val="47"/>
      </w:numPr>
      <w:shd w:val="clear" w:color="auto" w:fill="FFFFFF" w:themeFill="background1"/>
      <w:tabs>
        <w:tab w:val="left" w:pos="851"/>
      </w:tabs>
      <w:spacing w:after="0"/>
    </w:pPr>
    <w:rPr>
      <w:rFonts w:asciiTheme="minorHAnsi" w:eastAsiaTheme="minorHAnsi" w:hAnsiTheme="minorHAnsi" w:cstheme="minorBidi"/>
      <w:sz w:val="28"/>
      <w:szCs w:val="28"/>
    </w:rPr>
  </w:style>
  <w:style w:type="character" w:styleId="affffffffb">
    <w:name w:val="Placeholder Text"/>
    <w:basedOn w:val="af6"/>
    <w:uiPriority w:val="99"/>
    <w:semiHidden/>
    <w:rsid w:val="00476F25"/>
    <w:rPr>
      <w:color w:val="808080"/>
    </w:rPr>
  </w:style>
  <w:style w:type="paragraph" w:customStyle="1" w:styleId="affffffffc">
    <w:name w:val="Название рисунка"/>
    <w:basedOn w:val="afff1"/>
    <w:next w:val="af5"/>
    <w:qFormat/>
    <w:rsid w:val="00476F25"/>
    <w:pPr>
      <w:keepLines/>
      <w:overflowPunct w:val="0"/>
      <w:autoSpaceDE w:val="0"/>
      <w:autoSpaceDN w:val="0"/>
      <w:adjustRightInd w:val="0"/>
      <w:spacing w:after="240"/>
      <w:jc w:val="center"/>
      <w:textAlignment w:val="baseline"/>
    </w:pPr>
    <w:rPr>
      <w:rFonts w:eastAsia="Times New Roman"/>
      <w:bCs/>
      <w:iCs w:val="0"/>
      <w:sz w:val="28"/>
      <w:szCs w:val="20"/>
    </w:rPr>
  </w:style>
  <w:style w:type="paragraph" w:customStyle="1" w:styleId="affffffffd">
    <w:name w:val="Рисунок по центру"/>
    <w:basedOn w:val="af5"/>
    <w:next w:val="affffffffc"/>
    <w:qFormat/>
    <w:rsid w:val="00476F25"/>
    <w:pPr>
      <w:keepNext/>
      <w:spacing w:after="0"/>
      <w:ind w:firstLine="0"/>
      <w:jc w:val="center"/>
    </w:pPr>
    <w:rPr>
      <w:rFonts w:eastAsia="Times New Roman"/>
      <w:sz w:val="28"/>
      <w:szCs w:val="20"/>
      <w:lang w:eastAsia="ru-RU"/>
    </w:rPr>
  </w:style>
  <w:style w:type="paragraph" w:customStyle="1" w:styleId="Head6">
    <w:name w:val="Head6"/>
    <w:basedOn w:val="Head5"/>
    <w:qFormat/>
    <w:rsid w:val="00476F25"/>
    <w:pPr>
      <w:ind w:firstLine="851"/>
    </w:pPr>
    <w:rPr>
      <w:noProof/>
    </w:rPr>
  </w:style>
  <w:style w:type="paragraph" w:customStyle="1" w:styleId="affffffffe">
    <w:name w:val="_уровень нумер"/>
    <w:link w:val="afffffffff"/>
    <w:qFormat/>
    <w:rsid w:val="00476F25"/>
    <w:pPr>
      <w:spacing w:after="0" w:line="360" w:lineRule="auto"/>
      <w:ind w:firstLine="851"/>
      <w:jc w:val="both"/>
    </w:pPr>
    <w:rPr>
      <w:rFonts w:ascii="Times New Roman" w:eastAsia="Times New Roman" w:hAnsi="Times New Roman" w:cs="Times New Roman"/>
      <w:sz w:val="28"/>
      <w:szCs w:val="28"/>
      <w:lang w:eastAsia="ru-RU"/>
    </w:rPr>
  </w:style>
  <w:style w:type="character" w:customStyle="1" w:styleId="afffffffff">
    <w:name w:val="_уровень нумер Знак"/>
    <w:link w:val="affffffffe"/>
    <w:rsid w:val="00476F25"/>
    <w:rPr>
      <w:rFonts w:ascii="Times New Roman" w:eastAsia="Times New Roman" w:hAnsi="Times New Roman" w:cs="Times New Roman"/>
      <w:sz w:val="28"/>
      <w:szCs w:val="28"/>
      <w:lang w:eastAsia="ru-RU"/>
    </w:rPr>
  </w:style>
  <w:style w:type="paragraph" w:customStyle="1" w:styleId="2f6">
    <w:name w:val="_уровень нумер 2"/>
    <w:qFormat/>
    <w:rsid w:val="00476F25"/>
    <w:pPr>
      <w:spacing w:after="0" w:line="360" w:lineRule="auto"/>
      <w:ind w:firstLine="1191"/>
      <w:jc w:val="both"/>
    </w:pPr>
    <w:rPr>
      <w:rFonts w:ascii="Times New Roman" w:eastAsia="Times New Roman" w:hAnsi="Times New Roman" w:cs="Times New Roman"/>
      <w:sz w:val="28"/>
      <w:szCs w:val="28"/>
      <w:lang w:eastAsia="ru-RU"/>
    </w:rPr>
  </w:style>
  <w:style w:type="character" w:customStyle="1" w:styleId="Head40">
    <w:name w:val="Head4 Знак"/>
    <w:link w:val="Head4"/>
    <w:rsid w:val="00476F25"/>
    <w:rPr>
      <w:rFonts w:ascii="Times New Roman" w:eastAsia="Times New Roman" w:hAnsi="Times New Roman" w:cs="Times New Roman"/>
      <w:b/>
      <w:sz w:val="28"/>
      <w:szCs w:val="28"/>
      <w:lang w:eastAsia="ru-RU"/>
    </w:rPr>
  </w:style>
  <w:style w:type="paragraph" w:customStyle="1" w:styleId="23">
    <w:name w:val="_МАРК2"/>
    <w:basedOn w:val="afffffff3"/>
    <w:link w:val="2f7"/>
    <w:qFormat/>
    <w:rsid w:val="00476F25"/>
    <w:pPr>
      <w:numPr>
        <w:numId w:val="44"/>
      </w:numPr>
    </w:pPr>
    <w:rPr>
      <w:sz w:val="28"/>
      <w:szCs w:val="28"/>
    </w:rPr>
  </w:style>
  <w:style w:type="paragraph" w:customStyle="1" w:styleId="33">
    <w:name w:val="_МАРК3"/>
    <w:basedOn w:val="23"/>
    <w:qFormat/>
    <w:rsid w:val="00476F25"/>
    <w:pPr>
      <w:numPr>
        <w:ilvl w:val="1"/>
      </w:numPr>
      <w:tabs>
        <w:tab w:val="num" w:pos="360"/>
        <w:tab w:val="left" w:pos="2552"/>
      </w:tabs>
      <w:ind w:left="2127" w:firstLine="0"/>
    </w:pPr>
  </w:style>
  <w:style w:type="character" w:customStyle="1" w:styleId="2f7">
    <w:name w:val="_МАРК2 Знак"/>
    <w:basedOn w:val="afffffff4"/>
    <w:link w:val="23"/>
    <w:rsid w:val="00476F25"/>
    <w:rPr>
      <w:rFonts w:ascii="Times New Roman" w:eastAsia="Times New Roman" w:hAnsi="Times New Roman" w:cs="Times New Roman"/>
      <w:sz w:val="28"/>
      <w:szCs w:val="28"/>
      <w:lang w:eastAsia="ru-RU"/>
    </w:rPr>
  </w:style>
  <w:style w:type="character" w:customStyle="1" w:styleId="ItemizedList10">
    <w:name w:val="ItemizedList1 Знак"/>
    <w:link w:val="ItemizedList1"/>
    <w:rsid w:val="00476F25"/>
    <w:rPr>
      <w:rFonts w:ascii="Times New Roman" w:eastAsia="Times New Roman" w:hAnsi="Times New Roman" w:cs="Times New Roman"/>
      <w:sz w:val="28"/>
      <w:szCs w:val="20"/>
      <w:lang w:eastAsia="ru-RU"/>
    </w:rPr>
  </w:style>
  <w:style w:type="paragraph" w:customStyle="1" w:styleId="1d">
    <w:name w:val="_СПС1"/>
    <w:basedOn w:val="af5"/>
    <w:qFormat/>
    <w:rsid w:val="00476F25"/>
    <w:pPr>
      <w:numPr>
        <w:numId w:val="45"/>
      </w:numPr>
      <w:spacing w:after="0"/>
    </w:pPr>
    <w:rPr>
      <w:rFonts w:eastAsia="Times New Roman"/>
      <w:sz w:val="28"/>
      <w:szCs w:val="20"/>
      <w:lang w:eastAsia="ru-RU"/>
    </w:rPr>
  </w:style>
  <w:style w:type="paragraph" w:customStyle="1" w:styleId="17">
    <w:name w:val="1) Список второго уровня!"/>
    <w:basedOn w:val="PlainText"/>
    <w:link w:val="1ffe"/>
    <w:qFormat/>
    <w:rsid w:val="00476F25"/>
    <w:pPr>
      <w:numPr>
        <w:numId w:val="46"/>
      </w:numPr>
      <w:shd w:val="clear" w:color="auto" w:fill="FFFFFF" w:themeFill="background1"/>
    </w:pPr>
  </w:style>
  <w:style w:type="character" w:customStyle="1" w:styleId="1ffe">
    <w:name w:val="1) Список второго уровня! Знак"/>
    <w:basedOn w:val="PlainText2"/>
    <w:link w:val="17"/>
    <w:rsid w:val="00476F25"/>
    <w:rPr>
      <w:sz w:val="28"/>
      <w:szCs w:val="24"/>
      <w:shd w:val="clear" w:color="auto" w:fill="FFFFFF" w:themeFill="background1"/>
      <w:lang w:eastAsia="ru-RU"/>
    </w:rPr>
  </w:style>
  <w:style w:type="paragraph" w:customStyle="1" w:styleId="3c">
    <w:name w:val="Стиль3!!!"/>
    <w:basedOn w:val="17"/>
    <w:link w:val="3d"/>
    <w:qFormat/>
    <w:rsid w:val="00476F25"/>
    <w:pPr>
      <w:tabs>
        <w:tab w:val="left" w:pos="1418"/>
      </w:tabs>
    </w:pPr>
  </w:style>
  <w:style w:type="character" w:customStyle="1" w:styleId="3d">
    <w:name w:val="Стиль3!!! Знак"/>
    <w:basedOn w:val="1ffe"/>
    <w:link w:val="3c"/>
    <w:rsid w:val="00476F25"/>
    <w:rPr>
      <w:sz w:val="28"/>
      <w:szCs w:val="24"/>
      <w:shd w:val="clear" w:color="auto" w:fill="FFFFFF" w:themeFill="background1"/>
      <w:lang w:eastAsia="ru-RU"/>
    </w:rPr>
  </w:style>
  <w:style w:type="character" w:customStyle="1" w:styleId="afffffffff0">
    <w:name w:val="ДИТ Знак"/>
    <w:link w:val="afffffffff1"/>
    <w:locked/>
    <w:rsid w:val="00476F25"/>
    <w:rPr>
      <w:sz w:val="28"/>
      <w:szCs w:val="24"/>
    </w:rPr>
  </w:style>
  <w:style w:type="paragraph" w:customStyle="1" w:styleId="afffffffff1">
    <w:name w:val="ДИТ"/>
    <w:link w:val="afffffffff0"/>
    <w:autoRedefine/>
    <w:qFormat/>
    <w:locked/>
    <w:rsid w:val="00476F25"/>
    <w:pPr>
      <w:spacing w:after="0" w:line="360" w:lineRule="auto"/>
      <w:ind w:firstLine="851"/>
      <w:jc w:val="both"/>
    </w:pPr>
    <w:rPr>
      <w:sz w:val="28"/>
      <w:szCs w:val="24"/>
    </w:rPr>
  </w:style>
  <w:style w:type="numbering" w:customStyle="1" w:styleId="ac">
    <w:name w:val="Список основного текста"/>
    <w:uiPriority w:val="99"/>
    <w:rsid w:val="00476F25"/>
    <w:pPr>
      <w:numPr>
        <w:numId w:val="48"/>
      </w:numPr>
    </w:pPr>
  </w:style>
  <w:style w:type="paragraph" w:customStyle="1" w:styleId="LB3">
    <w:name w:val="LB3"/>
    <w:basedOn w:val="32"/>
    <w:qFormat/>
    <w:rsid w:val="00476F25"/>
    <w:pPr>
      <w:widowControl/>
      <w:numPr>
        <w:numId w:val="49"/>
      </w:numPr>
      <w:tabs>
        <w:tab w:val="clear" w:pos="1701"/>
        <w:tab w:val="num" w:pos="360"/>
      </w:tabs>
      <w:suppressAutoHyphens/>
      <w:spacing w:beforeLines="0" w:afterLines="0" w:after="0"/>
      <w:ind w:left="1429" w:hanging="360"/>
    </w:pPr>
    <w:rPr>
      <w:rFonts w:ascii="Times New Roman" w:hAnsi="Times New Roman"/>
      <w:spacing w:val="-5"/>
      <w:sz w:val="28"/>
    </w:rPr>
  </w:style>
  <w:style w:type="paragraph" w:customStyle="1" w:styleId="NormalTable0">
    <w:name w:val="Normal Table0"/>
    <w:basedOn w:val="af5"/>
    <w:autoRedefine/>
    <w:rsid w:val="00476F25"/>
    <w:pPr>
      <w:keepLines/>
      <w:suppressAutoHyphens/>
      <w:spacing w:after="0"/>
      <w:ind w:firstLine="0"/>
      <w:jc w:val="left"/>
    </w:pPr>
    <w:rPr>
      <w:rFonts w:eastAsia="Times New Roman"/>
      <w:spacing w:val="-5"/>
      <w:sz w:val="28"/>
      <w:szCs w:val="20"/>
    </w:rPr>
  </w:style>
  <w:style w:type="paragraph" w:customStyle="1" w:styleId="TableListNum">
    <w:name w:val="TableListNum"/>
    <w:basedOn w:val="afffffffff2"/>
    <w:autoRedefine/>
    <w:rsid w:val="00476F25"/>
    <w:pPr>
      <w:tabs>
        <w:tab w:val="left" w:pos="-4818"/>
        <w:tab w:val="left" w:pos="238"/>
        <w:tab w:val="left" w:pos="286"/>
      </w:tabs>
      <w:suppressAutoHyphens/>
      <w:spacing w:line="360" w:lineRule="auto"/>
      <w:ind w:left="0" w:firstLine="0"/>
      <w:contextualSpacing w:val="0"/>
    </w:pPr>
    <w:rPr>
      <w:spacing w:val="-5"/>
      <w:sz w:val="28"/>
      <w:szCs w:val="20"/>
      <w:lang w:eastAsia="en-US"/>
    </w:rPr>
  </w:style>
  <w:style w:type="paragraph" w:styleId="afffffffff2">
    <w:name w:val="List"/>
    <w:basedOn w:val="af5"/>
    <w:uiPriority w:val="99"/>
    <w:semiHidden/>
    <w:unhideWhenUsed/>
    <w:rsid w:val="00476F25"/>
    <w:pPr>
      <w:spacing w:after="0" w:line="240" w:lineRule="auto"/>
      <w:ind w:left="283" w:hanging="283"/>
      <w:contextualSpacing/>
      <w:jc w:val="left"/>
    </w:pPr>
    <w:rPr>
      <w:rFonts w:eastAsia="Times New Roman"/>
      <w:szCs w:val="24"/>
      <w:lang w:eastAsia="ru-RU"/>
    </w:rPr>
  </w:style>
  <w:style w:type="character" w:customStyle="1" w:styleId="DFN">
    <w:name w:val="DFN"/>
    <w:rsid w:val="00476F25"/>
    <w:rPr>
      <w:b/>
      <w:bCs w:val="0"/>
      <w:lang w:val="ru-RU"/>
    </w:rPr>
  </w:style>
  <w:style w:type="paragraph" w:customStyle="1" w:styleId="TableListNumEngCap2">
    <w:name w:val="TableListNumEngCap 2"/>
    <w:basedOn w:val="afffff5"/>
    <w:autoRedefine/>
    <w:rsid w:val="00476F25"/>
    <w:pPr>
      <w:keepLines w:val="0"/>
      <w:numPr>
        <w:numId w:val="50"/>
      </w:numPr>
      <w:spacing w:after="0" w:line="240" w:lineRule="auto"/>
      <w:contextualSpacing w:val="0"/>
      <w:jc w:val="left"/>
    </w:pPr>
    <w:rPr>
      <w:spacing w:val="-5"/>
      <w:sz w:val="28"/>
      <w:szCs w:val="20"/>
    </w:rPr>
  </w:style>
  <w:style w:type="paragraph" w:customStyle="1" w:styleId="TableListNumEngSmall4">
    <w:name w:val="TableListNumEngSmall 4"/>
    <w:basedOn w:val="afffff5"/>
    <w:autoRedefine/>
    <w:rsid w:val="00476F25"/>
    <w:pPr>
      <w:keepLines w:val="0"/>
      <w:numPr>
        <w:numId w:val="51"/>
      </w:numPr>
      <w:spacing w:after="0" w:line="240" w:lineRule="auto"/>
      <w:contextualSpacing w:val="0"/>
      <w:jc w:val="left"/>
    </w:pPr>
    <w:rPr>
      <w:spacing w:val="-5"/>
      <w:sz w:val="28"/>
      <w:szCs w:val="20"/>
    </w:rPr>
  </w:style>
  <w:style w:type="paragraph" w:styleId="afffffffff3">
    <w:name w:val="E-mail Signature"/>
    <w:basedOn w:val="af5"/>
    <w:link w:val="afffffffff4"/>
    <w:rsid w:val="00476F25"/>
    <w:pPr>
      <w:suppressAutoHyphens/>
      <w:spacing w:after="0"/>
      <w:ind w:firstLine="851"/>
    </w:pPr>
    <w:rPr>
      <w:rFonts w:eastAsia="Times New Roman"/>
      <w:spacing w:val="-5"/>
      <w:sz w:val="28"/>
      <w:szCs w:val="20"/>
    </w:rPr>
  </w:style>
  <w:style w:type="character" w:customStyle="1" w:styleId="afffffffff4">
    <w:name w:val="Электронная подпись Знак"/>
    <w:basedOn w:val="af6"/>
    <w:link w:val="afffffffff3"/>
    <w:rsid w:val="00476F25"/>
    <w:rPr>
      <w:rFonts w:ascii="Times New Roman" w:eastAsia="Times New Roman" w:hAnsi="Times New Roman" w:cs="Times New Roman"/>
      <w:spacing w:val="-5"/>
      <w:sz w:val="28"/>
      <w:szCs w:val="20"/>
    </w:rPr>
  </w:style>
  <w:style w:type="paragraph" w:customStyle="1" w:styleId="ListNumRusCap5">
    <w:name w:val="ListNumRusCap 5"/>
    <w:basedOn w:val="af5"/>
    <w:autoRedefine/>
    <w:rsid w:val="00476F25"/>
    <w:pPr>
      <w:numPr>
        <w:numId w:val="52"/>
      </w:numPr>
      <w:tabs>
        <w:tab w:val="left" w:pos="2268"/>
      </w:tabs>
      <w:suppressAutoHyphens/>
      <w:spacing w:after="0"/>
    </w:pPr>
    <w:rPr>
      <w:rFonts w:eastAsia="Times New Roman"/>
      <w:spacing w:val="-5"/>
      <w:sz w:val="28"/>
      <w:szCs w:val="20"/>
    </w:rPr>
  </w:style>
  <w:style w:type="paragraph" w:customStyle="1" w:styleId="ListNumEngSmall2">
    <w:name w:val="ListNumEngSmall 2"/>
    <w:basedOn w:val="af5"/>
    <w:autoRedefine/>
    <w:rsid w:val="00476F25"/>
    <w:pPr>
      <w:numPr>
        <w:numId w:val="53"/>
      </w:numPr>
      <w:suppressAutoHyphens/>
      <w:spacing w:after="0"/>
    </w:pPr>
    <w:rPr>
      <w:rFonts w:eastAsia="Times New Roman"/>
      <w:spacing w:val="-5"/>
      <w:sz w:val="28"/>
      <w:szCs w:val="20"/>
    </w:rPr>
  </w:style>
  <w:style w:type="paragraph" w:customStyle="1" w:styleId="font5">
    <w:name w:val="font5"/>
    <w:basedOn w:val="af5"/>
    <w:rsid w:val="00476F25"/>
    <w:pPr>
      <w:spacing w:before="100" w:beforeAutospacing="1" w:after="100" w:afterAutospacing="1" w:line="240" w:lineRule="auto"/>
      <w:ind w:firstLine="0"/>
      <w:jc w:val="left"/>
    </w:pPr>
    <w:rPr>
      <w:rFonts w:eastAsia="Times New Roman"/>
      <w:color w:val="000000"/>
      <w:sz w:val="20"/>
      <w:szCs w:val="20"/>
      <w:lang w:eastAsia="ru-RU"/>
    </w:rPr>
  </w:style>
  <w:style w:type="paragraph" w:customStyle="1" w:styleId="font6">
    <w:name w:val="font6"/>
    <w:basedOn w:val="af5"/>
    <w:rsid w:val="00476F25"/>
    <w:pPr>
      <w:spacing w:before="100" w:beforeAutospacing="1" w:after="100" w:afterAutospacing="1" w:line="240" w:lineRule="auto"/>
      <w:ind w:firstLine="0"/>
      <w:jc w:val="left"/>
    </w:pPr>
    <w:rPr>
      <w:rFonts w:eastAsia="Times New Roman"/>
      <w:b/>
      <w:bCs/>
      <w:color w:val="000000"/>
      <w:sz w:val="20"/>
      <w:szCs w:val="20"/>
      <w:lang w:eastAsia="ru-RU"/>
    </w:rPr>
  </w:style>
  <w:style w:type="paragraph" w:customStyle="1" w:styleId="font7">
    <w:name w:val="font7"/>
    <w:basedOn w:val="af5"/>
    <w:rsid w:val="00476F25"/>
    <w:pPr>
      <w:spacing w:before="100" w:beforeAutospacing="1" w:after="100" w:afterAutospacing="1" w:line="240" w:lineRule="auto"/>
      <w:ind w:firstLine="0"/>
      <w:jc w:val="left"/>
    </w:pPr>
    <w:rPr>
      <w:rFonts w:eastAsia="Times New Roman"/>
      <w:sz w:val="20"/>
      <w:szCs w:val="20"/>
      <w:lang w:eastAsia="ru-RU"/>
    </w:rPr>
  </w:style>
  <w:style w:type="paragraph" w:customStyle="1" w:styleId="font8">
    <w:name w:val="font8"/>
    <w:basedOn w:val="af5"/>
    <w:rsid w:val="00476F25"/>
    <w:pPr>
      <w:spacing w:before="100" w:beforeAutospacing="1" w:after="100" w:afterAutospacing="1" w:line="240" w:lineRule="auto"/>
      <w:ind w:firstLine="0"/>
      <w:jc w:val="left"/>
    </w:pPr>
    <w:rPr>
      <w:rFonts w:eastAsia="Times New Roman"/>
      <w:b/>
      <w:bCs/>
      <w:sz w:val="20"/>
      <w:szCs w:val="20"/>
      <w:lang w:eastAsia="ru-RU"/>
    </w:rPr>
  </w:style>
  <w:style w:type="paragraph" w:customStyle="1" w:styleId="xl63">
    <w:name w:val="xl63"/>
    <w:basedOn w:val="af5"/>
    <w:rsid w:val="00476F25"/>
    <w:pP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64">
    <w:name w:val="xl64"/>
    <w:basedOn w:val="af5"/>
    <w:rsid w:val="00476F2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textAlignment w:val="top"/>
    </w:pPr>
    <w:rPr>
      <w:rFonts w:eastAsia="Times New Roman"/>
      <w:b/>
      <w:bCs/>
      <w:sz w:val="20"/>
      <w:szCs w:val="20"/>
      <w:lang w:eastAsia="ru-RU"/>
    </w:rPr>
  </w:style>
  <w:style w:type="paragraph" w:customStyle="1" w:styleId="xl65">
    <w:name w:val="xl65"/>
    <w:basedOn w:val="af5"/>
    <w:rsid w:val="00476F2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textAlignment w:val="top"/>
    </w:pPr>
    <w:rPr>
      <w:rFonts w:eastAsia="Times New Roman"/>
      <w:sz w:val="20"/>
      <w:szCs w:val="20"/>
      <w:lang w:eastAsia="ru-RU"/>
    </w:rPr>
  </w:style>
  <w:style w:type="paragraph" w:customStyle="1" w:styleId="xl66">
    <w:name w:val="xl66"/>
    <w:basedOn w:val="af5"/>
    <w:rsid w:val="00476F25"/>
    <w:pPr>
      <w:spacing w:before="100" w:beforeAutospacing="1" w:after="100" w:afterAutospacing="1" w:line="240" w:lineRule="auto"/>
      <w:ind w:firstLine="0"/>
      <w:jc w:val="left"/>
      <w:textAlignment w:val="center"/>
    </w:pPr>
    <w:rPr>
      <w:rFonts w:eastAsia="Times New Roman"/>
      <w:sz w:val="20"/>
      <w:szCs w:val="20"/>
      <w:lang w:eastAsia="ru-RU"/>
    </w:rPr>
  </w:style>
  <w:style w:type="paragraph" w:customStyle="1" w:styleId="xl67">
    <w:name w:val="xl67"/>
    <w:basedOn w:val="af5"/>
    <w:rsid w:val="00476F2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textAlignment w:val="top"/>
    </w:pPr>
    <w:rPr>
      <w:rFonts w:eastAsia="Times New Roman"/>
      <w:sz w:val="20"/>
      <w:szCs w:val="20"/>
      <w:lang w:eastAsia="ru-RU"/>
    </w:rPr>
  </w:style>
  <w:style w:type="paragraph" w:customStyle="1" w:styleId="xl68">
    <w:name w:val="xl68"/>
    <w:basedOn w:val="af5"/>
    <w:rsid w:val="00476F25"/>
    <w:pPr>
      <w:pBdr>
        <w:top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sz w:val="20"/>
      <w:szCs w:val="20"/>
      <w:lang w:eastAsia="ru-RU"/>
    </w:rPr>
  </w:style>
  <w:style w:type="paragraph" w:customStyle="1" w:styleId="xl69">
    <w:name w:val="xl69"/>
    <w:basedOn w:val="af5"/>
    <w:rsid w:val="00476F25"/>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sz w:val="20"/>
      <w:szCs w:val="20"/>
      <w:lang w:eastAsia="ru-RU"/>
    </w:rPr>
  </w:style>
  <w:style w:type="paragraph" w:customStyle="1" w:styleId="xl70">
    <w:name w:val="xl70"/>
    <w:basedOn w:val="af5"/>
    <w:rsid w:val="00476F25"/>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0"/>
      <w:szCs w:val="20"/>
      <w:lang w:eastAsia="ru-RU"/>
    </w:rPr>
  </w:style>
  <w:style w:type="paragraph" w:customStyle="1" w:styleId="xl71">
    <w:name w:val="xl71"/>
    <w:basedOn w:val="af5"/>
    <w:rsid w:val="00476F25"/>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0"/>
      <w:szCs w:val="20"/>
      <w:lang w:eastAsia="ru-RU"/>
    </w:rPr>
  </w:style>
  <w:style w:type="paragraph" w:customStyle="1" w:styleId="xl72">
    <w:name w:val="xl72"/>
    <w:basedOn w:val="af5"/>
    <w:rsid w:val="00476F25"/>
    <w:pPr>
      <w:pBdr>
        <w:top w:val="single" w:sz="4" w:space="0" w:color="auto"/>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0"/>
      <w:szCs w:val="20"/>
      <w:lang w:eastAsia="ru-RU"/>
    </w:rPr>
  </w:style>
  <w:style w:type="paragraph" w:customStyle="1" w:styleId="xl73">
    <w:name w:val="xl73"/>
    <w:basedOn w:val="af5"/>
    <w:rsid w:val="00476F25"/>
    <w:pPr>
      <w:pBdr>
        <w:top w:val="single" w:sz="8" w:space="0" w:color="auto"/>
        <w:bottom w:val="single" w:sz="8"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74">
    <w:name w:val="xl74"/>
    <w:basedOn w:val="af5"/>
    <w:rsid w:val="00476F25"/>
    <w:pPr>
      <w:pBdr>
        <w:top w:val="single" w:sz="8" w:space="0" w:color="auto"/>
        <w:bottom w:val="single" w:sz="8" w:space="0" w:color="auto"/>
      </w:pBdr>
      <w:spacing w:before="100" w:beforeAutospacing="1" w:after="100" w:afterAutospacing="1" w:line="240" w:lineRule="auto"/>
      <w:ind w:firstLine="0"/>
      <w:jc w:val="left"/>
      <w:textAlignment w:val="center"/>
    </w:pPr>
    <w:rPr>
      <w:rFonts w:eastAsia="Times New Roman"/>
      <w:b/>
      <w:bCs/>
      <w:sz w:val="20"/>
      <w:szCs w:val="20"/>
      <w:lang w:eastAsia="ru-RU"/>
    </w:rPr>
  </w:style>
  <w:style w:type="paragraph" w:customStyle="1" w:styleId="xl75">
    <w:name w:val="xl75"/>
    <w:basedOn w:val="af5"/>
    <w:rsid w:val="00476F25"/>
    <w:pPr>
      <w:pBdr>
        <w:bottom w:val="single" w:sz="8" w:space="0" w:color="auto"/>
      </w:pBdr>
      <w:spacing w:before="100" w:beforeAutospacing="1" w:after="100" w:afterAutospacing="1" w:line="240" w:lineRule="auto"/>
      <w:ind w:firstLine="0"/>
      <w:jc w:val="left"/>
      <w:textAlignment w:val="center"/>
    </w:pPr>
    <w:rPr>
      <w:rFonts w:eastAsia="Times New Roman"/>
      <w:b/>
      <w:bCs/>
      <w:sz w:val="20"/>
      <w:szCs w:val="20"/>
      <w:lang w:eastAsia="ru-RU"/>
    </w:rPr>
  </w:style>
  <w:style w:type="paragraph" w:customStyle="1" w:styleId="xl76">
    <w:name w:val="xl76"/>
    <w:basedOn w:val="af5"/>
    <w:rsid w:val="00476F25"/>
    <w:pPr>
      <w:pBdr>
        <w:top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77">
    <w:name w:val="xl77"/>
    <w:basedOn w:val="af5"/>
    <w:rsid w:val="00476F25"/>
    <w:pPr>
      <w:pBdr>
        <w:right w:val="single" w:sz="4"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78">
    <w:name w:val="xl78"/>
    <w:basedOn w:val="af5"/>
    <w:rsid w:val="00476F25"/>
    <w:pPr>
      <w:pBdr>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0"/>
      <w:szCs w:val="20"/>
      <w:lang w:eastAsia="ru-RU"/>
    </w:rPr>
  </w:style>
  <w:style w:type="paragraph" w:customStyle="1" w:styleId="xl79">
    <w:name w:val="xl79"/>
    <w:basedOn w:val="af5"/>
    <w:rsid w:val="00476F25"/>
    <w:pPr>
      <w:pBdr>
        <w:right w:val="single" w:sz="4" w:space="0" w:color="auto"/>
      </w:pBdr>
      <w:spacing w:before="100" w:beforeAutospacing="1" w:after="100" w:afterAutospacing="1" w:line="240" w:lineRule="auto"/>
      <w:ind w:firstLine="0"/>
      <w:jc w:val="left"/>
      <w:textAlignment w:val="center"/>
    </w:pPr>
    <w:rPr>
      <w:rFonts w:eastAsia="Times New Roman"/>
      <w:sz w:val="20"/>
      <w:szCs w:val="20"/>
      <w:lang w:eastAsia="ru-RU"/>
    </w:rPr>
  </w:style>
  <w:style w:type="paragraph" w:customStyle="1" w:styleId="xl80">
    <w:name w:val="xl80"/>
    <w:basedOn w:val="af5"/>
    <w:rsid w:val="00476F25"/>
    <w:pPr>
      <w:pBdr>
        <w:top w:val="single" w:sz="4" w:space="0" w:color="auto"/>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0"/>
      <w:szCs w:val="20"/>
      <w:lang w:eastAsia="ru-RU"/>
    </w:rPr>
  </w:style>
  <w:style w:type="paragraph" w:customStyle="1" w:styleId="xl81">
    <w:name w:val="xl81"/>
    <w:basedOn w:val="af5"/>
    <w:rsid w:val="00476F25"/>
    <w:pPr>
      <w:shd w:val="clear" w:color="000000" w:fill="FFFF00"/>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82">
    <w:name w:val="xl82"/>
    <w:basedOn w:val="af5"/>
    <w:rsid w:val="00476F25"/>
    <w:pPr>
      <w:spacing w:before="100" w:beforeAutospacing="1" w:after="100" w:afterAutospacing="1" w:line="240" w:lineRule="auto"/>
      <w:ind w:firstLine="0"/>
      <w:jc w:val="center"/>
      <w:textAlignment w:val="center"/>
    </w:pPr>
    <w:rPr>
      <w:rFonts w:eastAsia="Times New Roman"/>
      <w:b/>
      <w:bCs/>
      <w:sz w:val="20"/>
      <w:szCs w:val="20"/>
      <w:lang w:eastAsia="ru-RU"/>
    </w:rPr>
  </w:style>
  <w:style w:type="paragraph" w:customStyle="1" w:styleId="xl83">
    <w:name w:val="xl83"/>
    <w:basedOn w:val="af5"/>
    <w:rsid w:val="00476F25"/>
    <w:pPr>
      <w:pBdr>
        <w:right w:val="single" w:sz="4" w:space="0" w:color="auto"/>
      </w:pBdr>
      <w:spacing w:before="100" w:beforeAutospacing="1" w:after="100" w:afterAutospacing="1" w:line="240" w:lineRule="auto"/>
      <w:ind w:firstLine="0"/>
      <w:jc w:val="center"/>
      <w:textAlignment w:val="center"/>
    </w:pPr>
    <w:rPr>
      <w:rFonts w:eastAsia="Times New Roman"/>
      <w:b/>
      <w:bCs/>
      <w:sz w:val="20"/>
      <w:szCs w:val="20"/>
      <w:lang w:eastAsia="ru-RU"/>
    </w:rPr>
  </w:style>
  <w:style w:type="paragraph" w:customStyle="1" w:styleId="xl84">
    <w:name w:val="xl84"/>
    <w:basedOn w:val="af5"/>
    <w:rsid w:val="00476F25"/>
    <w:pPr>
      <w:pBdr>
        <w:top w:val="single" w:sz="8" w:space="0" w:color="auto"/>
        <w:left w:val="single" w:sz="4"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b/>
      <w:bCs/>
      <w:sz w:val="20"/>
      <w:szCs w:val="20"/>
      <w:lang w:eastAsia="ru-RU"/>
    </w:rPr>
  </w:style>
  <w:style w:type="paragraph" w:customStyle="1" w:styleId="xl85">
    <w:name w:val="xl85"/>
    <w:basedOn w:val="af5"/>
    <w:rsid w:val="00476F25"/>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86">
    <w:name w:val="xl86"/>
    <w:basedOn w:val="af5"/>
    <w:rsid w:val="00476F25"/>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87">
    <w:name w:val="xl87"/>
    <w:basedOn w:val="af5"/>
    <w:rsid w:val="00476F2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textAlignment w:val="top"/>
    </w:pPr>
    <w:rPr>
      <w:rFonts w:eastAsia="Times New Roman"/>
      <w:sz w:val="20"/>
      <w:szCs w:val="20"/>
      <w:lang w:eastAsia="ru-RU"/>
    </w:rPr>
  </w:style>
  <w:style w:type="paragraph" w:customStyle="1" w:styleId="xl88">
    <w:name w:val="xl88"/>
    <w:basedOn w:val="af5"/>
    <w:rsid w:val="00476F2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textAlignment w:val="top"/>
    </w:pPr>
    <w:rPr>
      <w:rFonts w:eastAsia="Times New Roman"/>
      <w:b/>
      <w:bCs/>
      <w:sz w:val="20"/>
      <w:szCs w:val="20"/>
      <w:lang w:eastAsia="ru-RU"/>
    </w:rPr>
  </w:style>
  <w:style w:type="paragraph" w:customStyle="1" w:styleId="xl89">
    <w:name w:val="xl89"/>
    <w:basedOn w:val="af5"/>
    <w:rsid w:val="00476F25"/>
    <w:pPr>
      <w:pBdr>
        <w:top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sz w:val="20"/>
      <w:szCs w:val="20"/>
      <w:lang w:eastAsia="ru-RU"/>
    </w:rPr>
  </w:style>
  <w:style w:type="paragraph" w:customStyle="1" w:styleId="xl90">
    <w:name w:val="xl90"/>
    <w:basedOn w:val="af5"/>
    <w:rsid w:val="00476F25"/>
    <w:pPr>
      <w:pBdr>
        <w:top w:val="single" w:sz="8" w:space="0" w:color="auto"/>
        <w:bottom w:val="single" w:sz="8" w:space="0" w:color="auto"/>
      </w:pBdr>
      <w:spacing w:before="100" w:beforeAutospacing="1" w:after="100" w:afterAutospacing="1" w:line="240" w:lineRule="auto"/>
      <w:ind w:firstLine="0"/>
      <w:jc w:val="center"/>
      <w:textAlignment w:val="center"/>
    </w:pPr>
    <w:rPr>
      <w:rFonts w:eastAsia="Times New Roman"/>
      <w:b/>
      <w:bCs/>
      <w:sz w:val="20"/>
      <w:szCs w:val="20"/>
      <w:lang w:eastAsia="ru-RU"/>
    </w:rPr>
  </w:style>
  <w:style w:type="paragraph" w:customStyle="1" w:styleId="xl91">
    <w:name w:val="xl91"/>
    <w:basedOn w:val="af5"/>
    <w:rsid w:val="00476F25"/>
    <w:pPr>
      <w:pBdr>
        <w:bottom w:val="single" w:sz="8" w:space="0" w:color="auto"/>
      </w:pBdr>
      <w:spacing w:before="100" w:beforeAutospacing="1" w:after="100" w:afterAutospacing="1" w:line="240" w:lineRule="auto"/>
      <w:ind w:firstLine="0"/>
      <w:jc w:val="left"/>
      <w:textAlignment w:val="center"/>
    </w:pPr>
    <w:rPr>
      <w:rFonts w:eastAsia="Times New Roman"/>
      <w:b/>
      <w:bCs/>
      <w:sz w:val="20"/>
      <w:szCs w:val="20"/>
      <w:lang w:eastAsia="ru-RU"/>
    </w:rPr>
  </w:style>
  <w:style w:type="paragraph" w:customStyle="1" w:styleId="xl92">
    <w:name w:val="xl92"/>
    <w:basedOn w:val="af5"/>
    <w:rsid w:val="00476F25"/>
    <w:pP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93">
    <w:name w:val="xl93"/>
    <w:basedOn w:val="af5"/>
    <w:rsid w:val="00476F25"/>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94">
    <w:name w:val="xl94"/>
    <w:basedOn w:val="af5"/>
    <w:rsid w:val="00476F25"/>
    <w:pPr>
      <w:pBdr>
        <w:top w:val="single" w:sz="8" w:space="0" w:color="auto"/>
        <w:left w:val="single" w:sz="4"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b/>
      <w:bCs/>
      <w:sz w:val="20"/>
      <w:szCs w:val="20"/>
      <w:lang w:eastAsia="ru-RU"/>
    </w:rPr>
  </w:style>
  <w:style w:type="paragraph" w:customStyle="1" w:styleId="xl95">
    <w:name w:val="xl95"/>
    <w:basedOn w:val="af5"/>
    <w:rsid w:val="00476F25"/>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96">
    <w:name w:val="xl96"/>
    <w:basedOn w:val="af5"/>
    <w:rsid w:val="00476F25"/>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97">
    <w:name w:val="xl97"/>
    <w:basedOn w:val="af5"/>
    <w:rsid w:val="00476F25"/>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0"/>
      <w:szCs w:val="20"/>
      <w:lang w:eastAsia="ru-RU"/>
    </w:rPr>
  </w:style>
  <w:style w:type="paragraph" w:customStyle="1" w:styleId="xl98">
    <w:name w:val="xl98"/>
    <w:basedOn w:val="af5"/>
    <w:rsid w:val="00476F25"/>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0"/>
      <w:szCs w:val="20"/>
      <w:lang w:eastAsia="ru-RU"/>
    </w:rPr>
  </w:style>
  <w:style w:type="paragraph" w:customStyle="1" w:styleId="xl99">
    <w:name w:val="xl99"/>
    <w:basedOn w:val="af5"/>
    <w:rsid w:val="00476F25"/>
    <w:pPr>
      <w:pBdr>
        <w:top w:val="single" w:sz="4" w:space="0" w:color="auto"/>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0"/>
      <w:szCs w:val="20"/>
      <w:lang w:eastAsia="ru-RU"/>
    </w:rPr>
  </w:style>
  <w:style w:type="paragraph" w:customStyle="1" w:styleId="xl100">
    <w:name w:val="xl100"/>
    <w:basedOn w:val="af5"/>
    <w:rsid w:val="00476F25"/>
    <w:pPr>
      <w:pBdr>
        <w:top w:val="single" w:sz="4" w:space="0" w:color="auto"/>
        <w:left w:val="single" w:sz="4" w:space="0" w:color="auto"/>
      </w:pBdr>
      <w:spacing w:before="100" w:beforeAutospacing="1" w:after="100" w:afterAutospacing="1" w:line="240" w:lineRule="auto"/>
      <w:ind w:firstLine="0"/>
      <w:jc w:val="left"/>
      <w:textAlignment w:val="center"/>
    </w:pPr>
    <w:rPr>
      <w:rFonts w:eastAsia="Times New Roman"/>
      <w:sz w:val="20"/>
      <w:szCs w:val="20"/>
      <w:lang w:eastAsia="ru-RU"/>
    </w:rPr>
  </w:style>
  <w:style w:type="paragraph" w:customStyle="1" w:styleId="xl101">
    <w:name w:val="xl101"/>
    <w:basedOn w:val="af5"/>
    <w:rsid w:val="00476F25"/>
    <w:pPr>
      <w:pBdr>
        <w:left w:val="single" w:sz="4" w:space="0" w:color="auto"/>
      </w:pBdr>
      <w:spacing w:before="100" w:beforeAutospacing="1" w:after="100" w:afterAutospacing="1" w:line="240" w:lineRule="auto"/>
      <w:ind w:firstLine="0"/>
      <w:jc w:val="left"/>
      <w:textAlignment w:val="center"/>
    </w:pPr>
    <w:rPr>
      <w:rFonts w:eastAsia="Times New Roman"/>
      <w:sz w:val="20"/>
      <w:szCs w:val="20"/>
      <w:lang w:eastAsia="ru-RU"/>
    </w:rPr>
  </w:style>
  <w:style w:type="paragraph" w:customStyle="1" w:styleId="xl102">
    <w:name w:val="xl102"/>
    <w:basedOn w:val="af5"/>
    <w:rsid w:val="00476F25"/>
    <w:pPr>
      <w:pBdr>
        <w:left w:val="single" w:sz="4"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03">
    <w:name w:val="xl103"/>
    <w:basedOn w:val="af5"/>
    <w:rsid w:val="00476F25"/>
    <w:pPr>
      <w:pBdr>
        <w:top w:val="single" w:sz="4" w:space="0" w:color="auto"/>
      </w:pBdr>
      <w:spacing w:before="100" w:beforeAutospacing="1" w:after="100" w:afterAutospacing="1" w:line="240" w:lineRule="auto"/>
      <w:ind w:firstLine="0"/>
      <w:jc w:val="left"/>
      <w:textAlignment w:val="center"/>
    </w:pPr>
    <w:rPr>
      <w:rFonts w:eastAsia="Times New Roman"/>
      <w:sz w:val="20"/>
      <w:szCs w:val="20"/>
      <w:lang w:eastAsia="ru-RU"/>
    </w:rPr>
  </w:style>
  <w:style w:type="paragraph" w:customStyle="1" w:styleId="xl104">
    <w:name w:val="xl104"/>
    <w:basedOn w:val="af5"/>
    <w:rsid w:val="00476F25"/>
    <w:pPr>
      <w:pBdr>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05">
    <w:name w:val="xl105"/>
    <w:basedOn w:val="af5"/>
    <w:rsid w:val="00476F25"/>
    <w:pPr>
      <w:pBdr>
        <w:top w:val="single" w:sz="8" w:space="0" w:color="auto"/>
        <w:left w:val="single" w:sz="8" w:space="0" w:color="auto"/>
        <w:bottom w:val="single" w:sz="8" w:space="0" w:color="auto"/>
      </w:pBdr>
      <w:spacing w:before="100" w:beforeAutospacing="1" w:after="100" w:afterAutospacing="1" w:line="240" w:lineRule="auto"/>
      <w:ind w:firstLine="0"/>
      <w:jc w:val="left"/>
      <w:textAlignment w:val="center"/>
    </w:pPr>
    <w:rPr>
      <w:rFonts w:eastAsia="Times New Roman"/>
      <w:sz w:val="20"/>
      <w:szCs w:val="20"/>
      <w:lang w:eastAsia="ru-RU"/>
    </w:rPr>
  </w:style>
  <w:style w:type="paragraph" w:customStyle="1" w:styleId="xl106">
    <w:name w:val="xl106"/>
    <w:basedOn w:val="af5"/>
    <w:rsid w:val="00476F25"/>
    <w:pPr>
      <w:pBdr>
        <w:top w:val="single" w:sz="8" w:space="0" w:color="auto"/>
        <w:left w:val="single" w:sz="8" w:space="0" w:color="auto"/>
        <w:bottom w:val="single" w:sz="8"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07">
    <w:name w:val="xl107"/>
    <w:basedOn w:val="af5"/>
    <w:rsid w:val="00476F25"/>
    <w:pPr>
      <w:pBdr>
        <w:top w:val="single" w:sz="8" w:space="0" w:color="auto"/>
        <w:left w:val="single" w:sz="4"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08">
    <w:name w:val="xl108"/>
    <w:basedOn w:val="af5"/>
    <w:rsid w:val="00476F25"/>
    <w:pPr>
      <w:pBdr>
        <w:left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sz w:val="20"/>
      <w:szCs w:val="20"/>
      <w:lang w:eastAsia="ru-RU"/>
    </w:rPr>
  </w:style>
  <w:style w:type="paragraph" w:customStyle="1" w:styleId="xl109">
    <w:name w:val="xl109"/>
    <w:basedOn w:val="af5"/>
    <w:rsid w:val="00476F25"/>
    <w:pPr>
      <w:pBdr>
        <w:left w:val="single" w:sz="8" w:space="0" w:color="auto"/>
        <w:bottom w:val="single" w:sz="8" w:space="0" w:color="auto"/>
      </w:pBdr>
      <w:spacing w:before="100" w:beforeAutospacing="1" w:after="100" w:afterAutospacing="1" w:line="240" w:lineRule="auto"/>
      <w:ind w:firstLine="0"/>
      <w:jc w:val="left"/>
      <w:textAlignment w:val="center"/>
    </w:pPr>
    <w:rPr>
      <w:rFonts w:eastAsia="Times New Roman"/>
      <w:b/>
      <w:bCs/>
      <w:sz w:val="20"/>
      <w:szCs w:val="20"/>
      <w:lang w:eastAsia="ru-RU"/>
    </w:rPr>
  </w:style>
  <w:style w:type="paragraph" w:customStyle="1" w:styleId="xl110">
    <w:name w:val="xl110"/>
    <w:basedOn w:val="af5"/>
    <w:rsid w:val="00476F25"/>
    <w:pPr>
      <w:pBdr>
        <w:bottom w:val="single" w:sz="8" w:space="0" w:color="auto"/>
        <w:right w:val="single" w:sz="8" w:space="0" w:color="auto"/>
      </w:pBdr>
      <w:spacing w:before="100" w:beforeAutospacing="1" w:after="100" w:afterAutospacing="1" w:line="240" w:lineRule="auto"/>
      <w:ind w:firstLine="0"/>
      <w:jc w:val="left"/>
      <w:textAlignment w:val="center"/>
    </w:pPr>
    <w:rPr>
      <w:rFonts w:eastAsia="Times New Roman"/>
      <w:b/>
      <w:bCs/>
      <w:sz w:val="20"/>
      <w:szCs w:val="20"/>
      <w:lang w:eastAsia="ru-RU"/>
    </w:rPr>
  </w:style>
  <w:style w:type="paragraph" w:customStyle="1" w:styleId="xl111">
    <w:name w:val="xl111"/>
    <w:basedOn w:val="af5"/>
    <w:rsid w:val="00476F25"/>
    <w:pPr>
      <w:pBdr>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12">
    <w:name w:val="xl112"/>
    <w:basedOn w:val="af5"/>
    <w:rsid w:val="00476F25"/>
    <w:pPr>
      <w:pBdr>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13">
    <w:name w:val="xl113"/>
    <w:basedOn w:val="af5"/>
    <w:rsid w:val="00476F25"/>
    <w:pPr>
      <w:pBdr>
        <w:top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0"/>
      <w:szCs w:val="20"/>
      <w:lang w:eastAsia="ru-RU"/>
    </w:rPr>
  </w:style>
  <w:style w:type="paragraph" w:customStyle="1" w:styleId="xl114">
    <w:name w:val="xl114"/>
    <w:basedOn w:val="af5"/>
    <w:rsid w:val="00476F25"/>
    <w:pPr>
      <w:pBdr>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0"/>
      <w:szCs w:val="20"/>
      <w:lang w:eastAsia="ru-RU"/>
    </w:rPr>
  </w:style>
  <w:style w:type="paragraph" w:customStyle="1" w:styleId="xl115">
    <w:name w:val="xl115"/>
    <w:basedOn w:val="af5"/>
    <w:rsid w:val="00476F25"/>
    <w:pPr>
      <w:pBdr>
        <w:left w:val="single" w:sz="8" w:space="0" w:color="auto"/>
        <w:bottom w:val="single" w:sz="8" w:space="0" w:color="auto"/>
      </w:pBdr>
      <w:spacing w:before="100" w:beforeAutospacing="1" w:after="100" w:afterAutospacing="1" w:line="240" w:lineRule="auto"/>
      <w:ind w:firstLine="0"/>
      <w:jc w:val="left"/>
      <w:textAlignment w:val="center"/>
    </w:pPr>
    <w:rPr>
      <w:rFonts w:eastAsia="Times New Roman"/>
      <w:sz w:val="20"/>
      <w:szCs w:val="20"/>
      <w:lang w:eastAsia="ru-RU"/>
    </w:rPr>
  </w:style>
  <w:style w:type="paragraph" w:customStyle="1" w:styleId="xl116">
    <w:name w:val="xl116"/>
    <w:basedOn w:val="af5"/>
    <w:rsid w:val="00476F25"/>
    <w:pPr>
      <w:pBdr>
        <w:top w:val="single" w:sz="8" w:space="0" w:color="auto"/>
        <w:left w:val="single" w:sz="8" w:space="0" w:color="auto"/>
      </w:pBdr>
      <w:spacing w:before="100" w:beforeAutospacing="1" w:after="100" w:afterAutospacing="1" w:line="240" w:lineRule="auto"/>
      <w:ind w:firstLine="0"/>
      <w:jc w:val="left"/>
      <w:textAlignment w:val="center"/>
    </w:pPr>
    <w:rPr>
      <w:rFonts w:eastAsia="Times New Roman"/>
      <w:b/>
      <w:bCs/>
      <w:sz w:val="20"/>
      <w:szCs w:val="20"/>
      <w:lang w:eastAsia="ru-RU"/>
    </w:rPr>
  </w:style>
  <w:style w:type="paragraph" w:customStyle="1" w:styleId="xl117">
    <w:name w:val="xl117"/>
    <w:basedOn w:val="af5"/>
    <w:rsid w:val="00476F25"/>
    <w:pPr>
      <w:pBdr>
        <w:top w:val="single" w:sz="8" w:space="0" w:color="auto"/>
        <w:bottom w:val="single" w:sz="8" w:space="0" w:color="auto"/>
      </w:pBdr>
      <w:spacing w:before="100" w:beforeAutospacing="1" w:after="100" w:afterAutospacing="1" w:line="240" w:lineRule="auto"/>
      <w:ind w:firstLine="0"/>
      <w:jc w:val="left"/>
      <w:textAlignment w:val="center"/>
    </w:pPr>
    <w:rPr>
      <w:rFonts w:eastAsia="Times New Roman"/>
      <w:b/>
      <w:bCs/>
      <w:sz w:val="20"/>
      <w:szCs w:val="20"/>
      <w:lang w:eastAsia="ru-RU"/>
    </w:rPr>
  </w:style>
  <w:style w:type="paragraph" w:customStyle="1" w:styleId="xl118">
    <w:name w:val="xl118"/>
    <w:basedOn w:val="af5"/>
    <w:rsid w:val="00476F25"/>
    <w:pPr>
      <w:pBdr>
        <w:top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eastAsia="Times New Roman"/>
      <w:b/>
      <w:bCs/>
      <w:sz w:val="20"/>
      <w:szCs w:val="20"/>
      <w:lang w:eastAsia="ru-RU"/>
    </w:rPr>
  </w:style>
  <w:style w:type="paragraph" w:customStyle="1" w:styleId="xl119">
    <w:name w:val="xl119"/>
    <w:basedOn w:val="af5"/>
    <w:rsid w:val="00476F25"/>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20">
    <w:name w:val="xl120"/>
    <w:basedOn w:val="af5"/>
    <w:rsid w:val="00476F25"/>
    <w:pPr>
      <w:pBdr>
        <w:top w:val="single" w:sz="8" w:space="0" w:color="auto"/>
        <w:left w:val="single" w:sz="4"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eastAsia="Times New Roman"/>
      <w:b/>
      <w:bCs/>
      <w:sz w:val="20"/>
      <w:szCs w:val="20"/>
      <w:lang w:eastAsia="ru-RU"/>
    </w:rPr>
  </w:style>
  <w:style w:type="paragraph" w:customStyle="1" w:styleId="xl121">
    <w:name w:val="xl121"/>
    <w:basedOn w:val="af5"/>
    <w:rsid w:val="00476F25"/>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22">
    <w:name w:val="xl122"/>
    <w:basedOn w:val="af5"/>
    <w:rsid w:val="00476F25"/>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23">
    <w:name w:val="xl123"/>
    <w:basedOn w:val="af5"/>
    <w:rsid w:val="00476F25"/>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24">
    <w:name w:val="xl124"/>
    <w:basedOn w:val="af5"/>
    <w:rsid w:val="00476F25"/>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25">
    <w:name w:val="xl125"/>
    <w:basedOn w:val="af5"/>
    <w:rsid w:val="00476F25"/>
    <w:pPr>
      <w:pBdr>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26">
    <w:name w:val="xl126"/>
    <w:basedOn w:val="af5"/>
    <w:rsid w:val="00476F25"/>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27">
    <w:name w:val="xl127"/>
    <w:basedOn w:val="af5"/>
    <w:rsid w:val="00476F25"/>
    <w:pPr>
      <w:pBdr>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Cs w:val="24"/>
      <w:lang w:eastAsia="ru-RU"/>
    </w:rPr>
  </w:style>
  <w:style w:type="paragraph" w:customStyle="1" w:styleId="xl128">
    <w:name w:val="xl128"/>
    <w:basedOn w:val="af5"/>
    <w:rsid w:val="00476F25"/>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29">
    <w:name w:val="xl129"/>
    <w:basedOn w:val="af5"/>
    <w:rsid w:val="00476F25"/>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30">
    <w:name w:val="xl130"/>
    <w:basedOn w:val="af5"/>
    <w:rsid w:val="00476F25"/>
    <w:pPr>
      <w:pBdr>
        <w:top w:val="single" w:sz="8" w:space="0" w:color="auto"/>
        <w:left w:val="single" w:sz="8" w:space="0" w:color="auto"/>
        <w:bottom w:val="single" w:sz="8" w:space="0" w:color="auto"/>
      </w:pBdr>
      <w:spacing w:before="100" w:beforeAutospacing="1" w:after="100" w:afterAutospacing="1" w:line="240" w:lineRule="auto"/>
      <w:ind w:firstLine="0"/>
      <w:jc w:val="left"/>
      <w:textAlignment w:val="center"/>
    </w:pPr>
    <w:rPr>
      <w:rFonts w:eastAsia="Times New Roman"/>
      <w:b/>
      <w:bCs/>
      <w:sz w:val="20"/>
      <w:szCs w:val="20"/>
      <w:lang w:eastAsia="ru-RU"/>
    </w:rPr>
  </w:style>
  <w:style w:type="paragraph" w:customStyle="1" w:styleId="xl131">
    <w:name w:val="xl131"/>
    <w:basedOn w:val="af5"/>
    <w:rsid w:val="00476F25"/>
    <w:pPr>
      <w:pBdr>
        <w:top w:val="single" w:sz="8" w:space="0" w:color="auto"/>
        <w:left w:val="single" w:sz="8" w:space="0" w:color="auto"/>
        <w:bottom w:val="single" w:sz="8" w:space="0" w:color="auto"/>
      </w:pBdr>
      <w:spacing w:before="100" w:beforeAutospacing="1" w:after="100" w:afterAutospacing="1" w:line="240" w:lineRule="auto"/>
      <w:ind w:firstLine="0"/>
      <w:jc w:val="left"/>
      <w:textAlignment w:val="center"/>
    </w:pPr>
    <w:rPr>
      <w:rFonts w:eastAsia="Times New Roman"/>
      <w:b/>
      <w:bCs/>
      <w:sz w:val="20"/>
      <w:szCs w:val="20"/>
      <w:lang w:eastAsia="ru-RU"/>
    </w:rPr>
  </w:style>
  <w:style w:type="paragraph" w:customStyle="1" w:styleId="xl132">
    <w:name w:val="xl132"/>
    <w:basedOn w:val="af5"/>
    <w:rsid w:val="00476F25"/>
    <w:pPr>
      <w:pBdr>
        <w:top w:val="single" w:sz="8" w:space="0" w:color="auto"/>
        <w:left w:val="single" w:sz="4" w:space="0" w:color="auto"/>
        <w:bottom w:val="single" w:sz="8" w:space="0" w:color="auto"/>
        <w:right w:val="single" w:sz="8" w:space="0" w:color="auto"/>
      </w:pBdr>
      <w:spacing w:before="100" w:beforeAutospacing="1" w:after="100" w:afterAutospacing="1" w:line="240" w:lineRule="auto"/>
      <w:ind w:firstLine="0"/>
      <w:jc w:val="left"/>
      <w:textAlignment w:val="center"/>
    </w:pPr>
    <w:rPr>
      <w:rFonts w:eastAsia="Times New Roman"/>
      <w:b/>
      <w:bCs/>
      <w:sz w:val="20"/>
      <w:szCs w:val="20"/>
      <w:lang w:eastAsia="ru-RU"/>
    </w:rPr>
  </w:style>
  <w:style w:type="paragraph" w:customStyle="1" w:styleId="xl133">
    <w:name w:val="xl133"/>
    <w:basedOn w:val="af5"/>
    <w:rsid w:val="00476F25"/>
    <w:pPr>
      <w:pBdr>
        <w:top w:val="single" w:sz="4" w:space="0" w:color="auto"/>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34">
    <w:name w:val="xl134"/>
    <w:basedOn w:val="af5"/>
    <w:rsid w:val="00476F25"/>
    <w:pPr>
      <w:pBdr>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35">
    <w:name w:val="xl135"/>
    <w:basedOn w:val="af5"/>
    <w:rsid w:val="00476F25"/>
    <w:pPr>
      <w:pBdr>
        <w:top w:val="single" w:sz="4" w:space="0" w:color="auto"/>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szCs w:val="24"/>
      <w:lang w:eastAsia="ru-RU"/>
    </w:rPr>
  </w:style>
  <w:style w:type="paragraph" w:customStyle="1" w:styleId="xl136">
    <w:name w:val="xl136"/>
    <w:basedOn w:val="af5"/>
    <w:rsid w:val="00476F25"/>
    <w:pPr>
      <w:pBdr>
        <w:top w:val="single" w:sz="8" w:space="0" w:color="auto"/>
      </w:pBdr>
      <w:spacing w:before="100" w:beforeAutospacing="1" w:after="100" w:afterAutospacing="1" w:line="240" w:lineRule="auto"/>
      <w:ind w:firstLine="0"/>
      <w:jc w:val="left"/>
      <w:textAlignment w:val="center"/>
    </w:pPr>
    <w:rPr>
      <w:rFonts w:eastAsia="Times New Roman"/>
      <w:b/>
      <w:bCs/>
      <w:sz w:val="20"/>
      <w:szCs w:val="20"/>
      <w:lang w:eastAsia="ru-RU"/>
    </w:rPr>
  </w:style>
  <w:style w:type="paragraph" w:customStyle="1" w:styleId="xl137">
    <w:name w:val="xl137"/>
    <w:basedOn w:val="af5"/>
    <w:rsid w:val="00476F25"/>
    <w:pPr>
      <w:pBdr>
        <w:top w:val="single" w:sz="8" w:space="0" w:color="auto"/>
      </w:pBdr>
      <w:spacing w:before="100" w:beforeAutospacing="1" w:after="100" w:afterAutospacing="1" w:line="240" w:lineRule="auto"/>
      <w:ind w:firstLine="0"/>
      <w:jc w:val="left"/>
      <w:textAlignment w:val="center"/>
    </w:pPr>
    <w:rPr>
      <w:rFonts w:eastAsia="Times New Roman"/>
      <w:b/>
      <w:bCs/>
      <w:sz w:val="20"/>
      <w:szCs w:val="20"/>
      <w:lang w:eastAsia="ru-RU"/>
    </w:rPr>
  </w:style>
  <w:style w:type="paragraph" w:customStyle="1" w:styleId="xl138">
    <w:name w:val="xl138"/>
    <w:basedOn w:val="af5"/>
    <w:rsid w:val="00476F25"/>
    <w:pPr>
      <w:pBdr>
        <w:left w:val="single" w:sz="4" w:space="0" w:color="auto"/>
        <w:bottom w:val="single" w:sz="4" w:space="0" w:color="auto"/>
        <w:right w:val="single" w:sz="8" w:space="0" w:color="auto"/>
      </w:pBdr>
      <w:shd w:val="clear" w:color="000000" w:fill="FFFFFF"/>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39">
    <w:name w:val="xl139"/>
    <w:basedOn w:val="af5"/>
    <w:rsid w:val="00476F25"/>
    <w:pPr>
      <w:pBdr>
        <w:top w:val="single" w:sz="8" w:space="0" w:color="auto"/>
        <w:left w:val="single" w:sz="8" w:space="0" w:color="auto"/>
      </w:pBdr>
      <w:spacing w:before="100" w:beforeAutospacing="1" w:after="100" w:afterAutospacing="1" w:line="240" w:lineRule="auto"/>
      <w:ind w:firstLine="0"/>
      <w:jc w:val="left"/>
      <w:textAlignment w:val="center"/>
    </w:pPr>
    <w:rPr>
      <w:rFonts w:eastAsia="Times New Roman"/>
      <w:b/>
      <w:bCs/>
      <w:sz w:val="20"/>
      <w:szCs w:val="20"/>
      <w:lang w:eastAsia="ru-RU"/>
    </w:rPr>
  </w:style>
  <w:style w:type="paragraph" w:customStyle="1" w:styleId="xl140">
    <w:name w:val="xl140"/>
    <w:basedOn w:val="af5"/>
    <w:rsid w:val="00476F25"/>
    <w:pPr>
      <w:pBdr>
        <w:top w:val="single" w:sz="8" w:space="0" w:color="auto"/>
        <w:left w:val="single" w:sz="4" w:space="0" w:color="auto"/>
        <w:bottom w:val="single" w:sz="4" w:space="0" w:color="auto"/>
      </w:pBdr>
      <w:shd w:val="clear" w:color="000000" w:fill="FFFFFF"/>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41">
    <w:name w:val="xl141"/>
    <w:basedOn w:val="af5"/>
    <w:rsid w:val="00476F25"/>
    <w:pPr>
      <w:pBdr>
        <w:top w:val="single" w:sz="8"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42">
    <w:name w:val="xl142"/>
    <w:basedOn w:val="af5"/>
    <w:rsid w:val="00476F25"/>
    <w:pPr>
      <w:pBdr>
        <w:top w:val="single" w:sz="8" w:space="0" w:color="auto"/>
        <w:left w:val="single" w:sz="8" w:space="0" w:color="auto"/>
      </w:pBdr>
      <w:shd w:val="clear" w:color="000000" w:fill="FFFFFF"/>
      <w:spacing w:before="100" w:beforeAutospacing="1" w:after="100" w:afterAutospacing="1" w:line="240" w:lineRule="auto"/>
      <w:ind w:firstLine="0"/>
      <w:jc w:val="left"/>
      <w:textAlignment w:val="center"/>
    </w:pPr>
    <w:rPr>
      <w:rFonts w:eastAsia="Times New Roman"/>
      <w:sz w:val="20"/>
      <w:szCs w:val="20"/>
      <w:lang w:eastAsia="ru-RU"/>
    </w:rPr>
  </w:style>
  <w:style w:type="paragraph" w:customStyle="1" w:styleId="xl143">
    <w:name w:val="xl143"/>
    <w:basedOn w:val="af5"/>
    <w:rsid w:val="00476F25"/>
    <w:pPr>
      <w:pBdr>
        <w:top w:val="single" w:sz="8" w:space="0" w:color="auto"/>
        <w:left w:val="single" w:sz="8" w:space="0" w:color="auto"/>
      </w:pBdr>
      <w:shd w:val="clear" w:color="000000" w:fill="FFFFFF"/>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44">
    <w:name w:val="xl144"/>
    <w:basedOn w:val="af5"/>
    <w:rsid w:val="00476F25"/>
    <w:pPr>
      <w:pBdr>
        <w:top w:val="single" w:sz="8" w:space="0" w:color="auto"/>
      </w:pBdr>
      <w:shd w:val="clear" w:color="000000" w:fill="FFFFFF"/>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45">
    <w:name w:val="xl145"/>
    <w:basedOn w:val="af5"/>
    <w:rsid w:val="00476F25"/>
    <w:pPr>
      <w:pBdr>
        <w:top w:val="single" w:sz="8" w:space="0" w:color="auto"/>
      </w:pBdr>
      <w:shd w:val="clear" w:color="000000" w:fill="FFFFFF"/>
      <w:spacing w:before="100" w:beforeAutospacing="1" w:after="100" w:afterAutospacing="1" w:line="240" w:lineRule="auto"/>
      <w:ind w:firstLine="0"/>
      <w:jc w:val="center"/>
      <w:textAlignment w:val="center"/>
    </w:pPr>
    <w:rPr>
      <w:rFonts w:eastAsia="Times New Roman"/>
      <w:b/>
      <w:bCs/>
      <w:sz w:val="20"/>
      <w:szCs w:val="20"/>
      <w:lang w:eastAsia="ru-RU"/>
    </w:rPr>
  </w:style>
  <w:style w:type="paragraph" w:customStyle="1" w:styleId="xl146">
    <w:name w:val="xl146"/>
    <w:basedOn w:val="af5"/>
    <w:rsid w:val="00476F25"/>
    <w:pPr>
      <w:pBdr>
        <w:top w:val="single" w:sz="8" w:space="0" w:color="auto"/>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b/>
      <w:bCs/>
      <w:sz w:val="20"/>
      <w:szCs w:val="20"/>
      <w:lang w:eastAsia="ru-RU"/>
    </w:rPr>
  </w:style>
  <w:style w:type="paragraph" w:customStyle="1" w:styleId="xl147">
    <w:name w:val="xl147"/>
    <w:basedOn w:val="af5"/>
    <w:rsid w:val="00476F25"/>
    <w:pPr>
      <w:pBdr>
        <w:top w:val="single" w:sz="8" w:space="0" w:color="auto"/>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b/>
      <w:bCs/>
      <w:sz w:val="20"/>
      <w:szCs w:val="20"/>
      <w:lang w:eastAsia="ru-RU"/>
    </w:rPr>
  </w:style>
  <w:style w:type="paragraph" w:customStyle="1" w:styleId="xl148">
    <w:name w:val="xl148"/>
    <w:basedOn w:val="af5"/>
    <w:rsid w:val="00476F25"/>
    <w:pPr>
      <w:pBdr>
        <w:top w:val="single" w:sz="8" w:space="0" w:color="auto"/>
        <w:left w:val="single" w:sz="4" w:space="0" w:color="auto"/>
      </w:pBdr>
      <w:shd w:val="clear" w:color="000000" w:fill="FFFFFF"/>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49">
    <w:name w:val="xl149"/>
    <w:basedOn w:val="af5"/>
    <w:rsid w:val="00476F25"/>
    <w:pPr>
      <w:pBdr>
        <w:top w:val="single" w:sz="8" w:space="0" w:color="auto"/>
        <w:left w:val="single" w:sz="4" w:space="0" w:color="auto"/>
        <w:right w:val="single" w:sz="8" w:space="0" w:color="auto"/>
      </w:pBdr>
      <w:shd w:val="clear" w:color="000000" w:fill="FFFFFF"/>
      <w:spacing w:before="100" w:beforeAutospacing="1" w:after="100" w:afterAutospacing="1" w:line="240" w:lineRule="auto"/>
      <w:ind w:firstLine="0"/>
      <w:jc w:val="center"/>
      <w:textAlignment w:val="center"/>
    </w:pPr>
    <w:rPr>
      <w:rFonts w:eastAsia="Times New Roman"/>
      <w:b/>
      <w:bCs/>
      <w:sz w:val="20"/>
      <w:szCs w:val="20"/>
      <w:lang w:eastAsia="ru-RU"/>
    </w:rPr>
  </w:style>
  <w:style w:type="paragraph" w:customStyle="1" w:styleId="xl150">
    <w:name w:val="xl150"/>
    <w:basedOn w:val="af5"/>
    <w:rsid w:val="00476F25"/>
    <w:pPr>
      <w:pBdr>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textAlignment w:val="center"/>
    </w:pPr>
    <w:rPr>
      <w:rFonts w:eastAsia="Times New Roman"/>
      <w:sz w:val="20"/>
      <w:szCs w:val="20"/>
      <w:lang w:eastAsia="ru-RU"/>
    </w:rPr>
  </w:style>
  <w:style w:type="paragraph" w:customStyle="1" w:styleId="xl151">
    <w:name w:val="xl151"/>
    <w:basedOn w:val="af5"/>
    <w:rsid w:val="00476F25"/>
    <w:pPr>
      <w:pBdr>
        <w:left w:val="single" w:sz="4" w:space="0" w:color="auto"/>
        <w:bottom w:val="single" w:sz="4" w:space="0" w:color="auto"/>
      </w:pBdr>
      <w:shd w:val="clear" w:color="000000" w:fill="FFFFFF"/>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52">
    <w:name w:val="xl152"/>
    <w:basedOn w:val="af5"/>
    <w:rsid w:val="00476F25"/>
    <w:pPr>
      <w:pBdr>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53">
    <w:name w:val="xl153"/>
    <w:basedOn w:val="af5"/>
    <w:rsid w:val="00476F25"/>
    <w:pPr>
      <w:pBdr>
        <w:bottom w:val="single" w:sz="4" w:space="0" w:color="auto"/>
        <w:right w:val="single" w:sz="4" w:space="0" w:color="auto"/>
      </w:pBdr>
      <w:shd w:val="clear" w:color="000000" w:fill="FFFFFF"/>
      <w:spacing w:before="100" w:beforeAutospacing="1" w:after="100" w:afterAutospacing="1" w:line="240" w:lineRule="auto"/>
      <w:ind w:firstLine="0"/>
      <w:jc w:val="left"/>
      <w:textAlignment w:val="center"/>
    </w:pPr>
    <w:rPr>
      <w:rFonts w:eastAsia="Times New Roman"/>
      <w:sz w:val="20"/>
      <w:szCs w:val="20"/>
      <w:lang w:eastAsia="ru-RU"/>
    </w:rPr>
  </w:style>
  <w:style w:type="paragraph" w:customStyle="1" w:styleId="xl154">
    <w:name w:val="xl154"/>
    <w:basedOn w:val="af5"/>
    <w:rsid w:val="00476F25"/>
    <w:pPr>
      <w:pBdr>
        <w:top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textAlignment w:val="center"/>
    </w:pPr>
    <w:rPr>
      <w:rFonts w:eastAsia="Times New Roman"/>
      <w:sz w:val="20"/>
      <w:szCs w:val="20"/>
      <w:lang w:eastAsia="ru-RU"/>
    </w:rPr>
  </w:style>
  <w:style w:type="paragraph" w:customStyle="1" w:styleId="xl155">
    <w:name w:val="xl155"/>
    <w:basedOn w:val="af5"/>
    <w:rsid w:val="00476F25"/>
    <w:pPr>
      <w:pBdr>
        <w:top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textAlignment w:val="center"/>
    </w:pPr>
    <w:rPr>
      <w:rFonts w:eastAsia="Times New Roman"/>
      <w:sz w:val="20"/>
      <w:szCs w:val="20"/>
      <w:lang w:eastAsia="ru-RU"/>
    </w:rPr>
  </w:style>
  <w:style w:type="paragraph" w:customStyle="1" w:styleId="xl156">
    <w:name w:val="xl156"/>
    <w:basedOn w:val="af5"/>
    <w:rsid w:val="00476F25"/>
    <w:pPr>
      <w:pBdr>
        <w:top w:val="single" w:sz="4" w:space="0" w:color="auto"/>
        <w:bottom w:val="single" w:sz="8" w:space="0" w:color="auto"/>
        <w:right w:val="single" w:sz="4" w:space="0" w:color="auto"/>
      </w:pBdr>
      <w:shd w:val="clear" w:color="000000" w:fill="FFFFFF"/>
      <w:spacing w:before="100" w:beforeAutospacing="1" w:after="100" w:afterAutospacing="1" w:line="240" w:lineRule="auto"/>
      <w:ind w:firstLine="0"/>
      <w:jc w:val="left"/>
      <w:textAlignment w:val="center"/>
    </w:pPr>
    <w:rPr>
      <w:rFonts w:eastAsia="Times New Roman"/>
      <w:sz w:val="20"/>
      <w:szCs w:val="20"/>
      <w:lang w:eastAsia="ru-RU"/>
    </w:rPr>
  </w:style>
  <w:style w:type="paragraph" w:customStyle="1" w:styleId="xl157">
    <w:name w:val="xl157"/>
    <w:basedOn w:val="af5"/>
    <w:rsid w:val="00476F25"/>
    <w:pPr>
      <w:pBdr>
        <w:right w:val="single" w:sz="4" w:space="0" w:color="auto"/>
      </w:pBdr>
      <w:shd w:val="clear" w:color="000000" w:fill="FFFFFF"/>
      <w:spacing w:before="100" w:beforeAutospacing="1" w:after="100" w:afterAutospacing="1" w:line="240" w:lineRule="auto"/>
      <w:ind w:firstLine="0"/>
      <w:jc w:val="left"/>
      <w:textAlignment w:val="center"/>
    </w:pPr>
    <w:rPr>
      <w:rFonts w:eastAsia="Times New Roman"/>
      <w:sz w:val="20"/>
      <w:szCs w:val="20"/>
      <w:lang w:eastAsia="ru-RU"/>
    </w:rPr>
  </w:style>
  <w:style w:type="paragraph" w:customStyle="1" w:styleId="xl158">
    <w:name w:val="xl158"/>
    <w:basedOn w:val="af5"/>
    <w:rsid w:val="00476F25"/>
    <w:pPr>
      <w:pBdr>
        <w:top w:val="single" w:sz="8" w:space="0" w:color="auto"/>
        <w:right w:val="single" w:sz="8" w:space="0" w:color="auto"/>
      </w:pBdr>
      <w:spacing w:before="100" w:beforeAutospacing="1" w:after="100" w:afterAutospacing="1" w:line="240" w:lineRule="auto"/>
      <w:ind w:firstLine="0"/>
      <w:jc w:val="left"/>
      <w:textAlignment w:val="center"/>
    </w:pPr>
    <w:rPr>
      <w:rFonts w:eastAsia="Times New Roman"/>
      <w:b/>
      <w:bCs/>
      <w:sz w:val="20"/>
      <w:szCs w:val="20"/>
      <w:lang w:eastAsia="ru-RU"/>
    </w:rPr>
  </w:style>
  <w:style w:type="paragraph" w:customStyle="1" w:styleId="xl159">
    <w:name w:val="xl159"/>
    <w:basedOn w:val="af5"/>
    <w:rsid w:val="00476F25"/>
    <w:pPr>
      <w:pBdr>
        <w:top w:val="single" w:sz="8" w:space="0" w:color="auto"/>
        <w:bottom w:val="single" w:sz="4" w:space="0" w:color="auto"/>
        <w:right w:val="single" w:sz="4" w:space="0" w:color="auto"/>
      </w:pBdr>
      <w:shd w:val="clear" w:color="000000" w:fill="FFFFFF"/>
      <w:spacing w:before="100" w:beforeAutospacing="1" w:after="100" w:afterAutospacing="1" w:line="240" w:lineRule="auto"/>
      <w:ind w:firstLine="0"/>
      <w:jc w:val="left"/>
      <w:textAlignment w:val="center"/>
    </w:pPr>
    <w:rPr>
      <w:rFonts w:eastAsia="Times New Roman"/>
      <w:sz w:val="20"/>
      <w:szCs w:val="20"/>
      <w:lang w:eastAsia="ru-RU"/>
    </w:rPr>
  </w:style>
  <w:style w:type="paragraph" w:customStyle="1" w:styleId="xl160">
    <w:name w:val="xl160"/>
    <w:basedOn w:val="af5"/>
    <w:rsid w:val="00476F25"/>
    <w:pPr>
      <w:pBdr>
        <w:top w:val="single" w:sz="4" w:space="0" w:color="auto"/>
        <w:left w:val="single" w:sz="4" w:space="0" w:color="auto"/>
        <w:bottom w:val="single" w:sz="4" w:space="0" w:color="auto"/>
      </w:pBdr>
      <w:shd w:val="clear" w:color="000000" w:fill="FFFFFF"/>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61">
    <w:name w:val="xl161"/>
    <w:basedOn w:val="af5"/>
    <w:rsid w:val="00476F25"/>
    <w:pPr>
      <w:pBdr>
        <w:top w:val="single" w:sz="4" w:space="0" w:color="auto"/>
        <w:left w:val="single" w:sz="4" w:space="0" w:color="auto"/>
        <w:bottom w:val="single" w:sz="8" w:space="0" w:color="auto"/>
      </w:pBdr>
      <w:shd w:val="clear" w:color="000000" w:fill="FFFFFF"/>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62">
    <w:name w:val="xl162"/>
    <w:basedOn w:val="af5"/>
    <w:rsid w:val="00476F25"/>
    <w:pPr>
      <w:pBdr>
        <w:top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63">
    <w:name w:val="xl163"/>
    <w:basedOn w:val="af5"/>
    <w:rsid w:val="00476F25"/>
    <w:pPr>
      <w:pBdr>
        <w:top w:val="single" w:sz="4" w:space="0" w:color="auto"/>
        <w:bottom w:val="single" w:sz="8"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64">
    <w:name w:val="xl164"/>
    <w:basedOn w:val="af5"/>
    <w:rsid w:val="00476F25"/>
    <w:pPr>
      <w:pBdr>
        <w:top w:val="single" w:sz="8" w:space="0" w:color="auto"/>
        <w:left w:val="single" w:sz="4"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eastAsia="Times New Roman"/>
      <w:b/>
      <w:bCs/>
      <w:sz w:val="20"/>
      <w:szCs w:val="20"/>
      <w:lang w:eastAsia="ru-RU"/>
    </w:rPr>
  </w:style>
  <w:style w:type="paragraph" w:customStyle="1" w:styleId="xl165">
    <w:name w:val="xl165"/>
    <w:basedOn w:val="af5"/>
    <w:rsid w:val="00476F25"/>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msonormal0">
    <w:name w:val="msonormal"/>
    <w:basedOn w:val="af5"/>
    <w:rsid w:val="00476F25"/>
    <w:pPr>
      <w:spacing w:before="100" w:beforeAutospacing="1" w:after="100" w:afterAutospacing="1" w:line="240" w:lineRule="auto"/>
      <w:ind w:firstLine="0"/>
      <w:jc w:val="left"/>
    </w:pPr>
    <w:rPr>
      <w:rFonts w:eastAsia="Times New Roman"/>
      <w:szCs w:val="24"/>
      <w:lang w:eastAsia="ru-RU"/>
    </w:rPr>
  </w:style>
  <w:style w:type="paragraph" w:customStyle="1" w:styleId="xl166">
    <w:name w:val="xl166"/>
    <w:basedOn w:val="af5"/>
    <w:rsid w:val="00476F25"/>
    <w:pPr>
      <w:pBdr>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67">
    <w:name w:val="xl167"/>
    <w:basedOn w:val="af5"/>
    <w:rsid w:val="00476F25"/>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eastAsia="Times New Roman"/>
      <w:b/>
      <w:bCs/>
      <w:sz w:val="20"/>
      <w:szCs w:val="20"/>
      <w:lang w:eastAsia="ru-RU"/>
    </w:rPr>
  </w:style>
  <w:style w:type="paragraph" w:customStyle="1" w:styleId="xl168">
    <w:name w:val="xl168"/>
    <w:basedOn w:val="af5"/>
    <w:rsid w:val="00476F25"/>
    <w:pPr>
      <w:pBdr>
        <w:top w:val="single" w:sz="8" w:space="0" w:color="auto"/>
        <w:right w:val="single" w:sz="8"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69">
    <w:name w:val="xl169"/>
    <w:basedOn w:val="af5"/>
    <w:rsid w:val="00476F25"/>
    <w:pPr>
      <w:pBdr>
        <w:right w:val="single" w:sz="8"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70">
    <w:name w:val="xl170"/>
    <w:basedOn w:val="af5"/>
    <w:rsid w:val="00476F25"/>
    <w:pPr>
      <w:pBdr>
        <w:top w:val="single" w:sz="8" w:space="0" w:color="auto"/>
        <w:left w:val="single" w:sz="8" w:space="0" w:color="auto"/>
        <w:right w:val="single" w:sz="8"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71">
    <w:name w:val="xl171"/>
    <w:basedOn w:val="af5"/>
    <w:rsid w:val="00476F25"/>
    <w:pPr>
      <w:pBdr>
        <w:left w:val="single" w:sz="8" w:space="0" w:color="auto"/>
        <w:right w:val="single" w:sz="8"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72">
    <w:name w:val="xl172"/>
    <w:basedOn w:val="af5"/>
    <w:rsid w:val="00476F25"/>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73">
    <w:name w:val="xl173"/>
    <w:basedOn w:val="af5"/>
    <w:rsid w:val="00476F25"/>
    <w:pPr>
      <w:pBdr>
        <w:top w:val="single" w:sz="8" w:space="0" w:color="auto"/>
        <w:right w:val="single" w:sz="8" w:space="0" w:color="auto"/>
      </w:pBdr>
      <w:shd w:val="clear" w:color="000000" w:fill="FFFFFF"/>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74">
    <w:name w:val="xl174"/>
    <w:basedOn w:val="af5"/>
    <w:rsid w:val="00476F25"/>
    <w:pPr>
      <w:pBdr>
        <w:right w:val="single" w:sz="8" w:space="0" w:color="auto"/>
      </w:pBdr>
      <w:shd w:val="clear" w:color="000000" w:fill="FFFFFF"/>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75">
    <w:name w:val="xl175"/>
    <w:basedOn w:val="af5"/>
    <w:rsid w:val="00476F25"/>
    <w:pPr>
      <w:pBdr>
        <w:top w:val="single" w:sz="8" w:space="0" w:color="auto"/>
        <w:left w:val="single" w:sz="8" w:space="0" w:color="auto"/>
        <w:right w:val="single" w:sz="8" w:space="0" w:color="auto"/>
      </w:pBdr>
      <w:shd w:val="clear" w:color="000000" w:fill="FFFFFF"/>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76">
    <w:name w:val="xl176"/>
    <w:basedOn w:val="af5"/>
    <w:rsid w:val="00476F25"/>
    <w:pPr>
      <w:pBdr>
        <w:left w:val="single" w:sz="8" w:space="0" w:color="auto"/>
        <w:right w:val="single" w:sz="8" w:space="0" w:color="auto"/>
      </w:pBdr>
      <w:shd w:val="clear" w:color="000000" w:fill="FFFFFF"/>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77">
    <w:name w:val="xl177"/>
    <w:basedOn w:val="af5"/>
    <w:rsid w:val="00476F25"/>
    <w:pPr>
      <w:pBdr>
        <w:left w:val="single" w:sz="8" w:space="0" w:color="auto"/>
        <w:bottom w:val="single" w:sz="8" w:space="0" w:color="auto"/>
        <w:right w:val="single" w:sz="8" w:space="0" w:color="auto"/>
      </w:pBdr>
      <w:shd w:val="clear" w:color="000000" w:fill="FFFFFF"/>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xl178">
    <w:name w:val="xl178"/>
    <w:basedOn w:val="af5"/>
    <w:rsid w:val="00476F25"/>
    <w:pPr>
      <w:pBdr>
        <w:bottom w:val="single" w:sz="8" w:space="0" w:color="auto"/>
        <w:right w:val="single" w:sz="8" w:space="0" w:color="auto"/>
      </w:pBdr>
      <w:shd w:val="clear" w:color="000000" w:fill="FFFFFF"/>
      <w:spacing w:before="100" w:beforeAutospacing="1" w:after="100" w:afterAutospacing="1" w:line="240" w:lineRule="auto"/>
      <w:ind w:firstLine="0"/>
      <w:jc w:val="center"/>
      <w:textAlignment w:val="center"/>
    </w:pPr>
    <w:rPr>
      <w:rFonts w:eastAsia="Times New Roman"/>
      <w:sz w:val="20"/>
      <w:szCs w:val="20"/>
      <w:lang w:eastAsia="ru-RU"/>
    </w:rPr>
  </w:style>
  <w:style w:type="paragraph" w:customStyle="1" w:styleId="Default">
    <w:name w:val="Default"/>
    <w:rsid w:val="00476F2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fffffffff5">
    <w:name w:val="ТЗ_Обычный (тбл) Знак"/>
    <w:link w:val="afffffffff6"/>
    <w:uiPriority w:val="99"/>
    <w:locked/>
    <w:rsid w:val="00476F25"/>
    <w:rPr>
      <w:rFonts w:eastAsiaTheme="minorEastAsia"/>
      <w:bCs/>
      <w:szCs w:val="18"/>
    </w:rPr>
  </w:style>
  <w:style w:type="paragraph" w:customStyle="1" w:styleId="afffffffff6">
    <w:name w:val="ТЗ_Обычный (тбл)"/>
    <w:basedOn w:val="af5"/>
    <w:link w:val="afffffffff5"/>
    <w:autoRedefine/>
    <w:uiPriority w:val="99"/>
    <w:rsid w:val="00476F25"/>
    <w:pPr>
      <w:widowControl w:val="0"/>
      <w:autoSpaceDE w:val="0"/>
      <w:autoSpaceDN w:val="0"/>
      <w:adjustRightInd w:val="0"/>
      <w:spacing w:before="40" w:after="80" w:line="240" w:lineRule="auto"/>
      <w:ind w:firstLine="0"/>
      <w:jc w:val="left"/>
    </w:pPr>
    <w:rPr>
      <w:rFonts w:asciiTheme="minorHAnsi" w:eastAsiaTheme="minorEastAsia" w:hAnsiTheme="minorHAnsi" w:cstheme="minorBidi"/>
      <w:bCs/>
      <w:sz w:val="22"/>
      <w:szCs w:val="18"/>
    </w:rPr>
  </w:style>
  <w:style w:type="paragraph" w:customStyle="1" w:styleId="afffffffff7">
    <w:name w:val="ТЭО абзац"/>
    <w:basedOn w:val="af5"/>
    <w:qFormat/>
    <w:rsid w:val="00476F25"/>
    <w:pPr>
      <w:tabs>
        <w:tab w:val="left" w:pos="993"/>
      </w:tabs>
      <w:autoSpaceDE w:val="0"/>
      <w:autoSpaceDN w:val="0"/>
      <w:adjustRightInd w:val="0"/>
      <w:spacing w:after="0"/>
    </w:pPr>
    <w:rPr>
      <w:rFonts w:eastAsia="Times New Roman"/>
      <w:bCs/>
      <w:color w:val="000000"/>
      <w:szCs w:val="24"/>
      <w:lang w:eastAsia="ru-RU"/>
    </w:rPr>
  </w:style>
  <w:style w:type="paragraph" w:customStyle="1" w:styleId="afffffffff8">
    <w:name w:val="Р_Основной"/>
    <w:basedOn w:val="af5"/>
    <w:uiPriority w:val="1"/>
    <w:qFormat/>
    <w:rsid w:val="00476F25"/>
    <w:pPr>
      <w:suppressAutoHyphens/>
      <w:autoSpaceDE w:val="0"/>
      <w:autoSpaceDN w:val="0"/>
      <w:spacing w:after="0" w:line="240" w:lineRule="auto"/>
      <w:contextualSpacing/>
    </w:pPr>
    <w:rPr>
      <w:rFonts w:eastAsia="Times New Roman"/>
      <w:color w:val="000000"/>
      <w:szCs w:val="20"/>
      <w:lang w:eastAsia="ar-SA"/>
    </w:rPr>
  </w:style>
  <w:style w:type="paragraph" w:customStyle="1" w:styleId="-SAS">
    <w:name w:val="Обычный-SAS"/>
    <w:basedOn w:val="af5"/>
    <w:link w:val="-SAS0"/>
    <w:qFormat/>
    <w:rsid w:val="00AB7989"/>
    <w:pPr>
      <w:suppressAutoHyphens/>
    </w:pPr>
  </w:style>
  <w:style w:type="character" w:customStyle="1" w:styleId="-SAS0">
    <w:name w:val="Обычный-SAS Знак"/>
    <w:basedOn w:val="af6"/>
    <w:link w:val="-SAS"/>
    <w:rsid w:val="00AB7989"/>
    <w:rPr>
      <w:rFonts w:ascii="Times New Roman" w:eastAsia="Calibri" w:hAnsi="Times New Roman" w:cs="Times New Roman"/>
      <w:sz w:val="24"/>
    </w:rPr>
  </w:style>
  <w:style w:type="paragraph" w:customStyle="1" w:styleId="afffffffff9">
    <w:name w:val="ГС_Основной_текст"/>
    <w:link w:val="afffffffffa"/>
    <w:qFormat/>
    <w:rsid w:val="00AD340A"/>
    <w:pPr>
      <w:tabs>
        <w:tab w:val="left" w:pos="851"/>
      </w:tabs>
      <w:spacing w:before="60" w:after="60" w:line="360" w:lineRule="auto"/>
      <w:ind w:firstLine="851"/>
      <w:contextualSpacing/>
      <w:jc w:val="both"/>
    </w:pPr>
    <w:rPr>
      <w:rFonts w:ascii="Times New Roman" w:eastAsia="Times New Roman" w:hAnsi="Times New Roman" w:cs="Times New Roman"/>
      <w:sz w:val="24"/>
      <w:lang w:eastAsia="ru-RU"/>
    </w:rPr>
  </w:style>
  <w:style w:type="character" w:customStyle="1" w:styleId="afffffffffa">
    <w:name w:val="ГС_Основной_текст Знак"/>
    <w:link w:val="afffffffff9"/>
    <w:rsid w:val="00AD340A"/>
    <w:rPr>
      <w:rFonts w:ascii="Times New Roman" w:eastAsia="Times New Roman" w:hAnsi="Times New Roman" w:cs="Times New Roman"/>
      <w:sz w:val="24"/>
      <w:lang w:eastAsia="ru-RU"/>
    </w:rPr>
  </w:style>
  <w:style w:type="paragraph" w:customStyle="1" w:styleId="-9">
    <w:name w:val="ДИТ-Текст таблицы"/>
    <w:basedOn w:val="af5"/>
    <w:link w:val="-a"/>
    <w:rsid w:val="002F13CC"/>
    <w:pPr>
      <w:spacing w:before="60" w:after="60" w:line="240" w:lineRule="auto"/>
      <w:ind w:firstLine="0"/>
      <w:jc w:val="left"/>
    </w:pPr>
    <w:rPr>
      <w:rFonts w:eastAsia="Times New Roman"/>
      <w:iCs/>
      <w:color w:val="000000"/>
      <w:szCs w:val="18"/>
    </w:rPr>
  </w:style>
  <w:style w:type="character" w:customStyle="1" w:styleId="-a">
    <w:name w:val="ДИТ-Текст таблицы Знак"/>
    <w:basedOn w:val="af6"/>
    <w:link w:val="-9"/>
    <w:locked/>
    <w:rsid w:val="002F13CC"/>
    <w:rPr>
      <w:rFonts w:ascii="Times New Roman" w:eastAsia="Times New Roman" w:hAnsi="Times New Roman" w:cs="Times New Roman"/>
      <w:iCs/>
      <w:color w:val="000000"/>
      <w:sz w:val="24"/>
      <w:szCs w:val="18"/>
    </w:rPr>
  </w:style>
  <w:style w:type="table" w:customStyle="1" w:styleId="2f8">
    <w:name w:val="Сетка таблицы2"/>
    <w:basedOn w:val="af7"/>
    <w:next w:val="aff9"/>
    <w:uiPriority w:val="39"/>
    <w:rsid w:val="001A1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Перечисление (2-й уровень)"/>
    <w:basedOn w:val="afc"/>
    <w:link w:val="2-0"/>
    <w:uiPriority w:val="99"/>
    <w:qFormat/>
    <w:rsid w:val="00C05FA2"/>
    <w:pPr>
      <w:ind w:left="1931" w:hanging="360"/>
      <w:contextualSpacing w:val="0"/>
    </w:pPr>
    <w:rPr>
      <w:rFonts w:eastAsia="Calibri"/>
      <w:color w:val="auto"/>
      <w:szCs w:val="24"/>
      <w:lang w:eastAsia="en-US"/>
    </w:rPr>
  </w:style>
  <w:style w:type="character" w:customStyle="1" w:styleId="2-0">
    <w:name w:val="Перечисление (2-й уровень) Знак"/>
    <w:basedOn w:val="af6"/>
    <w:link w:val="2-"/>
    <w:uiPriority w:val="99"/>
    <w:rsid w:val="00C05FA2"/>
    <w:rPr>
      <w:rFonts w:ascii="Times New Roman" w:eastAsia="Calibri" w:hAnsi="Times New Roman" w:cs="Times New Roman"/>
      <w:sz w:val="24"/>
      <w:szCs w:val="24"/>
    </w:rPr>
  </w:style>
  <w:style w:type="paragraph" w:customStyle="1" w:styleId="-1">
    <w:name w:val="ГОСТ-список"/>
    <w:basedOn w:val="af5"/>
    <w:link w:val="-b"/>
    <w:qFormat/>
    <w:rsid w:val="00A73293"/>
    <w:pPr>
      <w:numPr>
        <w:numId w:val="55"/>
      </w:numPr>
      <w:tabs>
        <w:tab w:val="left" w:pos="1843"/>
      </w:tabs>
      <w:spacing w:after="0"/>
      <w:ind w:left="1414" w:hanging="284"/>
    </w:pPr>
    <w:rPr>
      <w:szCs w:val="24"/>
    </w:rPr>
  </w:style>
  <w:style w:type="character" w:customStyle="1" w:styleId="-b">
    <w:name w:val="ГОСТ-список Знак"/>
    <w:link w:val="-1"/>
    <w:rsid w:val="00A73293"/>
    <w:rPr>
      <w:rFonts w:ascii="Times New Roman" w:eastAsia="Calibri" w:hAnsi="Times New Roman" w:cs="Times New Roman"/>
      <w:sz w:val="24"/>
      <w:szCs w:val="24"/>
    </w:rPr>
  </w:style>
  <w:style w:type="paragraph" w:customStyle="1" w:styleId="-20">
    <w:name w:val="Гост-заг2"/>
    <w:basedOn w:val="21"/>
    <w:link w:val="-23"/>
    <w:qFormat/>
    <w:rsid w:val="00C05FA2"/>
    <w:pPr>
      <w:keepLines w:val="0"/>
      <w:numPr>
        <w:numId w:val="56"/>
      </w:numPr>
      <w:spacing w:before="240" w:after="120" w:line="240" w:lineRule="auto"/>
    </w:pPr>
    <w:rPr>
      <w:bCs/>
      <w:iCs/>
      <w:sz w:val="28"/>
      <w:lang w:bidi="en-US"/>
    </w:rPr>
  </w:style>
  <w:style w:type="character" w:customStyle="1" w:styleId="-23">
    <w:name w:val="Гост-заг2 Знак"/>
    <w:basedOn w:val="af6"/>
    <w:link w:val="-20"/>
    <w:rsid w:val="00C05FA2"/>
    <w:rPr>
      <w:rFonts w:ascii="Times New Roman" w:eastAsia="Times New Roman" w:hAnsi="Times New Roman" w:cs="Times New Roman"/>
      <w:b/>
      <w:bCs/>
      <w:iCs/>
      <w:sz w:val="28"/>
      <w:szCs w:val="24"/>
      <w:lang w:bidi="en-US"/>
    </w:rPr>
  </w:style>
  <w:style w:type="paragraph" w:customStyle="1" w:styleId="-3">
    <w:name w:val="Гост-заг3"/>
    <w:basedOn w:val="-20"/>
    <w:next w:val="-4"/>
    <w:link w:val="-30"/>
    <w:uiPriority w:val="99"/>
    <w:qFormat/>
    <w:rsid w:val="00C05FA2"/>
    <w:pPr>
      <w:numPr>
        <w:ilvl w:val="2"/>
      </w:numPr>
      <w:tabs>
        <w:tab w:val="left" w:pos="1843"/>
      </w:tabs>
      <w:ind w:left="2869" w:hanging="360"/>
      <w:outlineLvl w:val="2"/>
    </w:pPr>
    <w:rPr>
      <w:bCs w:val="0"/>
      <w:iCs w:val="0"/>
      <w:color w:val="000000"/>
      <w14:scene3d>
        <w14:camera w14:prst="orthographicFront"/>
        <w14:lightRig w14:rig="threePt" w14:dir="t">
          <w14:rot w14:lat="0" w14:lon="0" w14:rev="0"/>
        </w14:lightRig>
      </w14:scene3d>
    </w:rPr>
  </w:style>
  <w:style w:type="paragraph" w:customStyle="1" w:styleId="-4">
    <w:name w:val="Гост-заг4"/>
    <w:basedOn w:val="-3"/>
    <w:next w:val="af5"/>
    <w:link w:val="-40"/>
    <w:uiPriority w:val="99"/>
    <w:qFormat/>
    <w:rsid w:val="00C05FA2"/>
    <w:pPr>
      <w:numPr>
        <w:ilvl w:val="3"/>
      </w:numPr>
      <w:ind w:left="3589" w:hanging="360"/>
      <w:outlineLvl w:val="3"/>
    </w:pPr>
    <w:rPr>
      <w:sz w:val="26"/>
      <w:szCs w:val="26"/>
    </w:rPr>
  </w:style>
  <w:style w:type="paragraph" w:customStyle="1" w:styleId="-10">
    <w:name w:val="Гост-1заг"/>
    <w:basedOn w:val="af5"/>
    <w:qFormat/>
    <w:rsid w:val="00C05FA2"/>
    <w:pPr>
      <w:keepNext/>
      <w:pageBreakBefore/>
      <w:numPr>
        <w:numId w:val="56"/>
      </w:numPr>
      <w:spacing w:before="240" w:after="120"/>
      <w:jc w:val="center"/>
      <w:outlineLvl w:val="0"/>
    </w:pPr>
    <w:rPr>
      <w:rFonts w:eastAsia="Times New Roman"/>
      <w:b/>
      <w:bCs/>
      <w:kern w:val="32"/>
      <w:sz w:val="32"/>
      <w:szCs w:val="32"/>
      <w:lang w:bidi="en-US"/>
    </w:rPr>
  </w:style>
  <w:style w:type="character" w:customStyle="1" w:styleId="1fff">
    <w:name w:val="Абзац списка Знак1"/>
    <w:aliases w:val="Bullet List Знак1,FooterText Знак1,numbered Знак1,Bullet 1 Знак1,Use Case List Paragraph Знак1,Маркированный абзац Знак1,Маркерный список Знак1,Перечисление в основном тексте Знак1,it_List1 Знак1"/>
    <w:basedOn w:val="af6"/>
    <w:uiPriority w:val="34"/>
    <w:rsid w:val="00AA7233"/>
    <w:rPr>
      <w:rFonts w:ascii="Times New Roman" w:eastAsia="Calibri" w:hAnsi="Times New Roman" w:cs="Times New Roman"/>
      <w:color w:val="000000"/>
      <w:sz w:val="24"/>
      <w:szCs w:val="28"/>
    </w:rPr>
  </w:style>
  <w:style w:type="paragraph" w:customStyle="1" w:styleId="SAS">
    <w:name w:val="Заголовок раздела (SAS)"/>
    <w:basedOn w:val="af5"/>
    <w:rsid w:val="00AA7233"/>
    <w:pPr>
      <w:widowControl w:val="0"/>
      <w:numPr>
        <w:numId w:val="57"/>
      </w:numPr>
      <w:spacing w:after="0" w:line="240" w:lineRule="auto"/>
    </w:pPr>
    <w:rPr>
      <w:rFonts w:eastAsia="Times New Roman"/>
      <w:color w:val="000000"/>
      <w:szCs w:val="24"/>
      <w:lang w:eastAsia="ru-RU"/>
    </w:rPr>
  </w:style>
  <w:style w:type="character" w:customStyle="1" w:styleId="-30">
    <w:name w:val="Гост-заг3 Знак"/>
    <w:basedOn w:val="af6"/>
    <w:link w:val="-3"/>
    <w:uiPriority w:val="99"/>
    <w:rsid w:val="004D6A8C"/>
    <w:rPr>
      <w:rFonts w:ascii="Times New Roman" w:eastAsia="Times New Roman" w:hAnsi="Times New Roman" w:cs="Times New Roman"/>
      <w:b/>
      <w:color w:val="000000"/>
      <w:sz w:val="28"/>
      <w:szCs w:val="24"/>
      <w:lang w:bidi="en-US"/>
      <w14:scene3d>
        <w14:camera w14:prst="orthographicFront"/>
        <w14:lightRig w14:rig="threePt" w14:dir="t">
          <w14:rot w14:lat="0" w14:lon="0" w14:rev="0"/>
        </w14:lightRig>
      </w14:scene3d>
    </w:rPr>
  </w:style>
  <w:style w:type="numbering" w:customStyle="1" w:styleId="1415">
    <w:name w:val="Нумерованный 14пт 1.5 интервала"/>
    <w:basedOn w:val="af8"/>
    <w:uiPriority w:val="99"/>
    <w:rsid w:val="009F7962"/>
    <w:pPr>
      <w:numPr>
        <w:numId w:val="60"/>
      </w:numPr>
    </w:pPr>
  </w:style>
  <w:style w:type="table" w:customStyle="1" w:styleId="111">
    <w:name w:val="Простая таблица 11"/>
    <w:basedOn w:val="af7"/>
    <w:rsid w:val="003448DD"/>
    <w:pPr>
      <w:spacing w:after="0" w:line="240" w:lineRule="auto"/>
    </w:pPr>
    <w:rPr>
      <w:rFonts w:ascii="Times New Roman" w:eastAsia="Times New Roman" w:hAnsi="Times New Roman" w:cs="Times New Roman"/>
      <w:color w:val="000000"/>
      <w:sz w:val="24"/>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
    <w:name w:val="КомментарийГОСТСписок"/>
    <w:basedOn w:val="af5"/>
    <w:uiPriority w:val="99"/>
    <w:rsid w:val="005A3BBD"/>
    <w:pPr>
      <w:numPr>
        <w:numId w:val="61"/>
      </w:numPr>
      <w:spacing w:after="120"/>
      <w:ind w:left="0" w:firstLine="720"/>
    </w:pPr>
    <w:rPr>
      <w:rFonts w:eastAsia="Times New Roman"/>
      <w:color w:val="800000"/>
      <w:szCs w:val="24"/>
      <w:lang w:eastAsia="ru-RU"/>
    </w:rPr>
  </w:style>
  <w:style w:type="paragraph" w:customStyle="1" w:styleId="a8">
    <w:name w:val="Маркированный список (тбл)"/>
    <w:basedOn w:val="af5"/>
    <w:autoRedefine/>
    <w:rsid w:val="00386138"/>
    <w:pPr>
      <w:numPr>
        <w:numId w:val="62"/>
      </w:numPr>
      <w:spacing w:before="40" w:after="80" w:line="240" w:lineRule="auto"/>
      <w:contextualSpacing/>
      <w:jc w:val="left"/>
    </w:pPr>
    <w:rPr>
      <w:rFonts w:eastAsia="Times New Roman"/>
      <w:bCs/>
      <w:sz w:val="22"/>
      <w:szCs w:val="18"/>
      <w:lang w:eastAsia="ru-RU"/>
    </w:rPr>
  </w:style>
  <w:style w:type="paragraph" w:customStyle="1" w:styleId="-c">
    <w:name w:val="ДИТ-аннотация/содержание"/>
    <w:next w:val="af5"/>
    <w:link w:val="-d"/>
    <w:qFormat/>
    <w:rsid w:val="00386138"/>
    <w:pPr>
      <w:spacing w:before="120" w:after="120" w:line="360" w:lineRule="auto"/>
      <w:jc w:val="center"/>
    </w:pPr>
    <w:rPr>
      <w:rFonts w:ascii="Times New Roman Полужирный" w:eastAsia="Calibri" w:hAnsi="Times New Roman Полужирный" w:cs="Times New Roman"/>
      <w:b/>
      <w:caps/>
      <w:color w:val="000000" w:themeColor="text1"/>
      <w:sz w:val="24"/>
      <w:szCs w:val="24"/>
      <w:lang w:eastAsia="ru-RU"/>
    </w:rPr>
  </w:style>
  <w:style w:type="character" w:customStyle="1" w:styleId="-d">
    <w:name w:val="ДИТ-аннотация/содержание Знак"/>
    <w:basedOn w:val="af6"/>
    <w:link w:val="-c"/>
    <w:rsid w:val="00386138"/>
    <w:rPr>
      <w:rFonts w:ascii="Times New Roman Полужирный" w:eastAsia="Calibri" w:hAnsi="Times New Roman Полужирный" w:cs="Times New Roman"/>
      <w:b/>
      <w:caps/>
      <w:color w:val="000000" w:themeColor="text1"/>
      <w:sz w:val="24"/>
      <w:szCs w:val="24"/>
      <w:lang w:eastAsia="ru-RU"/>
    </w:rPr>
  </w:style>
  <w:style w:type="paragraph" w:customStyle="1" w:styleId="afffffffffb">
    <w:name w:val="Табличный крупный"/>
    <w:basedOn w:val="af5"/>
    <w:link w:val="afffffffffc"/>
    <w:qFormat/>
    <w:rsid w:val="00386138"/>
    <w:pPr>
      <w:spacing w:after="120" w:line="240" w:lineRule="auto"/>
      <w:ind w:firstLine="0"/>
      <w:jc w:val="left"/>
    </w:pPr>
    <w:rPr>
      <w:rFonts w:eastAsia="Times New Roman"/>
      <w:sz w:val="22"/>
    </w:rPr>
  </w:style>
  <w:style w:type="character" w:customStyle="1" w:styleId="afffffffffc">
    <w:name w:val="Табличный крупный Знак"/>
    <w:basedOn w:val="af6"/>
    <w:link w:val="afffffffffb"/>
    <w:rsid w:val="00386138"/>
    <w:rPr>
      <w:rFonts w:ascii="Times New Roman" w:eastAsia="Times New Roman" w:hAnsi="Times New Roman" w:cs="Times New Roman"/>
    </w:rPr>
  </w:style>
  <w:style w:type="paragraph" w:customStyle="1" w:styleId="-e">
    <w:name w:val="ДИТ-текст"/>
    <w:basedOn w:val="af5"/>
    <w:link w:val="-f"/>
    <w:uiPriority w:val="99"/>
    <w:qFormat/>
    <w:rsid w:val="00872D23"/>
    <w:pPr>
      <w:spacing w:after="0"/>
    </w:pPr>
    <w:rPr>
      <w:szCs w:val="24"/>
      <w:lang w:eastAsia="ru-RU"/>
    </w:rPr>
  </w:style>
  <w:style w:type="character" w:customStyle="1" w:styleId="-f">
    <w:name w:val="ДИТ-текст Знак"/>
    <w:basedOn w:val="af6"/>
    <w:link w:val="-e"/>
    <w:uiPriority w:val="99"/>
    <w:rsid w:val="00872D23"/>
    <w:rPr>
      <w:rFonts w:ascii="Times New Roman" w:eastAsia="Calibri" w:hAnsi="Times New Roman" w:cs="Times New Roman"/>
      <w:sz w:val="24"/>
      <w:szCs w:val="24"/>
      <w:lang w:eastAsia="ru-RU"/>
    </w:rPr>
  </w:style>
  <w:style w:type="paragraph" w:customStyle="1" w:styleId="-">
    <w:name w:val="ДИТ-приложение"/>
    <w:next w:val="af5"/>
    <w:rsid w:val="002A20DF"/>
    <w:pPr>
      <w:keepNext/>
      <w:pageBreakBefore/>
      <w:numPr>
        <w:numId w:val="63"/>
      </w:numPr>
      <w:spacing w:before="120" w:after="120" w:line="360" w:lineRule="auto"/>
      <w:jc w:val="right"/>
      <w:outlineLvl w:val="0"/>
    </w:pPr>
    <w:rPr>
      <w:rFonts w:ascii="Times New Roman Полужирный" w:eastAsiaTheme="majorEastAsia" w:hAnsi="Times New Roman Полужирный" w:cstheme="majorBidi"/>
      <w:b/>
      <w:caps/>
      <w:kern w:val="28"/>
      <w:sz w:val="27"/>
      <w:szCs w:val="56"/>
      <w:lang w:eastAsia="ru-RU"/>
    </w:rPr>
  </w:style>
  <w:style w:type="numbering" w:customStyle="1" w:styleId="30">
    <w:name w:val="Стиль3"/>
    <w:uiPriority w:val="99"/>
    <w:rsid w:val="00D63627"/>
    <w:pPr>
      <w:numPr>
        <w:numId w:val="64"/>
      </w:numPr>
    </w:pPr>
  </w:style>
  <w:style w:type="character" w:customStyle="1" w:styleId="s10">
    <w:name w:val="s_10"/>
    <w:basedOn w:val="af6"/>
    <w:rsid w:val="006B1458"/>
  </w:style>
  <w:style w:type="paragraph" w:customStyle="1" w:styleId="afffffffffd">
    <w:name w:val="Таблицы (моноширинный)"/>
    <w:basedOn w:val="af5"/>
    <w:next w:val="af5"/>
    <w:uiPriority w:val="99"/>
    <w:rsid w:val="00D948E5"/>
    <w:pPr>
      <w:widowControl w:val="0"/>
      <w:autoSpaceDE w:val="0"/>
      <w:autoSpaceDN w:val="0"/>
      <w:adjustRightInd w:val="0"/>
      <w:spacing w:after="0" w:line="240" w:lineRule="auto"/>
      <w:ind w:firstLine="0"/>
      <w:jc w:val="left"/>
    </w:pPr>
    <w:rPr>
      <w:rFonts w:ascii="Courier New" w:eastAsiaTheme="minorEastAsia" w:hAnsi="Courier New" w:cs="Courier New"/>
      <w:szCs w:val="24"/>
      <w:lang w:eastAsia="ru-RU"/>
    </w:rPr>
  </w:style>
  <w:style w:type="character" w:customStyle="1" w:styleId="afffffffffe">
    <w:name w:val="Цветовое выделение"/>
    <w:uiPriority w:val="99"/>
    <w:rsid w:val="00D948E5"/>
    <w:rPr>
      <w:b/>
      <w:bCs/>
      <w:color w:val="26282F"/>
    </w:rPr>
  </w:style>
  <w:style w:type="character" w:customStyle="1" w:styleId="3e">
    <w:name w:val="Неразрешенное упоминание3"/>
    <w:basedOn w:val="af6"/>
    <w:uiPriority w:val="99"/>
    <w:semiHidden/>
    <w:unhideWhenUsed/>
    <w:rsid w:val="00893F19"/>
    <w:rPr>
      <w:color w:val="605E5C"/>
      <w:shd w:val="clear" w:color="auto" w:fill="E1DFDD"/>
    </w:rPr>
  </w:style>
  <w:style w:type="character" w:customStyle="1" w:styleId="-40">
    <w:name w:val="Гост-заг4 Знак"/>
    <w:basedOn w:val="af6"/>
    <w:link w:val="-4"/>
    <w:uiPriority w:val="99"/>
    <w:locked/>
    <w:rsid w:val="00903D78"/>
    <w:rPr>
      <w:rFonts w:ascii="Times New Roman" w:eastAsia="Times New Roman" w:hAnsi="Times New Roman" w:cs="Times New Roman"/>
      <w:b/>
      <w:color w:val="000000"/>
      <w:sz w:val="26"/>
      <w:szCs w:val="26"/>
      <w:lang w:bidi="en-US"/>
      <w14:scene3d>
        <w14:camera w14:prst="orthographicFront"/>
        <w14:lightRig w14:rig="threePt" w14:dir="t">
          <w14:rot w14:lat="0" w14:lon="0" w14:rev="0"/>
        </w14:lightRig>
      </w14:scene3d>
    </w:rPr>
  </w:style>
  <w:style w:type="paragraph" w:customStyle="1" w:styleId="a9">
    <w:name w:val="Точки"/>
    <w:basedOn w:val="afc"/>
    <w:link w:val="affffffffff"/>
    <w:qFormat/>
    <w:rsid w:val="00304652"/>
    <w:pPr>
      <w:widowControl w:val="0"/>
      <w:numPr>
        <w:ilvl w:val="1"/>
        <w:numId w:val="73"/>
      </w:numPr>
      <w:ind w:left="1764"/>
    </w:pPr>
    <w:rPr>
      <w:rFonts w:eastAsia="Calibri"/>
    </w:rPr>
  </w:style>
  <w:style w:type="paragraph" w:customStyle="1" w:styleId="a3">
    <w:name w:val="Нумерация ЧТЗ"/>
    <w:basedOn w:val="12"/>
    <w:link w:val="affffffffff0"/>
    <w:qFormat/>
    <w:rsid w:val="00672D67"/>
    <w:pPr>
      <w:numPr>
        <w:numId w:val="74"/>
      </w:numPr>
      <w:tabs>
        <w:tab w:val="clear" w:pos="1008"/>
        <w:tab w:val="left" w:pos="1106"/>
      </w:tabs>
      <w:spacing w:before="0" w:after="0"/>
    </w:pPr>
  </w:style>
  <w:style w:type="character" w:customStyle="1" w:styleId="affffffffff">
    <w:name w:val="Точки Знак"/>
    <w:basedOn w:val="afd"/>
    <w:link w:val="a9"/>
    <w:rsid w:val="00304652"/>
    <w:rPr>
      <w:rFonts w:ascii="Times New Roman" w:eastAsia="Calibri" w:hAnsi="Times New Roman" w:cs="Times New Roman"/>
      <w:color w:val="000000"/>
      <w:sz w:val="24"/>
      <w:szCs w:val="20"/>
      <w:lang w:eastAsia="ru-RU"/>
    </w:rPr>
  </w:style>
  <w:style w:type="character" w:customStyle="1" w:styleId="affffffffff0">
    <w:name w:val="Нумерация ЧТЗ Знак"/>
    <w:basedOn w:val="1ffc"/>
    <w:link w:val="a3"/>
    <w:rsid w:val="00672D67"/>
    <w:rPr>
      <w:rFonts w:ascii="Times New Roman" w:eastAsia="MS Mincho" w:hAnsi="Times New Roman" w:cs="Times New Roman"/>
      <w:sz w:val="24"/>
      <w:lang w:eastAsia="ru-RU"/>
    </w:rPr>
  </w:style>
  <w:style w:type="paragraph" w:customStyle="1" w:styleId="a6">
    <w:name w:val="А_Таблица_СписокМаркир"/>
    <w:basedOn w:val="af5"/>
    <w:rsid w:val="0084158C"/>
    <w:pPr>
      <w:widowControl w:val="0"/>
      <w:numPr>
        <w:numId w:val="76"/>
      </w:numPr>
      <w:spacing w:after="0" w:line="240" w:lineRule="auto"/>
      <w:jc w:val="left"/>
    </w:pPr>
    <w:rPr>
      <w:rFonts w:eastAsiaTheme="minorHAnsi" w:cstheme="minorBidi"/>
    </w:rPr>
  </w:style>
  <w:style w:type="paragraph" w:customStyle="1" w:styleId="times1">
    <w:name w:val="times заголовок 1"/>
    <w:next w:val="af5"/>
    <w:qFormat/>
    <w:rsid w:val="0084158C"/>
    <w:pPr>
      <w:keepNext/>
      <w:numPr>
        <w:numId w:val="77"/>
      </w:numPr>
      <w:spacing w:before="120" w:after="0" w:line="312" w:lineRule="auto"/>
    </w:pPr>
    <w:rPr>
      <w:rFonts w:ascii="Times New Roman" w:hAnsi="Times New Roman" w:cs="Calibri"/>
      <w:b/>
      <w:sz w:val="24"/>
    </w:rPr>
  </w:style>
  <w:style w:type="paragraph" w:customStyle="1" w:styleId="1-1">
    <w:name w:val="1-Заголовок 1"/>
    <w:link w:val="1-10"/>
    <w:qFormat/>
    <w:rsid w:val="0084158C"/>
    <w:pPr>
      <w:keepNext/>
      <w:keepLines/>
      <w:pageBreakBefore/>
      <w:widowControl w:val="0"/>
      <w:numPr>
        <w:numId w:val="78"/>
      </w:numPr>
      <w:tabs>
        <w:tab w:val="left" w:pos="980"/>
      </w:tabs>
      <w:autoSpaceDE w:val="0"/>
      <w:autoSpaceDN w:val="0"/>
      <w:adjustRightInd w:val="0"/>
      <w:spacing w:after="0" w:line="312" w:lineRule="auto"/>
      <w:ind w:left="0" w:firstLine="709"/>
      <w:jc w:val="both"/>
      <w:outlineLvl w:val="0"/>
    </w:pPr>
    <w:rPr>
      <w:rFonts w:ascii="Times New Roman Полужирный" w:eastAsia="Calibri" w:hAnsi="Times New Roman Полужирный" w:cs="Times New Roman"/>
      <w:b/>
      <w:sz w:val="26"/>
      <w:szCs w:val="18"/>
    </w:rPr>
  </w:style>
  <w:style w:type="paragraph" w:customStyle="1" w:styleId="2-2">
    <w:name w:val="2-Заголовок 2"/>
    <w:link w:val="2-20"/>
    <w:qFormat/>
    <w:rsid w:val="0084158C"/>
    <w:pPr>
      <w:keepNext/>
      <w:widowControl w:val="0"/>
      <w:numPr>
        <w:ilvl w:val="1"/>
        <w:numId w:val="78"/>
      </w:numPr>
      <w:tabs>
        <w:tab w:val="left" w:pos="1190"/>
      </w:tabs>
      <w:autoSpaceDE w:val="0"/>
      <w:autoSpaceDN w:val="0"/>
      <w:adjustRightInd w:val="0"/>
      <w:spacing w:before="120" w:after="0" w:line="312" w:lineRule="auto"/>
      <w:ind w:left="0" w:firstLine="709"/>
      <w:jc w:val="both"/>
      <w:outlineLvl w:val="1"/>
    </w:pPr>
    <w:rPr>
      <w:rFonts w:ascii="Times New Roman Полужирный" w:eastAsia="Calibri" w:hAnsi="Times New Roman Полужирный" w:cs="Times New Roman"/>
      <w:b/>
      <w:sz w:val="25"/>
      <w:szCs w:val="18"/>
      <w:shd w:val="clear" w:color="auto" w:fill="FFFFFF"/>
    </w:rPr>
  </w:style>
  <w:style w:type="character" w:customStyle="1" w:styleId="1-10">
    <w:name w:val="1-Заголовок 1 Знак"/>
    <w:link w:val="1-1"/>
    <w:rsid w:val="0084158C"/>
    <w:rPr>
      <w:rFonts w:ascii="Times New Roman Полужирный" w:eastAsia="Calibri" w:hAnsi="Times New Roman Полужирный" w:cs="Times New Roman"/>
      <w:b/>
      <w:sz w:val="26"/>
      <w:szCs w:val="18"/>
    </w:rPr>
  </w:style>
  <w:style w:type="character" w:customStyle="1" w:styleId="2-20">
    <w:name w:val="2-Заголовок 2 Знак"/>
    <w:link w:val="2-2"/>
    <w:rsid w:val="0084158C"/>
    <w:rPr>
      <w:rFonts w:ascii="Times New Roman Полужирный" w:eastAsia="Calibri" w:hAnsi="Times New Roman Полужирный" w:cs="Times New Roman"/>
      <w:b/>
      <w:sz w:val="25"/>
      <w:szCs w:val="18"/>
    </w:rPr>
  </w:style>
  <w:style w:type="paragraph" w:customStyle="1" w:styleId="3-3">
    <w:name w:val="3-Заголовок 3"/>
    <w:qFormat/>
    <w:rsid w:val="0021377D"/>
    <w:pPr>
      <w:keepNext/>
      <w:numPr>
        <w:ilvl w:val="2"/>
        <w:numId w:val="78"/>
      </w:numPr>
      <w:spacing w:before="120" w:after="0" w:line="312" w:lineRule="auto"/>
      <w:ind w:left="0" w:firstLine="709"/>
      <w:jc w:val="both"/>
      <w:outlineLvl w:val="2"/>
    </w:pPr>
    <w:rPr>
      <w:rFonts w:ascii="Times New Roman Полужирный" w:eastAsia="Calibri" w:hAnsi="Times New Roman Полужирный" w:cs="Times New Roman"/>
      <w:b/>
      <w:sz w:val="24"/>
      <w:szCs w:val="18"/>
      <w:shd w:val="clear" w:color="auto" w:fill="FFFFFF"/>
    </w:rPr>
  </w:style>
  <w:style w:type="paragraph" w:customStyle="1" w:styleId="4-4">
    <w:name w:val="4-Заголовок 4"/>
    <w:qFormat/>
    <w:rsid w:val="0084158C"/>
    <w:pPr>
      <w:keepNext/>
      <w:numPr>
        <w:ilvl w:val="3"/>
        <w:numId w:val="78"/>
      </w:numPr>
      <w:tabs>
        <w:tab w:val="left" w:pos="1526"/>
      </w:tabs>
      <w:spacing w:before="120" w:after="0" w:line="312" w:lineRule="auto"/>
      <w:ind w:left="0" w:firstLine="709"/>
      <w:jc w:val="both"/>
      <w:outlineLvl w:val="3"/>
    </w:pPr>
    <w:rPr>
      <w:rFonts w:ascii="Times New Roman Полужирный" w:eastAsia="Calibri" w:hAnsi="Times New Roman Полужирный" w:cs="Times New Roman"/>
      <w:b/>
      <w:sz w:val="24"/>
      <w:szCs w:val="18"/>
      <w:shd w:val="clear" w:color="auto" w:fill="FFFFFF"/>
    </w:rPr>
  </w:style>
  <w:style w:type="character" w:customStyle="1" w:styleId="inline-comment-marker">
    <w:name w:val="inline-comment-marker"/>
    <w:basedOn w:val="af6"/>
    <w:rsid w:val="00971FB8"/>
  </w:style>
  <w:style w:type="paragraph" w:customStyle="1" w:styleId="with-breadcrumbs">
    <w:name w:val="with-breadcrumbs"/>
    <w:basedOn w:val="af5"/>
    <w:rsid w:val="00A234A6"/>
    <w:pPr>
      <w:spacing w:before="100" w:beforeAutospacing="1" w:after="100" w:afterAutospacing="1" w:line="240" w:lineRule="auto"/>
      <w:ind w:firstLine="0"/>
      <w:jc w:val="left"/>
    </w:pPr>
    <w:rPr>
      <w:rFonts w:eastAsia="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8945">
      <w:bodyDiv w:val="1"/>
      <w:marLeft w:val="0"/>
      <w:marRight w:val="0"/>
      <w:marTop w:val="0"/>
      <w:marBottom w:val="0"/>
      <w:divBdr>
        <w:top w:val="none" w:sz="0" w:space="0" w:color="auto"/>
        <w:left w:val="none" w:sz="0" w:space="0" w:color="auto"/>
        <w:bottom w:val="none" w:sz="0" w:space="0" w:color="auto"/>
        <w:right w:val="none" w:sz="0" w:space="0" w:color="auto"/>
      </w:divBdr>
    </w:div>
    <w:div w:id="33697520">
      <w:bodyDiv w:val="1"/>
      <w:marLeft w:val="0"/>
      <w:marRight w:val="0"/>
      <w:marTop w:val="0"/>
      <w:marBottom w:val="0"/>
      <w:divBdr>
        <w:top w:val="none" w:sz="0" w:space="0" w:color="auto"/>
        <w:left w:val="none" w:sz="0" w:space="0" w:color="auto"/>
        <w:bottom w:val="none" w:sz="0" w:space="0" w:color="auto"/>
        <w:right w:val="none" w:sz="0" w:space="0" w:color="auto"/>
      </w:divBdr>
    </w:div>
    <w:div w:id="35930480">
      <w:bodyDiv w:val="1"/>
      <w:marLeft w:val="0"/>
      <w:marRight w:val="0"/>
      <w:marTop w:val="0"/>
      <w:marBottom w:val="0"/>
      <w:divBdr>
        <w:top w:val="none" w:sz="0" w:space="0" w:color="auto"/>
        <w:left w:val="none" w:sz="0" w:space="0" w:color="auto"/>
        <w:bottom w:val="none" w:sz="0" w:space="0" w:color="auto"/>
        <w:right w:val="none" w:sz="0" w:space="0" w:color="auto"/>
      </w:divBdr>
      <w:divsChild>
        <w:div w:id="1868442887">
          <w:marLeft w:val="0"/>
          <w:marRight w:val="0"/>
          <w:marTop w:val="0"/>
          <w:marBottom w:val="0"/>
          <w:divBdr>
            <w:top w:val="none" w:sz="0" w:space="0" w:color="auto"/>
            <w:left w:val="none" w:sz="0" w:space="0" w:color="auto"/>
            <w:bottom w:val="none" w:sz="0" w:space="0" w:color="auto"/>
            <w:right w:val="none" w:sz="0" w:space="0" w:color="auto"/>
          </w:divBdr>
        </w:div>
      </w:divsChild>
    </w:div>
    <w:div w:id="54622509">
      <w:bodyDiv w:val="1"/>
      <w:marLeft w:val="0"/>
      <w:marRight w:val="0"/>
      <w:marTop w:val="0"/>
      <w:marBottom w:val="0"/>
      <w:divBdr>
        <w:top w:val="none" w:sz="0" w:space="0" w:color="auto"/>
        <w:left w:val="none" w:sz="0" w:space="0" w:color="auto"/>
        <w:bottom w:val="none" w:sz="0" w:space="0" w:color="auto"/>
        <w:right w:val="none" w:sz="0" w:space="0" w:color="auto"/>
      </w:divBdr>
      <w:divsChild>
        <w:div w:id="1186868060">
          <w:marLeft w:val="0"/>
          <w:marRight w:val="0"/>
          <w:marTop w:val="0"/>
          <w:marBottom w:val="0"/>
          <w:divBdr>
            <w:top w:val="none" w:sz="0" w:space="0" w:color="auto"/>
            <w:left w:val="none" w:sz="0" w:space="0" w:color="auto"/>
            <w:bottom w:val="none" w:sz="0" w:space="0" w:color="auto"/>
            <w:right w:val="none" w:sz="0" w:space="0" w:color="auto"/>
          </w:divBdr>
          <w:divsChild>
            <w:div w:id="980156671">
              <w:marLeft w:val="0"/>
              <w:marRight w:val="0"/>
              <w:marTop w:val="0"/>
              <w:marBottom w:val="0"/>
              <w:divBdr>
                <w:top w:val="none" w:sz="0" w:space="0" w:color="auto"/>
                <w:left w:val="none" w:sz="0" w:space="0" w:color="auto"/>
                <w:bottom w:val="none" w:sz="0" w:space="0" w:color="auto"/>
                <w:right w:val="none" w:sz="0" w:space="0" w:color="auto"/>
              </w:divBdr>
              <w:divsChild>
                <w:div w:id="819928624">
                  <w:marLeft w:val="0"/>
                  <w:marRight w:val="0"/>
                  <w:marTop w:val="0"/>
                  <w:marBottom w:val="0"/>
                  <w:divBdr>
                    <w:top w:val="none" w:sz="0" w:space="0" w:color="auto"/>
                    <w:left w:val="none" w:sz="0" w:space="0" w:color="auto"/>
                    <w:bottom w:val="none" w:sz="0" w:space="0" w:color="auto"/>
                    <w:right w:val="none" w:sz="0" w:space="0" w:color="auto"/>
                  </w:divBdr>
                  <w:divsChild>
                    <w:div w:id="484787369">
                      <w:marLeft w:val="0"/>
                      <w:marRight w:val="0"/>
                      <w:marTop w:val="0"/>
                      <w:marBottom w:val="0"/>
                      <w:divBdr>
                        <w:top w:val="none" w:sz="0" w:space="0" w:color="auto"/>
                        <w:left w:val="none" w:sz="0" w:space="0" w:color="auto"/>
                        <w:bottom w:val="none" w:sz="0" w:space="0" w:color="auto"/>
                        <w:right w:val="none" w:sz="0" w:space="0" w:color="auto"/>
                      </w:divBdr>
                      <w:divsChild>
                        <w:div w:id="839731960">
                          <w:marLeft w:val="0"/>
                          <w:marRight w:val="0"/>
                          <w:marTop w:val="0"/>
                          <w:marBottom w:val="0"/>
                          <w:divBdr>
                            <w:top w:val="none" w:sz="0" w:space="0" w:color="auto"/>
                            <w:left w:val="none" w:sz="0" w:space="0" w:color="auto"/>
                            <w:bottom w:val="none" w:sz="0" w:space="0" w:color="auto"/>
                            <w:right w:val="none" w:sz="0" w:space="0" w:color="auto"/>
                          </w:divBdr>
                          <w:divsChild>
                            <w:div w:id="44721087">
                              <w:marLeft w:val="0"/>
                              <w:marRight w:val="0"/>
                              <w:marTop w:val="0"/>
                              <w:marBottom w:val="0"/>
                              <w:divBdr>
                                <w:top w:val="none" w:sz="0" w:space="0" w:color="auto"/>
                                <w:left w:val="none" w:sz="0" w:space="0" w:color="auto"/>
                                <w:bottom w:val="none" w:sz="0" w:space="0" w:color="auto"/>
                                <w:right w:val="none" w:sz="0" w:space="0" w:color="auto"/>
                              </w:divBdr>
                              <w:divsChild>
                                <w:div w:id="26301039">
                                  <w:marLeft w:val="0"/>
                                  <w:marRight w:val="0"/>
                                  <w:marTop w:val="0"/>
                                  <w:marBottom w:val="0"/>
                                  <w:divBdr>
                                    <w:top w:val="none" w:sz="0" w:space="0" w:color="auto"/>
                                    <w:left w:val="none" w:sz="0" w:space="0" w:color="auto"/>
                                    <w:bottom w:val="none" w:sz="0" w:space="0" w:color="auto"/>
                                    <w:right w:val="none" w:sz="0" w:space="0" w:color="auto"/>
                                  </w:divBdr>
                                  <w:divsChild>
                                    <w:div w:id="1885947418">
                                      <w:marLeft w:val="0"/>
                                      <w:marRight w:val="0"/>
                                      <w:marTop w:val="0"/>
                                      <w:marBottom w:val="0"/>
                                      <w:divBdr>
                                        <w:top w:val="none" w:sz="0" w:space="0" w:color="auto"/>
                                        <w:left w:val="none" w:sz="0" w:space="0" w:color="auto"/>
                                        <w:bottom w:val="none" w:sz="0" w:space="0" w:color="auto"/>
                                        <w:right w:val="none" w:sz="0" w:space="0" w:color="auto"/>
                                      </w:divBdr>
                                      <w:divsChild>
                                        <w:div w:id="5571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21833">
      <w:bodyDiv w:val="1"/>
      <w:marLeft w:val="0"/>
      <w:marRight w:val="0"/>
      <w:marTop w:val="0"/>
      <w:marBottom w:val="0"/>
      <w:divBdr>
        <w:top w:val="none" w:sz="0" w:space="0" w:color="auto"/>
        <w:left w:val="none" w:sz="0" w:space="0" w:color="auto"/>
        <w:bottom w:val="none" w:sz="0" w:space="0" w:color="auto"/>
        <w:right w:val="none" w:sz="0" w:space="0" w:color="auto"/>
      </w:divBdr>
    </w:div>
    <w:div w:id="96490713">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42889292">
      <w:bodyDiv w:val="1"/>
      <w:marLeft w:val="0"/>
      <w:marRight w:val="0"/>
      <w:marTop w:val="0"/>
      <w:marBottom w:val="0"/>
      <w:divBdr>
        <w:top w:val="none" w:sz="0" w:space="0" w:color="auto"/>
        <w:left w:val="none" w:sz="0" w:space="0" w:color="auto"/>
        <w:bottom w:val="none" w:sz="0" w:space="0" w:color="auto"/>
        <w:right w:val="none" w:sz="0" w:space="0" w:color="auto"/>
      </w:divBdr>
    </w:div>
    <w:div w:id="168757684">
      <w:bodyDiv w:val="1"/>
      <w:marLeft w:val="0"/>
      <w:marRight w:val="0"/>
      <w:marTop w:val="0"/>
      <w:marBottom w:val="0"/>
      <w:divBdr>
        <w:top w:val="none" w:sz="0" w:space="0" w:color="auto"/>
        <w:left w:val="none" w:sz="0" w:space="0" w:color="auto"/>
        <w:bottom w:val="none" w:sz="0" w:space="0" w:color="auto"/>
        <w:right w:val="none" w:sz="0" w:space="0" w:color="auto"/>
      </w:divBdr>
    </w:div>
    <w:div w:id="206651218">
      <w:bodyDiv w:val="1"/>
      <w:marLeft w:val="0"/>
      <w:marRight w:val="0"/>
      <w:marTop w:val="0"/>
      <w:marBottom w:val="0"/>
      <w:divBdr>
        <w:top w:val="none" w:sz="0" w:space="0" w:color="auto"/>
        <w:left w:val="none" w:sz="0" w:space="0" w:color="auto"/>
        <w:bottom w:val="none" w:sz="0" w:space="0" w:color="auto"/>
        <w:right w:val="none" w:sz="0" w:space="0" w:color="auto"/>
      </w:divBdr>
      <w:divsChild>
        <w:div w:id="560680379">
          <w:marLeft w:val="0"/>
          <w:marRight w:val="0"/>
          <w:marTop w:val="0"/>
          <w:marBottom w:val="0"/>
          <w:divBdr>
            <w:top w:val="none" w:sz="0" w:space="0" w:color="auto"/>
            <w:left w:val="none" w:sz="0" w:space="0" w:color="auto"/>
            <w:bottom w:val="none" w:sz="0" w:space="0" w:color="auto"/>
            <w:right w:val="none" w:sz="0" w:space="0" w:color="auto"/>
          </w:divBdr>
        </w:div>
      </w:divsChild>
    </w:div>
    <w:div w:id="215437649">
      <w:bodyDiv w:val="1"/>
      <w:marLeft w:val="0"/>
      <w:marRight w:val="0"/>
      <w:marTop w:val="0"/>
      <w:marBottom w:val="0"/>
      <w:divBdr>
        <w:top w:val="none" w:sz="0" w:space="0" w:color="auto"/>
        <w:left w:val="none" w:sz="0" w:space="0" w:color="auto"/>
        <w:bottom w:val="none" w:sz="0" w:space="0" w:color="auto"/>
        <w:right w:val="none" w:sz="0" w:space="0" w:color="auto"/>
      </w:divBdr>
    </w:div>
    <w:div w:id="219053067">
      <w:bodyDiv w:val="1"/>
      <w:marLeft w:val="0"/>
      <w:marRight w:val="0"/>
      <w:marTop w:val="0"/>
      <w:marBottom w:val="0"/>
      <w:divBdr>
        <w:top w:val="none" w:sz="0" w:space="0" w:color="auto"/>
        <w:left w:val="none" w:sz="0" w:space="0" w:color="auto"/>
        <w:bottom w:val="none" w:sz="0" w:space="0" w:color="auto"/>
        <w:right w:val="none" w:sz="0" w:space="0" w:color="auto"/>
      </w:divBdr>
    </w:div>
    <w:div w:id="224923017">
      <w:bodyDiv w:val="1"/>
      <w:marLeft w:val="0"/>
      <w:marRight w:val="0"/>
      <w:marTop w:val="0"/>
      <w:marBottom w:val="0"/>
      <w:divBdr>
        <w:top w:val="none" w:sz="0" w:space="0" w:color="auto"/>
        <w:left w:val="none" w:sz="0" w:space="0" w:color="auto"/>
        <w:bottom w:val="none" w:sz="0" w:space="0" w:color="auto"/>
        <w:right w:val="none" w:sz="0" w:space="0" w:color="auto"/>
      </w:divBdr>
    </w:div>
    <w:div w:id="250967273">
      <w:bodyDiv w:val="1"/>
      <w:marLeft w:val="0"/>
      <w:marRight w:val="0"/>
      <w:marTop w:val="0"/>
      <w:marBottom w:val="0"/>
      <w:divBdr>
        <w:top w:val="none" w:sz="0" w:space="0" w:color="auto"/>
        <w:left w:val="none" w:sz="0" w:space="0" w:color="auto"/>
        <w:bottom w:val="none" w:sz="0" w:space="0" w:color="auto"/>
        <w:right w:val="none" w:sz="0" w:space="0" w:color="auto"/>
      </w:divBdr>
    </w:div>
    <w:div w:id="293876262">
      <w:bodyDiv w:val="1"/>
      <w:marLeft w:val="0"/>
      <w:marRight w:val="0"/>
      <w:marTop w:val="0"/>
      <w:marBottom w:val="0"/>
      <w:divBdr>
        <w:top w:val="none" w:sz="0" w:space="0" w:color="auto"/>
        <w:left w:val="none" w:sz="0" w:space="0" w:color="auto"/>
        <w:bottom w:val="none" w:sz="0" w:space="0" w:color="auto"/>
        <w:right w:val="none" w:sz="0" w:space="0" w:color="auto"/>
      </w:divBdr>
      <w:divsChild>
        <w:div w:id="1827433577">
          <w:marLeft w:val="0"/>
          <w:marRight w:val="0"/>
          <w:marTop w:val="0"/>
          <w:marBottom w:val="0"/>
          <w:divBdr>
            <w:top w:val="none" w:sz="0" w:space="0" w:color="auto"/>
            <w:left w:val="none" w:sz="0" w:space="0" w:color="auto"/>
            <w:bottom w:val="none" w:sz="0" w:space="0" w:color="auto"/>
            <w:right w:val="none" w:sz="0" w:space="0" w:color="auto"/>
          </w:divBdr>
          <w:divsChild>
            <w:div w:id="2140679664">
              <w:marLeft w:val="0"/>
              <w:marRight w:val="0"/>
              <w:marTop w:val="0"/>
              <w:marBottom w:val="0"/>
              <w:divBdr>
                <w:top w:val="none" w:sz="0" w:space="0" w:color="auto"/>
                <w:left w:val="none" w:sz="0" w:space="0" w:color="auto"/>
                <w:bottom w:val="none" w:sz="0" w:space="0" w:color="auto"/>
                <w:right w:val="none" w:sz="0" w:space="0" w:color="auto"/>
              </w:divBdr>
              <w:divsChild>
                <w:div w:id="1044868277">
                  <w:marLeft w:val="0"/>
                  <w:marRight w:val="0"/>
                  <w:marTop w:val="0"/>
                  <w:marBottom w:val="0"/>
                  <w:divBdr>
                    <w:top w:val="none" w:sz="0" w:space="0" w:color="auto"/>
                    <w:left w:val="none" w:sz="0" w:space="0" w:color="auto"/>
                    <w:bottom w:val="none" w:sz="0" w:space="0" w:color="auto"/>
                    <w:right w:val="none" w:sz="0" w:space="0" w:color="auto"/>
                  </w:divBdr>
                  <w:divsChild>
                    <w:div w:id="1441677925">
                      <w:marLeft w:val="0"/>
                      <w:marRight w:val="0"/>
                      <w:marTop w:val="0"/>
                      <w:marBottom w:val="0"/>
                      <w:divBdr>
                        <w:top w:val="none" w:sz="0" w:space="0" w:color="auto"/>
                        <w:left w:val="none" w:sz="0" w:space="0" w:color="auto"/>
                        <w:bottom w:val="none" w:sz="0" w:space="0" w:color="auto"/>
                        <w:right w:val="none" w:sz="0" w:space="0" w:color="auto"/>
                      </w:divBdr>
                      <w:divsChild>
                        <w:div w:id="1144542837">
                          <w:marLeft w:val="0"/>
                          <w:marRight w:val="0"/>
                          <w:marTop w:val="0"/>
                          <w:marBottom w:val="0"/>
                          <w:divBdr>
                            <w:top w:val="none" w:sz="0" w:space="0" w:color="auto"/>
                            <w:left w:val="none" w:sz="0" w:space="0" w:color="auto"/>
                            <w:bottom w:val="none" w:sz="0" w:space="0" w:color="auto"/>
                            <w:right w:val="none" w:sz="0" w:space="0" w:color="auto"/>
                          </w:divBdr>
                          <w:divsChild>
                            <w:div w:id="760953795">
                              <w:marLeft w:val="0"/>
                              <w:marRight w:val="0"/>
                              <w:marTop w:val="0"/>
                              <w:marBottom w:val="0"/>
                              <w:divBdr>
                                <w:top w:val="none" w:sz="0" w:space="0" w:color="auto"/>
                                <w:left w:val="none" w:sz="0" w:space="0" w:color="auto"/>
                                <w:bottom w:val="none" w:sz="0" w:space="0" w:color="auto"/>
                                <w:right w:val="none" w:sz="0" w:space="0" w:color="auto"/>
                              </w:divBdr>
                              <w:divsChild>
                                <w:div w:id="122622651">
                                  <w:marLeft w:val="0"/>
                                  <w:marRight w:val="0"/>
                                  <w:marTop w:val="0"/>
                                  <w:marBottom w:val="0"/>
                                  <w:divBdr>
                                    <w:top w:val="none" w:sz="0" w:space="0" w:color="auto"/>
                                    <w:left w:val="none" w:sz="0" w:space="0" w:color="auto"/>
                                    <w:bottom w:val="none" w:sz="0" w:space="0" w:color="auto"/>
                                    <w:right w:val="none" w:sz="0" w:space="0" w:color="auto"/>
                                  </w:divBdr>
                                  <w:divsChild>
                                    <w:div w:id="1382633337">
                                      <w:marLeft w:val="0"/>
                                      <w:marRight w:val="0"/>
                                      <w:marTop w:val="0"/>
                                      <w:marBottom w:val="0"/>
                                      <w:divBdr>
                                        <w:top w:val="none" w:sz="0" w:space="0" w:color="auto"/>
                                        <w:left w:val="none" w:sz="0" w:space="0" w:color="auto"/>
                                        <w:bottom w:val="none" w:sz="0" w:space="0" w:color="auto"/>
                                        <w:right w:val="none" w:sz="0" w:space="0" w:color="auto"/>
                                      </w:divBdr>
                                      <w:divsChild>
                                        <w:div w:id="8147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8460753">
      <w:bodyDiv w:val="1"/>
      <w:marLeft w:val="0"/>
      <w:marRight w:val="0"/>
      <w:marTop w:val="0"/>
      <w:marBottom w:val="0"/>
      <w:divBdr>
        <w:top w:val="none" w:sz="0" w:space="0" w:color="auto"/>
        <w:left w:val="none" w:sz="0" w:space="0" w:color="auto"/>
        <w:bottom w:val="none" w:sz="0" w:space="0" w:color="auto"/>
        <w:right w:val="none" w:sz="0" w:space="0" w:color="auto"/>
      </w:divBdr>
    </w:div>
    <w:div w:id="353923709">
      <w:bodyDiv w:val="1"/>
      <w:marLeft w:val="0"/>
      <w:marRight w:val="0"/>
      <w:marTop w:val="0"/>
      <w:marBottom w:val="0"/>
      <w:divBdr>
        <w:top w:val="none" w:sz="0" w:space="0" w:color="auto"/>
        <w:left w:val="none" w:sz="0" w:space="0" w:color="auto"/>
        <w:bottom w:val="none" w:sz="0" w:space="0" w:color="auto"/>
        <w:right w:val="none" w:sz="0" w:space="0" w:color="auto"/>
      </w:divBdr>
      <w:divsChild>
        <w:div w:id="800462590">
          <w:marLeft w:val="0"/>
          <w:marRight w:val="0"/>
          <w:marTop w:val="0"/>
          <w:marBottom w:val="0"/>
          <w:divBdr>
            <w:top w:val="none" w:sz="0" w:space="0" w:color="auto"/>
            <w:left w:val="none" w:sz="0" w:space="0" w:color="auto"/>
            <w:bottom w:val="none" w:sz="0" w:space="0" w:color="auto"/>
            <w:right w:val="none" w:sz="0" w:space="0" w:color="auto"/>
          </w:divBdr>
          <w:divsChild>
            <w:div w:id="1525830146">
              <w:marLeft w:val="0"/>
              <w:marRight w:val="0"/>
              <w:marTop w:val="0"/>
              <w:marBottom w:val="0"/>
              <w:divBdr>
                <w:top w:val="none" w:sz="0" w:space="0" w:color="auto"/>
                <w:left w:val="none" w:sz="0" w:space="0" w:color="auto"/>
                <w:bottom w:val="none" w:sz="0" w:space="0" w:color="auto"/>
                <w:right w:val="none" w:sz="0" w:space="0" w:color="auto"/>
              </w:divBdr>
              <w:divsChild>
                <w:div w:id="1762942865">
                  <w:marLeft w:val="0"/>
                  <w:marRight w:val="0"/>
                  <w:marTop w:val="0"/>
                  <w:marBottom w:val="0"/>
                  <w:divBdr>
                    <w:top w:val="none" w:sz="0" w:space="0" w:color="auto"/>
                    <w:left w:val="none" w:sz="0" w:space="0" w:color="auto"/>
                    <w:bottom w:val="none" w:sz="0" w:space="0" w:color="auto"/>
                    <w:right w:val="none" w:sz="0" w:space="0" w:color="auto"/>
                  </w:divBdr>
                  <w:divsChild>
                    <w:div w:id="1779527417">
                      <w:marLeft w:val="0"/>
                      <w:marRight w:val="0"/>
                      <w:marTop w:val="0"/>
                      <w:marBottom w:val="0"/>
                      <w:divBdr>
                        <w:top w:val="none" w:sz="0" w:space="0" w:color="auto"/>
                        <w:left w:val="none" w:sz="0" w:space="0" w:color="auto"/>
                        <w:bottom w:val="none" w:sz="0" w:space="0" w:color="auto"/>
                        <w:right w:val="none" w:sz="0" w:space="0" w:color="auto"/>
                      </w:divBdr>
                      <w:divsChild>
                        <w:div w:id="1760559737">
                          <w:marLeft w:val="0"/>
                          <w:marRight w:val="0"/>
                          <w:marTop w:val="0"/>
                          <w:marBottom w:val="0"/>
                          <w:divBdr>
                            <w:top w:val="none" w:sz="0" w:space="0" w:color="auto"/>
                            <w:left w:val="none" w:sz="0" w:space="0" w:color="auto"/>
                            <w:bottom w:val="none" w:sz="0" w:space="0" w:color="auto"/>
                            <w:right w:val="none" w:sz="0" w:space="0" w:color="auto"/>
                          </w:divBdr>
                          <w:divsChild>
                            <w:div w:id="1959406698">
                              <w:marLeft w:val="0"/>
                              <w:marRight w:val="0"/>
                              <w:marTop w:val="0"/>
                              <w:marBottom w:val="0"/>
                              <w:divBdr>
                                <w:top w:val="none" w:sz="0" w:space="0" w:color="auto"/>
                                <w:left w:val="none" w:sz="0" w:space="0" w:color="auto"/>
                                <w:bottom w:val="none" w:sz="0" w:space="0" w:color="auto"/>
                                <w:right w:val="none" w:sz="0" w:space="0" w:color="auto"/>
                              </w:divBdr>
                              <w:divsChild>
                                <w:div w:id="784037576">
                                  <w:marLeft w:val="0"/>
                                  <w:marRight w:val="0"/>
                                  <w:marTop w:val="0"/>
                                  <w:marBottom w:val="0"/>
                                  <w:divBdr>
                                    <w:top w:val="none" w:sz="0" w:space="0" w:color="auto"/>
                                    <w:left w:val="none" w:sz="0" w:space="0" w:color="auto"/>
                                    <w:bottom w:val="none" w:sz="0" w:space="0" w:color="auto"/>
                                    <w:right w:val="none" w:sz="0" w:space="0" w:color="auto"/>
                                  </w:divBdr>
                                  <w:divsChild>
                                    <w:div w:id="823132491">
                                      <w:marLeft w:val="0"/>
                                      <w:marRight w:val="0"/>
                                      <w:marTop w:val="0"/>
                                      <w:marBottom w:val="0"/>
                                      <w:divBdr>
                                        <w:top w:val="none" w:sz="0" w:space="0" w:color="auto"/>
                                        <w:left w:val="none" w:sz="0" w:space="0" w:color="auto"/>
                                        <w:bottom w:val="none" w:sz="0" w:space="0" w:color="auto"/>
                                        <w:right w:val="none" w:sz="0" w:space="0" w:color="auto"/>
                                      </w:divBdr>
                                      <w:divsChild>
                                        <w:div w:id="2855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1247225">
      <w:bodyDiv w:val="1"/>
      <w:marLeft w:val="0"/>
      <w:marRight w:val="0"/>
      <w:marTop w:val="0"/>
      <w:marBottom w:val="0"/>
      <w:divBdr>
        <w:top w:val="none" w:sz="0" w:space="0" w:color="auto"/>
        <w:left w:val="none" w:sz="0" w:space="0" w:color="auto"/>
        <w:bottom w:val="none" w:sz="0" w:space="0" w:color="auto"/>
        <w:right w:val="none" w:sz="0" w:space="0" w:color="auto"/>
      </w:divBdr>
    </w:div>
    <w:div w:id="365059767">
      <w:bodyDiv w:val="1"/>
      <w:marLeft w:val="0"/>
      <w:marRight w:val="0"/>
      <w:marTop w:val="0"/>
      <w:marBottom w:val="0"/>
      <w:divBdr>
        <w:top w:val="none" w:sz="0" w:space="0" w:color="auto"/>
        <w:left w:val="none" w:sz="0" w:space="0" w:color="auto"/>
        <w:bottom w:val="none" w:sz="0" w:space="0" w:color="auto"/>
        <w:right w:val="none" w:sz="0" w:space="0" w:color="auto"/>
      </w:divBdr>
    </w:div>
    <w:div w:id="369034414">
      <w:bodyDiv w:val="1"/>
      <w:marLeft w:val="0"/>
      <w:marRight w:val="0"/>
      <w:marTop w:val="0"/>
      <w:marBottom w:val="0"/>
      <w:divBdr>
        <w:top w:val="none" w:sz="0" w:space="0" w:color="auto"/>
        <w:left w:val="none" w:sz="0" w:space="0" w:color="auto"/>
        <w:bottom w:val="none" w:sz="0" w:space="0" w:color="auto"/>
        <w:right w:val="none" w:sz="0" w:space="0" w:color="auto"/>
      </w:divBdr>
      <w:divsChild>
        <w:div w:id="896663956">
          <w:marLeft w:val="0"/>
          <w:marRight w:val="0"/>
          <w:marTop w:val="0"/>
          <w:marBottom w:val="0"/>
          <w:divBdr>
            <w:top w:val="none" w:sz="0" w:space="0" w:color="auto"/>
            <w:left w:val="none" w:sz="0" w:space="0" w:color="auto"/>
            <w:bottom w:val="none" w:sz="0" w:space="0" w:color="auto"/>
            <w:right w:val="none" w:sz="0" w:space="0" w:color="auto"/>
          </w:divBdr>
          <w:divsChild>
            <w:div w:id="2097364280">
              <w:marLeft w:val="0"/>
              <w:marRight w:val="0"/>
              <w:marTop w:val="0"/>
              <w:marBottom w:val="0"/>
              <w:divBdr>
                <w:top w:val="none" w:sz="0" w:space="0" w:color="auto"/>
                <w:left w:val="none" w:sz="0" w:space="0" w:color="auto"/>
                <w:bottom w:val="none" w:sz="0" w:space="0" w:color="auto"/>
                <w:right w:val="none" w:sz="0" w:space="0" w:color="auto"/>
              </w:divBdr>
              <w:divsChild>
                <w:div w:id="150105766">
                  <w:marLeft w:val="0"/>
                  <w:marRight w:val="0"/>
                  <w:marTop w:val="0"/>
                  <w:marBottom w:val="0"/>
                  <w:divBdr>
                    <w:top w:val="none" w:sz="0" w:space="0" w:color="auto"/>
                    <w:left w:val="none" w:sz="0" w:space="0" w:color="auto"/>
                    <w:bottom w:val="none" w:sz="0" w:space="0" w:color="auto"/>
                    <w:right w:val="none" w:sz="0" w:space="0" w:color="auto"/>
                  </w:divBdr>
                  <w:divsChild>
                    <w:div w:id="2246898">
                      <w:marLeft w:val="5745"/>
                      <w:marRight w:val="0"/>
                      <w:marTop w:val="615"/>
                      <w:marBottom w:val="0"/>
                      <w:divBdr>
                        <w:top w:val="none" w:sz="0" w:space="0" w:color="auto"/>
                        <w:left w:val="none" w:sz="0" w:space="0" w:color="auto"/>
                        <w:bottom w:val="none" w:sz="0" w:space="0" w:color="auto"/>
                        <w:right w:val="none" w:sz="0" w:space="0" w:color="auto"/>
                      </w:divBdr>
                      <w:divsChild>
                        <w:div w:id="220413096">
                          <w:marLeft w:val="0"/>
                          <w:marRight w:val="0"/>
                          <w:marTop w:val="0"/>
                          <w:marBottom w:val="0"/>
                          <w:divBdr>
                            <w:top w:val="none" w:sz="0" w:space="0" w:color="auto"/>
                            <w:left w:val="none" w:sz="0" w:space="0" w:color="auto"/>
                            <w:bottom w:val="none" w:sz="0" w:space="0" w:color="auto"/>
                            <w:right w:val="none" w:sz="0" w:space="0" w:color="auto"/>
                          </w:divBdr>
                          <w:divsChild>
                            <w:div w:id="600912416">
                              <w:marLeft w:val="0"/>
                              <w:marRight w:val="0"/>
                              <w:marTop w:val="0"/>
                              <w:marBottom w:val="0"/>
                              <w:divBdr>
                                <w:top w:val="none" w:sz="0" w:space="0" w:color="auto"/>
                                <w:left w:val="none" w:sz="0" w:space="0" w:color="auto"/>
                                <w:bottom w:val="none" w:sz="0" w:space="0" w:color="auto"/>
                                <w:right w:val="none" w:sz="0" w:space="0" w:color="auto"/>
                              </w:divBdr>
                              <w:divsChild>
                                <w:div w:id="12777108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196485">
      <w:bodyDiv w:val="1"/>
      <w:marLeft w:val="0"/>
      <w:marRight w:val="0"/>
      <w:marTop w:val="0"/>
      <w:marBottom w:val="0"/>
      <w:divBdr>
        <w:top w:val="none" w:sz="0" w:space="0" w:color="auto"/>
        <w:left w:val="none" w:sz="0" w:space="0" w:color="auto"/>
        <w:bottom w:val="none" w:sz="0" w:space="0" w:color="auto"/>
        <w:right w:val="none" w:sz="0" w:space="0" w:color="auto"/>
      </w:divBdr>
    </w:div>
    <w:div w:id="443693985">
      <w:bodyDiv w:val="1"/>
      <w:marLeft w:val="0"/>
      <w:marRight w:val="0"/>
      <w:marTop w:val="0"/>
      <w:marBottom w:val="0"/>
      <w:divBdr>
        <w:top w:val="none" w:sz="0" w:space="0" w:color="auto"/>
        <w:left w:val="none" w:sz="0" w:space="0" w:color="auto"/>
        <w:bottom w:val="none" w:sz="0" w:space="0" w:color="auto"/>
        <w:right w:val="none" w:sz="0" w:space="0" w:color="auto"/>
      </w:divBdr>
    </w:div>
    <w:div w:id="450247982">
      <w:bodyDiv w:val="1"/>
      <w:marLeft w:val="0"/>
      <w:marRight w:val="0"/>
      <w:marTop w:val="0"/>
      <w:marBottom w:val="0"/>
      <w:divBdr>
        <w:top w:val="none" w:sz="0" w:space="0" w:color="auto"/>
        <w:left w:val="none" w:sz="0" w:space="0" w:color="auto"/>
        <w:bottom w:val="none" w:sz="0" w:space="0" w:color="auto"/>
        <w:right w:val="none" w:sz="0" w:space="0" w:color="auto"/>
      </w:divBdr>
    </w:div>
    <w:div w:id="459110194">
      <w:bodyDiv w:val="1"/>
      <w:marLeft w:val="0"/>
      <w:marRight w:val="0"/>
      <w:marTop w:val="0"/>
      <w:marBottom w:val="0"/>
      <w:divBdr>
        <w:top w:val="none" w:sz="0" w:space="0" w:color="auto"/>
        <w:left w:val="none" w:sz="0" w:space="0" w:color="auto"/>
        <w:bottom w:val="none" w:sz="0" w:space="0" w:color="auto"/>
        <w:right w:val="none" w:sz="0" w:space="0" w:color="auto"/>
      </w:divBdr>
      <w:divsChild>
        <w:div w:id="560292918">
          <w:marLeft w:val="0"/>
          <w:marRight w:val="0"/>
          <w:marTop w:val="0"/>
          <w:marBottom w:val="0"/>
          <w:divBdr>
            <w:top w:val="none" w:sz="0" w:space="0" w:color="auto"/>
            <w:left w:val="none" w:sz="0" w:space="0" w:color="auto"/>
            <w:bottom w:val="none" w:sz="0" w:space="0" w:color="auto"/>
            <w:right w:val="none" w:sz="0" w:space="0" w:color="auto"/>
          </w:divBdr>
          <w:divsChild>
            <w:div w:id="1371497543">
              <w:marLeft w:val="0"/>
              <w:marRight w:val="0"/>
              <w:marTop w:val="0"/>
              <w:marBottom w:val="0"/>
              <w:divBdr>
                <w:top w:val="none" w:sz="0" w:space="0" w:color="auto"/>
                <w:left w:val="none" w:sz="0" w:space="0" w:color="auto"/>
                <w:bottom w:val="none" w:sz="0" w:space="0" w:color="auto"/>
                <w:right w:val="none" w:sz="0" w:space="0" w:color="auto"/>
              </w:divBdr>
              <w:divsChild>
                <w:div w:id="213397416">
                  <w:marLeft w:val="0"/>
                  <w:marRight w:val="0"/>
                  <w:marTop w:val="0"/>
                  <w:marBottom w:val="0"/>
                  <w:divBdr>
                    <w:top w:val="none" w:sz="0" w:space="0" w:color="auto"/>
                    <w:left w:val="none" w:sz="0" w:space="0" w:color="auto"/>
                    <w:bottom w:val="none" w:sz="0" w:space="0" w:color="auto"/>
                    <w:right w:val="none" w:sz="0" w:space="0" w:color="auto"/>
                  </w:divBdr>
                  <w:divsChild>
                    <w:div w:id="1380670547">
                      <w:marLeft w:val="0"/>
                      <w:marRight w:val="0"/>
                      <w:marTop w:val="0"/>
                      <w:marBottom w:val="0"/>
                      <w:divBdr>
                        <w:top w:val="none" w:sz="0" w:space="0" w:color="auto"/>
                        <w:left w:val="none" w:sz="0" w:space="0" w:color="auto"/>
                        <w:bottom w:val="none" w:sz="0" w:space="0" w:color="auto"/>
                        <w:right w:val="none" w:sz="0" w:space="0" w:color="auto"/>
                      </w:divBdr>
                      <w:divsChild>
                        <w:div w:id="612982496">
                          <w:marLeft w:val="0"/>
                          <w:marRight w:val="0"/>
                          <w:marTop w:val="0"/>
                          <w:marBottom w:val="0"/>
                          <w:divBdr>
                            <w:top w:val="none" w:sz="0" w:space="0" w:color="auto"/>
                            <w:left w:val="none" w:sz="0" w:space="0" w:color="auto"/>
                            <w:bottom w:val="none" w:sz="0" w:space="0" w:color="auto"/>
                            <w:right w:val="none" w:sz="0" w:space="0" w:color="auto"/>
                          </w:divBdr>
                          <w:divsChild>
                            <w:div w:id="628632623">
                              <w:marLeft w:val="0"/>
                              <w:marRight w:val="0"/>
                              <w:marTop w:val="0"/>
                              <w:marBottom w:val="0"/>
                              <w:divBdr>
                                <w:top w:val="none" w:sz="0" w:space="0" w:color="auto"/>
                                <w:left w:val="none" w:sz="0" w:space="0" w:color="auto"/>
                                <w:bottom w:val="none" w:sz="0" w:space="0" w:color="auto"/>
                                <w:right w:val="none" w:sz="0" w:space="0" w:color="auto"/>
                              </w:divBdr>
                              <w:divsChild>
                                <w:div w:id="1967618137">
                                  <w:marLeft w:val="0"/>
                                  <w:marRight w:val="0"/>
                                  <w:marTop w:val="0"/>
                                  <w:marBottom w:val="0"/>
                                  <w:divBdr>
                                    <w:top w:val="none" w:sz="0" w:space="0" w:color="auto"/>
                                    <w:left w:val="none" w:sz="0" w:space="0" w:color="auto"/>
                                    <w:bottom w:val="none" w:sz="0" w:space="0" w:color="auto"/>
                                    <w:right w:val="none" w:sz="0" w:space="0" w:color="auto"/>
                                  </w:divBdr>
                                  <w:divsChild>
                                    <w:div w:id="809784372">
                                      <w:marLeft w:val="0"/>
                                      <w:marRight w:val="0"/>
                                      <w:marTop w:val="0"/>
                                      <w:marBottom w:val="0"/>
                                      <w:divBdr>
                                        <w:top w:val="none" w:sz="0" w:space="0" w:color="auto"/>
                                        <w:left w:val="none" w:sz="0" w:space="0" w:color="auto"/>
                                        <w:bottom w:val="none" w:sz="0" w:space="0" w:color="auto"/>
                                        <w:right w:val="none" w:sz="0" w:space="0" w:color="auto"/>
                                      </w:divBdr>
                                      <w:divsChild>
                                        <w:div w:id="11433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320732">
      <w:bodyDiv w:val="1"/>
      <w:marLeft w:val="0"/>
      <w:marRight w:val="0"/>
      <w:marTop w:val="0"/>
      <w:marBottom w:val="0"/>
      <w:divBdr>
        <w:top w:val="none" w:sz="0" w:space="0" w:color="auto"/>
        <w:left w:val="none" w:sz="0" w:space="0" w:color="auto"/>
        <w:bottom w:val="none" w:sz="0" w:space="0" w:color="auto"/>
        <w:right w:val="none" w:sz="0" w:space="0" w:color="auto"/>
      </w:divBdr>
    </w:div>
    <w:div w:id="501748255">
      <w:bodyDiv w:val="1"/>
      <w:marLeft w:val="0"/>
      <w:marRight w:val="0"/>
      <w:marTop w:val="0"/>
      <w:marBottom w:val="0"/>
      <w:divBdr>
        <w:top w:val="none" w:sz="0" w:space="0" w:color="auto"/>
        <w:left w:val="none" w:sz="0" w:space="0" w:color="auto"/>
        <w:bottom w:val="none" w:sz="0" w:space="0" w:color="auto"/>
        <w:right w:val="none" w:sz="0" w:space="0" w:color="auto"/>
      </w:divBdr>
    </w:div>
    <w:div w:id="502743301">
      <w:bodyDiv w:val="1"/>
      <w:marLeft w:val="0"/>
      <w:marRight w:val="0"/>
      <w:marTop w:val="0"/>
      <w:marBottom w:val="0"/>
      <w:divBdr>
        <w:top w:val="none" w:sz="0" w:space="0" w:color="auto"/>
        <w:left w:val="none" w:sz="0" w:space="0" w:color="auto"/>
        <w:bottom w:val="none" w:sz="0" w:space="0" w:color="auto"/>
        <w:right w:val="none" w:sz="0" w:space="0" w:color="auto"/>
      </w:divBdr>
    </w:div>
    <w:div w:id="573005417">
      <w:bodyDiv w:val="1"/>
      <w:marLeft w:val="0"/>
      <w:marRight w:val="0"/>
      <w:marTop w:val="0"/>
      <w:marBottom w:val="0"/>
      <w:divBdr>
        <w:top w:val="none" w:sz="0" w:space="0" w:color="auto"/>
        <w:left w:val="none" w:sz="0" w:space="0" w:color="auto"/>
        <w:bottom w:val="none" w:sz="0" w:space="0" w:color="auto"/>
        <w:right w:val="none" w:sz="0" w:space="0" w:color="auto"/>
      </w:divBdr>
    </w:div>
    <w:div w:id="587151037">
      <w:bodyDiv w:val="1"/>
      <w:marLeft w:val="0"/>
      <w:marRight w:val="0"/>
      <w:marTop w:val="0"/>
      <w:marBottom w:val="0"/>
      <w:divBdr>
        <w:top w:val="none" w:sz="0" w:space="0" w:color="auto"/>
        <w:left w:val="none" w:sz="0" w:space="0" w:color="auto"/>
        <w:bottom w:val="none" w:sz="0" w:space="0" w:color="auto"/>
        <w:right w:val="none" w:sz="0" w:space="0" w:color="auto"/>
      </w:divBdr>
    </w:div>
    <w:div w:id="602226490">
      <w:bodyDiv w:val="1"/>
      <w:marLeft w:val="0"/>
      <w:marRight w:val="0"/>
      <w:marTop w:val="0"/>
      <w:marBottom w:val="0"/>
      <w:divBdr>
        <w:top w:val="none" w:sz="0" w:space="0" w:color="auto"/>
        <w:left w:val="none" w:sz="0" w:space="0" w:color="auto"/>
        <w:bottom w:val="none" w:sz="0" w:space="0" w:color="auto"/>
        <w:right w:val="none" w:sz="0" w:space="0" w:color="auto"/>
      </w:divBdr>
      <w:divsChild>
        <w:div w:id="1206287002">
          <w:marLeft w:val="0"/>
          <w:marRight w:val="0"/>
          <w:marTop w:val="0"/>
          <w:marBottom w:val="0"/>
          <w:divBdr>
            <w:top w:val="none" w:sz="0" w:space="0" w:color="auto"/>
            <w:left w:val="none" w:sz="0" w:space="0" w:color="auto"/>
            <w:bottom w:val="none" w:sz="0" w:space="0" w:color="auto"/>
            <w:right w:val="none" w:sz="0" w:space="0" w:color="auto"/>
          </w:divBdr>
          <w:divsChild>
            <w:div w:id="1453091462">
              <w:marLeft w:val="0"/>
              <w:marRight w:val="0"/>
              <w:marTop w:val="0"/>
              <w:marBottom w:val="0"/>
              <w:divBdr>
                <w:top w:val="none" w:sz="0" w:space="0" w:color="auto"/>
                <w:left w:val="none" w:sz="0" w:space="0" w:color="auto"/>
                <w:bottom w:val="none" w:sz="0" w:space="0" w:color="auto"/>
                <w:right w:val="none" w:sz="0" w:space="0" w:color="auto"/>
              </w:divBdr>
              <w:divsChild>
                <w:div w:id="768156710">
                  <w:marLeft w:val="0"/>
                  <w:marRight w:val="0"/>
                  <w:marTop w:val="0"/>
                  <w:marBottom w:val="0"/>
                  <w:divBdr>
                    <w:top w:val="none" w:sz="0" w:space="0" w:color="auto"/>
                    <w:left w:val="none" w:sz="0" w:space="0" w:color="auto"/>
                    <w:bottom w:val="none" w:sz="0" w:space="0" w:color="auto"/>
                    <w:right w:val="none" w:sz="0" w:space="0" w:color="auto"/>
                  </w:divBdr>
                  <w:divsChild>
                    <w:div w:id="471682622">
                      <w:marLeft w:val="0"/>
                      <w:marRight w:val="0"/>
                      <w:marTop w:val="0"/>
                      <w:marBottom w:val="0"/>
                      <w:divBdr>
                        <w:top w:val="none" w:sz="0" w:space="0" w:color="auto"/>
                        <w:left w:val="none" w:sz="0" w:space="0" w:color="auto"/>
                        <w:bottom w:val="none" w:sz="0" w:space="0" w:color="auto"/>
                        <w:right w:val="none" w:sz="0" w:space="0" w:color="auto"/>
                      </w:divBdr>
                      <w:divsChild>
                        <w:div w:id="1744831976">
                          <w:marLeft w:val="0"/>
                          <w:marRight w:val="0"/>
                          <w:marTop w:val="0"/>
                          <w:marBottom w:val="0"/>
                          <w:divBdr>
                            <w:top w:val="none" w:sz="0" w:space="0" w:color="auto"/>
                            <w:left w:val="none" w:sz="0" w:space="0" w:color="auto"/>
                            <w:bottom w:val="none" w:sz="0" w:space="0" w:color="auto"/>
                            <w:right w:val="none" w:sz="0" w:space="0" w:color="auto"/>
                          </w:divBdr>
                          <w:divsChild>
                            <w:div w:id="723288029">
                              <w:marLeft w:val="0"/>
                              <w:marRight w:val="0"/>
                              <w:marTop w:val="0"/>
                              <w:marBottom w:val="0"/>
                              <w:divBdr>
                                <w:top w:val="none" w:sz="0" w:space="0" w:color="auto"/>
                                <w:left w:val="none" w:sz="0" w:space="0" w:color="auto"/>
                                <w:bottom w:val="none" w:sz="0" w:space="0" w:color="auto"/>
                                <w:right w:val="none" w:sz="0" w:space="0" w:color="auto"/>
                              </w:divBdr>
                              <w:divsChild>
                                <w:div w:id="1305550000">
                                  <w:marLeft w:val="0"/>
                                  <w:marRight w:val="0"/>
                                  <w:marTop w:val="0"/>
                                  <w:marBottom w:val="0"/>
                                  <w:divBdr>
                                    <w:top w:val="none" w:sz="0" w:space="0" w:color="auto"/>
                                    <w:left w:val="none" w:sz="0" w:space="0" w:color="auto"/>
                                    <w:bottom w:val="none" w:sz="0" w:space="0" w:color="auto"/>
                                    <w:right w:val="none" w:sz="0" w:space="0" w:color="auto"/>
                                  </w:divBdr>
                                  <w:divsChild>
                                    <w:div w:id="2069061911">
                                      <w:marLeft w:val="0"/>
                                      <w:marRight w:val="0"/>
                                      <w:marTop w:val="0"/>
                                      <w:marBottom w:val="0"/>
                                      <w:divBdr>
                                        <w:top w:val="none" w:sz="0" w:space="0" w:color="auto"/>
                                        <w:left w:val="none" w:sz="0" w:space="0" w:color="auto"/>
                                        <w:bottom w:val="none" w:sz="0" w:space="0" w:color="auto"/>
                                        <w:right w:val="none" w:sz="0" w:space="0" w:color="auto"/>
                                      </w:divBdr>
                                      <w:divsChild>
                                        <w:div w:id="2482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217019">
      <w:bodyDiv w:val="1"/>
      <w:marLeft w:val="0"/>
      <w:marRight w:val="0"/>
      <w:marTop w:val="0"/>
      <w:marBottom w:val="0"/>
      <w:divBdr>
        <w:top w:val="none" w:sz="0" w:space="0" w:color="auto"/>
        <w:left w:val="none" w:sz="0" w:space="0" w:color="auto"/>
        <w:bottom w:val="none" w:sz="0" w:space="0" w:color="auto"/>
        <w:right w:val="none" w:sz="0" w:space="0" w:color="auto"/>
      </w:divBdr>
    </w:div>
    <w:div w:id="647130762">
      <w:bodyDiv w:val="1"/>
      <w:marLeft w:val="0"/>
      <w:marRight w:val="0"/>
      <w:marTop w:val="0"/>
      <w:marBottom w:val="0"/>
      <w:divBdr>
        <w:top w:val="none" w:sz="0" w:space="0" w:color="auto"/>
        <w:left w:val="none" w:sz="0" w:space="0" w:color="auto"/>
        <w:bottom w:val="none" w:sz="0" w:space="0" w:color="auto"/>
        <w:right w:val="none" w:sz="0" w:space="0" w:color="auto"/>
      </w:divBdr>
      <w:divsChild>
        <w:div w:id="168255119">
          <w:marLeft w:val="0"/>
          <w:marRight w:val="0"/>
          <w:marTop w:val="0"/>
          <w:marBottom w:val="0"/>
          <w:divBdr>
            <w:top w:val="none" w:sz="0" w:space="0" w:color="auto"/>
            <w:left w:val="none" w:sz="0" w:space="0" w:color="auto"/>
            <w:bottom w:val="none" w:sz="0" w:space="0" w:color="auto"/>
            <w:right w:val="none" w:sz="0" w:space="0" w:color="auto"/>
          </w:divBdr>
          <w:divsChild>
            <w:div w:id="1815292631">
              <w:marLeft w:val="0"/>
              <w:marRight w:val="0"/>
              <w:marTop w:val="0"/>
              <w:marBottom w:val="0"/>
              <w:divBdr>
                <w:top w:val="none" w:sz="0" w:space="0" w:color="auto"/>
                <w:left w:val="none" w:sz="0" w:space="0" w:color="auto"/>
                <w:bottom w:val="none" w:sz="0" w:space="0" w:color="auto"/>
                <w:right w:val="none" w:sz="0" w:space="0" w:color="auto"/>
              </w:divBdr>
              <w:divsChild>
                <w:div w:id="159002396">
                  <w:marLeft w:val="0"/>
                  <w:marRight w:val="0"/>
                  <w:marTop w:val="0"/>
                  <w:marBottom w:val="0"/>
                  <w:divBdr>
                    <w:top w:val="none" w:sz="0" w:space="0" w:color="auto"/>
                    <w:left w:val="none" w:sz="0" w:space="0" w:color="auto"/>
                    <w:bottom w:val="none" w:sz="0" w:space="0" w:color="auto"/>
                    <w:right w:val="none" w:sz="0" w:space="0" w:color="auto"/>
                  </w:divBdr>
                  <w:divsChild>
                    <w:div w:id="115834425">
                      <w:marLeft w:val="0"/>
                      <w:marRight w:val="0"/>
                      <w:marTop w:val="0"/>
                      <w:marBottom w:val="0"/>
                      <w:divBdr>
                        <w:top w:val="none" w:sz="0" w:space="0" w:color="auto"/>
                        <w:left w:val="none" w:sz="0" w:space="0" w:color="auto"/>
                        <w:bottom w:val="none" w:sz="0" w:space="0" w:color="auto"/>
                        <w:right w:val="none" w:sz="0" w:space="0" w:color="auto"/>
                      </w:divBdr>
                      <w:divsChild>
                        <w:div w:id="207382168">
                          <w:marLeft w:val="0"/>
                          <w:marRight w:val="0"/>
                          <w:marTop w:val="0"/>
                          <w:marBottom w:val="0"/>
                          <w:divBdr>
                            <w:top w:val="none" w:sz="0" w:space="0" w:color="auto"/>
                            <w:left w:val="none" w:sz="0" w:space="0" w:color="auto"/>
                            <w:bottom w:val="none" w:sz="0" w:space="0" w:color="auto"/>
                            <w:right w:val="none" w:sz="0" w:space="0" w:color="auto"/>
                          </w:divBdr>
                          <w:divsChild>
                            <w:div w:id="882062777">
                              <w:marLeft w:val="0"/>
                              <w:marRight w:val="0"/>
                              <w:marTop w:val="0"/>
                              <w:marBottom w:val="0"/>
                              <w:divBdr>
                                <w:top w:val="none" w:sz="0" w:space="0" w:color="auto"/>
                                <w:left w:val="none" w:sz="0" w:space="0" w:color="auto"/>
                                <w:bottom w:val="none" w:sz="0" w:space="0" w:color="auto"/>
                                <w:right w:val="none" w:sz="0" w:space="0" w:color="auto"/>
                              </w:divBdr>
                              <w:divsChild>
                                <w:div w:id="762264334">
                                  <w:marLeft w:val="0"/>
                                  <w:marRight w:val="0"/>
                                  <w:marTop w:val="0"/>
                                  <w:marBottom w:val="0"/>
                                  <w:divBdr>
                                    <w:top w:val="none" w:sz="0" w:space="0" w:color="auto"/>
                                    <w:left w:val="none" w:sz="0" w:space="0" w:color="auto"/>
                                    <w:bottom w:val="none" w:sz="0" w:space="0" w:color="auto"/>
                                    <w:right w:val="none" w:sz="0" w:space="0" w:color="auto"/>
                                  </w:divBdr>
                                  <w:divsChild>
                                    <w:div w:id="724572209">
                                      <w:marLeft w:val="0"/>
                                      <w:marRight w:val="0"/>
                                      <w:marTop w:val="0"/>
                                      <w:marBottom w:val="0"/>
                                      <w:divBdr>
                                        <w:top w:val="none" w:sz="0" w:space="0" w:color="auto"/>
                                        <w:left w:val="none" w:sz="0" w:space="0" w:color="auto"/>
                                        <w:bottom w:val="none" w:sz="0" w:space="0" w:color="auto"/>
                                        <w:right w:val="none" w:sz="0" w:space="0" w:color="auto"/>
                                      </w:divBdr>
                                      <w:divsChild>
                                        <w:div w:id="14075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819995">
      <w:bodyDiv w:val="1"/>
      <w:marLeft w:val="0"/>
      <w:marRight w:val="0"/>
      <w:marTop w:val="0"/>
      <w:marBottom w:val="0"/>
      <w:divBdr>
        <w:top w:val="none" w:sz="0" w:space="0" w:color="auto"/>
        <w:left w:val="none" w:sz="0" w:space="0" w:color="auto"/>
        <w:bottom w:val="none" w:sz="0" w:space="0" w:color="auto"/>
        <w:right w:val="none" w:sz="0" w:space="0" w:color="auto"/>
      </w:divBdr>
      <w:divsChild>
        <w:div w:id="984235477">
          <w:marLeft w:val="0"/>
          <w:marRight w:val="0"/>
          <w:marTop w:val="0"/>
          <w:marBottom w:val="0"/>
          <w:divBdr>
            <w:top w:val="none" w:sz="0" w:space="0" w:color="auto"/>
            <w:left w:val="none" w:sz="0" w:space="0" w:color="auto"/>
            <w:bottom w:val="none" w:sz="0" w:space="0" w:color="auto"/>
            <w:right w:val="none" w:sz="0" w:space="0" w:color="auto"/>
          </w:divBdr>
          <w:divsChild>
            <w:div w:id="1064715367">
              <w:marLeft w:val="0"/>
              <w:marRight w:val="0"/>
              <w:marTop w:val="0"/>
              <w:marBottom w:val="0"/>
              <w:divBdr>
                <w:top w:val="none" w:sz="0" w:space="0" w:color="auto"/>
                <w:left w:val="none" w:sz="0" w:space="0" w:color="auto"/>
                <w:bottom w:val="none" w:sz="0" w:space="0" w:color="auto"/>
                <w:right w:val="none" w:sz="0" w:space="0" w:color="auto"/>
              </w:divBdr>
              <w:divsChild>
                <w:div w:id="1614902645">
                  <w:marLeft w:val="0"/>
                  <w:marRight w:val="0"/>
                  <w:marTop w:val="0"/>
                  <w:marBottom w:val="0"/>
                  <w:divBdr>
                    <w:top w:val="none" w:sz="0" w:space="0" w:color="auto"/>
                    <w:left w:val="none" w:sz="0" w:space="0" w:color="auto"/>
                    <w:bottom w:val="none" w:sz="0" w:space="0" w:color="auto"/>
                    <w:right w:val="none" w:sz="0" w:space="0" w:color="auto"/>
                  </w:divBdr>
                  <w:divsChild>
                    <w:div w:id="475681360">
                      <w:marLeft w:val="5745"/>
                      <w:marRight w:val="0"/>
                      <w:marTop w:val="0"/>
                      <w:marBottom w:val="0"/>
                      <w:divBdr>
                        <w:top w:val="none" w:sz="0" w:space="0" w:color="auto"/>
                        <w:left w:val="none" w:sz="0" w:space="0" w:color="auto"/>
                        <w:bottom w:val="none" w:sz="0" w:space="0" w:color="auto"/>
                        <w:right w:val="none" w:sz="0" w:space="0" w:color="auto"/>
                      </w:divBdr>
                      <w:divsChild>
                        <w:div w:id="2006129103">
                          <w:marLeft w:val="0"/>
                          <w:marRight w:val="0"/>
                          <w:marTop w:val="0"/>
                          <w:marBottom w:val="0"/>
                          <w:divBdr>
                            <w:top w:val="none" w:sz="0" w:space="0" w:color="auto"/>
                            <w:left w:val="none" w:sz="0" w:space="0" w:color="auto"/>
                            <w:bottom w:val="none" w:sz="0" w:space="0" w:color="auto"/>
                            <w:right w:val="none" w:sz="0" w:space="0" w:color="auto"/>
                          </w:divBdr>
                          <w:divsChild>
                            <w:div w:id="409934553">
                              <w:marLeft w:val="0"/>
                              <w:marRight w:val="0"/>
                              <w:marTop w:val="0"/>
                              <w:marBottom w:val="0"/>
                              <w:divBdr>
                                <w:top w:val="none" w:sz="0" w:space="0" w:color="auto"/>
                                <w:left w:val="none" w:sz="0" w:space="0" w:color="auto"/>
                                <w:bottom w:val="none" w:sz="0" w:space="0" w:color="auto"/>
                                <w:right w:val="none" w:sz="0" w:space="0" w:color="auto"/>
                              </w:divBdr>
                              <w:divsChild>
                                <w:div w:id="14217534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019203">
      <w:bodyDiv w:val="1"/>
      <w:marLeft w:val="0"/>
      <w:marRight w:val="0"/>
      <w:marTop w:val="0"/>
      <w:marBottom w:val="0"/>
      <w:divBdr>
        <w:top w:val="none" w:sz="0" w:space="0" w:color="auto"/>
        <w:left w:val="none" w:sz="0" w:space="0" w:color="auto"/>
        <w:bottom w:val="none" w:sz="0" w:space="0" w:color="auto"/>
        <w:right w:val="none" w:sz="0" w:space="0" w:color="auto"/>
      </w:divBdr>
    </w:div>
    <w:div w:id="694886057">
      <w:bodyDiv w:val="1"/>
      <w:marLeft w:val="0"/>
      <w:marRight w:val="0"/>
      <w:marTop w:val="0"/>
      <w:marBottom w:val="0"/>
      <w:divBdr>
        <w:top w:val="none" w:sz="0" w:space="0" w:color="auto"/>
        <w:left w:val="none" w:sz="0" w:space="0" w:color="auto"/>
        <w:bottom w:val="none" w:sz="0" w:space="0" w:color="auto"/>
        <w:right w:val="none" w:sz="0" w:space="0" w:color="auto"/>
      </w:divBdr>
    </w:div>
    <w:div w:id="700209171">
      <w:bodyDiv w:val="1"/>
      <w:marLeft w:val="0"/>
      <w:marRight w:val="0"/>
      <w:marTop w:val="0"/>
      <w:marBottom w:val="0"/>
      <w:divBdr>
        <w:top w:val="none" w:sz="0" w:space="0" w:color="auto"/>
        <w:left w:val="none" w:sz="0" w:space="0" w:color="auto"/>
        <w:bottom w:val="none" w:sz="0" w:space="0" w:color="auto"/>
        <w:right w:val="none" w:sz="0" w:space="0" w:color="auto"/>
      </w:divBdr>
      <w:divsChild>
        <w:div w:id="2055960582">
          <w:marLeft w:val="0"/>
          <w:marRight w:val="0"/>
          <w:marTop w:val="0"/>
          <w:marBottom w:val="0"/>
          <w:divBdr>
            <w:top w:val="none" w:sz="0" w:space="0" w:color="auto"/>
            <w:left w:val="none" w:sz="0" w:space="0" w:color="auto"/>
            <w:bottom w:val="none" w:sz="0" w:space="0" w:color="auto"/>
            <w:right w:val="none" w:sz="0" w:space="0" w:color="auto"/>
          </w:divBdr>
          <w:divsChild>
            <w:div w:id="151799239">
              <w:marLeft w:val="0"/>
              <w:marRight w:val="0"/>
              <w:marTop w:val="0"/>
              <w:marBottom w:val="0"/>
              <w:divBdr>
                <w:top w:val="none" w:sz="0" w:space="0" w:color="auto"/>
                <w:left w:val="none" w:sz="0" w:space="0" w:color="auto"/>
                <w:bottom w:val="none" w:sz="0" w:space="0" w:color="auto"/>
                <w:right w:val="none" w:sz="0" w:space="0" w:color="auto"/>
              </w:divBdr>
              <w:divsChild>
                <w:div w:id="1282416906">
                  <w:marLeft w:val="0"/>
                  <w:marRight w:val="0"/>
                  <w:marTop w:val="0"/>
                  <w:marBottom w:val="0"/>
                  <w:divBdr>
                    <w:top w:val="none" w:sz="0" w:space="0" w:color="auto"/>
                    <w:left w:val="none" w:sz="0" w:space="0" w:color="auto"/>
                    <w:bottom w:val="none" w:sz="0" w:space="0" w:color="auto"/>
                    <w:right w:val="none" w:sz="0" w:space="0" w:color="auto"/>
                  </w:divBdr>
                  <w:divsChild>
                    <w:div w:id="1336302827">
                      <w:marLeft w:val="5745"/>
                      <w:marRight w:val="0"/>
                      <w:marTop w:val="615"/>
                      <w:marBottom w:val="0"/>
                      <w:divBdr>
                        <w:top w:val="none" w:sz="0" w:space="0" w:color="auto"/>
                        <w:left w:val="none" w:sz="0" w:space="0" w:color="auto"/>
                        <w:bottom w:val="none" w:sz="0" w:space="0" w:color="auto"/>
                        <w:right w:val="none" w:sz="0" w:space="0" w:color="auto"/>
                      </w:divBdr>
                      <w:divsChild>
                        <w:div w:id="326439609">
                          <w:marLeft w:val="0"/>
                          <w:marRight w:val="0"/>
                          <w:marTop w:val="0"/>
                          <w:marBottom w:val="0"/>
                          <w:divBdr>
                            <w:top w:val="none" w:sz="0" w:space="0" w:color="auto"/>
                            <w:left w:val="none" w:sz="0" w:space="0" w:color="auto"/>
                            <w:bottom w:val="none" w:sz="0" w:space="0" w:color="auto"/>
                            <w:right w:val="none" w:sz="0" w:space="0" w:color="auto"/>
                          </w:divBdr>
                          <w:divsChild>
                            <w:div w:id="862207801">
                              <w:marLeft w:val="0"/>
                              <w:marRight w:val="0"/>
                              <w:marTop w:val="0"/>
                              <w:marBottom w:val="0"/>
                              <w:divBdr>
                                <w:top w:val="none" w:sz="0" w:space="0" w:color="auto"/>
                                <w:left w:val="none" w:sz="0" w:space="0" w:color="auto"/>
                                <w:bottom w:val="none" w:sz="0" w:space="0" w:color="auto"/>
                                <w:right w:val="none" w:sz="0" w:space="0" w:color="auto"/>
                              </w:divBdr>
                              <w:divsChild>
                                <w:div w:id="1270046021">
                                  <w:marLeft w:val="0"/>
                                  <w:marRight w:val="0"/>
                                  <w:marTop w:val="150"/>
                                  <w:marBottom w:val="0"/>
                                  <w:divBdr>
                                    <w:top w:val="none" w:sz="0" w:space="0" w:color="auto"/>
                                    <w:left w:val="none" w:sz="0" w:space="0" w:color="auto"/>
                                    <w:bottom w:val="none" w:sz="0" w:space="0" w:color="auto"/>
                                    <w:right w:val="none" w:sz="0" w:space="0" w:color="auto"/>
                                  </w:divBdr>
                                  <w:divsChild>
                                    <w:div w:id="127669707">
                                      <w:marLeft w:val="0"/>
                                      <w:marRight w:val="0"/>
                                      <w:marTop w:val="0"/>
                                      <w:marBottom w:val="0"/>
                                      <w:divBdr>
                                        <w:top w:val="none" w:sz="0" w:space="0" w:color="auto"/>
                                        <w:left w:val="none" w:sz="0" w:space="0" w:color="auto"/>
                                        <w:bottom w:val="none" w:sz="0" w:space="0" w:color="auto"/>
                                        <w:right w:val="none" w:sz="0" w:space="0" w:color="auto"/>
                                      </w:divBdr>
                                    </w:div>
                                    <w:div w:id="282199301">
                                      <w:marLeft w:val="0"/>
                                      <w:marRight w:val="0"/>
                                      <w:marTop w:val="0"/>
                                      <w:marBottom w:val="0"/>
                                      <w:divBdr>
                                        <w:top w:val="none" w:sz="0" w:space="0" w:color="auto"/>
                                        <w:left w:val="none" w:sz="0" w:space="0" w:color="auto"/>
                                        <w:bottom w:val="none" w:sz="0" w:space="0" w:color="auto"/>
                                        <w:right w:val="none" w:sz="0" w:space="0" w:color="auto"/>
                                      </w:divBdr>
                                    </w:div>
                                    <w:div w:id="353773552">
                                      <w:marLeft w:val="0"/>
                                      <w:marRight w:val="0"/>
                                      <w:marTop w:val="0"/>
                                      <w:marBottom w:val="0"/>
                                      <w:divBdr>
                                        <w:top w:val="none" w:sz="0" w:space="0" w:color="auto"/>
                                        <w:left w:val="none" w:sz="0" w:space="0" w:color="auto"/>
                                        <w:bottom w:val="none" w:sz="0" w:space="0" w:color="auto"/>
                                        <w:right w:val="none" w:sz="0" w:space="0" w:color="auto"/>
                                      </w:divBdr>
                                    </w:div>
                                    <w:div w:id="466359457">
                                      <w:marLeft w:val="0"/>
                                      <w:marRight w:val="0"/>
                                      <w:marTop w:val="0"/>
                                      <w:marBottom w:val="0"/>
                                      <w:divBdr>
                                        <w:top w:val="none" w:sz="0" w:space="0" w:color="auto"/>
                                        <w:left w:val="none" w:sz="0" w:space="0" w:color="auto"/>
                                        <w:bottom w:val="none" w:sz="0" w:space="0" w:color="auto"/>
                                        <w:right w:val="none" w:sz="0" w:space="0" w:color="auto"/>
                                      </w:divBdr>
                                    </w:div>
                                    <w:div w:id="535391956">
                                      <w:marLeft w:val="0"/>
                                      <w:marRight w:val="0"/>
                                      <w:marTop w:val="0"/>
                                      <w:marBottom w:val="0"/>
                                      <w:divBdr>
                                        <w:top w:val="none" w:sz="0" w:space="0" w:color="auto"/>
                                        <w:left w:val="none" w:sz="0" w:space="0" w:color="auto"/>
                                        <w:bottom w:val="none" w:sz="0" w:space="0" w:color="auto"/>
                                        <w:right w:val="none" w:sz="0" w:space="0" w:color="auto"/>
                                      </w:divBdr>
                                    </w:div>
                                    <w:div w:id="947008505">
                                      <w:marLeft w:val="0"/>
                                      <w:marRight w:val="0"/>
                                      <w:marTop w:val="0"/>
                                      <w:marBottom w:val="0"/>
                                      <w:divBdr>
                                        <w:top w:val="none" w:sz="0" w:space="0" w:color="auto"/>
                                        <w:left w:val="none" w:sz="0" w:space="0" w:color="auto"/>
                                        <w:bottom w:val="none" w:sz="0" w:space="0" w:color="auto"/>
                                        <w:right w:val="none" w:sz="0" w:space="0" w:color="auto"/>
                                      </w:divBdr>
                                    </w:div>
                                    <w:div w:id="1062018528">
                                      <w:marLeft w:val="0"/>
                                      <w:marRight w:val="0"/>
                                      <w:marTop w:val="0"/>
                                      <w:marBottom w:val="0"/>
                                      <w:divBdr>
                                        <w:top w:val="none" w:sz="0" w:space="0" w:color="auto"/>
                                        <w:left w:val="none" w:sz="0" w:space="0" w:color="auto"/>
                                        <w:bottom w:val="none" w:sz="0" w:space="0" w:color="auto"/>
                                        <w:right w:val="none" w:sz="0" w:space="0" w:color="auto"/>
                                      </w:divBdr>
                                    </w:div>
                                    <w:div w:id="1209683649">
                                      <w:marLeft w:val="0"/>
                                      <w:marRight w:val="0"/>
                                      <w:marTop w:val="0"/>
                                      <w:marBottom w:val="0"/>
                                      <w:divBdr>
                                        <w:top w:val="none" w:sz="0" w:space="0" w:color="auto"/>
                                        <w:left w:val="none" w:sz="0" w:space="0" w:color="auto"/>
                                        <w:bottom w:val="none" w:sz="0" w:space="0" w:color="auto"/>
                                        <w:right w:val="none" w:sz="0" w:space="0" w:color="auto"/>
                                      </w:divBdr>
                                    </w:div>
                                    <w:div w:id="1336882563">
                                      <w:marLeft w:val="0"/>
                                      <w:marRight w:val="0"/>
                                      <w:marTop w:val="0"/>
                                      <w:marBottom w:val="0"/>
                                      <w:divBdr>
                                        <w:top w:val="none" w:sz="0" w:space="0" w:color="auto"/>
                                        <w:left w:val="none" w:sz="0" w:space="0" w:color="auto"/>
                                        <w:bottom w:val="none" w:sz="0" w:space="0" w:color="auto"/>
                                        <w:right w:val="none" w:sz="0" w:space="0" w:color="auto"/>
                                      </w:divBdr>
                                    </w:div>
                                    <w:div w:id="1555778209">
                                      <w:marLeft w:val="0"/>
                                      <w:marRight w:val="0"/>
                                      <w:marTop w:val="0"/>
                                      <w:marBottom w:val="0"/>
                                      <w:divBdr>
                                        <w:top w:val="none" w:sz="0" w:space="0" w:color="auto"/>
                                        <w:left w:val="none" w:sz="0" w:space="0" w:color="auto"/>
                                        <w:bottom w:val="none" w:sz="0" w:space="0" w:color="auto"/>
                                        <w:right w:val="none" w:sz="0" w:space="0" w:color="auto"/>
                                      </w:divBdr>
                                    </w:div>
                                    <w:div w:id="1669674158">
                                      <w:marLeft w:val="0"/>
                                      <w:marRight w:val="0"/>
                                      <w:marTop w:val="0"/>
                                      <w:marBottom w:val="0"/>
                                      <w:divBdr>
                                        <w:top w:val="none" w:sz="0" w:space="0" w:color="auto"/>
                                        <w:left w:val="none" w:sz="0" w:space="0" w:color="auto"/>
                                        <w:bottom w:val="none" w:sz="0" w:space="0" w:color="auto"/>
                                        <w:right w:val="none" w:sz="0" w:space="0" w:color="auto"/>
                                      </w:divBdr>
                                    </w:div>
                                    <w:div w:id="1759210122">
                                      <w:marLeft w:val="0"/>
                                      <w:marRight w:val="0"/>
                                      <w:marTop w:val="0"/>
                                      <w:marBottom w:val="0"/>
                                      <w:divBdr>
                                        <w:top w:val="none" w:sz="0" w:space="0" w:color="auto"/>
                                        <w:left w:val="none" w:sz="0" w:space="0" w:color="auto"/>
                                        <w:bottom w:val="none" w:sz="0" w:space="0" w:color="auto"/>
                                        <w:right w:val="none" w:sz="0" w:space="0" w:color="auto"/>
                                      </w:divBdr>
                                    </w:div>
                                    <w:div w:id="1874343748">
                                      <w:marLeft w:val="0"/>
                                      <w:marRight w:val="0"/>
                                      <w:marTop w:val="0"/>
                                      <w:marBottom w:val="0"/>
                                      <w:divBdr>
                                        <w:top w:val="none" w:sz="0" w:space="0" w:color="auto"/>
                                        <w:left w:val="none" w:sz="0" w:space="0" w:color="auto"/>
                                        <w:bottom w:val="none" w:sz="0" w:space="0" w:color="auto"/>
                                        <w:right w:val="none" w:sz="0" w:space="0" w:color="auto"/>
                                      </w:divBdr>
                                    </w:div>
                                    <w:div w:id="19592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524854">
      <w:bodyDiv w:val="1"/>
      <w:marLeft w:val="0"/>
      <w:marRight w:val="0"/>
      <w:marTop w:val="0"/>
      <w:marBottom w:val="0"/>
      <w:divBdr>
        <w:top w:val="none" w:sz="0" w:space="0" w:color="auto"/>
        <w:left w:val="none" w:sz="0" w:space="0" w:color="auto"/>
        <w:bottom w:val="none" w:sz="0" w:space="0" w:color="auto"/>
        <w:right w:val="none" w:sz="0" w:space="0" w:color="auto"/>
      </w:divBdr>
    </w:div>
    <w:div w:id="789252226">
      <w:bodyDiv w:val="1"/>
      <w:marLeft w:val="0"/>
      <w:marRight w:val="0"/>
      <w:marTop w:val="0"/>
      <w:marBottom w:val="0"/>
      <w:divBdr>
        <w:top w:val="none" w:sz="0" w:space="0" w:color="auto"/>
        <w:left w:val="none" w:sz="0" w:space="0" w:color="auto"/>
        <w:bottom w:val="none" w:sz="0" w:space="0" w:color="auto"/>
        <w:right w:val="none" w:sz="0" w:space="0" w:color="auto"/>
      </w:divBdr>
    </w:div>
    <w:div w:id="849486584">
      <w:bodyDiv w:val="1"/>
      <w:marLeft w:val="0"/>
      <w:marRight w:val="0"/>
      <w:marTop w:val="0"/>
      <w:marBottom w:val="0"/>
      <w:divBdr>
        <w:top w:val="none" w:sz="0" w:space="0" w:color="auto"/>
        <w:left w:val="none" w:sz="0" w:space="0" w:color="auto"/>
        <w:bottom w:val="none" w:sz="0" w:space="0" w:color="auto"/>
        <w:right w:val="none" w:sz="0" w:space="0" w:color="auto"/>
      </w:divBdr>
      <w:divsChild>
        <w:div w:id="1994409610">
          <w:marLeft w:val="0"/>
          <w:marRight w:val="0"/>
          <w:marTop w:val="0"/>
          <w:marBottom w:val="0"/>
          <w:divBdr>
            <w:top w:val="none" w:sz="0" w:space="0" w:color="auto"/>
            <w:left w:val="none" w:sz="0" w:space="0" w:color="auto"/>
            <w:bottom w:val="none" w:sz="0" w:space="0" w:color="auto"/>
            <w:right w:val="none" w:sz="0" w:space="0" w:color="auto"/>
          </w:divBdr>
          <w:divsChild>
            <w:div w:id="2110930408">
              <w:marLeft w:val="0"/>
              <w:marRight w:val="0"/>
              <w:marTop w:val="0"/>
              <w:marBottom w:val="0"/>
              <w:divBdr>
                <w:top w:val="none" w:sz="0" w:space="0" w:color="auto"/>
                <w:left w:val="none" w:sz="0" w:space="0" w:color="auto"/>
                <w:bottom w:val="none" w:sz="0" w:space="0" w:color="auto"/>
                <w:right w:val="none" w:sz="0" w:space="0" w:color="auto"/>
              </w:divBdr>
              <w:divsChild>
                <w:div w:id="1026059475">
                  <w:marLeft w:val="0"/>
                  <w:marRight w:val="0"/>
                  <w:marTop w:val="0"/>
                  <w:marBottom w:val="0"/>
                  <w:divBdr>
                    <w:top w:val="none" w:sz="0" w:space="0" w:color="auto"/>
                    <w:left w:val="none" w:sz="0" w:space="0" w:color="auto"/>
                    <w:bottom w:val="none" w:sz="0" w:space="0" w:color="auto"/>
                    <w:right w:val="none" w:sz="0" w:space="0" w:color="auto"/>
                  </w:divBdr>
                  <w:divsChild>
                    <w:div w:id="1204640008">
                      <w:marLeft w:val="5745"/>
                      <w:marRight w:val="0"/>
                      <w:marTop w:val="615"/>
                      <w:marBottom w:val="0"/>
                      <w:divBdr>
                        <w:top w:val="none" w:sz="0" w:space="0" w:color="auto"/>
                        <w:left w:val="none" w:sz="0" w:space="0" w:color="auto"/>
                        <w:bottom w:val="none" w:sz="0" w:space="0" w:color="auto"/>
                        <w:right w:val="none" w:sz="0" w:space="0" w:color="auto"/>
                      </w:divBdr>
                      <w:divsChild>
                        <w:div w:id="1337343219">
                          <w:marLeft w:val="0"/>
                          <w:marRight w:val="0"/>
                          <w:marTop w:val="0"/>
                          <w:marBottom w:val="0"/>
                          <w:divBdr>
                            <w:top w:val="none" w:sz="0" w:space="0" w:color="auto"/>
                            <w:left w:val="none" w:sz="0" w:space="0" w:color="auto"/>
                            <w:bottom w:val="none" w:sz="0" w:space="0" w:color="auto"/>
                            <w:right w:val="none" w:sz="0" w:space="0" w:color="auto"/>
                          </w:divBdr>
                          <w:divsChild>
                            <w:div w:id="588853447">
                              <w:marLeft w:val="0"/>
                              <w:marRight w:val="0"/>
                              <w:marTop w:val="0"/>
                              <w:marBottom w:val="0"/>
                              <w:divBdr>
                                <w:top w:val="none" w:sz="0" w:space="0" w:color="auto"/>
                                <w:left w:val="none" w:sz="0" w:space="0" w:color="auto"/>
                                <w:bottom w:val="none" w:sz="0" w:space="0" w:color="auto"/>
                                <w:right w:val="none" w:sz="0" w:space="0" w:color="auto"/>
                              </w:divBdr>
                              <w:divsChild>
                                <w:div w:id="7671222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465721">
      <w:bodyDiv w:val="1"/>
      <w:marLeft w:val="0"/>
      <w:marRight w:val="0"/>
      <w:marTop w:val="0"/>
      <w:marBottom w:val="0"/>
      <w:divBdr>
        <w:top w:val="none" w:sz="0" w:space="0" w:color="auto"/>
        <w:left w:val="none" w:sz="0" w:space="0" w:color="auto"/>
        <w:bottom w:val="none" w:sz="0" w:space="0" w:color="auto"/>
        <w:right w:val="none" w:sz="0" w:space="0" w:color="auto"/>
      </w:divBdr>
    </w:div>
    <w:div w:id="954677940">
      <w:bodyDiv w:val="1"/>
      <w:marLeft w:val="0"/>
      <w:marRight w:val="0"/>
      <w:marTop w:val="0"/>
      <w:marBottom w:val="0"/>
      <w:divBdr>
        <w:top w:val="none" w:sz="0" w:space="0" w:color="auto"/>
        <w:left w:val="none" w:sz="0" w:space="0" w:color="auto"/>
        <w:bottom w:val="none" w:sz="0" w:space="0" w:color="auto"/>
        <w:right w:val="none" w:sz="0" w:space="0" w:color="auto"/>
      </w:divBdr>
    </w:div>
    <w:div w:id="967786429">
      <w:bodyDiv w:val="1"/>
      <w:marLeft w:val="0"/>
      <w:marRight w:val="0"/>
      <w:marTop w:val="0"/>
      <w:marBottom w:val="0"/>
      <w:divBdr>
        <w:top w:val="none" w:sz="0" w:space="0" w:color="auto"/>
        <w:left w:val="none" w:sz="0" w:space="0" w:color="auto"/>
        <w:bottom w:val="none" w:sz="0" w:space="0" w:color="auto"/>
        <w:right w:val="none" w:sz="0" w:space="0" w:color="auto"/>
      </w:divBdr>
      <w:divsChild>
        <w:div w:id="1987082657">
          <w:marLeft w:val="0"/>
          <w:marRight w:val="0"/>
          <w:marTop w:val="0"/>
          <w:marBottom w:val="0"/>
          <w:divBdr>
            <w:top w:val="none" w:sz="0" w:space="0" w:color="auto"/>
            <w:left w:val="none" w:sz="0" w:space="0" w:color="auto"/>
            <w:bottom w:val="none" w:sz="0" w:space="0" w:color="auto"/>
            <w:right w:val="none" w:sz="0" w:space="0" w:color="auto"/>
          </w:divBdr>
          <w:divsChild>
            <w:div w:id="1411149338">
              <w:marLeft w:val="0"/>
              <w:marRight w:val="0"/>
              <w:marTop w:val="0"/>
              <w:marBottom w:val="0"/>
              <w:divBdr>
                <w:top w:val="none" w:sz="0" w:space="0" w:color="auto"/>
                <w:left w:val="none" w:sz="0" w:space="0" w:color="auto"/>
                <w:bottom w:val="none" w:sz="0" w:space="0" w:color="auto"/>
                <w:right w:val="none" w:sz="0" w:space="0" w:color="auto"/>
              </w:divBdr>
              <w:divsChild>
                <w:div w:id="1852448942">
                  <w:marLeft w:val="0"/>
                  <w:marRight w:val="0"/>
                  <w:marTop w:val="0"/>
                  <w:marBottom w:val="0"/>
                  <w:divBdr>
                    <w:top w:val="none" w:sz="0" w:space="0" w:color="auto"/>
                    <w:left w:val="none" w:sz="0" w:space="0" w:color="auto"/>
                    <w:bottom w:val="none" w:sz="0" w:space="0" w:color="auto"/>
                    <w:right w:val="none" w:sz="0" w:space="0" w:color="auto"/>
                  </w:divBdr>
                  <w:divsChild>
                    <w:div w:id="1605117484">
                      <w:marLeft w:val="5745"/>
                      <w:marRight w:val="0"/>
                      <w:marTop w:val="0"/>
                      <w:marBottom w:val="0"/>
                      <w:divBdr>
                        <w:top w:val="none" w:sz="0" w:space="0" w:color="auto"/>
                        <w:left w:val="none" w:sz="0" w:space="0" w:color="auto"/>
                        <w:bottom w:val="none" w:sz="0" w:space="0" w:color="auto"/>
                        <w:right w:val="none" w:sz="0" w:space="0" w:color="auto"/>
                      </w:divBdr>
                      <w:divsChild>
                        <w:div w:id="414518048">
                          <w:marLeft w:val="0"/>
                          <w:marRight w:val="0"/>
                          <w:marTop w:val="0"/>
                          <w:marBottom w:val="0"/>
                          <w:divBdr>
                            <w:top w:val="none" w:sz="0" w:space="0" w:color="auto"/>
                            <w:left w:val="none" w:sz="0" w:space="0" w:color="auto"/>
                            <w:bottom w:val="none" w:sz="0" w:space="0" w:color="auto"/>
                            <w:right w:val="none" w:sz="0" w:space="0" w:color="auto"/>
                          </w:divBdr>
                          <w:divsChild>
                            <w:div w:id="1273902721">
                              <w:marLeft w:val="0"/>
                              <w:marRight w:val="0"/>
                              <w:marTop w:val="0"/>
                              <w:marBottom w:val="0"/>
                              <w:divBdr>
                                <w:top w:val="none" w:sz="0" w:space="0" w:color="auto"/>
                                <w:left w:val="none" w:sz="0" w:space="0" w:color="auto"/>
                                <w:bottom w:val="none" w:sz="0" w:space="0" w:color="auto"/>
                                <w:right w:val="none" w:sz="0" w:space="0" w:color="auto"/>
                              </w:divBdr>
                              <w:divsChild>
                                <w:div w:id="3060535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972679">
      <w:bodyDiv w:val="1"/>
      <w:marLeft w:val="0"/>
      <w:marRight w:val="0"/>
      <w:marTop w:val="0"/>
      <w:marBottom w:val="0"/>
      <w:divBdr>
        <w:top w:val="none" w:sz="0" w:space="0" w:color="auto"/>
        <w:left w:val="none" w:sz="0" w:space="0" w:color="auto"/>
        <w:bottom w:val="none" w:sz="0" w:space="0" w:color="auto"/>
        <w:right w:val="none" w:sz="0" w:space="0" w:color="auto"/>
      </w:divBdr>
    </w:div>
    <w:div w:id="988901989">
      <w:bodyDiv w:val="1"/>
      <w:marLeft w:val="0"/>
      <w:marRight w:val="0"/>
      <w:marTop w:val="0"/>
      <w:marBottom w:val="0"/>
      <w:divBdr>
        <w:top w:val="none" w:sz="0" w:space="0" w:color="auto"/>
        <w:left w:val="none" w:sz="0" w:space="0" w:color="auto"/>
        <w:bottom w:val="none" w:sz="0" w:space="0" w:color="auto"/>
        <w:right w:val="none" w:sz="0" w:space="0" w:color="auto"/>
      </w:divBdr>
    </w:div>
    <w:div w:id="996373391">
      <w:bodyDiv w:val="1"/>
      <w:marLeft w:val="0"/>
      <w:marRight w:val="0"/>
      <w:marTop w:val="0"/>
      <w:marBottom w:val="0"/>
      <w:divBdr>
        <w:top w:val="none" w:sz="0" w:space="0" w:color="auto"/>
        <w:left w:val="none" w:sz="0" w:space="0" w:color="auto"/>
        <w:bottom w:val="none" w:sz="0" w:space="0" w:color="auto"/>
        <w:right w:val="none" w:sz="0" w:space="0" w:color="auto"/>
      </w:divBdr>
    </w:div>
    <w:div w:id="1029450027">
      <w:bodyDiv w:val="1"/>
      <w:marLeft w:val="0"/>
      <w:marRight w:val="0"/>
      <w:marTop w:val="0"/>
      <w:marBottom w:val="0"/>
      <w:divBdr>
        <w:top w:val="none" w:sz="0" w:space="0" w:color="auto"/>
        <w:left w:val="none" w:sz="0" w:space="0" w:color="auto"/>
        <w:bottom w:val="none" w:sz="0" w:space="0" w:color="auto"/>
        <w:right w:val="none" w:sz="0" w:space="0" w:color="auto"/>
      </w:divBdr>
    </w:div>
    <w:div w:id="1090927213">
      <w:bodyDiv w:val="1"/>
      <w:marLeft w:val="0"/>
      <w:marRight w:val="0"/>
      <w:marTop w:val="0"/>
      <w:marBottom w:val="0"/>
      <w:divBdr>
        <w:top w:val="none" w:sz="0" w:space="0" w:color="auto"/>
        <w:left w:val="none" w:sz="0" w:space="0" w:color="auto"/>
        <w:bottom w:val="none" w:sz="0" w:space="0" w:color="auto"/>
        <w:right w:val="none" w:sz="0" w:space="0" w:color="auto"/>
      </w:divBdr>
    </w:div>
    <w:div w:id="1107427850">
      <w:bodyDiv w:val="1"/>
      <w:marLeft w:val="0"/>
      <w:marRight w:val="0"/>
      <w:marTop w:val="0"/>
      <w:marBottom w:val="0"/>
      <w:divBdr>
        <w:top w:val="none" w:sz="0" w:space="0" w:color="auto"/>
        <w:left w:val="none" w:sz="0" w:space="0" w:color="auto"/>
        <w:bottom w:val="none" w:sz="0" w:space="0" w:color="auto"/>
        <w:right w:val="none" w:sz="0" w:space="0" w:color="auto"/>
      </w:divBdr>
    </w:div>
    <w:div w:id="1138718909">
      <w:bodyDiv w:val="1"/>
      <w:marLeft w:val="0"/>
      <w:marRight w:val="0"/>
      <w:marTop w:val="0"/>
      <w:marBottom w:val="0"/>
      <w:divBdr>
        <w:top w:val="none" w:sz="0" w:space="0" w:color="auto"/>
        <w:left w:val="none" w:sz="0" w:space="0" w:color="auto"/>
        <w:bottom w:val="none" w:sz="0" w:space="0" w:color="auto"/>
        <w:right w:val="none" w:sz="0" w:space="0" w:color="auto"/>
      </w:divBdr>
    </w:div>
    <w:div w:id="1142885948">
      <w:bodyDiv w:val="1"/>
      <w:marLeft w:val="0"/>
      <w:marRight w:val="0"/>
      <w:marTop w:val="0"/>
      <w:marBottom w:val="0"/>
      <w:divBdr>
        <w:top w:val="none" w:sz="0" w:space="0" w:color="auto"/>
        <w:left w:val="none" w:sz="0" w:space="0" w:color="auto"/>
        <w:bottom w:val="none" w:sz="0" w:space="0" w:color="auto"/>
        <w:right w:val="none" w:sz="0" w:space="0" w:color="auto"/>
      </w:divBdr>
      <w:divsChild>
        <w:div w:id="892622312">
          <w:marLeft w:val="0"/>
          <w:marRight w:val="0"/>
          <w:marTop w:val="0"/>
          <w:marBottom w:val="0"/>
          <w:divBdr>
            <w:top w:val="none" w:sz="0" w:space="0" w:color="auto"/>
            <w:left w:val="none" w:sz="0" w:space="0" w:color="auto"/>
            <w:bottom w:val="none" w:sz="0" w:space="0" w:color="auto"/>
            <w:right w:val="none" w:sz="0" w:space="0" w:color="auto"/>
          </w:divBdr>
          <w:divsChild>
            <w:div w:id="1394352051">
              <w:marLeft w:val="0"/>
              <w:marRight w:val="0"/>
              <w:marTop w:val="0"/>
              <w:marBottom w:val="0"/>
              <w:divBdr>
                <w:top w:val="none" w:sz="0" w:space="0" w:color="auto"/>
                <w:left w:val="none" w:sz="0" w:space="0" w:color="auto"/>
                <w:bottom w:val="none" w:sz="0" w:space="0" w:color="auto"/>
                <w:right w:val="none" w:sz="0" w:space="0" w:color="auto"/>
              </w:divBdr>
              <w:divsChild>
                <w:div w:id="125854832">
                  <w:marLeft w:val="0"/>
                  <w:marRight w:val="0"/>
                  <w:marTop w:val="0"/>
                  <w:marBottom w:val="0"/>
                  <w:divBdr>
                    <w:top w:val="none" w:sz="0" w:space="0" w:color="auto"/>
                    <w:left w:val="none" w:sz="0" w:space="0" w:color="auto"/>
                    <w:bottom w:val="none" w:sz="0" w:space="0" w:color="auto"/>
                    <w:right w:val="none" w:sz="0" w:space="0" w:color="auto"/>
                  </w:divBdr>
                  <w:divsChild>
                    <w:div w:id="62413650">
                      <w:marLeft w:val="0"/>
                      <w:marRight w:val="0"/>
                      <w:marTop w:val="0"/>
                      <w:marBottom w:val="0"/>
                      <w:divBdr>
                        <w:top w:val="none" w:sz="0" w:space="0" w:color="auto"/>
                        <w:left w:val="none" w:sz="0" w:space="0" w:color="auto"/>
                        <w:bottom w:val="none" w:sz="0" w:space="0" w:color="auto"/>
                        <w:right w:val="none" w:sz="0" w:space="0" w:color="auto"/>
                      </w:divBdr>
                      <w:divsChild>
                        <w:div w:id="729885889">
                          <w:marLeft w:val="0"/>
                          <w:marRight w:val="0"/>
                          <w:marTop w:val="0"/>
                          <w:marBottom w:val="0"/>
                          <w:divBdr>
                            <w:top w:val="none" w:sz="0" w:space="0" w:color="auto"/>
                            <w:left w:val="none" w:sz="0" w:space="0" w:color="auto"/>
                            <w:bottom w:val="none" w:sz="0" w:space="0" w:color="auto"/>
                            <w:right w:val="none" w:sz="0" w:space="0" w:color="auto"/>
                          </w:divBdr>
                          <w:divsChild>
                            <w:div w:id="457846495">
                              <w:marLeft w:val="0"/>
                              <w:marRight w:val="0"/>
                              <w:marTop w:val="0"/>
                              <w:marBottom w:val="0"/>
                              <w:divBdr>
                                <w:top w:val="none" w:sz="0" w:space="0" w:color="auto"/>
                                <w:left w:val="none" w:sz="0" w:space="0" w:color="auto"/>
                                <w:bottom w:val="none" w:sz="0" w:space="0" w:color="auto"/>
                                <w:right w:val="none" w:sz="0" w:space="0" w:color="auto"/>
                              </w:divBdr>
                              <w:divsChild>
                                <w:div w:id="1822428028">
                                  <w:marLeft w:val="0"/>
                                  <w:marRight w:val="0"/>
                                  <w:marTop w:val="0"/>
                                  <w:marBottom w:val="0"/>
                                  <w:divBdr>
                                    <w:top w:val="none" w:sz="0" w:space="0" w:color="auto"/>
                                    <w:left w:val="none" w:sz="0" w:space="0" w:color="auto"/>
                                    <w:bottom w:val="none" w:sz="0" w:space="0" w:color="auto"/>
                                    <w:right w:val="none" w:sz="0" w:space="0" w:color="auto"/>
                                  </w:divBdr>
                                  <w:divsChild>
                                    <w:div w:id="1851262802">
                                      <w:marLeft w:val="0"/>
                                      <w:marRight w:val="0"/>
                                      <w:marTop w:val="0"/>
                                      <w:marBottom w:val="0"/>
                                      <w:divBdr>
                                        <w:top w:val="none" w:sz="0" w:space="0" w:color="auto"/>
                                        <w:left w:val="none" w:sz="0" w:space="0" w:color="auto"/>
                                        <w:bottom w:val="none" w:sz="0" w:space="0" w:color="auto"/>
                                        <w:right w:val="none" w:sz="0" w:space="0" w:color="auto"/>
                                      </w:divBdr>
                                      <w:divsChild>
                                        <w:div w:id="16057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479088">
      <w:bodyDiv w:val="1"/>
      <w:marLeft w:val="0"/>
      <w:marRight w:val="0"/>
      <w:marTop w:val="0"/>
      <w:marBottom w:val="0"/>
      <w:divBdr>
        <w:top w:val="none" w:sz="0" w:space="0" w:color="auto"/>
        <w:left w:val="none" w:sz="0" w:space="0" w:color="auto"/>
        <w:bottom w:val="none" w:sz="0" w:space="0" w:color="auto"/>
        <w:right w:val="none" w:sz="0" w:space="0" w:color="auto"/>
      </w:divBdr>
    </w:div>
    <w:div w:id="1205752336">
      <w:bodyDiv w:val="1"/>
      <w:marLeft w:val="0"/>
      <w:marRight w:val="0"/>
      <w:marTop w:val="0"/>
      <w:marBottom w:val="0"/>
      <w:divBdr>
        <w:top w:val="none" w:sz="0" w:space="0" w:color="auto"/>
        <w:left w:val="none" w:sz="0" w:space="0" w:color="auto"/>
        <w:bottom w:val="none" w:sz="0" w:space="0" w:color="auto"/>
        <w:right w:val="none" w:sz="0" w:space="0" w:color="auto"/>
      </w:divBdr>
    </w:div>
    <w:div w:id="1214579004">
      <w:bodyDiv w:val="1"/>
      <w:marLeft w:val="0"/>
      <w:marRight w:val="0"/>
      <w:marTop w:val="0"/>
      <w:marBottom w:val="0"/>
      <w:divBdr>
        <w:top w:val="none" w:sz="0" w:space="0" w:color="auto"/>
        <w:left w:val="none" w:sz="0" w:space="0" w:color="auto"/>
        <w:bottom w:val="none" w:sz="0" w:space="0" w:color="auto"/>
        <w:right w:val="none" w:sz="0" w:space="0" w:color="auto"/>
      </w:divBdr>
    </w:div>
    <w:div w:id="1224179100">
      <w:bodyDiv w:val="1"/>
      <w:marLeft w:val="0"/>
      <w:marRight w:val="0"/>
      <w:marTop w:val="0"/>
      <w:marBottom w:val="0"/>
      <w:divBdr>
        <w:top w:val="none" w:sz="0" w:space="0" w:color="auto"/>
        <w:left w:val="none" w:sz="0" w:space="0" w:color="auto"/>
        <w:bottom w:val="none" w:sz="0" w:space="0" w:color="auto"/>
        <w:right w:val="none" w:sz="0" w:space="0" w:color="auto"/>
      </w:divBdr>
    </w:div>
    <w:div w:id="1243180345">
      <w:bodyDiv w:val="1"/>
      <w:marLeft w:val="0"/>
      <w:marRight w:val="0"/>
      <w:marTop w:val="0"/>
      <w:marBottom w:val="0"/>
      <w:divBdr>
        <w:top w:val="none" w:sz="0" w:space="0" w:color="auto"/>
        <w:left w:val="none" w:sz="0" w:space="0" w:color="auto"/>
        <w:bottom w:val="none" w:sz="0" w:space="0" w:color="auto"/>
        <w:right w:val="none" w:sz="0" w:space="0" w:color="auto"/>
      </w:divBdr>
      <w:divsChild>
        <w:div w:id="832068683">
          <w:marLeft w:val="0"/>
          <w:marRight w:val="0"/>
          <w:marTop w:val="0"/>
          <w:marBottom w:val="0"/>
          <w:divBdr>
            <w:top w:val="none" w:sz="0" w:space="0" w:color="auto"/>
            <w:left w:val="none" w:sz="0" w:space="0" w:color="auto"/>
            <w:bottom w:val="none" w:sz="0" w:space="0" w:color="auto"/>
            <w:right w:val="none" w:sz="0" w:space="0" w:color="auto"/>
          </w:divBdr>
          <w:divsChild>
            <w:div w:id="646281372">
              <w:marLeft w:val="0"/>
              <w:marRight w:val="0"/>
              <w:marTop w:val="0"/>
              <w:marBottom w:val="0"/>
              <w:divBdr>
                <w:top w:val="none" w:sz="0" w:space="0" w:color="auto"/>
                <w:left w:val="none" w:sz="0" w:space="0" w:color="auto"/>
                <w:bottom w:val="none" w:sz="0" w:space="0" w:color="auto"/>
                <w:right w:val="none" w:sz="0" w:space="0" w:color="auto"/>
              </w:divBdr>
              <w:divsChild>
                <w:div w:id="1937977905">
                  <w:marLeft w:val="0"/>
                  <w:marRight w:val="0"/>
                  <w:marTop w:val="0"/>
                  <w:marBottom w:val="0"/>
                  <w:divBdr>
                    <w:top w:val="none" w:sz="0" w:space="0" w:color="auto"/>
                    <w:left w:val="none" w:sz="0" w:space="0" w:color="auto"/>
                    <w:bottom w:val="none" w:sz="0" w:space="0" w:color="auto"/>
                    <w:right w:val="none" w:sz="0" w:space="0" w:color="auto"/>
                  </w:divBdr>
                  <w:divsChild>
                    <w:div w:id="1651251338">
                      <w:marLeft w:val="0"/>
                      <w:marRight w:val="0"/>
                      <w:marTop w:val="0"/>
                      <w:marBottom w:val="0"/>
                      <w:divBdr>
                        <w:top w:val="none" w:sz="0" w:space="0" w:color="auto"/>
                        <w:left w:val="none" w:sz="0" w:space="0" w:color="auto"/>
                        <w:bottom w:val="none" w:sz="0" w:space="0" w:color="auto"/>
                        <w:right w:val="none" w:sz="0" w:space="0" w:color="auto"/>
                      </w:divBdr>
                      <w:divsChild>
                        <w:div w:id="640035782">
                          <w:marLeft w:val="0"/>
                          <w:marRight w:val="0"/>
                          <w:marTop w:val="0"/>
                          <w:marBottom w:val="0"/>
                          <w:divBdr>
                            <w:top w:val="none" w:sz="0" w:space="0" w:color="auto"/>
                            <w:left w:val="none" w:sz="0" w:space="0" w:color="auto"/>
                            <w:bottom w:val="none" w:sz="0" w:space="0" w:color="auto"/>
                            <w:right w:val="none" w:sz="0" w:space="0" w:color="auto"/>
                          </w:divBdr>
                          <w:divsChild>
                            <w:div w:id="2119912718">
                              <w:marLeft w:val="0"/>
                              <w:marRight w:val="0"/>
                              <w:marTop w:val="0"/>
                              <w:marBottom w:val="0"/>
                              <w:divBdr>
                                <w:top w:val="none" w:sz="0" w:space="0" w:color="auto"/>
                                <w:left w:val="none" w:sz="0" w:space="0" w:color="auto"/>
                                <w:bottom w:val="none" w:sz="0" w:space="0" w:color="auto"/>
                                <w:right w:val="none" w:sz="0" w:space="0" w:color="auto"/>
                              </w:divBdr>
                              <w:divsChild>
                                <w:div w:id="577324937">
                                  <w:marLeft w:val="0"/>
                                  <w:marRight w:val="0"/>
                                  <w:marTop w:val="0"/>
                                  <w:marBottom w:val="0"/>
                                  <w:divBdr>
                                    <w:top w:val="none" w:sz="0" w:space="0" w:color="auto"/>
                                    <w:left w:val="none" w:sz="0" w:space="0" w:color="auto"/>
                                    <w:bottom w:val="none" w:sz="0" w:space="0" w:color="auto"/>
                                    <w:right w:val="none" w:sz="0" w:space="0" w:color="auto"/>
                                  </w:divBdr>
                                  <w:divsChild>
                                    <w:div w:id="862549238">
                                      <w:marLeft w:val="0"/>
                                      <w:marRight w:val="0"/>
                                      <w:marTop w:val="0"/>
                                      <w:marBottom w:val="0"/>
                                      <w:divBdr>
                                        <w:top w:val="none" w:sz="0" w:space="0" w:color="auto"/>
                                        <w:left w:val="none" w:sz="0" w:space="0" w:color="auto"/>
                                        <w:bottom w:val="none" w:sz="0" w:space="0" w:color="auto"/>
                                        <w:right w:val="none" w:sz="0" w:space="0" w:color="auto"/>
                                      </w:divBdr>
                                      <w:divsChild>
                                        <w:div w:id="4083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080381">
      <w:bodyDiv w:val="1"/>
      <w:marLeft w:val="0"/>
      <w:marRight w:val="0"/>
      <w:marTop w:val="0"/>
      <w:marBottom w:val="0"/>
      <w:divBdr>
        <w:top w:val="none" w:sz="0" w:space="0" w:color="auto"/>
        <w:left w:val="none" w:sz="0" w:space="0" w:color="auto"/>
        <w:bottom w:val="none" w:sz="0" w:space="0" w:color="auto"/>
        <w:right w:val="none" w:sz="0" w:space="0" w:color="auto"/>
      </w:divBdr>
      <w:divsChild>
        <w:div w:id="677198937">
          <w:marLeft w:val="0"/>
          <w:marRight w:val="0"/>
          <w:marTop w:val="0"/>
          <w:marBottom w:val="0"/>
          <w:divBdr>
            <w:top w:val="none" w:sz="0" w:space="0" w:color="auto"/>
            <w:left w:val="none" w:sz="0" w:space="0" w:color="auto"/>
            <w:bottom w:val="none" w:sz="0" w:space="0" w:color="auto"/>
            <w:right w:val="none" w:sz="0" w:space="0" w:color="auto"/>
          </w:divBdr>
          <w:divsChild>
            <w:div w:id="1977567812">
              <w:marLeft w:val="0"/>
              <w:marRight w:val="0"/>
              <w:marTop w:val="0"/>
              <w:marBottom w:val="0"/>
              <w:divBdr>
                <w:top w:val="none" w:sz="0" w:space="0" w:color="auto"/>
                <w:left w:val="none" w:sz="0" w:space="0" w:color="auto"/>
                <w:bottom w:val="none" w:sz="0" w:space="0" w:color="auto"/>
                <w:right w:val="none" w:sz="0" w:space="0" w:color="auto"/>
              </w:divBdr>
              <w:divsChild>
                <w:div w:id="1559586543">
                  <w:marLeft w:val="0"/>
                  <w:marRight w:val="0"/>
                  <w:marTop w:val="0"/>
                  <w:marBottom w:val="0"/>
                  <w:divBdr>
                    <w:top w:val="none" w:sz="0" w:space="0" w:color="auto"/>
                    <w:left w:val="none" w:sz="0" w:space="0" w:color="auto"/>
                    <w:bottom w:val="none" w:sz="0" w:space="0" w:color="auto"/>
                    <w:right w:val="none" w:sz="0" w:space="0" w:color="auto"/>
                  </w:divBdr>
                  <w:divsChild>
                    <w:div w:id="1093162096">
                      <w:marLeft w:val="5745"/>
                      <w:marRight w:val="0"/>
                      <w:marTop w:val="615"/>
                      <w:marBottom w:val="0"/>
                      <w:divBdr>
                        <w:top w:val="none" w:sz="0" w:space="0" w:color="auto"/>
                        <w:left w:val="none" w:sz="0" w:space="0" w:color="auto"/>
                        <w:bottom w:val="none" w:sz="0" w:space="0" w:color="auto"/>
                        <w:right w:val="none" w:sz="0" w:space="0" w:color="auto"/>
                      </w:divBdr>
                      <w:divsChild>
                        <w:div w:id="81493032">
                          <w:marLeft w:val="0"/>
                          <w:marRight w:val="0"/>
                          <w:marTop w:val="0"/>
                          <w:marBottom w:val="0"/>
                          <w:divBdr>
                            <w:top w:val="none" w:sz="0" w:space="0" w:color="auto"/>
                            <w:left w:val="none" w:sz="0" w:space="0" w:color="auto"/>
                            <w:bottom w:val="none" w:sz="0" w:space="0" w:color="auto"/>
                            <w:right w:val="none" w:sz="0" w:space="0" w:color="auto"/>
                          </w:divBdr>
                          <w:divsChild>
                            <w:div w:id="1073048240">
                              <w:marLeft w:val="0"/>
                              <w:marRight w:val="0"/>
                              <w:marTop w:val="0"/>
                              <w:marBottom w:val="0"/>
                              <w:divBdr>
                                <w:top w:val="none" w:sz="0" w:space="0" w:color="auto"/>
                                <w:left w:val="none" w:sz="0" w:space="0" w:color="auto"/>
                                <w:bottom w:val="none" w:sz="0" w:space="0" w:color="auto"/>
                                <w:right w:val="none" w:sz="0" w:space="0" w:color="auto"/>
                              </w:divBdr>
                              <w:divsChild>
                                <w:div w:id="18780828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801383">
      <w:bodyDiv w:val="1"/>
      <w:marLeft w:val="0"/>
      <w:marRight w:val="0"/>
      <w:marTop w:val="0"/>
      <w:marBottom w:val="0"/>
      <w:divBdr>
        <w:top w:val="none" w:sz="0" w:space="0" w:color="auto"/>
        <w:left w:val="none" w:sz="0" w:space="0" w:color="auto"/>
        <w:bottom w:val="none" w:sz="0" w:space="0" w:color="auto"/>
        <w:right w:val="none" w:sz="0" w:space="0" w:color="auto"/>
      </w:divBdr>
    </w:div>
    <w:div w:id="1339456422">
      <w:bodyDiv w:val="1"/>
      <w:marLeft w:val="0"/>
      <w:marRight w:val="0"/>
      <w:marTop w:val="0"/>
      <w:marBottom w:val="0"/>
      <w:divBdr>
        <w:top w:val="none" w:sz="0" w:space="0" w:color="auto"/>
        <w:left w:val="none" w:sz="0" w:space="0" w:color="auto"/>
        <w:bottom w:val="none" w:sz="0" w:space="0" w:color="auto"/>
        <w:right w:val="none" w:sz="0" w:space="0" w:color="auto"/>
      </w:divBdr>
      <w:divsChild>
        <w:div w:id="218329044">
          <w:marLeft w:val="0"/>
          <w:marRight w:val="0"/>
          <w:marTop w:val="0"/>
          <w:marBottom w:val="0"/>
          <w:divBdr>
            <w:top w:val="none" w:sz="0" w:space="0" w:color="auto"/>
            <w:left w:val="none" w:sz="0" w:space="0" w:color="auto"/>
            <w:bottom w:val="none" w:sz="0" w:space="0" w:color="auto"/>
            <w:right w:val="none" w:sz="0" w:space="0" w:color="auto"/>
          </w:divBdr>
          <w:divsChild>
            <w:div w:id="1950160177">
              <w:marLeft w:val="0"/>
              <w:marRight w:val="0"/>
              <w:marTop w:val="0"/>
              <w:marBottom w:val="0"/>
              <w:divBdr>
                <w:top w:val="none" w:sz="0" w:space="0" w:color="auto"/>
                <w:left w:val="none" w:sz="0" w:space="0" w:color="auto"/>
                <w:bottom w:val="none" w:sz="0" w:space="0" w:color="auto"/>
                <w:right w:val="none" w:sz="0" w:space="0" w:color="auto"/>
              </w:divBdr>
              <w:divsChild>
                <w:div w:id="1594700713">
                  <w:marLeft w:val="0"/>
                  <w:marRight w:val="0"/>
                  <w:marTop w:val="0"/>
                  <w:marBottom w:val="0"/>
                  <w:divBdr>
                    <w:top w:val="none" w:sz="0" w:space="0" w:color="auto"/>
                    <w:left w:val="none" w:sz="0" w:space="0" w:color="auto"/>
                    <w:bottom w:val="none" w:sz="0" w:space="0" w:color="auto"/>
                    <w:right w:val="none" w:sz="0" w:space="0" w:color="auto"/>
                  </w:divBdr>
                  <w:divsChild>
                    <w:div w:id="460029580">
                      <w:marLeft w:val="0"/>
                      <w:marRight w:val="0"/>
                      <w:marTop w:val="0"/>
                      <w:marBottom w:val="0"/>
                      <w:divBdr>
                        <w:top w:val="none" w:sz="0" w:space="0" w:color="auto"/>
                        <w:left w:val="none" w:sz="0" w:space="0" w:color="auto"/>
                        <w:bottom w:val="none" w:sz="0" w:space="0" w:color="auto"/>
                        <w:right w:val="none" w:sz="0" w:space="0" w:color="auto"/>
                      </w:divBdr>
                      <w:divsChild>
                        <w:div w:id="171653592">
                          <w:marLeft w:val="0"/>
                          <w:marRight w:val="0"/>
                          <w:marTop w:val="0"/>
                          <w:marBottom w:val="0"/>
                          <w:divBdr>
                            <w:top w:val="none" w:sz="0" w:space="0" w:color="auto"/>
                            <w:left w:val="none" w:sz="0" w:space="0" w:color="auto"/>
                            <w:bottom w:val="none" w:sz="0" w:space="0" w:color="auto"/>
                            <w:right w:val="none" w:sz="0" w:space="0" w:color="auto"/>
                          </w:divBdr>
                          <w:divsChild>
                            <w:div w:id="1695885525">
                              <w:marLeft w:val="0"/>
                              <w:marRight w:val="0"/>
                              <w:marTop w:val="0"/>
                              <w:marBottom w:val="0"/>
                              <w:divBdr>
                                <w:top w:val="none" w:sz="0" w:space="0" w:color="auto"/>
                                <w:left w:val="none" w:sz="0" w:space="0" w:color="auto"/>
                                <w:bottom w:val="none" w:sz="0" w:space="0" w:color="auto"/>
                                <w:right w:val="none" w:sz="0" w:space="0" w:color="auto"/>
                              </w:divBdr>
                              <w:divsChild>
                                <w:div w:id="1302886554">
                                  <w:marLeft w:val="0"/>
                                  <w:marRight w:val="0"/>
                                  <w:marTop w:val="0"/>
                                  <w:marBottom w:val="0"/>
                                  <w:divBdr>
                                    <w:top w:val="none" w:sz="0" w:space="0" w:color="auto"/>
                                    <w:left w:val="none" w:sz="0" w:space="0" w:color="auto"/>
                                    <w:bottom w:val="none" w:sz="0" w:space="0" w:color="auto"/>
                                    <w:right w:val="none" w:sz="0" w:space="0" w:color="auto"/>
                                  </w:divBdr>
                                  <w:divsChild>
                                    <w:div w:id="1318654749">
                                      <w:marLeft w:val="0"/>
                                      <w:marRight w:val="0"/>
                                      <w:marTop w:val="0"/>
                                      <w:marBottom w:val="0"/>
                                      <w:divBdr>
                                        <w:top w:val="none" w:sz="0" w:space="0" w:color="auto"/>
                                        <w:left w:val="none" w:sz="0" w:space="0" w:color="auto"/>
                                        <w:bottom w:val="none" w:sz="0" w:space="0" w:color="auto"/>
                                        <w:right w:val="none" w:sz="0" w:space="0" w:color="auto"/>
                                      </w:divBdr>
                                      <w:divsChild>
                                        <w:div w:id="151283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314607">
      <w:bodyDiv w:val="1"/>
      <w:marLeft w:val="0"/>
      <w:marRight w:val="0"/>
      <w:marTop w:val="0"/>
      <w:marBottom w:val="0"/>
      <w:divBdr>
        <w:top w:val="none" w:sz="0" w:space="0" w:color="auto"/>
        <w:left w:val="none" w:sz="0" w:space="0" w:color="auto"/>
        <w:bottom w:val="none" w:sz="0" w:space="0" w:color="auto"/>
        <w:right w:val="none" w:sz="0" w:space="0" w:color="auto"/>
      </w:divBdr>
    </w:div>
    <w:div w:id="1359620960">
      <w:bodyDiv w:val="1"/>
      <w:marLeft w:val="0"/>
      <w:marRight w:val="0"/>
      <w:marTop w:val="0"/>
      <w:marBottom w:val="0"/>
      <w:divBdr>
        <w:top w:val="none" w:sz="0" w:space="0" w:color="auto"/>
        <w:left w:val="none" w:sz="0" w:space="0" w:color="auto"/>
        <w:bottom w:val="none" w:sz="0" w:space="0" w:color="auto"/>
        <w:right w:val="none" w:sz="0" w:space="0" w:color="auto"/>
      </w:divBdr>
    </w:div>
    <w:div w:id="1362852846">
      <w:bodyDiv w:val="1"/>
      <w:marLeft w:val="0"/>
      <w:marRight w:val="0"/>
      <w:marTop w:val="0"/>
      <w:marBottom w:val="0"/>
      <w:divBdr>
        <w:top w:val="none" w:sz="0" w:space="0" w:color="auto"/>
        <w:left w:val="none" w:sz="0" w:space="0" w:color="auto"/>
        <w:bottom w:val="none" w:sz="0" w:space="0" w:color="auto"/>
        <w:right w:val="none" w:sz="0" w:space="0" w:color="auto"/>
      </w:divBdr>
    </w:div>
    <w:div w:id="1368793633">
      <w:bodyDiv w:val="1"/>
      <w:marLeft w:val="0"/>
      <w:marRight w:val="0"/>
      <w:marTop w:val="0"/>
      <w:marBottom w:val="0"/>
      <w:divBdr>
        <w:top w:val="none" w:sz="0" w:space="0" w:color="auto"/>
        <w:left w:val="none" w:sz="0" w:space="0" w:color="auto"/>
        <w:bottom w:val="none" w:sz="0" w:space="0" w:color="auto"/>
        <w:right w:val="none" w:sz="0" w:space="0" w:color="auto"/>
      </w:divBdr>
    </w:div>
    <w:div w:id="1403333882">
      <w:bodyDiv w:val="1"/>
      <w:marLeft w:val="0"/>
      <w:marRight w:val="0"/>
      <w:marTop w:val="0"/>
      <w:marBottom w:val="0"/>
      <w:divBdr>
        <w:top w:val="none" w:sz="0" w:space="0" w:color="auto"/>
        <w:left w:val="none" w:sz="0" w:space="0" w:color="auto"/>
        <w:bottom w:val="none" w:sz="0" w:space="0" w:color="auto"/>
        <w:right w:val="none" w:sz="0" w:space="0" w:color="auto"/>
      </w:divBdr>
    </w:div>
    <w:div w:id="1406147669">
      <w:bodyDiv w:val="1"/>
      <w:marLeft w:val="0"/>
      <w:marRight w:val="0"/>
      <w:marTop w:val="0"/>
      <w:marBottom w:val="0"/>
      <w:divBdr>
        <w:top w:val="none" w:sz="0" w:space="0" w:color="auto"/>
        <w:left w:val="none" w:sz="0" w:space="0" w:color="auto"/>
        <w:bottom w:val="none" w:sz="0" w:space="0" w:color="auto"/>
        <w:right w:val="none" w:sz="0" w:space="0" w:color="auto"/>
      </w:divBdr>
      <w:divsChild>
        <w:div w:id="1382435390">
          <w:marLeft w:val="0"/>
          <w:marRight w:val="0"/>
          <w:marTop w:val="0"/>
          <w:marBottom w:val="0"/>
          <w:divBdr>
            <w:top w:val="none" w:sz="0" w:space="0" w:color="auto"/>
            <w:left w:val="none" w:sz="0" w:space="0" w:color="auto"/>
            <w:bottom w:val="none" w:sz="0" w:space="0" w:color="auto"/>
            <w:right w:val="none" w:sz="0" w:space="0" w:color="auto"/>
          </w:divBdr>
          <w:divsChild>
            <w:div w:id="1610043727">
              <w:marLeft w:val="0"/>
              <w:marRight w:val="0"/>
              <w:marTop w:val="0"/>
              <w:marBottom w:val="0"/>
              <w:divBdr>
                <w:top w:val="none" w:sz="0" w:space="0" w:color="auto"/>
                <w:left w:val="none" w:sz="0" w:space="0" w:color="auto"/>
                <w:bottom w:val="none" w:sz="0" w:space="0" w:color="auto"/>
                <w:right w:val="none" w:sz="0" w:space="0" w:color="auto"/>
              </w:divBdr>
              <w:divsChild>
                <w:div w:id="969898939">
                  <w:marLeft w:val="0"/>
                  <w:marRight w:val="0"/>
                  <w:marTop w:val="0"/>
                  <w:marBottom w:val="0"/>
                  <w:divBdr>
                    <w:top w:val="none" w:sz="0" w:space="0" w:color="auto"/>
                    <w:left w:val="none" w:sz="0" w:space="0" w:color="auto"/>
                    <w:bottom w:val="none" w:sz="0" w:space="0" w:color="auto"/>
                    <w:right w:val="none" w:sz="0" w:space="0" w:color="auto"/>
                  </w:divBdr>
                  <w:divsChild>
                    <w:div w:id="1884829901">
                      <w:marLeft w:val="5745"/>
                      <w:marRight w:val="0"/>
                      <w:marTop w:val="0"/>
                      <w:marBottom w:val="0"/>
                      <w:divBdr>
                        <w:top w:val="none" w:sz="0" w:space="0" w:color="auto"/>
                        <w:left w:val="none" w:sz="0" w:space="0" w:color="auto"/>
                        <w:bottom w:val="none" w:sz="0" w:space="0" w:color="auto"/>
                        <w:right w:val="none" w:sz="0" w:space="0" w:color="auto"/>
                      </w:divBdr>
                      <w:divsChild>
                        <w:div w:id="1738936341">
                          <w:marLeft w:val="0"/>
                          <w:marRight w:val="0"/>
                          <w:marTop w:val="0"/>
                          <w:marBottom w:val="0"/>
                          <w:divBdr>
                            <w:top w:val="none" w:sz="0" w:space="0" w:color="auto"/>
                            <w:left w:val="none" w:sz="0" w:space="0" w:color="auto"/>
                            <w:bottom w:val="none" w:sz="0" w:space="0" w:color="auto"/>
                            <w:right w:val="none" w:sz="0" w:space="0" w:color="auto"/>
                          </w:divBdr>
                          <w:divsChild>
                            <w:div w:id="1209226829">
                              <w:marLeft w:val="0"/>
                              <w:marRight w:val="0"/>
                              <w:marTop w:val="0"/>
                              <w:marBottom w:val="0"/>
                              <w:divBdr>
                                <w:top w:val="none" w:sz="0" w:space="0" w:color="auto"/>
                                <w:left w:val="none" w:sz="0" w:space="0" w:color="auto"/>
                                <w:bottom w:val="none" w:sz="0" w:space="0" w:color="auto"/>
                                <w:right w:val="none" w:sz="0" w:space="0" w:color="auto"/>
                              </w:divBdr>
                              <w:divsChild>
                                <w:div w:id="18837809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004812">
      <w:bodyDiv w:val="1"/>
      <w:marLeft w:val="0"/>
      <w:marRight w:val="0"/>
      <w:marTop w:val="0"/>
      <w:marBottom w:val="0"/>
      <w:divBdr>
        <w:top w:val="none" w:sz="0" w:space="0" w:color="auto"/>
        <w:left w:val="none" w:sz="0" w:space="0" w:color="auto"/>
        <w:bottom w:val="none" w:sz="0" w:space="0" w:color="auto"/>
        <w:right w:val="none" w:sz="0" w:space="0" w:color="auto"/>
      </w:divBdr>
    </w:div>
    <w:div w:id="1448349853">
      <w:bodyDiv w:val="1"/>
      <w:marLeft w:val="0"/>
      <w:marRight w:val="0"/>
      <w:marTop w:val="0"/>
      <w:marBottom w:val="0"/>
      <w:divBdr>
        <w:top w:val="none" w:sz="0" w:space="0" w:color="auto"/>
        <w:left w:val="none" w:sz="0" w:space="0" w:color="auto"/>
        <w:bottom w:val="none" w:sz="0" w:space="0" w:color="auto"/>
        <w:right w:val="none" w:sz="0" w:space="0" w:color="auto"/>
      </w:divBdr>
    </w:div>
    <w:div w:id="1451435553">
      <w:bodyDiv w:val="1"/>
      <w:marLeft w:val="0"/>
      <w:marRight w:val="0"/>
      <w:marTop w:val="0"/>
      <w:marBottom w:val="0"/>
      <w:divBdr>
        <w:top w:val="none" w:sz="0" w:space="0" w:color="auto"/>
        <w:left w:val="none" w:sz="0" w:space="0" w:color="auto"/>
        <w:bottom w:val="none" w:sz="0" w:space="0" w:color="auto"/>
        <w:right w:val="none" w:sz="0" w:space="0" w:color="auto"/>
      </w:divBdr>
    </w:div>
    <w:div w:id="1469736415">
      <w:bodyDiv w:val="1"/>
      <w:marLeft w:val="0"/>
      <w:marRight w:val="0"/>
      <w:marTop w:val="0"/>
      <w:marBottom w:val="0"/>
      <w:divBdr>
        <w:top w:val="none" w:sz="0" w:space="0" w:color="auto"/>
        <w:left w:val="none" w:sz="0" w:space="0" w:color="auto"/>
        <w:bottom w:val="none" w:sz="0" w:space="0" w:color="auto"/>
        <w:right w:val="none" w:sz="0" w:space="0" w:color="auto"/>
      </w:divBdr>
    </w:div>
    <w:div w:id="1494950049">
      <w:bodyDiv w:val="1"/>
      <w:marLeft w:val="0"/>
      <w:marRight w:val="0"/>
      <w:marTop w:val="0"/>
      <w:marBottom w:val="0"/>
      <w:divBdr>
        <w:top w:val="none" w:sz="0" w:space="0" w:color="auto"/>
        <w:left w:val="none" w:sz="0" w:space="0" w:color="auto"/>
        <w:bottom w:val="none" w:sz="0" w:space="0" w:color="auto"/>
        <w:right w:val="none" w:sz="0" w:space="0" w:color="auto"/>
      </w:divBdr>
    </w:div>
    <w:div w:id="1515878255">
      <w:bodyDiv w:val="1"/>
      <w:marLeft w:val="0"/>
      <w:marRight w:val="0"/>
      <w:marTop w:val="0"/>
      <w:marBottom w:val="0"/>
      <w:divBdr>
        <w:top w:val="none" w:sz="0" w:space="0" w:color="auto"/>
        <w:left w:val="none" w:sz="0" w:space="0" w:color="auto"/>
        <w:bottom w:val="none" w:sz="0" w:space="0" w:color="auto"/>
        <w:right w:val="none" w:sz="0" w:space="0" w:color="auto"/>
      </w:divBdr>
    </w:div>
    <w:div w:id="1531995128">
      <w:bodyDiv w:val="1"/>
      <w:marLeft w:val="0"/>
      <w:marRight w:val="0"/>
      <w:marTop w:val="0"/>
      <w:marBottom w:val="0"/>
      <w:divBdr>
        <w:top w:val="none" w:sz="0" w:space="0" w:color="auto"/>
        <w:left w:val="none" w:sz="0" w:space="0" w:color="auto"/>
        <w:bottom w:val="none" w:sz="0" w:space="0" w:color="auto"/>
        <w:right w:val="none" w:sz="0" w:space="0" w:color="auto"/>
      </w:divBdr>
    </w:div>
    <w:div w:id="1543666735">
      <w:bodyDiv w:val="1"/>
      <w:marLeft w:val="0"/>
      <w:marRight w:val="0"/>
      <w:marTop w:val="0"/>
      <w:marBottom w:val="0"/>
      <w:divBdr>
        <w:top w:val="none" w:sz="0" w:space="0" w:color="auto"/>
        <w:left w:val="none" w:sz="0" w:space="0" w:color="auto"/>
        <w:bottom w:val="none" w:sz="0" w:space="0" w:color="auto"/>
        <w:right w:val="none" w:sz="0" w:space="0" w:color="auto"/>
      </w:divBdr>
    </w:div>
    <w:div w:id="1553152063">
      <w:bodyDiv w:val="1"/>
      <w:marLeft w:val="0"/>
      <w:marRight w:val="0"/>
      <w:marTop w:val="0"/>
      <w:marBottom w:val="0"/>
      <w:divBdr>
        <w:top w:val="none" w:sz="0" w:space="0" w:color="auto"/>
        <w:left w:val="none" w:sz="0" w:space="0" w:color="auto"/>
        <w:bottom w:val="none" w:sz="0" w:space="0" w:color="auto"/>
        <w:right w:val="none" w:sz="0" w:space="0" w:color="auto"/>
      </w:divBdr>
    </w:div>
    <w:div w:id="1568610906">
      <w:bodyDiv w:val="1"/>
      <w:marLeft w:val="0"/>
      <w:marRight w:val="0"/>
      <w:marTop w:val="0"/>
      <w:marBottom w:val="0"/>
      <w:divBdr>
        <w:top w:val="none" w:sz="0" w:space="0" w:color="auto"/>
        <w:left w:val="none" w:sz="0" w:space="0" w:color="auto"/>
        <w:bottom w:val="none" w:sz="0" w:space="0" w:color="auto"/>
        <w:right w:val="none" w:sz="0" w:space="0" w:color="auto"/>
      </w:divBdr>
    </w:div>
    <w:div w:id="1575555115">
      <w:bodyDiv w:val="1"/>
      <w:marLeft w:val="0"/>
      <w:marRight w:val="0"/>
      <w:marTop w:val="0"/>
      <w:marBottom w:val="0"/>
      <w:divBdr>
        <w:top w:val="none" w:sz="0" w:space="0" w:color="auto"/>
        <w:left w:val="none" w:sz="0" w:space="0" w:color="auto"/>
        <w:bottom w:val="none" w:sz="0" w:space="0" w:color="auto"/>
        <w:right w:val="none" w:sz="0" w:space="0" w:color="auto"/>
      </w:divBdr>
    </w:div>
    <w:div w:id="1585603303">
      <w:bodyDiv w:val="1"/>
      <w:marLeft w:val="0"/>
      <w:marRight w:val="0"/>
      <w:marTop w:val="0"/>
      <w:marBottom w:val="0"/>
      <w:divBdr>
        <w:top w:val="none" w:sz="0" w:space="0" w:color="auto"/>
        <w:left w:val="none" w:sz="0" w:space="0" w:color="auto"/>
        <w:bottom w:val="none" w:sz="0" w:space="0" w:color="auto"/>
        <w:right w:val="none" w:sz="0" w:space="0" w:color="auto"/>
      </w:divBdr>
    </w:div>
    <w:div w:id="1624574874">
      <w:bodyDiv w:val="1"/>
      <w:marLeft w:val="0"/>
      <w:marRight w:val="0"/>
      <w:marTop w:val="0"/>
      <w:marBottom w:val="0"/>
      <w:divBdr>
        <w:top w:val="none" w:sz="0" w:space="0" w:color="auto"/>
        <w:left w:val="none" w:sz="0" w:space="0" w:color="auto"/>
        <w:bottom w:val="none" w:sz="0" w:space="0" w:color="auto"/>
        <w:right w:val="none" w:sz="0" w:space="0" w:color="auto"/>
      </w:divBdr>
    </w:div>
    <w:div w:id="1631787737">
      <w:bodyDiv w:val="1"/>
      <w:marLeft w:val="0"/>
      <w:marRight w:val="0"/>
      <w:marTop w:val="0"/>
      <w:marBottom w:val="0"/>
      <w:divBdr>
        <w:top w:val="none" w:sz="0" w:space="0" w:color="auto"/>
        <w:left w:val="none" w:sz="0" w:space="0" w:color="auto"/>
        <w:bottom w:val="none" w:sz="0" w:space="0" w:color="auto"/>
        <w:right w:val="none" w:sz="0" w:space="0" w:color="auto"/>
      </w:divBdr>
    </w:div>
    <w:div w:id="1672873401">
      <w:bodyDiv w:val="1"/>
      <w:marLeft w:val="0"/>
      <w:marRight w:val="0"/>
      <w:marTop w:val="0"/>
      <w:marBottom w:val="0"/>
      <w:divBdr>
        <w:top w:val="none" w:sz="0" w:space="0" w:color="auto"/>
        <w:left w:val="none" w:sz="0" w:space="0" w:color="auto"/>
        <w:bottom w:val="none" w:sz="0" w:space="0" w:color="auto"/>
        <w:right w:val="none" w:sz="0" w:space="0" w:color="auto"/>
      </w:divBdr>
    </w:div>
    <w:div w:id="1674601955">
      <w:bodyDiv w:val="1"/>
      <w:marLeft w:val="0"/>
      <w:marRight w:val="0"/>
      <w:marTop w:val="0"/>
      <w:marBottom w:val="0"/>
      <w:divBdr>
        <w:top w:val="none" w:sz="0" w:space="0" w:color="auto"/>
        <w:left w:val="none" w:sz="0" w:space="0" w:color="auto"/>
        <w:bottom w:val="none" w:sz="0" w:space="0" w:color="auto"/>
        <w:right w:val="none" w:sz="0" w:space="0" w:color="auto"/>
      </w:divBdr>
    </w:div>
    <w:div w:id="1690376433">
      <w:bodyDiv w:val="1"/>
      <w:marLeft w:val="0"/>
      <w:marRight w:val="0"/>
      <w:marTop w:val="0"/>
      <w:marBottom w:val="0"/>
      <w:divBdr>
        <w:top w:val="none" w:sz="0" w:space="0" w:color="auto"/>
        <w:left w:val="none" w:sz="0" w:space="0" w:color="auto"/>
        <w:bottom w:val="none" w:sz="0" w:space="0" w:color="auto"/>
        <w:right w:val="none" w:sz="0" w:space="0" w:color="auto"/>
      </w:divBdr>
      <w:divsChild>
        <w:div w:id="1853954236">
          <w:marLeft w:val="0"/>
          <w:marRight w:val="0"/>
          <w:marTop w:val="0"/>
          <w:marBottom w:val="0"/>
          <w:divBdr>
            <w:top w:val="none" w:sz="0" w:space="0" w:color="auto"/>
            <w:left w:val="none" w:sz="0" w:space="0" w:color="auto"/>
            <w:bottom w:val="none" w:sz="0" w:space="0" w:color="auto"/>
            <w:right w:val="none" w:sz="0" w:space="0" w:color="auto"/>
          </w:divBdr>
        </w:div>
      </w:divsChild>
    </w:div>
    <w:div w:id="1749571033">
      <w:bodyDiv w:val="1"/>
      <w:marLeft w:val="0"/>
      <w:marRight w:val="0"/>
      <w:marTop w:val="0"/>
      <w:marBottom w:val="0"/>
      <w:divBdr>
        <w:top w:val="none" w:sz="0" w:space="0" w:color="auto"/>
        <w:left w:val="none" w:sz="0" w:space="0" w:color="auto"/>
        <w:bottom w:val="none" w:sz="0" w:space="0" w:color="auto"/>
        <w:right w:val="none" w:sz="0" w:space="0" w:color="auto"/>
      </w:divBdr>
    </w:div>
    <w:div w:id="1815947402">
      <w:bodyDiv w:val="1"/>
      <w:marLeft w:val="0"/>
      <w:marRight w:val="0"/>
      <w:marTop w:val="0"/>
      <w:marBottom w:val="0"/>
      <w:divBdr>
        <w:top w:val="none" w:sz="0" w:space="0" w:color="auto"/>
        <w:left w:val="none" w:sz="0" w:space="0" w:color="auto"/>
        <w:bottom w:val="none" w:sz="0" w:space="0" w:color="auto"/>
        <w:right w:val="none" w:sz="0" w:space="0" w:color="auto"/>
      </w:divBdr>
    </w:div>
    <w:div w:id="1843856091">
      <w:bodyDiv w:val="1"/>
      <w:marLeft w:val="0"/>
      <w:marRight w:val="0"/>
      <w:marTop w:val="0"/>
      <w:marBottom w:val="0"/>
      <w:divBdr>
        <w:top w:val="none" w:sz="0" w:space="0" w:color="auto"/>
        <w:left w:val="none" w:sz="0" w:space="0" w:color="auto"/>
        <w:bottom w:val="none" w:sz="0" w:space="0" w:color="auto"/>
        <w:right w:val="none" w:sz="0" w:space="0" w:color="auto"/>
      </w:divBdr>
    </w:div>
    <w:div w:id="1858304054">
      <w:bodyDiv w:val="1"/>
      <w:marLeft w:val="0"/>
      <w:marRight w:val="0"/>
      <w:marTop w:val="0"/>
      <w:marBottom w:val="0"/>
      <w:divBdr>
        <w:top w:val="none" w:sz="0" w:space="0" w:color="auto"/>
        <w:left w:val="none" w:sz="0" w:space="0" w:color="auto"/>
        <w:bottom w:val="none" w:sz="0" w:space="0" w:color="auto"/>
        <w:right w:val="none" w:sz="0" w:space="0" w:color="auto"/>
      </w:divBdr>
    </w:div>
    <w:div w:id="1874614548">
      <w:bodyDiv w:val="1"/>
      <w:marLeft w:val="0"/>
      <w:marRight w:val="0"/>
      <w:marTop w:val="0"/>
      <w:marBottom w:val="0"/>
      <w:divBdr>
        <w:top w:val="none" w:sz="0" w:space="0" w:color="auto"/>
        <w:left w:val="none" w:sz="0" w:space="0" w:color="auto"/>
        <w:bottom w:val="none" w:sz="0" w:space="0" w:color="auto"/>
        <w:right w:val="none" w:sz="0" w:space="0" w:color="auto"/>
      </w:divBdr>
    </w:div>
    <w:div w:id="1890458996">
      <w:bodyDiv w:val="1"/>
      <w:marLeft w:val="0"/>
      <w:marRight w:val="0"/>
      <w:marTop w:val="0"/>
      <w:marBottom w:val="0"/>
      <w:divBdr>
        <w:top w:val="none" w:sz="0" w:space="0" w:color="auto"/>
        <w:left w:val="none" w:sz="0" w:space="0" w:color="auto"/>
        <w:bottom w:val="none" w:sz="0" w:space="0" w:color="auto"/>
        <w:right w:val="none" w:sz="0" w:space="0" w:color="auto"/>
      </w:divBdr>
    </w:div>
    <w:div w:id="1907378565">
      <w:bodyDiv w:val="1"/>
      <w:marLeft w:val="0"/>
      <w:marRight w:val="0"/>
      <w:marTop w:val="0"/>
      <w:marBottom w:val="0"/>
      <w:divBdr>
        <w:top w:val="none" w:sz="0" w:space="0" w:color="auto"/>
        <w:left w:val="none" w:sz="0" w:space="0" w:color="auto"/>
        <w:bottom w:val="none" w:sz="0" w:space="0" w:color="auto"/>
        <w:right w:val="none" w:sz="0" w:space="0" w:color="auto"/>
      </w:divBdr>
    </w:div>
    <w:div w:id="1923951798">
      <w:bodyDiv w:val="1"/>
      <w:marLeft w:val="0"/>
      <w:marRight w:val="0"/>
      <w:marTop w:val="0"/>
      <w:marBottom w:val="0"/>
      <w:divBdr>
        <w:top w:val="none" w:sz="0" w:space="0" w:color="auto"/>
        <w:left w:val="none" w:sz="0" w:space="0" w:color="auto"/>
        <w:bottom w:val="none" w:sz="0" w:space="0" w:color="auto"/>
        <w:right w:val="none" w:sz="0" w:space="0" w:color="auto"/>
      </w:divBdr>
    </w:div>
    <w:div w:id="1926038518">
      <w:bodyDiv w:val="1"/>
      <w:marLeft w:val="0"/>
      <w:marRight w:val="0"/>
      <w:marTop w:val="0"/>
      <w:marBottom w:val="0"/>
      <w:divBdr>
        <w:top w:val="none" w:sz="0" w:space="0" w:color="auto"/>
        <w:left w:val="none" w:sz="0" w:space="0" w:color="auto"/>
        <w:bottom w:val="none" w:sz="0" w:space="0" w:color="auto"/>
        <w:right w:val="none" w:sz="0" w:space="0" w:color="auto"/>
      </w:divBdr>
    </w:div>
    <w:div w:id="1931423168">
      <w:bodyDiv w:val="1"/>
      <w:marLeft w:val="0"/>
      <w:marRight w:val="0"/>
      <w:marTop w:val="0"/>
      <w:marBottom w:val="0"/>
      <w:divBdr>
        <w:top w:val="none" w:sz="0" w:space="0" w:color="auto"/>
        <w:left w:val="none" w:sz="0" w:space="0" w:color="auto"/>
        <w:bottom w:val="none" w:sz="0" w:space="0" w:color="auto"/>
        <w:right w:val="none" w:sz="0" w:space="0" w:color="auto"/>
      </w:divBdr>
    </w:div>
    <w:div w:id="1942106667">
      <w:bodyDiv w:val="1"/>
      <w:marLeft w:val="0"/>
      <w:marRight w:val="0"/>
      <w:marTop w:val="0"/>
      <w:marBottom w:val="0"/>
      <w:divBdr>
        <w:top w:val="none" w:sz="0" w:space="0" w:color="auto"/>
        <w:left w:val="none" w:sz="0" w:space="0" w:color="auto"/>
        <w:bottom w:val="none" w:sz="0" w:space="0" w:color="auto"/>
        <w:right w:val="none" w:sz="0" w:space="0" w:color="auto"/>
      </w:divBdr>
    </w:div>
    <w:div w:id="1984504326">
      <w:bodyDiv w:val="1"/>
      <w:marLeft w:val="0"/>
      <w:marRight w:val="0"/>
      <w:marTop w:val="0"/>
      <w:marBottom w:val="0"/>
      <w:divBdr>
        <w:top w:val="none" w:sz="0" w:space="0" w:color="auto"/>
        <w:left w:val="none" w:sz="0" w:space="0" w:color="auto"/>
        <w:bottom w:val="none" w:sz="0" w:space="0" w:color="auto"/>
        <w:right w:val="none" w:sz="0" w:space="0" w:color="auto"/>
      </w:divBdr>
      <w:divsChild>
        <w:div w:id="2069648386">
          <w:marLeft w:val="0"/>
          <w:marRight w:val="0"/>
          <w:marTop w:val="0"/>
          <w:marBottom w:val="0"/>
          <w:divBdr>
            <w:top w:val="none" w:sz="0" w:space="0" w:color="auto"/>
            <w:left w:val="none" w:sz="0" w:space="0" w:color="auto"/>
            <w:bottom w:val="none" w:sz="0" w:space="0" w:color="auto"/>
            <w:right w:val="none" w:sz="0" w:space="0" w:color="auto"/>
          </w:divBdr>
          <w:divsChild>
            <w:div w:id="600065265">
              <w:marLeft w:val="0"/>
              <w:marRight w:val="0"/>
              <w:marTop w:val="0"/>
              <w:marBottom w:val="0"/>
              <w:divBdr>
                <w:top w:val="none" w:sz="0" w:space="0" w:color="auto"/>
                <w:left w:val="none" w:sz="0" w:space="0" w:color="auto"/>
                <w:bottom w:val="none" w:sz="0" w:space="0" w:color="auto"/>
                <w:right w:val="none" w:sz="0" w:space="0" w:color="auto"/>
              </w:divBdr>
              <w:divsChild>
                <w:div w:id="1472165247">
                  <w:marLeft w:val="0"/>
                  <w:marRight w:val="0"/>
                  <w:marTop w:val="0"/>
                  <w:marBottom w:val="0"/>
                  <w:divBdr>
                    <w:top w:val="none" w:sz="0" w:space="0" w:color="auto"/>
                    <w:left w:val="none" w:sz="0" w:space="0" w:color="auto"/>
                    <w:bottom w:val="none" w:sz="0" w:space="0" w:color="auto"/>
                    <w:right w:val="none" w:sz="0" w:space="0" w:color="auto"/>
                  </w:divBdr>
                  <w:divsChild>
                    <w:div w:id="1162701377">
                      <w:marLeft w:val="5745"/>
                      <w:marRight w:val="0"/>
                      <w:marTop w:val="615"/>
                      <w:marBottom w:val="0"/>
                      <w:divBdr>
                        <w:top w:val="none" w:sz="0" w:space="0" w:color="auto"/>
                        <w:left w:val="none" w:sz="0" w:space="0" w:color="auto"/>
                        <w:bottom w:val="none" w:sz="0" w:space="0" w:color="auto"/>
                        <w:right w:val="none" w:sz="0" w:space="0" w:color="auto"/>
                      </w:divBdr>
                      <w:divsChild>
                        <w:div w:id="1810122365">
                          <w:marLeft w:val="0"/>
                          <w:marRight w:val="0"/>
                          <w:marTop w:val="0"/>
                          <w:marBottom w:val="0"/>
                          <w:divBdr>
                            <w:top w:val="none" w:sz="0" w:space="0" w:color="auto"/>
                            <w:left w:val="none" w:sz="0" w:space="0" w:color="auto"/>
                            <w:bottom w:val="none" w:sz="0" w:space="0" w:color="auto"/>
                            <w:right w:val="none" w:sz="0" w:space="0" w:color="auto"/>
                          </w:divBdr>
                          <w:divsChild>
                            <w:div w:id="671033109">
                              <w:marLeft w:val="0"/>
                              <w:marRight w:val="0"/>
                              <w:marTop w:val="0"/>
                              <w:marBottom w:val="0"/>
                              <w:divBdr>
                                <w:top w:val="none" w:sz="0" w:space="0" w:color="auto"/>
                                <w:left w:val="none" w:sz="0" w:space="0" w:color="auto"/>
                                <w:bottom w:val="none" w:sz="0" w:space="0" w:color="auto"/>
                                <w:right w:val="none" w:sz="0" w:space="0" w:color="auto"/>
                              </w:divBdr>
                              <w:divsChild>
                                <w:div w:id="9795757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138850">
      <w:bodyDiv w:val="1"/>
      <w:marLeft w:val="0"/>
      <w:marRight w:val="0"/>
      <w:marTop w:val="0"/>
      <w:marBottom w:val="0"/>
      <w:divBdr>
        <w:top w:val="none" w:sz="0" w:space="0" w:color="auto"/>
        <w:left w:val="none" w:sz="0" w:space="0" w:color="auto"/>
        <w:bottom w:val="none" w:sz="0" w:space="0" w:color="auto"/>
        <w:right w:val="none" w:sz="0" w:space="0" w:color="auto"/>
      </w:divBdr>
    </w:div>
    <w:div w:id="2019766393">
      <w:bodyDiv w:val="1"/>
      <w:marLeft w:val="0"/>
      <w:marRight w:val="0"/>
      <w:marTop w:val="0"/>
      <w:marBottom w:val="0"/>
      <w:divBdr>
        <w:top w:val="none" w:sz="0" w:space="0" w:color="auto"/>
        <w:left w:val="none" w:sz="0" w:space="0" w:color="auto"/>
        <w:bottom w:val="none" w:sz="0" w:space="0" w:color="auto"/>
        <w:right w:val="none" w:sz="0" w:space="0" w:color="auto"/>
      </w:divBdr>
    </w:div>
    <w:div w:id="2036732471">
      <w:bodyDiv w:val="1"/>
      <w:marLeft w:val="0"/>
      <w:marRight w:val="0"/>
      <w:marTop w:val="0"/>
      <w:marBottom w:val="0"/>
      <w:divBdr>
        <w:top w:val="none" w:sz="0" w:space="0" w:color="auto"/>
        <w:left w:val="none" w:sz="0" w:space="0" w:color="auto"/>
        <w:bottom w:val="none" w:sz="0" w:space="0" w:color="auto"/>
        <w:right w:val="none" w:sz="0" w:space="0" w:color="auto"/>
      </w:divBdr>
    </w:div>
    <w:div w:id="2049183813">
      <w:bodyDiv w:val="1"/>
      <w:marLeft w:val="0"/>
      <w:marRight w:val="0"/>
      <w:marTop w:val="0"/>
      <w:marBottom w:val="0"/>
      <w:divBdr>
        <w:top w:val="none" w:sz="0" w:space="0" w:color="auto"/>
        <w:left w:val="none" w:sz="0" w:space="0" w:color="auto"/>
        <w:bottom w:val="none" w:sz="0" w:space="0" w:color="auto"/>
        <w:right w:val="none" w:sz="0" w:space="0" w:color="auto"/>
      </w:divBdr>
    </w:div>
    <w:div w:id="2075273694">
      <w:bodyDiv w:val="1"/>
      <w:marLeft w:val="0"/>
      <w:marRight w:val="0"/>
      <w:marTop w:val="0"/>
      <w:marBottom w:val="0"/>
      <w:divBdr>
        <w:top w:val="none" w:sz="0" w:space="0" w:color="auto"/>
        <w:left w:val="none" w:sz="0" w:space="0" w:color="auto"/>
        <w:bottom w:val="none" w:sz="0" w:space="0" w:color="auto"/>
        <w:right w:val="none" w:sz="0" w:space="0" w:color="auto"/>
      </w:divBdr>
    </w:div>
    <w:div w:id="2086761081">
      <w:bodyDiv w:val="1"/>
      <w:marLeft w:val="0"/>
      <w:marRight w:val="0"/>
      <w:marTop w:val="0"/>
      <w:marBottom w:val="0"/>
      <w:divBdr>
        <w:top w:val="none" w:sz="0" w:space="0" w:color="auto"/>
        <w:left w:val="none" w:sz="0" w:space="0" w:color="auto"/>
        <w:bottom w:val="none" w:sz="0" w:space="0" w:color="auto"/>
        <w:right w:val="none" w:sz="0" w:space="0" w:color="auto"/>
      </w:divBdr>
      <w:divsChild>
        <w:div w:id="714046102">
          <w:marLeft w:val="0"/>
          <w:marRight w:val="0"/>
          <w:marTop w:val="0"/>
          <w:marBottom w:val="0"/>
          <w:divBdr>
            <w:top w:val="none" w:sz="0" w:space="0" w:color="auto"/>
            <w:left w:val="none" w:sz="0" w:space="0" w:color="auto"/>
            <w:bottom w:val="none" w:sz="0" w:space="0" w:color="auto"/>
            <w:right w:val="none" w:sz="0" w:space="0" w:color="auto"/>
          </w:divBdr>
          <w:divsChild>
            <w:div w:id="2093892073">
              <w:marLeft w:val="0"/>
              <w:marRight w:val="0"/>
              <w:marTop w:val="0"/>
              <w:marBottom w:val="0"/>
              <w:divBdr>
                <w:top w:val="none" w:sz="0" w:space="0" w:color="auto"/>
                <w:left w:val="none" w:sz="0" w:space="0" w:color="auto"/>
                <w:bottom w:val="none" w:sz="0" w:space="0" w:color="auto"/>
                <w:right w:val="none" w:sz="0" w:space="0" w:color="auto"/>
              </w:divBdr>
              <w:divsChild>
                <w:div w:id="1171414933">
                  <w:marLeft w:val="0"/>
                  <w:marRight w:val="0"/>
                  <w:marTop w:val="0"/>
                  <w:marBottom w:val="0"/>
                  <w:divBdr>
                    <w:top w:val="none" w:sz="0" w:space="0" w:color="auto"/>
                    <w:left w:val="none" w:sz="0" w:space="0" w:color="auto"/>
                    <w:bottom w:val="none" w:sz="0" w:space="0" w:color="auto"/>
                    <w:right w:val="none" w:sz="0" w:space="0" w:color="auto"/>
                  </w:divBdr>
                  <w:divsChild>
                    <w:div w:id="683673759">
                      <w:marLeft w:val="5745"/>
                      <w:marRight w:val="0"/>
                      <w:marTop w:val="615"/>
                      <w:marBottom w:val="0"/>
                      <w:divBdr>
                        <w:top w:val="none" w:sz="0" w:space="0" w:color="auto"/>
                        <w:left w:val="none" w:sz="0" w:space="0" w:color="auto"/>
                        <w:bottom w:val="none" w:sz="0" w:space="0" w:color="auto"/>
                        <w:right w:val="none" w:sz="0" w:space="0" w:color="auto"/>
                      </w:divBdr>
                      <w:divsChild>
                        <w:div w:id="639261366">
                          <w:marLeft w:val="0"/>
                          <w:marRight w:val="0"/>
                          <w:marTop w:val="0"/>
                          <w:marBottom w:val="0"/>
                          <w:divBdr>
                            <w:top w:val="none" w:sz="0" w:space="0" w:color="auto"/>
                            <w:left w:val="none" w:sz="0" w:space="0" w:color="auto"/>
                            <w:bottom w:val="none" w:sz="0" w:space="0" w:color="auto"/>
                            <w:right w:val="none" w:sz="0" w:space="0" w:color="auto"/>
                          </w:divBdr>
                          <w:divsChild>
                            <w:div w:id="13756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089878">
      <w:bodyDiv w:val="1"/>
      <w:marLeft w:val="0"/>
      <w:marRight w:val="0"/>
      <w:marTop w:val="0"/>
      <w:marBottom w:val="0"/>
      <w:divBdr>
        <w:top w:val="none" w:sz="0" w:space="0" w:color="auto"/>
        <w:left w:val="none" w:sz="0" w:space="0" w:color="auto"/>
        <w:bottom w:val="none" w:sz="0" w:space="0" w:color="auto"/>
        <w:right w:val="none" w:sz="0" w:space="0" w:color="auto"/>
      </w:divBdr>
    </w:div>
    <w:div w:id="213347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wiki.emias.mos.ru/pages/viewpage.action?pageId=52517217" TargetMode="Externa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2B0CA240C7F4F741B1E52DB6C48B9FF4" ma:contentTypeVersion="1" ma:contentTypeDescription="Создание документа." ma:contentTypeScope="" ma:versionID="d2f49913e1984c26154863dd00620be6">
  <xsd:schema xmlns:xsd="http://www.w3.org/2001/XMLSchema" xmlns:xs="http://www.w3.org/2001/XMLSchema" xmlns:p="http://schemas.microsoft.com/office/2006/metadata/properties" xmlns:ns2="34530d43-241f-4ede-bbc6-3cc388bfe22c" xmlns:ns3="ec6f0d76-c376-4ab8-91cd-b5ea1788500c" targetNamespace="http://schemas.microsoft.com/office/2006/metadata/properties" ma:root="true" ma:fieldsID="b35c17057b0a1a6c667c7130e3bcda49" ns2:_="" ns3:_="">
    <xsd:import namespace="34530d43-241f-4ede-bbc6-3cc388bfe22c"/>
    <xsd:import namespace="ec6f0d76-c376-4ab8-91cd-b5ea1788500c"/>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530d43-241f-4ede-bbc6-3cc388bfe22c"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c6f0d76-c376-4ab8-91cd-b5ea1788500c" elementFormDefault="qualified">
    <xsd:import namespace="http://schemas.microsoft.com/office/2006/documentManagement/types"/>
    <xsd:import namespace="http://schemas.microsoft.com/office/infopath/2007/PartnerControls"/>
    <xsd:element name="SharedWithUsers" ma:index="11"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34530d43-241f-4ede-bbc6-3cc388bfe22c">44SDT3RCRQSD-215506953-468</_dlc_DocId>
    <_dlc_DocIdUrl xmlns="34530d43-241f-4ede-bbc6-3cc388bfe22c">
      <Url>https://shrp.emias.mos.ru/UX/_layouts/15/DocIdRedir.aspx?ID=44SDT3RCRQSD-215506953-468</Url>
      <Description>44SDT3RCRQSD-215506953-468</Description>
    </_dlc_DocIdUrl>
    <_dlc_DocIdPersistId xmlns="34530d43-241f-4ede-bbc6-3cc388bfe22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{D210EBE6-5C20-4439-B11A-5FDD03BC0864}</b:Guid>
    <b:URL>https://wiki.emias.mos.ru/pages/viewpage.action?pageId=3211791</b:URL>
    <b:RefOrder>2</b:RefOrder>
  </b:Source>
  <b:Source>
    <b:Tag>Мес</b:Tag>
    <b:SourceType>InternetSite</b:SourceType>
    <b:Guid>{CEB7D8A0-C79B-4DF7-AB70-5700502BAA31}</b:Guid>
    <b:InternetSiteTitle>Место приема</b:InternetSiteTitle>
    <b:URL>https://wiki.emias.mos.ru/pages/viewpage.action?pageId=3211791</b:URL>
    <b:RefOrder>1</b:RefOrder>
  </b:Source>
</b:Sources>
</file>

<file path=customXml/itemProps1.xml><?xml version="1.0" encoding="utf-8"?>
<ds:datastoreItem xmlns:ds="http://schemas.openxmlformats.org/officeDocument/2006/customXml" ds:itemID="{EFDE876A-EB0A-440B-B257-FCA63B1CE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530d43-241f-4ede-bbc6-3cc388bfe22c"/>
    <ds:schemaRef ds:uri="ec6f0d76-c376-4ab8-91cd-b5ea178850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E540EE-0EA0-4CFC-98AA-EFE000DF62D7}">
  <ds:schemaRefs>
    <ds:schemaRef ds:uri="http://schemas.microsoft.com/office/2006/metadata/properties"/>
    <ds:schemaRef ds:uri="http://schemas.microsoft.com/office/infopath/2007/PartnerControls"/>
    <ds:schemaRef ds:uri="34530d43-241f-4ede-bbc6-3cc388bfe22c"/>
  </ds:schemaRefs>
</ds:datastoreItem>
</file>

<file path=customXml/itemProps3.xml><?xml version="1.0" encoding="utf-8"?>
<ds:datastoreItem xmlns:ds="http://schemas.openxmlformats.org/officeDocument/2006/customXml" ds:itemID="{D94469E0-3D8E-4D75-817C-AEF5223570D1}">
  <ds:schemaRefs>
    <ds:schemaRef ds:uri="http://schemas.microsoft.com/sharepoint/v3/contenttype/forms"/>
  </ds:schemaRefs>
</ds:datastoreItem>
</file>

<file path=customXml/itemProps4.xml><?xml version="1.0" encoding="utf-8"?>
<ds:datastoreItem xmlns:ds="http://schemas.openxmlformats.org/officeDocument/2006/customXml" ds:itemID="{1203A7BE-6052-469F-8C9C-9DD1181455CC}">
  <ds:schemaRefs>
    <ds:schemaRef ds:uri="http://schemas.microsoft.com/sharepoint/events"/>
  </ds:schemaRefs>
</ds:datastoreItem>
</file>

<file path=customXml/itemProps5.xml><?xml version="1.0" encoding="utf-8"?>
<ds:datastoreItem xmlns:ds="http://schemas.openxmlformats.org/officeDocument/2006/customXml" ds:itemID="{1273B6B5-68EC-46D1-BDE9-D0270CDBD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17674</Words>
  <Characters>100748</Characters>
  <Application>Microsoft Office Word</Application>
  <DocSecurity>0</DocSecurity>
  <Lines>839</Lines>
  <Paragraphs>236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Недельчук Юлия Александровна</dc:creator>
  <cp:keywords/>
  <dc:description/>
  <cp:lastModifiedBy>Elena Komarova</cp:lastModifiedBy>
  <cp:revision>3</cp:revision>
  <cp:lastPrinted>2018-07-10T06:43:00Z</cp:lastPrinted>
  <dcterms:created xsi:type="dcterms:W3CDTF">2021-04-12T16:03:00Z</dcterms:created>
  <dcterms:modified xsi:type="dcterms:W3CDTF">2021-04-12T16:03:00Z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0x0101002B0CA240C7F4F741B1E52DB6C48B9FF4</vt:lpwstr>
  </property>
  <property fmtid="{D5CDD505-2E9C-101B-9397-08002B2CF9AE}" pid="3" name="_dlc_DocIdItemGuid">
    <vt:lpwstr>c153921c-8392-4711-a7c6-892c470429a2</vt:lpwstr>
  </property>
</Properties>
</file>